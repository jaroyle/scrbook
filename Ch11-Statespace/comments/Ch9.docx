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documentclass</w:t>
      </w:r>
      <w:proofErr w:type="spellEnd"/>
      <w:r w:rsidRPr="00EE0B80">
        <w:rPr>
          <w:rFonts w:ascii="Courier New" w:hAnsi="Courier New" w:cs="Courier New"/>
        </w:rPr>
        <w:t>{book}</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usepackage</w:t>
      </w:r>
      <w:proofErr w:type="spellEnd"/>
      <w:r w:rsidRPr="00EE0B80">
        <w:rPr>
          <w:rFonts w:ascii="Courier New" w:hAnsi="Courier New" w:cs="Courier New"/>
        </w:rPr>
        <w:t>{</w:t>
      </w:r>
      <w:proofErr w:type="spellStart"/>
      <w:r w:rsidRPr="00EE0B80">
        <w:rPr>
          <w:rFonts w:ascii="Courier New" w:hAnsi="Courier New" w:cs="Courier New"/>
        </w:rPr>
        <w:t>amsmath</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usepackage</w:t>
      </w:r>
      <w:proofErr w:type="spellEnd"/>
      <w:r w:rsidRPr="00EE0B80">
        <w:rPr>
          <w:rFonts w:ascii="Courier New" w:hAnsi="Courier New" w:cs="Courier New"/>
        </w:rPr>
        <w:t>{</w:t>
      </w:r>
      <w:proofErr w:type="spellStart"/>
      <w:r w:rsidRPr="00EE0B80">
        <w:rPr>
          <w:rFonts w:ascii="Courier New" w:hAnsi="Courier New" w:cs="Courier New"/>
        </w:rPr>
        <w:t>amsfonts</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usepackage</w:t>
      </w:r>
      <w:proofErr w:type="spellEnd"/>
      <w:r w:rsidRPr="00EE0B80">
        <w:rPr>
          <w:rFonts w:ascii="Courier New" w:hAnsi="Courier New" w:cs="Courier New"/>
        </w:rPr>
        <w:t>{</w:t>
      </w:r>
      <w:proofErr w:type="spellStart"/>
      <w:r w:rsidRPr="00EE0B80">
        <w:rPr>
          <w:rFonts w:ascii="Courier New" w:hAnsi="Courier New" w:cs="Courier New"/>
        </w:rPr>
        <w:t>graphicx</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usepackage</w:t>
      </w:r>
      <w:proofErr w:type="spellEnd"/>
      <w:r w:rsidRPr="00EE0B80">
        <w:rPr>
          <w:rFonts w:ascii="Courier New" w:hAnsi="Courier New" w:cs="Courier New"/>
        </w:rPr>
        <w:t>{</w:t>
      </w:r>
      <w:proofErr w:type="spellStart"/>
      <w:r w:rsidRPr="00EE0B80">
        <w:rPr>
          <w:rFonts w:ascii="Courier New" w:hAnsi="Courier New" w:cs="Courier New"/>
        </w:rPr>
        <w:t>lineno</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linenumbers</w:t>
      </w:r>
      <w:proofErr w:type="spellEnd"/>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\begin{document}</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\chapter{State-space Covariates}</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Underlying all spatial capture recapture models is a point process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m</w:t>
      </w:r>
      <w:r w:rsidRPr="00EE0B80">
        <w:rPr>
          <w:rFonts w:ascii="Courier New" w:hAnsi="Courier New" w:cs="Courier New"/>
        </w:rPr>
        <w:t>odel</w:t>
      </w:r>
      <w:proofErr w:type="gramEnd"/>
      <w:r w:rsidRPr="00EE0B80">
        <w:rPr>
          <w:rFonts w:ascii="Courier New" w:hAnsi="Courier New" w:cs="Courier New"/>
        </w:rPr>
        <w:t xml:space="preserve"> describing the distribution of individual activity</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centers</w:t>
      </w:r>
      <w:proofErr w:type="gramEnd"/>
      <w:r w:rsidRPr="00EE0B80">
        <w:rPr>
          <w:rFonts w:ascii="Courier New" w:hAnsi="Courier New" w:cs="Courier New"/>
        </w:rPr>
        <w:t xml:space="preserve"> (${\bf s}_i$) within the state space ($\</w:t>
      </w:r>
      <w:proofErr w:type="spellStart"/>
      <w:r w:rsidRPr="00EE0B80">
        <w:rPr>
          <w:rFonts w:ascii="Courier New" w:hAnsi="Courier New" w:cs="Courier New"/>
        </w:rPr>
        <w:t>cal</w:t>
      </w:r>
      <w:proofErr w:type="spellEnd"/>
      <w:r w:rsidRPr="00EE0B80">
        <w:rPr>
          <w:rFonts w:ascii="Courier New" w:hAnsi="Courier New" w:cs="Courier New"/>
        </w:rPr>
        <w:t>{S}$). So far we have focused our</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discussion</w:t>
      </w:r>
      <w:proofErr w:type="gramEnd"/>
      <w:r w:rsidRPr="00EE0B80">
        <w:rPr>
          <w:rFonts w:ascii="Courier New" w:hAnsi="Courier New" w:cs="Courier New"/>
        </w:rPr>
        <w:t xml:space="preserve"> on the homogeneous binomial point process,</w:t>
      </w:r>
    </w:p>
    <w:p w:rsidR="00000000" w:rsidRPr="00EE0B80" w:rsidRDefault="00704312" w:rsidP="00EE0B80">
      <w:pPr>
        <w:pStyle w:val="PlainText"/>
        <w:rPr>
          <w:rFonts w:ascii="Courier New" w:hAnsi="Courier New" w:cs="Courier New"/>
        </w:rPr>
      </w:pPr>
      <w:r w:rsidRPr="00EE0B80">
        <w:rPr>
          <w:rFonts w:ascii="Courier New" w:hAnsi="Courier New" w:cs="Courier New"/>
        </w:rPr>
        <w:t>${\bf s</w:t>
      </w:r>
      <w:proofErr w:type="gramStart"/>
      <w:r w:rsidRPr="00EE0B80">
        <w:rPr>
          <w:rFonts w:ascii="Courier New" w:hAnsi="Courier New" w:cs="Courier New"/>
        </w:rPr>
        <w:t>}_</w:t>
      </w:r>
      <w:proofErr w:type="gramEnd"/>
      <w:r w:rsidRPr="00EE0B80">
        <w:rPr>
          <w:rFonts w:ascii="Courier New" w:hAnsi="Courier New" w:cs="Courier New"/>
        </w:rPr>
        <w:t>i \</w:t>
      </w:r>
      <w:proofErr w:type="spellStart"/>
      <w:r w:rsidRPr="00EE0B80">
        <w:rPr>
          <w:rFonts w:ascii="Courier New" w:hAnsi="Courier New" w:cs="Courier New"/>
        </w:rPr>
        <w:t>sim</w:t>
      </w:r>
      <w:proofErr w:type="spellEnd"/>
      <w:r w:rsidRPr="00EE0B80">
        <w:rPr>
          <w:rFonts w:ascii="Courier New" w:hAnsi="Courier New" w:cs="Courier New"/>
        </w:rPr>
        <w:t xml:space="preserve"> Uniform({\</w:t>
      </w:r>
      <w:proofErr w:type="spellStart"/>
      <w:r w:rsidRPr="00EE0B80">
        <w:rPr>
          <w:rFonts w:ascii="Courier New" w:hAnsi="Courier New" w:cs="Courier New"/>
        </w:rPr>
        <w:t>cal</w:t>
      </w:r>
      <w:proofErr w:type="spellEnd"/>
      <w:r w:rsidRPr="00EE0B80">
        <w:rPr>
          <w:rFonts w:ascii="Courier New" w:hAnsi="Courier New" w:cs="Courier New"/>
        </w:rPr>
        <w:t xml:space="preserve"> S}), i=1,2,\</w:t>
      </w:r>
      <w:proofErr w:type="spellStart"/>
      <w:r w:rsidRPr="00EE0B80">
        <w:rPr>
          <w:rFonts w:ascii="Courier New" w:hAnsi="Courier New" w:cs="Courier New"/>
        </w:rPr>
        <w:t>dots,N</w:t>
      </w:r>
      <w:proofErr w:type="spellEnd"/>
      <w:r w:rsidRPr="00EE0B80">
        <w:rPr>
          <w:rFonts w:ascii="Courier New" w:hAnsi="Courier New" w:cs="Courier New"/>
        </w:rPr>
        <w:t>$, where $</w:t>
      </w:r>
      <w:r w:rsidRPr="00EE0B80">
        <w:rPr>
          <w:rFonts w:ascii="Courier New" w:hAnsi="Courier New" w:cs="Courier New"/>
        </w:rPr>
        <w:t>N$ is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size</w:t>
      </w:r>
      <w:proofErr w:type="gramEnd"/>
      <w:r w:rsidRPr="00EE0B80">
        <w:rPr>
          <w:rFonts w:ascii="Courier New" w:hAnsi="Courier New" w:cs="Courier New"/>
        </w:rPr>
        <w:t xml:space="preserve"> of the population. </w:t>
      </w:r>
      <w:commentRangeStart w:id="0"/>
      <w:r w:rsidRPr="00EE0B80">
        <w:rPr>
          <w:rFonts w:ascii="Courier New" w:hAnsi="Courier New" w:cs="Courier New"/>
        </w:rPr>
        <w:t xml:space="preserve">This is </w:t>
      </w:r>
      <w:r w:rsidRPr="00EE0B80">
        <w:rPr>
          <w:rFonts w:ascii="Courier New" w:hAnsi="Courier New" w:cs="Courier New"/>
        </w:rPr>
        <w:t>often referred to as a model of</w:t>
      </w:r>
    </w:p>
    <w:p w:rsidR="00000000" w:rsidRPr="00EE0B80" w:rsidRDefault="00704312" w:rsidP="00EE0B80">
      <w:pPr>
        <w:pStyle w:val="PlainText"/>
        <w:rPr>
          <w:rFonts w:ascii="Courier New" w:hAnsi="Courier New" w:cs="Courier New"/>
        </w:rPr>
      </w:pPr>
      <w:r w:rsidRPr="00EE0B80">
        <w:rPr>
          <w:rFonts w:ascii="Courier New" w:hAnsi="Courier New" w:cs="Courier New"/>
        </w:rPr>
        <w:t>``complete spatial randomness'' (CSR</w:t>
      </w:r>
      <w:commentRangeEnd w:id="0"/>
      <w:r w:rsidR="005568A0">
        <w:rPr>
          <w:rStyle w:val="CommentReference"/>
          <w:rFonts w:asciiTheme="minorHAnsi" w:hAnsiTheme="minorHAnsi"/>
        </w:rPr>
        <w:commentReference w:id="0"/>
      </w:r>
      <w:r w:rsidRPr="00EE0B80">
        <w:rPr>
          <w:rFonts w:ascii="Courier New" w:hAnsi="Courier New" w:cs="Courier New"/>
        </w:rPr>
        <w:t>) because the intensity of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activity</w:t>
      </w:r>
      <w:proofErr w:type="gramEnd"/>
      <w:r w:rsidRPr="00EE0B80">
        <w:rPr>
          <w:rFonts w:ascii="Courier New" w:hAnsi="Courier New" w:cs="Courier New"/>
        </w:rPr>
        <w:t xml:space="preserve"> centers is constant across the study area and the activity</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centers</w:t>
      </w:r>
      <w:proofErr w:type="gramEnd"/>
      <w:r w:rsidRPr="00EE0B80">
        <w:rPr>
          <w:rFonts w:ascii="Courier New" w:hAnsi="Courier New" w:cs="Courier New"/>
        </w:rPr>
        <w:t xml:space="preserve"> are distributed independently of ea</w:t>
      </w:r>
      <w:r w:rsidRPr="00EE0B80">
        <w:rPr>
          <w:rFonts w:ascii="Courier New" w:hAnsi="Courier New" w:cs="Courier New"/>
        </w:rPr>
        <w:t>ch other.</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The CSR assumption is often viewed as restrictive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because</w:t>
      </w:r>
      <w:proofErr w:type="gramEnd"/>
      <w:r w:rsidRPr="00EE0B80">
        <w:rPr>
          <w:rFonts w:ascii="Courier New" w:hAnsi="Courier New" w:cs="Courier New"/>
        </w:rPr>
        <w:t xml:space="preserve"> ecological processes such as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territoriality</w:t>
      </w:r>
      <w:proofErr w:type="gramEnd"/>
      <w:r w:rsidRPr="00EE0B80">
        <w:rPr>
          <w:rFonts w:ascii="Courier New" w:hAnsi="Courier New" w:cs="Courier New"/>
        </w:rPr>
        <w:t xml:space="preserve"> and habitat selection typically result in non-random</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distributions</w:t>
      </w:r>
      <w:proofErr w:type="gramEnd"/>
      <w:r w:rsidRPr="00EE0B80">
        <w:rPr>
          <w:rFonts w:ascii="Courier New" w:hAnsi="Courier New" w:cs="Courier New"/>
        </w:rPr>
        <w:t xml:space="preserve"> of organisms. We have argued, however, that the CSR</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assumption</w:t>
      </w:r>
      <w:proofErr w:type="gramEnd"/>
      <w:r w:rsidRPr="00EE0B80">
        <w:rPr>
          <w:rFonts w:ascii="Courier New" w:hAnsi="Courier New" w:cs="Courier New"/>
        </w:rPr>
        <w:t xml:space="preserve"> is less</w:t>
      </w:r>
      <w:r w:rsidRPr="00EE0B80">
        <w:rPr>
          <w:rFonts w:ascii="Courier New" w:hAnsi="Courier New" w:cs="Courier New"/>
        </w:rPr>
        <w:t xml:space="preserve"> restrictive than may be recognized because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homogeneous</w:t>
      </w:r>
      <w:proofErr w:type="gramEnd"/>
      <w:r w:rsidRPr="00EE0B80">
        <w:rPr>
          <w:rFonts w:ascii="Courier New" w:hAnsi="Courier New" w:cs="Courier New"/>
        </w:rPr>
        <w:t xml:space="preserve"> point process actually allows for infinite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possible</w:t>
      </w:r>
      <w:proofErr w:type="gramEnd"/>
      <w:r w:rsidRPr="00EE0B80">
        <w:rPr>
          <w:rFonts w:ascii="Courier New" w:hAnsi="Courier New" w:cs="Courier New"/>
        </w:rPr>
        <w:t xml:space="preserve"> configurations of activity centers. Furthermore, given enough data,</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uniform prior will have very little influence on the estimated</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locat</w:t>
      </w:r>
      <w:r w:rsidRPr="00EE0B80">
        <w:rPr>
          <w:rFonts w:ascii="Courier New" w:hAnsi="Courier New" w:cs="Courier New"/>
        </w:rPr>
        <w:t>ions</w:t>
      </w:r>
      <w:proofErr w:type="gramEnd"/>
      <w:r w:rsidRPr="00EE0B80">
        <w:rPr>
          <w:rFonts w:ascii="Courier New" w:hAnsi="Courier New" w:cs="Courier New"/>
        </w:rPr>
        <w:t xml:space="preserve"> of activity centers. Nonetheless, the homogeneous point</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process</w:t>
      </w:r>
      <w:proofErr w:type="gramEnd"/>
      <w:r w:rsidRPr="00EE0B80">
        <w:rPr>
          <w:rFonts w:ascii="Courier New" w:hAnsi="Courier New" w:cs="Courier New"/>
        </w:rPr>
        <w:t xml:space="preserve"> model does not allow one to model population density using</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covariates</w:t>
      </w:r>
      <w:proofErr w:type="gramEnd"/>
      <w:r w:rsidRPr="00EE0B80">
        <w:rPr>
          <w:rFonts w:ascii="Courier New" w:hAnsi="Courier New" w:cs="Courier New"/>
        </w:rPr>
        <w:t>---a central objective of much ecological research.</w:t>
      </w:r>
    </w:p>
    <w:p w:rsidR="00000000" w:rsidRPr="00EE0B80" w:rsidRDefault="00704312" w:rsidP="00EE0B80">
      <w:pPr>
        <w:pStyle w:val="PlainText"/>
        <w:rPr>
          <w:rFonts w:ascii="Courier New" w:hAnsi="Courier New" w:cs="Courier New"/>
        </w:rPr>
      </w:pPr>
      <w:r w:rsidRPr="00EE0B80">
        <w:rPr>
          <w:rFonts w:ascii="Courier New" w:hAnsi="Courier New" w:cs="Courier New"/>
        </w:rPr>
        <w:t>For example, a homogeneous point process model</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may</w:t>
      </w:r>
      <w:proofErr w:type="gramEnd"/>
      <w:r w:rsidRPr="00EE0B80">
        <w:rPr>
          <w:rFonts w:ascii="Courier New" w:hAnsi="Courier New" w:cs="Courier New"/>
        </w:rPr>
        <w:t xml:space="preserve"> result in a</w:t>
      </w:r>
      <w:r w:rsidRPr="00EE0B80">
        <w:rPr>
          <w:rFonts w:ascii="Courier New" w:hAnsi="Courier New" w:cs="Courier New"/>
        </w:rPr>
        <w:t xml:space="preserve"> density surface map indicating that individuals were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more</w:t>
      </w:r>
      <w:proofErr w:type="gramEnd"/>
      <w:r w:rsidRPr="00EE0B80">
        <w:rPr>
          <w:rFonts w:ascii="Courier New" w:hAnsi="Courier New" w:cs="Courier New"/>
        </w:rPr>
        <w:t xml:space="preserve"> abundant in one habitat than another, but it does not do so</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explicitly</w:t>
      </w:r>
      <w:proofErr w:type="gramEnd"/>
      <w:r w:rsidRPr="00EE0B80">
        <w:rPr>
          <w:rFonts w:ascii="Courier New" w:hAnsi="Courier New" w:cs="Courier New"/>
        </w:rPr>
        <w:t>. A more direct approach would be to model density using</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covariates</w:t>
      </w:r>
      <w:proofErr w:type="gramEnd"/>
      <w:r w:rsidRPr="00EE0B80">
        <w:rPr>
          <w:rFonts w:ascii="Courier New" w:hAnsi="Courier New" w:cs="Courier New"/>
        </w:rPr>
        <w:t xml:space="preserve"> as is done in generalized linear models (GLMs), using a</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link</w:t>
      </w:r>
      <w:proofErr w:type="gramEnd"/>
      <w:r w:rsidRPr="00EE0B80">
        <w:rPr>
          <w:rFonts w:ascii="Courier New" w:hAnsi="Courier New" w:cs="Courier New"/>
        </w:rPr>
        <w:t xml:space="preserve"> function to connect the intensity parameter to the linear predictor.</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In this chapter we will present a method</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for</w:t>
      </w:r>
      <w:proofErr w:type="gramEnd"/>
      <w:r w:rsidRPr="00EE0B80">
        <w:rPr>
          <w:rFonts w:ascii="Courier New" w:hAnsi="Courier New" w:cs="Courier New"/>
        </w:rPr>
        <w:t xml:space="preserve"> fitting inhomogeneous binomial point process models using</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covariates</w:t>
      </w:r>
      <w:proofErr w:type="gramEnd"/>
      <w:r w:rsidRPr="00EE0B80">
        <w:rPr>
          <w:rFonts w:ascii="Courier New" w:hAnsi="Courier New" w:cs="Courier New"/>
        </w:rPr>
        <w:t xml:space="preserve"> in much the same way as is done using GLMs.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covariates</w:t>
      </w:r>
      <w:proofErr w:type="gramEnd"/>
      <w:r w:rsidRPr="00EE0B80">
        <w:rPr>
          <w:rFonts w:ascii="Courier New" w:hAnsi="Courier New" w:cs="Courier New"/>
        </w:rPr>
        <w:t xml:space="preserve"> we</w:t>
      </w:r>
      <w:r w:rsidRPr="00EE0B80">
        <w:rPr>
          <w:rFonts w:ascii="Courier New" w:hAnsi="Courier New" w:cs="Courier New"/>
        </w:rPr>
        <w:t xml:space="preserve"> consider differ</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from</w:t>
      </w:r>
      <w:proofErr w:type="gramEnd"/>
      <w:r w:rsidRPr="00EE0B80">
        <w:rPr>
          <w:rFonts w:ascii="Courier New" w:hAnsi="Courier New" w:cs="Courier New"/>
        </w:rPr>
        <w:t xml:space="preserve"> those covered in previous chapters, which were typically</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attributes</w:t>
      </w:r>
      <w:proofErr w:type="gramEnd"/>
      <w:r w:rsidRPr="00EE0B80">
        <w:rPr>
          <w:rFonts w:ascii="Courier New" w:hAnsi="Courier New" w:cs="Courier New"/>
        </w:rPr>
        <w:t xml:space="preserve"> of the animal ({\it e</w:t>
      </w:r>
      <w:ins w:id="1" w:author="Andy Royle-pr" w:date="2011-12-03T17:04:00Z">
        <w:r w:rsidR="005568A0">
          <w:rPr>
            <w:rFonts w:ascii="Courier New" w:hAnsi="Courier New" w:cs="Courier New"/>
          </w:rPr>
          <w:t>.g.</w:t>
        </w:r>
      </w:ins>
      <w:del w:id="2" w:author="Andy Royle-pr" w:date="2011-12-03T17:04:00Z">
        <w:r w:rsidRPr="00EE0B80" w:rsidDel="005568A0">
          <w:rPr>
            <w:rFonts w:ascii="Courier New" w:hAnsi="Courier New" w:cs="Courier New"/>
          </w:rPr>
          <w:delText>g</w:delText>
        </w:r>
      </w:del>
      <w:r w:rsidRPr="00EE0B80">
        <w:rPr>
          <w:rFonts w:ascii="Courier New" w:hAnsi="Courier New" w:cs="Courier New"/>
        </w:rPr>
        <w:t>} sex, age) and were used to model movement or encounter</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rate</w:t>
      </w:r>
      <w:proofErr w:type="gramEnd"/>
      <w:r w:rsidRPr="00EE0B80">
        <w:rPr>
          <w:rFonts w:ascii="Courier New" w:hAnsi="Courier New" w:cs="Courier New"/>
        </w:rPr>
        <w:t>. In contrast, here we wish to</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model</w:t>
      </w:r>
      <w:proofErr w:type="gramEnd"/>
      <w:r w:rsidRPr="00EE0B80">
        <w:rPr>
          <w:rFonts w:ascii="Courier New" w:hAnsi="Courier New" w:cs="Courier New"/>
        </w:rPr>
        <w:t xml:space="preserve"> covariates that are defined for all points</w:t>
      </w:r>
      <w:r w:rsidRPr="00EE0B80">
        <w:rPr>
          <w:rFonts w:ascii="Courier New" w:hAnsi="Courier New" w:cs="Courier New"/>
        </w:rPr>
        <w:t xml:space="preserve"> in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state-space, which we will refer to as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lastRenderedPageBreak/>
        <w:t>state-space</w:t>
      </w:r>
      <w:proofErr w:type="gramEnd"/>
      <w:r w:rsidRPr="00EE0B80">
        <w:rPr>
          <w:rFonts w:ascii="Courier New" w:hAnsi="Courier New" w:cs="Courier New"/>
        </w:rPr>
        <w:t xml:space="preserve"> covariates, or </w:t>
      </w:r>
      <w:ins w:id="3" w:author="Andy Royle-pr" w:date="2011-12-03T17:05:00Z">
        <w:r w:rsidR="005568A0">
          <w:rPr>
            <w:rFonts w:ascii="Courier New" w:hAnsi="Courier New" w:cs="Courier New"/>
          </w:rPr>
          <w:t xml:space="preserve">abundance or density </w:t>
        </w:r>
      </w:ins>
      <w:del w:id="4" w:author="Andy Royle-pr" w:date="2011-12-03T17:05:00Z">
        <w:r w:rsidRPr="00EE0B80" w:rsidDel="005568A0">
          <w:rPr>
            <w:rFonts w:ascii="Courier New" w:hAnsi="Courier New" w:cs="Courier New"/>
          </w:rPr>
          <w:delText>spatially-</w:delText>
        </w:r>
        <w:commentRangeStart w:id="5"/>
        <w:r w:rsidRPr="00EE0B80" w:rsidDel="005568A0">
          <w:rPr>
            <w:rFonts w:ascii="Courier New" w:hAnsi="Courier New" w:cs="Courier New"/>
          </w:rPr>
          <w:delText>referenced</w:delText>
        </w:r>
      </w:del>
      <w:commentRangeEnd w:id="5"/>
      <w:r w:rsidR="005568A0">
        <w:rPr>
          <w:rStyle w:val="CommentReference"/>
          <w:rFonts w:asciiTheme="minorHAnsi" w:hAnsiTheme="minorHAnsi"/>
        </w:rPr>
        <w:commentReference w:id="5"/>
      </w:r>
      <w:r w:rsidRPr="00EE0B80">
        <w:rPr>
          <w:rFonts w:ascii="Courier New" w:hAnsi="Courier New" w:cs="Courier New"/>
        </w:rPr>
        <w:t xml:space="preserve"> covariates. These may</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include</w:t>
      </w:r>
      <w:proofErr w:type="gramEnd"/>
      <w:r w:rsidRPr="00EE0B80">
        <w:rPr>
          <w:rFonts w:ascii="Courier New" w:hAnsi="Courier New" w:cs="Courier New"/>
        </w:rPr>
        <w:t xml:space="preserve"> continuous covariates such as elevation, or discrete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covariates</w:t>
      </w:r>
      <w:proofErr w:type="gramEnd"/>
      <w:r w:rsidRPr="00EE0B80">
        <w:rPr>
          <w:rFonts w:ascii="Courier New" w:hAnsi="Courier New" w:cs="Courier New"/>
        </w:rPr>
        <w:t xml:space="preserve"> such as habitat type.</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proofErr w:type="spellStart"/>
      <w:proofErr w:type="gramStart"/>
      <w:r w:rsidRPr="00EE0B80">
        <w:rPr>
          <w:rFonts w:ascii="Courier New" w:hAnsi="Courier New" w:cs="Courier New"/>
        </w:rPr>
        <w:t>citet</w:t>
      </w:r>
      <w:proofErr w:type="spellEnd"/>
      <w:r w:rsidRPr="00EE0B80">
        <w:rPr>
          <w:rFonts w:ascii="Courier New" w:hAnsi="Courier New" w:cs="Courier New"/>
        </w:rPr>
        <w:t>{</w:t>
      </w:r>
      <w:proofErr w:type="gramEnd"/>
      <w:r w:rsidRPr="00EE0B80">
        <w:rPr>
          <w:rFonts w:ascii="Courier New" w:hAnsi="Courier New" w:cs="Courier New"/>
        </w:rPr>
        <w:t>borchersefford:2010} were th</w:t>
      </w:r>
      <w:r w:rsidRPr="00EE0B80">
        <w:rPr>
          <w:rFonts w:ascii="Courier New" w:hAnsi="Courier New" w:cs="Courier New"/>
        </w:rPr>
        <w:t>e first to propose an</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inhomogeneous</w:t>
      </w:r>
      <w:proofErr w:type="gramEnd"/>
      <w:r w:rsidRPr="00EE0B80">
        <w:rPr>
          <w:rFonts w:ascii="Courier New" w:hAnsi="Courier New" w:cs="Courier New"/>
        </w:rPr>
        <w:t xml:space="preserve"> point process model for SCR models, and our approach is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similar</w:t>
      </w:r>
      <w:proofErr w:type="gramEnd"/>
      <w:r w:rsidRPr="00EE0B80">
        <w:rPr>
          <w:rFonts w:ascii="Courier New" w:hAnsi="Courier New" w:cs="Courier New"/>
        </w:rPr>
        <w:t xml:space="preserve"> to theirs with the exception that we will use a binomial</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rather</w:t>
      </w:r>
      <w:proofErr w:type="gramEnd"/>
      <w:r w:rsidRPr="00EE0B80">
        <w:rPr>
          <w:rFonts w:ascii="Courier New" w:hAnsi="Courier New" w:cs="Courier New"/>
        </w:rPr>
        <w:t xml:space="preserve"> than a Poisson model because the binomial model is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easily</w:t>
      </w:r>
      <w:proofErr w:type="gramEnd"/>
      <w:r w:rsidRPr="00EE0B80">
        <w:rPr>
          <w:rFonts w:ascii="Courier New" w:hAnsi="Courier New" w:cs="Courier New"/>
        </w:rPr>
        <w:t xml:space="preserve"> integrated into our data augme</w:t>
      </w:r>
      <w:r w:rsidRPr="00EE0B80">
        <w:rPr>
          <w:rFonts w:ascii="Courier New" w:hAnsi="Courier New" w:cs="Courier New"/>
        </w:rPr>
        <w:t>ntation scheme and is consistent</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with</w:t>
      </w:r>
      <w:proofErr w:type="gramEnd"/>
      <w:r w:rsidRPr="00EE0B80">
        <w:rPr>
          <w:rFonts w:ascii="Courier New" w:hAnsi="Courier New" w:cs="Courier New"/>
        </w:rPr>
        <w:t xml:space="preserve"> the objective of determining how a {\it fixed} number of activity</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centers</w:t>
      </w:r>
      <w:proofErr w:type="gramEnd"/>
      <w:r w:rsidRPr="00EE0B80">
        <w:rPr>
          <w:rFonts w:ascii="Courier New" w:hAnsi="Courier New" w:cs="Courier New"/>
        </w:rPr>
        <w:t xml:space="preserve"> are distributed with respect to covariates.</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The method we use to accom</w:t>
      </w:r>
      <w:ins w:id="6" w:author="Andy Royle-pr" w:date="2011-12-03T17:05:00Z">
        <w:r w:rsidR="005568A0">
          <w:rPr>
            <w:rFonts w:ascii="Courier New" w:hAnsi="Courier New" w:cs="Courier New"/>
          </w:rPr>
          <w:t>m</w:t>
        </w:r>
      </w:ins>
      <w:r w:rsidRPr="00EE0B80">
        <w:rPr>
          <w:rFonts w:ascii="Courier New" w:hAnsi="Courier New" w:cs="Courier New"/>
        </w:rPr>
        <w:t>odate inhomogeneous binomial point process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models</w:t>
      </w:r>
      <w:proofErr w:type="gramEnd"/>
      <w:r w:rsidRPr="00EE0B80">
        <w:rPr>
          <w:rFonts w:ascii="Courier New" w:hAnsi="Courier New" w:cs="Courier New"/>
        </w:rPr>
        <w:t xml:space="preserve"> within our MCMC al</w:t>
      </w:r>
      <w:r w:rsidRPr="00EE0B80">
        <w:rPr>
          <w:rFonts w:ascii="Courier New" w:hAnsi="Courier New" w:cs="Courier New"/>
        </w:rPr>
        <w:t>gorithm is simple---we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replace</w:t>
      </w:r>
      <w:proofErr w:type="gramEnd"/>
      <w:r w:rsidRPr="00EE0B80">
        <w:rPr>
          <w:rFonts w:ascii="Courier New" w:hAnsi="Courier New" w:cs="Courier New"/>
        </w:rPr>
        <w:t xml:space="preserve"> the uniform prior with a prior describing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distribution</w:t>
      </w:r>
      <w:proofErr w:type="gramEnd"/>
      <w:r w:rsidRPr="00EE0B80">
        <w:rPr>
          <w:rFonts w:ascii="Courier New" w:hAnsi="Courier New" w:cs="Courier New"/>
        </w:rPr>
        <w:t xml:space="preserve"> of</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$N$ activity centers conditional on the covariates. Development of</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this</w:t>
      </w:r>
      <w:proofErr w:type="gramEnd"/>
      <w:r w:rsidRPr="00EE0B80">
        <w:rPr>
          <w:rFonts w:ascii="Courier New" w:hAnsi="Courier New" w:cs="Courier New"/>
        </w:rPr>
        <w:t xml:space="preserve"> prior, which does not have a</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standard</w:t>
      </w:r>
      <w:proofErr w:type="gramEnd"/>
      <w:r w:rsidRPr="00EE0B80">
        <w:rPr>
          <w:rFonts w:ascii="Courier New" w:hAnsi="Courier New" w:cs="Courier New"/>
        </w:rPr>
        <w:t xml:space="preserve"> form, is a central component of this chapter</w:t>
      </w:r>
      <w:r w:rsidRPr="00EE0B80">
        <w:rPr>
          <w:rFonts w:ascii="Courier New" w:hAnsi="Courier New" w:cs="Courier New"/>
        </w:rPr>
        <w:t>.</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\section{Homogeneous point process revisited}</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The homogeneous Poisson point process may be the most commonly-used model of</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spatial</w:t>
      </w:r>
      <w:proofErr w:type="gramEnd"/>
      <w:r w:rsidRPr="00EE0B80">
        <w:rPr>
          <w:rFonts w:ascii="Courier New" w:hAnsi="Courier New" w:cs="Courier New"/>
        </w:rPr>
        <w:t xml:space="preserve"> randomness in ecology, thus it is helpful to compare it with</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binomial model that we will expand upon in this </w:t>
      </w:r>
      <w:r w:rsidRPr="00EE0B80">
        <w:rPr>
          <w:rFonts w:ascii="Courier New" w:hAnsi="Courier New" w:cs="Courier New"/>
        </w:rPr>
        <w:t>chapter.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primary</w:t>
      </w:r>
      <w:proofErr w:type="gramEnd"/>
      <w:r w:rsidRPr="00EE0B80">
        <w:rPr>
          <w:rFonts w:ascii="Courier New" w:hAnsi="Courier New" w:cs="Courier New"/>
        </w:rPr>
        <w:t xml:space="preserve"> difference between the two models is that the binomial model</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conditions</w:t>
      </w:r>
      <w:proofErr w:type="gramEnd"/>
      <w:r w:rsidRPr="00EE0B80">
        <w:rPr>
          <w:rFonts w:ascii="Courier New" w:hAnsi="Courier New" w:cs="Courier New"/>
        </w:rPr>
        <w:t xml:space="preserve"> on $N$, the number of points to be simulated; whereas under</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Poisson model $N$ is random. Here is some simple R code to</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illustrate</w:t>
      </w:r>
      <w:proofErr w:type="gramEnd"/>
      <w:r w:rsidRPr="00EE0B80">
        <w:rPr>
          <w:rFonts w:ascii="Courier New" w:hAnsi="Courier New" w:cs="Courier New"/>
        </w:rPr>
        <w:t xml:space="preserve"> this difference.</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\begi</w:t>
      </w:r>
      <w:r w:rsidRPr="00EE0B80">
        <w:rPr>
          <w:rFonts w:ascii="Courier New" w:hAnsi="Courier New" w:cs="Courier New"/>
        </w:rPr>
        <w:t>n{verbatim}</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mu</w:t>
      </w:r>
      <w:proofErr w:type="gramEnd"/>
      <w:r w:rsidRPr="00EE0B80">
        <w:rPr>
          <w:rFonts w:ascii="Courier New" w:hAnsi="Courier New" w:cs="Courier New"/>
        </w:rPr>
        <w:t xml:space="preserve"> &lt;- 4                            # intensity</w:t>
      </w:r>
    </w:p>
    <w:p w:rsidR="00000000" w:rsidRPr="00EE0B80" w:rsidRDefault="00704312" w:rsidP="00EE0B80">
      <w:pPr>
        <w:pStyle w:val="PlainText"/>
        <w:rPr>
          <w:rFonts w:ascii="Courier New" w:hAnsi="Courier New" w:cs="Courier New"/>
        </w:rPr>
      </w:pPr>
      <w:proofErr w:type="spellStart"/>
      <w:r w:rsidRPr="00EE0B80">
        <w:rPr>
          <w:rFonts w:ascii="Courier New" w:hAnsi="Courier New" w:cs="Courier New"/>
        </w:rPr>
        <w:t>Np</w:t>
      </w:r>
      <w:proofErr w:type="spellEnd"/>
      <w:r w:rsidRPr="00EE0B80">
        <w:rPr>
          <w:rFonts w:ascii="Courier New" w:hAnsi="Courier New" w:cs="Courier New"/>
        </w:rPr>
        <w:t xml:space="preserve"> &lt;- </w:t>
      </w:r>
      <w:proofErr w:type="spellStart"/>
      <w:proofErr w:type="gramStart"/>
      <w:r w:rsidRPr="00EE0B80">
        <w:rPr>
          <w:rFonts w:ascii="Courier New" w:hAnsi="Courier New" w:cs="Courier New"/>
        </w:rPr>
        <w:t>rpois</w:t>
      </w:r>
      <w:proofErr w:type="spellEnd"/>
      <w:r w:rsidRPr="00EE0B80">
        <w:rPr>
          <w:rFonts w:ascii="Courier New" w:hAnsi="Courier New" w:cs="Courier New"/>
        </w:rPr>
        <w:t>(</w:t>
      </w:r>
      <w:proofErr w:type="gramEnd"/>
      <w:r w:rsidRPr="00EE0B80">
        <w:rPr>
          <w:rFonts w:ascii="Courier New" w:hAnsi="Courier New" w:cs="Courier New"/>
        </w:rPr>
        <w:t xml:space="preserve">1, mu)                 # </w:t>
      </w:r>
      <w:proofErr w:type="spellStart"/>
      <w:r w:rsidRPr="00EE0B80">
        <w:rPr>
          <w:rFonts w:ascii="Courier New" w:hAnsi="Courier New" w:cs="Courier New"/>
        </w:rPr>
        <w:t>Np</w:t>
      </w:r>
      <w:proofErr w:type="spellEnd"/>
      <w:r w:rsidRPr="00EE0B80">
        <w:rPr>
          <w:rFonts w:ascii="Courier New" w:hAnsi="Courier New" w:cs="Courier New"/>
        </w:rPr>
        <w:t xml:space="preserve"> is random</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PPP &lt;- </w:t>
      </w:r>
      <w:proofErr w:type="spellStart"/>
      <w:proofErr w:type="gramStart"/>
      <w:r w:rsidRPr="00EE0B80">
        <w:rPr>
          <w:rFonts w:ascii="Courier New" w:hAnsi="Courier New" w:cs="Courier New"/>
        </w:rPr>
        <w:t>cbind</w:t>
      </w:r>
      <w:proofErr w:type="spellEnd"/>
      <w:r w:rsidRPr="00EE0B80">
        <w:rPr>
          <w:rFonts w:ascii="Courier New" w:hAnsi="Courier New" w:cs="Courier New"/>
        </w:rPr>
        <w:t>(</w:t>
      </w:r>
      <w:proofErr w:type="spellStart"/>
      <w:proofErr w:type="gramEnd"/>
      <w:r w:rsidRPr="00EE0B80">
        <w:rPr>
          <w:rFonts w:ascii="Courier New" w:hAnsi="Courier New" w:cs="Courier New"/>
        </w:rPr>
        <w:t>runif</w:t>
      </w:r>
      <w:proofErr w:type="spellEnd"/>
      <w:r w:rsidRPr="00EE0B80">
        <w:rPr>
          <w:rFonts w:ascii="Courier New" w:hAnsi="Courier New" w:cs="Courier New"/>
        </w:rPr>
        <w:t>(</w:t>
      </w:r>
      <w:proofErr w:type="spellStart"/>
      <w:r w:rsidRPr="00EE0B80">
        <w:rPr>
          <w:rFonts w:ascii="Courier New" w:hAnsi="Courier New" w:cs="Courier New"/>
        </w:rPr>
        <w:t>Np</w:t>
      </w:r>
      <w:proofErr w:type="spellEnd"/>
      <w:r w:rsidRPr="00EE0B80">
        <w:rPr>
          <w:rFonts w:ascii="Courier New" w:hAnsi="Courier New" w:cs="Courier New"/>
        </w:rPr>
        <w:t xml:space="preserve">), </w:t>
      </w:r>
      <w:proofErr w:type="spellStart"/>
      <w:r w:rsidRPr="00EE0B80">
        <w:rPr>
          <w:rFonts w:ascii="Courier New" w:hAnsi="Courier New" w:cs="Courier New"/>
        </w:rPr>
        <w:t>runif</w:t>
      </w:r>
      <w:proofErr w:type="spellEnd"/>
      <w:r w:rsidRPr="00EE0B80">
        <w:rPr>
          <w:rFonts w:ascii="Courier New" w:hAnsi="Courier New" w:cs="Courier New"/>
        </w:rPr>
        <w:t>(</w:t>
      </w:r>
      <w:proofErr w:type="spellStart"/>
      <w:r w:rsidRPr="00EE0B80">
        <w:rPr>
          <w:rFonts w:ascii="Courier New" w:hAnsi="Courier New" w:cs="Courier New"/>
        </w:rPr>
        <w:t>Np</w:t>
      </w:r>
      <w:proofErr w:type="spellEnd"/>
      <w:r w:rsidRPr="00EE0B80">
        <w:rPr>
          <w:rFonts w:ascii="Courier New" w:hAnsi="Courier New" w:cs="Courier New"/>
        </w:rPr>
        <w:t>)) # Poisson point process</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proofErr w:type="spellStart"/>
      <w:r w:rsidRPr="00EE0B80">
        <w:rPr>
          <w:rFonts w:ascii="Courier New" w:hAnsi="Courier New" w:cs="Courier New"/>
        </w:rPr>
        <w:t>Nb</w:t>
      </w:r>
      <w:proofErr w:type="spellEnd"/>
      <w:r w:rsidRPr="00EE0B80">
        <w:rPr>
          <w:rFonts w:ascii="Courier New" w:hAnsi="Courier New" w:cs="Courier New"/>
        </w:rPr>
        <w:t xml:space="preserve"> &lt;- 4</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BPP &lt;- </w:t>
      </w:r>
      <w:proofErr w:type="spellStart"/>
      <w:proofErr w:type="gramStart"/>
      <w:r w:rsidRPr="00EE0B80">
        <w:rPr>
          <w:rFonts w:ascii="Courier New" w:hAnsi="Courier New" w:cs="Courier New"/>
        </w:rPr>
        <w:t>cbind</w:t>
      </w:r>
      <w:proofErr w:type="spellEnd"/>
      <w:r w:rsidRPr="00EE0B80">
        <w:rPr>
          <w:rFonts w:ascii="Courier New" w:hAnsi="Courier New" w:cs="Courier New"/>
        </w:rPr>
        <w:t>(</w:t>
      </w:r>
      <w:proofErr w:type="spellStart"/>
      <w:proofErr w:type="gramEnd"/>
      <w:r w:rsidRPr="00EE0B80">
        <w:rPr>
          <w:rFonts w:ascii="Courier New" w:hAnsi="Courier New" w:cs="Courier New"/>
        </w:rPr>
        <w:t>runif</w:t>
      </w:r>
      <w:proofErr w:type="spellEnd"/>
      <w:r w:rsidRPr="00EE0B80">
        <w:rPr>
          <w:rFonts w:ascii="Courier New" w:hAnsi="Courier New" w:cs="Courier New"/>
        </w:rPr>
        <w:t>(</w:t>
      </w:r>
      <w:proofErr w:type="spellStart"/>
      <w:r w:rsidRPr="00EE0B80">
        <w:rPr>
          <w:rFonts w:ascii="Courier New" w:hAnsi="Courier New" w:cs="Courier New"/>
        </w:rPr>
        <w:t>Nb</w:t>
      </w:r>
      <w:proofErr w:type="spellEnd"/>
      <w:r w:rsidRPr="00EE0B80">
        <w:rPr>
          <w:rFonts w:ascii="Courier New" w:hAnsi="Courier New" w:cs="Courier New"/>
        </w:rPr>
        <w:t xml:space="preserve">), </w:t>
      </w:r>
      <w:proofErr w:type="spellStart"/>
      <w:r w:rsidRPr="00EE0B80">
        <w:rPr>
          <w:rFonts w:ascii="Courier New" w:hAnsi="Courier New" w:cs="Courier New"/>
        </w:rPr>
        <w:t>runif</w:t>
      </w:r>
      <w:proofErr w:type="spellEnd"/>
      <w:r w:rsidRPr="00EE0B80">
        <w:rPr>
          <w:rFonts w:ascii="Courier New" w:hAnsi="Courier New" w:cs="Courier New"/>
        </w:rPr>
        <w:t>(</w:t>
      </w:r>
      <w:proofErr w:type="spellStart"/>
      <w:r w:rsidRPr="00EE0B80">
        <w:rPr>
          <w:rFonts w:ascii="Courier New" w:hAnsi="Courier New" w:cs="Courier New"/>
        </w:rPr>
        <w:t>Nb</w:t>
      </w:r>
      <w:proofErr w:type="spellEnd"/>
      <w:r w:rsidRPr="00EE0B80">
        <w:rPr>
          <w:rFonts w:ascii="Courier New" w:hAnsi="Courier New" w:cs="Courier New"/>
        </w:rPr>
        <w:t>)) # Binomial point process</w:t>
      </w:r>
    </w:p>
    <w:p w:rsidR="00000000" w:rsidRPr="00EE0B80" w:rsidRDefault="00704312" w:rsidP="00EE0B80">
      <w:pPr>
        <w:pStyle w:val="PlainText"/>
        <w:rPr>
          <w:rFonts w:ascii="Courier New" w:hAnsi="Courier New" w:cs="Courier New"/>
        </w:rPr>
      </w:pPr>
      <w:r w:rsidRPr="00EE0B80">
        <w:rPr>
          <w:rFonts w:ascii="Courier New" w:hAnsi="Courier New" w:cs="Courier New"/>
        </w:rPr>
        <w:t>\end{verbati</w:t>
      </w:r>
      <w:r w:rsidRPr="00EE0B80">
        <w:rPr>
          <w:rFonts w:ascii="Courier New" w:hAnsi="Courier New" w:cs="Courier New"/>
        </w:rPr>
        <w:t>m}</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Note that in both models, the $N$ points are independent</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of</w:t>
      </w:r>
      <w:proofErr w:type="gramEnd"/>
      <w:r w:rsidRPr="00EE0B80">
        <w:rPr>
          <w:rFonts w:ascii="Courier New" w:hAnsi="Courier New" w:cs="Courier New"/>
        </w:rPr>
        <w:t xml:space="preserve"> one another and distributed uniformly</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throughout</w:t>
      </w:r>
      <w:proofErr w:type="gramEnd"/>
      <w:r w:rsidRPr="00EE0B80">
        <w:rPr>
          <w:rFonts w:ascii="Courier New" w:hAnsi="Courier New" w:cs="Courier New"/>
        </w:rPr>
        <w:t xml:space="preserve"> $\</w:t>
      </w:r>
      <w:proofErr w:type="spellStart"/>
      <w:r w:rsidRPr="00EE0B80">
        <w:rPr>
          <w:rFonts w:ascii="Courier New" w:hAnsi="Courier New" w:cs="Courier New"/>
        </w:rPr>
        <w:t>mathcal</w:t>
      </w:r>
      <w:proofErr w:type="spellEnd"/>
      <w:r w:rsidRPr="00EE0B80">
        <w:rPr>
          <w:rFonts w:ascii="Courier New" w:hAnsi="Courier New" w:cs="Courier New"/>
        </w:rPr>
        <w:t>{S}$. Thus, the ``point process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intensity</w:t>
      </w:r>
      <w:proofErr w:type="gramEnd"/>
      <w:r w:rsidRPr="00EE0B80">
        <w:rPr>
          <w:rFonts w:ascii="Courier New" w:hAnsi="Courier New" w:cs="Courier New"/>
        </w:rPr>
        <w:t>'' at any point $x \in \</w:t>
      </w:r>
      <w:proofErr w:type="spellStart"/>
      <w:r w:rsidRPr="00EE0B80">
        <w:rPr>
          <w:rFonts w:ascii="Courier New" w:hAnsi="Courier New" w:cs="Courier New"/>
        </w:rPr>
        <w:t>cal</w:t>
      </w:r>
      <w:proofErr w:type="spellEnd"/>
      <w:r w:rsidRPr="00EE0B80">
        <w:rPr>
          <w:rFonts w:ascii="Courier New" w:hAnsi="Courier New" w:cs="Courier New"/>
        </w:rPr>
        <w:t>{S}$ is $\mu(x) = 1 /</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w:t>
      </w:r>
      <w:proofErr w:type="gramEnd"/>
      <w:r w:rsidRPr="00EE0B80">
        <w:rPr>
          <w:rFonts w:ascii="Courier New" w:hAnsi="Courier New" w:cs="Courier New"/>
        </w:rPr>
        <w:t>\</w:t>
      </w:r>
      <w:proofErr w:type="spellStart"/>
      <w:r w:rsidRPr="00EE0B80">
        <w:rPr>
          <w:rFonts w:ascii="Courier New" w:hAnsi="Courier New" w:cs="Courier New"/>
        </w:rPr>
        <w:t>mathcal</w:t>
      </w:r>
      <w:proofErr w:type="spellEnd"/>
      <w:r w:rsidRPr="00EE0B80">
        <w:rPr>
          <w:rFonts w:ascii="Courier New" w:hAnsi="Courier New" w:cs="Courier New"/>
        </w:rPr>
        <w:t>{S})$ where $A(\</w:t>
      </w:r>
      <w:proofErr w:type="spellStart"/>
      <w:r w:rsidRPr="00EE0B80">
        <w:rPr>
          <w:rFonts w:ascii="Courier New" w:hAnsi="Courier New" w:cs="Courier New"/>
        </w:rPr>
        <w:t>mathcal</w:t>
      </w:r>
      <w:proofErr w:type="spellEnd"/>
      <w:r w:rsidRPr="00EE0B80">
        <w:rPr>
          <w:rFonts w:ascii="Courier New" w:hAnsi="Courier New" w:cs="Courier New"/>
        </w:rPr>
        <w:t>{S})$</w:t>
      </w:r>
      <w:r w:rsidRPr="00EE0B80">
        <w:rPr>
          <w:rFonts w:ascii="Courier New" w:hAnsi="Courier New" w:cs="Courier New"/>
        </w:rPr>
        <w:t xml:space="preserve"> denotes the area of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state-space</w:t>
      </w:r>
      <w:proofErr w:type="gramEnd"/>
      <w:r w:rsidRPr="00EE0B80">
        <w:rPr>
          <w:rFonts w:ascii="Courier New" w:hAnsi="Courier New" w:cs="Courier New"/>
        </w:rPr>
        <w:t>. For example, if the area of our state-space is 4 km$^2$,</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under</w:t>
      </w:r>
      <w:proofErr w:type="gramEnd"/>
      <w:r w:rsidRPr="00EE0B80">
        <w:rPr>
          <w:rFonts w:ascii="Courier New" w:hAnsi="Courier New" w:cs="Courier New"/>
        </w:rPr>
        <w:t xml:space="preserve"> a homogeneous model, the intensity is $\mu(x) = 1/4$.</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Although the Poisson model is typically described in terms of $\mu(x</w:t>
      </w:r>
      <w:proofErr w:type="gramStart"/>
      <w:r w:rsidRPr="00EE0B80">
        <w:rPr>
          <w:rFonts w:ascii="Courier New" w:hAnsi="Courier New" w:cs="Courier New"/>
        </w:rPr>
        <w:t>)$</w:t>
      </w:r>
      <w:proofErr w:type="gramEnd"/>
      <w:r w:rsidRPr="00EE0B80">
        <w:rPr>
          <w:rFonts w:ascii="Courier New" w:hAnsi="Courier New" w:cs="Courier New"/>
        </w:rPr>
        <w:t>,</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binomial model is n</w:t>
      </w:r>
      <w:r w:rsidRPr="00EE0B80">
        <w:rPr>
          <w:rFonts w:ascii="Courier New" w:hAnsi="Courier New" w:cs="Courier New"/>
        </w:rPr>
        <w:t>ot; rather, it</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is</w:t>
      </w:r>
      <w:proofErr w:type="gramEnd"/>
      <w:r w:rsidRPr="00EE0B80">
        <w:rPr>
          <w:rFonts w:ascii="Courier New" w:hAnsi="Courier New" w:cs="Courier New"/>
        </w:rPr>
        <w:t xml:space="preserve"> more common to consider a discrete state space, which we mention</w:t>
      </w:r>
    </w:p>
    <w:p w:rsidR="00000000" w:rsidRPr="00EE0B80" w:rsidRDefault="00704312" w:rsidP="00EE0B80">
      <w:pPr>
        <w:pStyle w:val="PlainText"/>
        <w:rPr>
          <w:rFonts w:ascii="Courier New" w:hAnsi="Courier New" w:cs="Courier New"/>
        </w:rPr>
      </w:pPr>
      <w:commentRangeStart w:id="7"/>
      <w:proofErr w:type="gramStart"/>
      <w:r w:rsidRPr="00EE0B80">
        <w:rPr>
          <w:rFonts w:ascii="Courier New" w:hAnsi="Courier New" w:cs="Courier New"/>
        </w:rPr>
        <w:lastRenderedPageBreak/>
        <w:t>here</w:t>
      </w:r>
      <w:proofErr w:type="gramEnd"/>
      <w:r w:rsidRPr="00EE0B80">
        <w:rPr>
          <w:rFonts w:ascii="Courier New" w:hAnsi="Courier New" w:cs="Courier New"/>
        </w:rPr>
        <w:t xml:space="preserve"> for clarity. Suppose that $\</w:t>
      </w:r>
      <w:proofErr w:type="spellStart"/>
      <w:r w:rsidRPr="00EE0B80">
        <w:rPr>
          <w:rFonts w:ascii="Courier New" w:hAnsi="Courier New" w:cs="Courier New"/>
        </w:rPr>
        <w:t>mathcal</w:t>
      </w:r>
      <w:proofErr w:type="spellEnd"/>
      <w:r w:rsidRPr="00EE0B80">
        <w:rPr>
          <w:rFonts w:ascii="Courier New" w:hAnsi="Courier New" w:cs="Courier New"/>
        </w:rPr>
        <w:t>{S</w:t>
      </w:r>
      <w:proofErr w:type="gramStart"/>
      <w:r w:rsidRPr="00EE0B80">
        <w:rPr>
          <w:rFonts w:ascii="Courier New" w:hAnsi="Courier New" w:cs="Courier New"/>
        </w:rPr>
        <w:t>}$</w:t>
      </w:r>
      <w:proofErr w:type="gramEnd"/>
      <w:r w:rsidRPr="00EE0B80">
        <w:rPr>
          <w:rFonts w:ascii="Courier New" w:hAnsi="Courier New" w:cs="Courier New"/>
        </w:rPr>
        <w:t xml:space="preserve"> is divided into $K$ non-overlapping</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regions</w:t>
      </w:r>
      <w:proofErr w:type="gramEnd"/>
      <w:r w:rsidRPr="00EE0B80">
        <w:rPr>
          <w:rFonts w:ascii="Courier New" w:hAnsi="Courier New" w:cs="Courier New"/>
        </w:rPr>
        <w:t>, the number of points in each region $B$ is $n(B) \</w:t>
      </w:r>
      <w:proofErr w:type="spellStart"/>
      <w:r w:rsidRPr="00EE0B80">
        <w:rPr>
          <w:rFonts w:ascii="Courier New" w:hAnsi="Courier New" w:cs="Courier New"/>
        </w:rPr>
        <w:t>sim</w:t>
      </w:r>
      <w:proofErr w:type="spellEnd"/>
      <w:r w:rsidRPr="00EE0B80">
        <w:rPr>
          <w:rFonts w:ascii="Courier New" w:hAnsi="Courier New" w:cs="Courier New"/>
        </w:rPr>
        <w:t xml:space="preserve"> Bin(N, p)$</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where</w:t>
      </w:r>
      <w:proofErr w:type="gramEnd"/>
      <w:r w:rsidRPr="00EE0B80">
        <w:rPr>
          <w:rFonts w:ascii="Courier New" w:hAnsi="Courier New" w:cs="Courier New"/>
        </w:rPr>
        <w:t xml:space="preserve"> $</w:t>
      </w:r>
      <w:ins w:id="8" w:author="Andy Royle-pr" w:date="2011-12-03T17:11:00Z">
        <w:r w:rsidR="002100F3">
          <w:rPr>
            <w:rFonts w:ascii="Courier New" w:hAnsi="Courier New" w:cs="Courier New"/>
          </w:rPr>
          <w:t>\pi</w:t>
        </w:r>
      </w:ins>
      <w:del w:id="9" w:author="Andy Royle-pr" w:date="2011-12-03T17:11:00Z">
        <w:r w:rsidRPr="00EE0B80" w:rsidDel="002100F3">
          <w:rPr>
            <w:rFonts w:ascii="Courier New" w:hAnsi="Courier New" w:cs="Courier New"/>
          </w:rPr>
          <w:delText>p</w:delText>
        </w:r>
      </w:del>
      <w:r w:rsidRPr="00EE0B80">
        <w:rPr>
          <w:rFonts w:ascii="Courier New" w:hAnsi="Courier New" w:cs="Courier New"/>
        </w:rPr>
        <w:t xml:space="preserve">(B) = </w:t>
      </w:r>
      <w:r w:rsidRPr="00EE0B80">
        <w:rPr>
          <w:rFonts w:ascii="Courier New" w:hAnsi="Courier New" w:cs="Courier New"/>
        </w:rPr>
        <w:t>A(B)/A(\</w:t>
      </w:r>
      <w:proofErr w:type="spellStart"/>
      <w:r w:rsidRPr="00EE0B80">
        <w:rPr>
          <w:rFonts w:ascii="Courier New" w:hAnsi="Courier New" w:cs="Courier New"/>
        </w:rPr>
        <w:t>cal</w:t>
      </w:r>
      <w:proofErr w:type="spellEnd"/>
      <w:r w:rsidRPr="00EE0B80">
        <w:rPr>
          <w:rFonts w:ascii="Courier New" w:hAnsi="Courier New" w:cs="Courier New"/>
        </w:rPr>
        <w:t xml:space="preserve">{S})$, </w:t>
      </w:r>
      <w:proofErr w:type="spellStart"/>
      <w:r w:rsidRPr="00EE0B80">
        <w:rPr>
          <w:rFonts w:ascii="Courier New" w:hAnsi="Courier New" w:cs="Courier New"/>
        </w:rPr>
        <w:t>ie</w:t>
      </w:r>
      <w:proofErr w:type="spellEnd"/>
      <w:r w:rsidRPr="00EE0B80">
        <w:rPr>
          <w:rFonts w:ascii="Courier New" w:hAnsi="Courier New" w:cs="Courier New"/>
        </w:rPr>
        <w:t xml:space="preserve"> </w:t>
      </w:r>
      <w:commentRangeEnd w:id="7"/>
      <w:r w:rsidR="002100F3">
        <w:rPr>
          <w:rStyle w:val="CommentReference"/>
          <w:rFonts w:asciiTheme="minorHAnsi" w:hAnsiTheme="minorHAnsi"/>
        </w:rPr>
        <w:commentReference w:id="7"/>
      </w:r>
      <w:r w:rsidRPr="00EE0B80">
        <w:rPr>
          <w:rFonts w:ascii="Courier New" w:hAnsi="Courier New" w:cs="Courier New"/>
        </w:rPr>
        <w:t>$</w:t>
      </w:r>
      <w:ins w:id="10" w:author="Andy Royle-pr" w:date="2011-12-03T17:06:00Z">
        <w:r w:rsidR="005568A0">
          <w:rPr>
            <w:rFonts w:ascii="Courier New" w:hAnsi="Courier New" w:cs="Courier New"/>
          </w:rPr>
          <w:t>\</w:t>
        </w:r>
        <w:commentRangeStart w:id="11"/>
        <w:r w:rsidR="005568A0">
          <w:rPr>
            <w:rFonts w:ascii="Courier New" w:hAnsi="Courier New" w:cs="Courier New"/>
          </w:rPr>
          <w:t>pi</w:t>
        </w:r>
      </w:ins>
      <w:del w:id="12" w:author="Andy Royle-pr" w:date="2011-12-03T17:06:00Z">
        <w:r w:rsidRPr="00EE0B80" w:rsidDel="005568A0">
          <w:rPr>
            <w:rFonts w:ascii="Courier New" w:hAnsi="Courier New" w:cs="Courier New"/>
          </w:rPr>
          <w:delText>p</w:delText>
        </w:r>
      </w:del>
      <w:commentRangeEnd w:id="11"/>
      <w:r w:rsidR="005568A0">
        <w:rPr>
          <w:rStyle w:val="CommentReference"/>
          <w:rFonts w:asciiTheme="minorHAnsi" w:hAnsiTheme="minorHAnsi"/>
        </w:rPr>
        <w:commentReference w:id="11"/>
      </w:r>
      <w:r w:rsidRPr="00EE0B80">
        <w:rPr>
          <w:rFonts w:ascii="Courier New" w:hAnsi="Courier New" w:cs="Courier New"/>
        </w:rPr>
        <w:t>(B)$ is simply the fraction of</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state-space area in $B$.</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One additional property of the binomial model is that the $K$</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realizations</w:t>
      </w:r>
      <w:proofErr w:type="gramEnd"/>
      <w:r w:rsidRPr="00EE0B80">
        <w:rPr>
          <w:rFonts w:ascii="Courier New" w:hAnsi="Courier New" w:cs="Courier New"/>
        </w:rPr>
        <w:t xml:space="preserve"> of $n$ are not independent since they must sum to</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$N$.</w:t>
      </w:r>
      <w:proofErr w:type="gramEnd"/>
      <w:r w:rsidRPr="00EE0B80">
        <w:rPr>
          <w:rFonts w:ascii="Courier New" w:hAnsi="Courier New" w:cs="Courier New"/>
        </w:rPr>
        <w:t xml:space="preserve"> Instead, the model for the entire vec</w:t>
      </w:r>
      <w:r w:rsidRPr="00EE0B80">
        <w:rPr>
          <w:rFonts w:ascii="Courier New" w:hAnsi="Courier New" w:cs="Courier New"/>
        </w:rPr>
        <w:t>tor</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is</w:t>
      </w:r>
      <w:proofErr w:type="gramEnd"/>
      <w:r w:rsidRPr="00EE0B80">
        <w:rPr>
          <w:rFonts w:ascii="Courier New" w:hAnsi="Courier New" w:cs="Courier New"/>
        </w:rPr>
        <w:t xml:space="preserve"> ${\bf n(B)} \</w:t>
      </w:r>
      <w:proofErr w:type="spellStart"/>
      <w:r w:rsidRPr="00EE0B80">
        <w:rPr>
          <w:rFonts w:ascii="Courier New" w:hAnsi="Courier New" w:cs="Courier New"/>
        </w:rPr>
        <w:t>sim</w:t>
      </w:r>
      <w:proofErr w:type="spellEnd"/>
      <w:r w:rsidRPr="00EE0B80">
        <w:rPr>
          <w:rFonts w:ascii="Courier New" w:hAnsi="Courier New" w:cs="Courier New"/>
        </w:rPr>
        <w:t xml:space="preserve"> Multinomial(N, {\</w:t>
      </w:r>
      <w:proofErr w:type="spellStart"/>
      <w:r w:rsidRPr="00EE0B80">
        <w:rPr>
          <w:rFonts w:ascii="Courier New" w:hAnsi="Courier New" w:cs="Courier New"/>
        </w:rPr>
        <w:t>mathbf</w:t>
      </w:r>
      <w:proofErr w:type="spellEnd"/>
      <w:r w:rsidRPr="00EE0B80">
        <w:rPr>
          <w:rFonts w:ascii="Courier New" w:hAnsi="Courier New" w:cs="Courier New"/>
        </w:rPr>
        <w:t xml:space="preserve">{\pi}} = (p_1, p_2, \dots, </w:t>
      </w:r>
      <w:proofErr w:type="spellStart"/>
      <w:r w:rsidRPr="00EE0B80">
        <w:rPr>
          <w:rFonts w:ascii="Courier New" w:hAnsi="Courier New" w:cs="Courier New"/>
        </w:rPr>
        <w:t>p_K</w:t>
      </w:r>
      <w:proofErr w:type="spellEnd"/>
      <w:r w:rsidRPr="00EE0B80">
        <w:rPr>
          <w:rFonts w:ascii="Courier New" w:hAnsi="Courier New" w:cs="Courier New"/>
        </w:rPr>
        <w:t>))$.</w:t>
      </w:r>
    </w:p>
    <w:p w:rsidR="00000000" w:rsidRDefault="00704312" w:rsidP="00EE0B80">
      <w:pPr>
        <w:pStyle w:val="PlainText"/>
        <w:rPr>
          <w:ins w:id="13" w:author="Andy Royle-pr" w:date="2011-12-03T17:08:00Z"/>
          <w:rFonts w:ascii="Courier New" w:hAnsi="Courier New" w:cs="Courier New"/>
        </w:rPr>
      </w:pPr>
    </w:p>
    <w:p w:rsidR="005568A0" w:rsidRDefault="005568A0" w:rsidP="00EE0B80">
      <w:pPr>
        <w:pStyle w:val="PlainText"/>
        <w:rPr>
          <w:ins w:id="14" w:author="Andy Royle-pr" w:date="2011-12-03T17:09:00Z"/>
          <w:rFonts w:ascii="Courier New" w:hAnsi="Courier New" w:cs="Courier New"/>
        </w:rPr>
      </w:pPr>
      <w:ins w:id="15" w:author="Andy Royle-pr" w:date="2011-12-03T17:08:00Z">
        <w:r>
          <w:rPr>
            <w:rFonts w:ascii="Courier New" w:hAnsi="Courier New" w:cs="Courier New"/>
          </w:rPr>
          <w:t>[</w:t>
        </w:r>
        <w:proofErr w:type="gramStart"/>
        <w:r>
          <w:rPr>
            <w:rFonts w:ascii="Courier New" w:hAnsi="Courier New" w:cs="Courier New"/>
          </w:rPr>
          <w:t>below</w:t>
        </w:r>
        <w:proofErr w:type="gramEnd"/>
        <w:r>
          <w:rPr>
            <w:rFonts w:ascii="Courier New" w:hAnsi="Courier New" w:cs="Courier New"/>
          </w:rPr>
          <w:t xml:space="preserve"> is text from Chapter 4.3 – and it is great to have this material </w:t>
        </w:r>
        <w:proofErr w:type="spellStart"/>
        <w:r>
          <w:rPr>
            <w:rFonts w:ascii="Courier New" w:hAnsi="Courier New" w:cs="Courier New"/>
          </w:rPr>
          <w:t>reiteratred</w:t>
        </w:r>
        <w:proofErr w:type="spellEnd"/>
        <w:r>
          <w:rPr>
            <w:rFonts w:ascii="Courier New" w:hAnsi="Courier New" w:cs="Courier New"/>
          </w:rPr>
          <w:t xml:space="preserve"> here. </w:t>
        </w:r>
      </w:ins>
      <w:ins w:id="16" w:author="Andy Royle-pr" w:date="2011-12-03T17:09:00Z">
        <w:r>
          <w:rPr>
            <w:rFonts w:ascii="Courier New" w:hAnsi="Courier New" w:cs="Courier New"/>
          </w:rPr>
          <w:t xml:space="preserve"> I’m thinking you could copy the last 2 mini-paragraphs here to expand on the last point you made above – especially be sure to cite </w:t>
        </w:r>
        <w:proofErr w:type="spellStart"/>
        <w:r>
          <w:rPr>
            <w:rFonts w:ascii="Courier New" w:hAnsi="Courier New" w:cs="Courier New"/>
          </w:rPr>
          <w:t>Illian</w:t>
        </w:r>
        <w:proofErr w:type="spellEnd"/>
        <w:r>
          <w:rPr>
            <w:rFonts w:ascii="Courier New" w:hAnsi="Courier New" w:cs="Courier New"/>
          </w:rPr>
          <w:t xml:space="preserve"> et al. because that’s a good book. Also I ordered a copy for you]</w:t>
        </w:r>
      </w:ins>
    </w:p>
    <w:p w:rsidR="005568A0" w:rsidRDefault="005568A0" w:rsidP="00EE0B80">
      <w:pPr>
        <w:pStyle w:val="PlainText"/>
        <w:rPr>
          <w:ins w:id="17" w:author="Andy Royle-pr" w:date="2011-12-03T17:08:00Z"/>
          <w:rFonts w:ascii="Courier New" w:hAnsi="Courier New" w:cs="Courier New"/>
        </w:rPr>
      </w:pPr>
    </w:p>
    <w:p w:rsidR="005568A0" w:rsidRDefault="005568A0" w:rsidP="005568A0">
      <w:pPr>
        <w:rPr>
          <w:ins w:id="18" w:author="Andy Royle-pr" w:date="2011-12-03T17:08:00Z"/>
          <w:rFonts w:cstheme="minorHAnsi"/>
          <w:sz w:val="24"/>
          <w:szCs w:val="24"/>
        </w:rPr>
      </w:pPr>
      <w:ins w:id="19" w:author="Andy Royle-pr" w:date="2011-12-03T17:08:00Z">
        <w:r>
          <w:rPr>
            <w:rFonts w:cstheme="minorHAnsi"/>
            <w:sz w:val="24"/>
            <w:szCs w:val="24"/>
          </w:rPr>
          <w:t xml:space="preserve">The collection of individual activity centers </w:t>
        </w:r>
        <w:proofErr w:type="gramStart"/>
        <w:r>
          <w:rPr>
            <w:rFonts w:cstheme="minorHAnsi"/>
            <w:sz w:val="24"/>
            <w:szCs w:val="24"/>
          </w:rPr>
          <w:t>s[</w:t>
        </w:r>
        <w:proofErr w:type="gramEnd"/>
        <w:r>
          <w:rPr>
            <w:rFonts w:cstheme="minorHAnsi"/>
            <w:sz w:val="24"/>
            <w:szCs w:val="24"/>
          </w:rPr>
          <w:t xml:space="preserve">1], …, s[N] represent a realization of a {\it binomial point process} (e.g., </w:t>
        </w:r>
        <w:proofErr w:type="spellStart"/>
        <w:r>
          <w:rPr>
            <w:rFonts w:cstheme="minorHAnsi"/>
            <w:sz w:val="24"/>
            <w:szCs w:val="24"/>
          </w:rPr>
          <w:t>Illiana</w:t>
        </w:r>
        <w:proofErr w:type="spellEnd"/>
        <w:r>
          <w:rPr>
            <w:rFonts w:cstheme="minorHAnsi"/>
            <w:sz w:val="24"/>
            <w:szCs w:val="24"/>
          </w:rPr>
          <w:t xml:space="preserve"> et al. 2008, p. XYZ).  The binomial point process (BPP) is analogous to a Poisson point process in the sense that it represents a “random scatter” of points in space – except that the total number of points is {\it fixed}, whereas, in a Poisson point process it is random (having a Poisson distribution).</w:t>
        </w:r>
        <w:commentRangeStart w:id="20"/>
        <w:r>
          <w:rPr>
            <w:rFonts w:cstheme="minorHAnsi"/>
            <w:sz w:val="24"/>
            <w:szCs w:val="24"/>
          </w:rPr>
          <w:t xml:space="preserve"> </w:t>
        </w:r>
        <w:commentRangeEnd w:id="20"/>
        <w:r>
          <w:rPr>
            <w:rStyle w:val="CommentReference"/>
          </w:rPr>
          <w:commentReference w:id="20"/>
        </w:r>
        <w:r>
          <w:rPr>
            <w:rFonts w:cstheme="minorHAnsi"/>
            <w:sz w:val="24"/>
            <w:szCs w:val="24"/>
          </w:rPr>
          <w:t xml:space="preserve"> It is natural to consider a binomial point process in the context of capture-recapture models because it preserves N in the model and thus preserves the linkage directly with closed population models. In fact, under the binomial point process model then Model M0 and other closed models are simple limiting cases of SCR models. In addition, use of the BPP model allows us to use data augmentation for Bayesian analysis of the models as in chapter 3, thus yielding a methodologically coherent approach to analyzing the different classes of models. </w:t>
        </w:r>
      </w:ins>
    </w:p>
    <w:p w:rsidR="005568A0" w:rsidRDefault="005568A0" w:rsidP="005568A0">
      <w:pPr>
        <w:rPr>
          <w:ins w:id="21" w:author="Andy Royle-pr" w:date="2011-12-03T17:08:00Z"/>
          <w:rFonts w:cstheme="minorHAnsi"/>
          <w:sz w:val="24"/>
          <w:szCs w:val="24"/>
        </w:rPr>
      </w:pPr>
      <w:ins w:id="22" w:author="Andy Royle-pr" w:date="2011-12-03T17:08:00Z">
        <w:r>
          <w:rPr>
            <w:rFonts w:cstheme="minorHAnsi"/>
            <w:sz w:val="24"/>
            <w:szCs w:val="24"/>
          </w:rPr>
          <w:t xml:space="preserve">One consequence of having fixed N, in the BPP model, is that the BPP is not strictly a model of “complete spatial randomness”. This is because if you form counts in any set of regions say A1, …, </w:t>
        </w:r>
        <w:proofErr w:type="spellStart"/>
        <w:r>
          <w:rPr>
            <w:rFonts w:cstheme="minorHAnsi"/>
            <w:sz w:val="24"/>
            <w:szCs w:val="24"/>
          </w:rPr>
          <w:t>Ak</w:t>
        </w:r>
        <w:proofErr w:type="spellEnd"/>
        <w:r>
          <w:rPr>
            <w:rFonts w:cstheme="minorHAnsi"/>
            <w:sz w:val="24"/>
            <w:szCs w:val="24"/>
          </w:rPr>
          <w:t>, even disjoint regions, let n(A1), .., n(</w:t>
        </w:r>
        <w:proofErr w:type="spellStart"/>
        <w:r>
          <w:rPr>
            <w:rFonts w:cstheme="minorHAnsi"/>
            <w:sz w:val="24"/>
            <w:szCs w:val="24"/>
          </w:rPr>
          <w:t>Ak</w:t>
        </w:r>
        <w:proofErr w:type="spellEnd"/>
        <w:r>
          <w:rPr>
            <w:rFonts w:cstheme="minorHAnsi"/>
            <w:sz w:val="24"/>
            <w:szCs w:val="24"/>
          </w:rPr>
          <w:t xml:space="preserve">) be the counts then these counts are not independent. In fact, they have a multinomial distribution (see </w:t>
        </w:r>
        <w:proofErr w:type="spellStart"/>
        <w:r>
          <w:rPr>
            <w:rFonts w:cstheme="minorHAnsi"/>
            <w:sz w:val="24"/>
            <w:szCs w:val="24"/>
          </w:rPr>
          <w:t>Illian</w:t>
        </w:r>
        <w:proofErr w:type="spellEnd"/>
        <w:r>
          <w:rPr>
            <w:rFonts w:cstheme="minorHAnsi"/>
            <w:sz w:val="24"/>
            <w:szCs w:val="24"/>
          </w:rPr>
          <w:t xml:space="preserve"> et al. (2008. P </w:t>
        </w:r>
        <w:proofErr w:type="gramStart"/>
        <w:r>
          <w:rPr>
            <w:rFonts w:cstheme="minorHAnsi"/>
            <w:sz w:val="24"/>
            <w:szCs w:val="24"/>
          </w:rPr>
          <w:t>XYZ )</w:t>
        </w:r>
        <w:proofErr w:type="gramEnd"/>
        <w:r>
          <w:rPr>
            <w:rFonts w:cstheme="minorHAnsi"/>
            <w:sz w:val="24"/>
            <w:szCs w:val="24"/>
          </w:rPr>
          <w:t>).</w:t>
        </w:r>
      </w:ins>
    </w:p>
    <w:p w:rsidR="005568A0" w:rsidRDefault="005568A0" w:rsidP="005568A0">
      <w:pPr>
        <w:rPr>
          <w:ins w:id="23" w:author="Andy Royle-pr" w:date="2011-12-03T17:08:00Z"/>
          <w:rFonts w:cstheme="minorHAnsi"/>
          <w:sz w:val="24"/>
          <w:szCs w:val="24"/>
        </w:rPr>
      </w:pPr>
      <w:ins w:id="24" w:author="Andy Royle-pr" w:date="2011-12-03T17:08:00Z">
        <w:r>
          <w:rPr>
            <w:rFonts w:cstheme="minorHAnsi"/>
            <w:sz w:val="24"/>
            <w:szCs w:val="24"/>
          </w:rPr>
          <w:t xml:space="preserve"> Thus, the BPP model introduces a slight bit of dependence among the point locations (and areal totals). However, in most situations this will have no practical effect on any inference or analysis and, as a practical </w:t>
        </w:r>
        <w:proofErr w:type="gramStart"/>
        <w:r>
          <w:rPr>
            <w:rFonts w:cstheme="minorHAnsi"/>
            <w:sz w:val="24"/>
            <w:szCs w:val="24"/>
          </w:rPr>
          <w:t>matter,</w:t>
        </w:r>
        <w:proofErr w:type="gramEnd"/>
        <w:r>
          <w:rPr>
            <w:rFonts w:cstheme="minorHAnsi"/>
            <w:sz w:val="24"/>
            <w:szCs w:val="24"/>
          </w:rPr>
          <w:t xml:space="preserve"> we will usually regard the BPP model as one of spatial independence among individual activity </w:t>
        </w:r>
        <w:commentRangeStart w:id="25"/>
        <w:r>
          <w:rPr>
            <w:rFonts w:cstheme="minorHAnsi"/>
            <w:sz w:val="24"/>
            <w:szCs w:val="24"/>
          </w:rPr>
          <w:t>centers</w:t>
        </w:r>
        <w:commentRangeEnd w:id="25"/>
        <w:r>
          <w:rPr>
            <w:rStyle w:val="CommentReference"/>
          </w:rPr>
          <w:commentReference w:id="25"/>
        </w:r>
        <w:r>
          <w:rPr>
            <w:rFonts w:cstheme="minorHAnsi"/>
            <w:sz w:val="24"/>
            <w:szCs w:val="24"/>
          </w:rPr>
          <w:t>.</w:t>
        </w:r>
      </w:ins>
    </w:p>
    <w:p w:rsidR="005568A0" w:rsidRDefault="005568A0" w:rsidP="00EE0B80">
      <w:pPr>
        <w:pStyle w:val="PlainText"/>
        <w:rPr>
          <w:ins w:id="26" w:author="Andy Royle-pr" w:date="2011-12-03T17:08:00Z"/>
          <w:rFonts w:ascii="Courier New" w:hAnsi="Courier New" w:cs="Courier New"/>
        </w:rPr>
      </w:pPr>
    </w:p>
    <w:p w:rsidR="005568A0" w:rsidRDefault="005568A0" w:rsidP="00EE0B80">
      <w:pPr>
        <w:pStyle w:val="PlainText"/>
        <w:rPr>
          <w:ins w:id="27" w:author="Andy Royle-pr" w:date="2011-12-03T17:08:00Z"/>
          <w:rFonts w:ascii="Courier New" w:hAnsi="Courier New" w:cs="Courier New"/>
        </w:rPr>
      </w:pPr>
    </w:p>
    <w:p w:rsidR="005568A0" w:rsidRDefault="005568A0" w:rsidP="00EE0B80">
      <w:pPr>
        <w:pStyle w:val="PlainText"/>
        <w:rPr>
          <w:ins w:id="28" w:author="Andy Royle-pr" w:date="2011-12-03T17:08:00Z"/>
          <w:rFonts w:ascii="Courier New" w:hAnsi="Courier New" w:cs="Courier New"/>
        </w:rPr>
      </w:pPr>
    </w:p>
    <w:p w:rsidR="005568A0" w:rsidRDefault="005568A0" w:rsidP="00EE0B80">
      <w:pPr>
        <w:pStyle w:val="PlainText"/>
        <w:rPr>
          <w:ins w:id="29" w:author="Andy Royle-pr" w:date="2011-12-03T17:08:00Z"/>
          <w:rFonts w:ascii="Courier New" w:hAnsi="Courier New" w:cs="Courier New"/>
        </w:rPr>
      </w:pPr>
    </w:p>
    <w:p w:rsidR="00000000" w:rsidRPr="00EE0B80" w:rsidRDefault="005568A0"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\section{Inhomogeneous binomial point process}</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lastRenderedPageBreak/>
        <w:t>As with the homogeneous model, the inhomogeneous binomial point process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model</w:t>
      </w:r>
      <w:proofErr w:type="gramEnd"/>
      <w:r w:rsidRPr="00EE0B80">
        <w:rPr>
          <w:rFonts w:ascii="Courier New" w:hAnsi="Courier New" w:cs="Courier New"/>
        </w:rPr>
        <w:t xml:space="preserve"> is developed conditional on $N$. The prim</w:t>
      </w:r>
      <w:r w:rsidRPr="00EE0B80">
        <w:rPr>
          <w:rFonts w:ascii="Courier New" w:hAnsi="Courier New" w:cs="Courier New"/>
        </w:rPr>
        <w:t>ary distinction is that</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uniform distribution is replaced with another distribution</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allowing</w:t>
      </w:r>
      <w:proofErr w:type="gramEnd"/>
      <w:r w:rsidRPr="00EE0B80">
        <w:rPr>
          <w:rFonts w:ascii="Courier New" w:hAnsi="Courier New" w:cs="Courier New"/>
        </w:rPr>
        <w:t xml:space="preserve"> for the intensity parameter to vary spatially. To arrive at</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this</w:t>
      </w:r>
      <w:proofErr w:type="gramEnd"/>
      <w:r w:rsidRPr="00EE0B80">
        <w:rPr>
          <w:rFonts w:ascii="Courier New" w:hAnsi="Courier New" w:cs="Courier New"/>
        </w:rPr>
        <w:t xml:space="preserve"> new distribution, define $\mu(x,\</w:t>
      </w:r>
      <w:proofErr w:type="spellStart"/>
      <w:r w:rsidRPr="00EE0B80">
        <w:rPr>
          <w:rFonts w:ascii="Courier New" w:hAnsi="Courier New" w:cs="Courier New"/>
        </w:rPr>
        <w:t>mathbf</w:t>
      </w:r>
      <w:proofErr w:type="spellEnd"/>
      <w:r w:rsidRPr="00EE0B80">
        <w:rPr>
          <w:rFonts w:ascii="Courier New" w:hAnsi="Courier New" w:cs="Courier New"/>
        </w:rPr>
        <w:t>{\alpha})$ to be a function of</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spatially-referenced</w:t>
      </w:r>
      <w:proofErr w:type="gramEnd"/>
      <w:r w:rsidRPr="00EE0B80">
        <w:rPr>
          <w:rFonts w:ascii="Courier New" w:hAnsi="Courier New" w:cs="Courier New"/>
        </w:rPr>
        <w:t xml:space="preserve"> </w:t>
      </w:r>
      <w:r w:rsidRPr="00EE0B80">
        <w:rPr>
          <w:rFonts w:ascii="Courier New" w:hAnsi="Courier New" w:cs="Courier New"/>
        </w:rPr>
        <w:t>covariates ($\</w:t>
      </w:r>
      <w:proofErr w:type="spellStart"/>
      <w:r w:rsidRPr="00EE0B80">
        <w:rPr>
          <w:rFonts w:ascii="Courier New" w:hAnsi="Courier New" w:cs="Courier New"/>
        </w:rPr>
        <w:t>mathbf</w:t>
      </w:r>
      <w:proofErr w:type="spellEnd"/>
      <w:r w:rsidRPr="00EE0B80">
        <w:rPr>
          <w:rFonts w:ascii="Courier New" w:hAnsi="Courier New" w:cs="Courier New"/>
        </w:rPr>
        <w:t>{\alpha}$) available at all regions of the state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space</w:t>
      </w:r>
      <w:proofErr w:type="gramEnd"/>
      <w:r w:rsidRPr="00EE0B80">
        <w:rPr>
          <w:rFonts w:ascii="Courier New" w:hAnsi="Courier New" w:cs="Courier New"/>
        </w:rPr>
        <w:t xml:space="preserve">.  Subsequently we will drop the vector of </w:t>
      </w:r>
      <w:proofErr w:type="spellStart"/>
      <w:r w:rsidRPr="00EE0B80">
        <w:rPr>
          <w:rFonts w:ascii="Courier New" w:hAnsi="Courier New" w:cs="Courier New"/>
        </w:rPr>
        <w:t>cofficients</w:t>
      </w:r>
      <w:proofErr w:type="spellEnd"/>
      <w:r w:rsidRPr="00EE0B80">
        <w:rPr>
          <w:rFonts w:ascii="Courier New" w:hAnsi="Courier New" w:cs="Courier New"/>
        </w:rPr>
        <w:t xml:space="preserve"> from our</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notation</w:t>
      </w:r>
      <w:proofErr w:type="gramEnd"/>
      <w:r w:rsidRPr="00EE0B80">
        <w:rPr>
          <w:rFonts w:ascii="Courier New" w:hAnsi="Courier New" w:cs="Courier New"/>
        </w:rPr>
        <w:t xml:space="preserve"> to be concise. Since an intensity must be strictly</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positive</w:t>
      </w:r>
      <w:proofErr w:type="gramEnd"/>
      <w:r w:rsidRPr="00EE0B80">
        <w:rPr>
          <w:rFonts w:ascii="Courier New" w:hAnsi="Courier New" w:cs="Courier New"/>
        </w:rPr>
        <w:t>, it is natural to model $\mu(x)$ using the log</w:t>
      </w:r>
      <w:r w:rsidRPr="00EE0B80">
        <w:rPr>
          <w:rFonts w:ascii="Courier New" w:hAnsi="Courier New" w:cs="Courier New"/>
        </w:rPr>
        <w:t>-link.</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gramStart"/>
      <w:r w:rsidRPr="00EE0B80">
        <w:rPr>
          <w:rFonts w:ascii="Courier New" w:hAnsi="Courier New" w:cs="Courier New"/>
        </w:rPr>
        <w:t>log(</w:t>
      </w:r>
      <w:proofErr w:type="gramEnd"/>
      <w:r w:rsidRPr="00EE0B80">
        <w:rPr>
          <w:rFonts w:ascii="Courier New" w:hAnsi="Courier New" w:cs="Courier New"/>
        </w:rPr>
        <w:t>\mu(x)) = \sum_{j=1}^J \</w:t>
      </w:r>
      <w:proofErr w:type="spellStart"/>
      <w:r w:rsidRPr="00EE0B80">
        <w:rPr>
          <w:rFonts w:ascii="Courier New" w:hAnsi="Courier New" w:cs="Courier New"/>
        </w:rPr>
        <w:t>alpha_j</w:t>
      </w:r>
      <w:proofErr w:type="spellEnd"/>
      <w:r w:rsidRPr="00EE0B80">
        <w:rPr>
          <w:rFonts w:ascii="Courier New" w:hAnsi="Courier New" w:cs="Courier New"/>
        </w:rPr>
        <w:t xml:space="preserve"> </w:t>
      </w:r>
      <w:proofErr w:type="spellStart"/>
      <w:r w:rsidRPr="00EE0B80">
        <w:rPr>
          <w:rFonts w:ascii="Courier New" w:hAnsi="Courier New" w:cs="Courier New"/>
        </w:rPr>
        <w:t>v_j</w:t>
      </w:r>
      <w:proofErr w:type="spellEnd"/>
      <w:r w:rsidRPr="00EE0B80">
        <w:rPr>
          <w:rFonts w:ascii="Courier New" w:hAnsi="Courier New" w:cs="Courier New"/>
        </w:rPr>
        <w:t>(x), \quad  x \in \</w:t>
      </w:r>
      <w:proofErr w:type="spellStart"/>
      <w:r w:rsidRPr="00EE0B80">
        <w:rPr>
          <w:rFonts w:ascii="Courier New" w:hAnsi="Courier New" w:cs="Courier New"/>
        </w:rPr>
        <w:t>cal</w:t>
      </w:r>
      <w:proofErr w:type="spellEnd"/>
      <w:r w:rsidRPr="00EE0B80">
        <w:rPr>
          <w:rFonts w:ascii="Courier New" w:hAnsi="Courier New" w:cs="Courier New"/>
        </w:rPr>
        <w:t>{S}</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where</w:t>
      </w:r>
      <w:proofErr w:type="gramEnd"/>
      <w:r w:rsidRPr="00EE0B80">
        <w:rPr>
          <w:rFonts w:ascii="Courier New" w:hAnsi="Courier New" w:cs="Courier New"/>
        </w:rPr>
        <w:t xml:space="preserve"> $\</w:t>
      </w:r>
      <w:proofErr w:type="spellStart"/>
      <w:r w:rsidRPr="00EE0B80">
        <w:rPr>
          <w:rFonts w:ascii="Courier New" w:hAnsi="Courier New" w:cs="Courier New"/>
        </w:rPr>
        <w:t>alpha_j</w:t>
      </w:r>
      <w:proofErr w:type="spellEnd"/>
      <w:r w:rsidRPr="00EE0B80">
        <w:rPr>
          <w:rFonts w:ascii="Courier New" w:hAnsi="Courier New" w:cs="Courier New"/>
        </w:rPr>
        <w:t>$ is the regression coefficient for covariate</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v_j</w:t>
      </w:r>
      <w:proofErr w:type="spellEnd"/>
      <w:r w:rsidRPr="00EE0B80">
        <w:rPr>
          <w:rFonts w:ascii="Courier New" w:hAnsi="Courier New" w:cs="Courier New"/>
        </w:rPr>
        <w:t>(x</w:t>
      </w:r>
      <w:proofErr w:type="gramStart"/>
      <w:r w:rsidRPr="00EE0B80">
        <w:rPr>
          <w:rFonts w:ascii="Courier New" w:hAnsi="Courier New" w:cs="Courier New"/>
        </w:rPr>
        <w:t>)$</w:t>
      </w:r>
      <w:proofErr w:type="gramEnd"/>
      <w:r w:rsidRPr="00EE0B80">
        <w:rPr>
          <w:rFonts w:ascii="Courier New" w:hAnsi="Courier New" w:cs="Courier New"/>
        </w:rPr>
        <w:t>. To be clear, $v(x</w:t>
      </w:r>
      <w:proofErr w:type="gramStart"/>
      <w:r w:rsidRPr="00EE0B80">
        <w:rPr>
          <w:rFonts w:ascii="Courier New" w:hAnsi="Courier New" w:cs="Courier New"/>
        </w:rPr>
        <w:t>)$</w:t>
      </w:r>
      <w:proofErr w:type="gramEnd"/>
      <w:r w:rsidRPr="00EE0B80">
        <w:rPr>
          <w:rFonts w:ascii="Courier New" w:hAnsi="Courier New" w:cs="Courier New"/>
        </w:rPr>
        <w:t xml:space="preserve"> is the value of any covariate, such as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habitat</w:t>
      </w:r>
      <w:proofErr w:type="gramEnd"/>
      <w:r w:rsidRPr="00EE0B80">
        <w:rPr>
          <w:rFonts w:ascii="Courier New" w:hAnsi="Courier New" w:cs="Courier New"/>
        </w:rPr>
        <w:t xml:space="preserve"> type or elevation, at location $x</w:t>
      </w:r>
      <w:r w:rsidRPr="00EE0B80">
        <w:rPr>
          <w:rFonts w:ascii="Courier New" w:hAnsi="Courier New" w:cs="Courier New"/>
        </w:rPr>
        <w:t>$.  This equation should look</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familiar</w:t>
      </w:r>
      <w:proofErr w:type="gramEnd"/>
      <w:r w:rsidRPr="00EE0B80">
        <w:rPr>
          <w:rFonts w:ascii="Courier New" w:hAnsi="Courier New" w:cs="Courier New"/>
        </w:rPr>
        <w:t xml:space="preserve"> because it is the standard linear model used in log-linear</w:t>
      </w:r>
    </w:p>
    <w:p w:rsidR="00000000" w:rsidRPr="00EE0B80" w:rsidRDefault="00704312" w:rsidP="00EE0B80">
      <w:pPr>
        <w:pStyle w:val="PlainText"/>
        <w:rPr>
          <w:rFonts w:ascii="Courier New" w:hAnsi="Courier New" w:cs="Courier New"/>
        </w:rPr>
      </w:pPr>
      <w:r w:rsidRPr="00EE0B80">
        <w:rPr>
          <w:rFonts w:ascii="Courier New" w:hAnsi="Courier New" w:cs="Courier New"/>
        </w:rPr>
        <w:t>GLMs with the exception that we have no need</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for</w:t>
      </w:r>
      <w:proofErr w:type="gramEnd"/>
      <w:r w:rsidRPr="00EE0B80">
        <w:rPr>
          <w:rFonts w:ascii="Courier New" w:hAnsi="Courier New" w:cs="Courier New"/>
        </w:rPr>
        <w:t xml:space="preserve"> an intercept because it would be </w:t>
      </w:r>
      <w:del w:id="30" w:author="Andy Royle-pr" w:date="2011-12-03T17:12:00Z">
        <w:r w:rsidRPr="00EE0B80" w:rsidDel="000A12D1">
          <w:rPr>
            <w:rFonts w:ascii="Courier New" w:hAnsi="Courier New" w:cs="Courier New"/>
          </w:rPr>
          <w:delText xml:space="preserve">entirely </w:delText>
        </w:r>
      </w:del>
      <w:r w:rsidRPr="00EE0B80">
        <w:rPr>
          <w:rFonts w:ascii="Courier New" w:hAnsi="Courier New" w:cs="Courier New"/>
        </w:rPr>
        <w:t>confounded with</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$N$.</w:t>
      </w:r>
      <w:proofErr w:type="gramEnd"/>
      <w:r w:rsidRPr="00EE0B80">
        <w:rPr>
          <w:rFonts w:ascii="Courier New" w:hAnsi="Courier New" w:cs="Courier New"/>
        </w:rPr>
        <w:t xml:space="preserve"> This is intuitive since an intercept would</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represent</w:t>
      </w:r>
      <w:proofErr w:type="gramEnd"/>
      <w:r w:rsidRPr="00EE0B80">
        <w:rPr>
          <w:rFonts w:ascii="Courier New" w:hAnsi="Courier New" w:cs="Courier New"/>
        </w:rPr>
        <w:t xml:space="preserve"> the expected value of $N$ when $\alpha=0$, but we already</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have</w:t>
      </w:r>
      <w:proofErr w:type="gramEnd"/>
      <w:r w:rsidRPr="00EE0B80">
        <w:rPr>
          <w:rFonts w:ascii="Courier New" w:hAnsi="Courier New" w:cs="Courier New"/>
        </w:rPr>
        <w:t xml:space="preserve"> a parameter in the model for $E[N]$, namely $E[N] =</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\psi M$.</w:t>
      </w:r>
      <w:proofErr w:type="gramEnd"/>
      <w:r w:rsidRPr="00EE0B80">
        <w:rPr>
          <w:rFonts w:ascii="Courier New" w:hAnsi="Courier New" w:cs="Courier New"/>
        </w:rPr>
        <w:t xml:space="preserve"> Thus an intercept would be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redundant</w:t>
      </w:r>
      <w:proofErr w:type="gramEnd"/>
      <w:r w:rsidRPr="00EE0B80">
        <w:rPr>
          <w:rFonts w:ascii="Courier New" w:hAnsi="Courier New" w:cs="Courier New"/>
        </w:rPr>
        <w:t>, and without it we are still able to achieve our goal of</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describing</w:t>
      </w:r>
      <w:proofErr w:type="gramEnd"/>
      <w:r w:rsidRPr="00EE0B80">
        <w:rPr>
          <w:rFonts w:ascii="Courier New" w:hAnsi="Courier New" w:cs="Courier New"/>
        </w:rPr>
        <w:t xml:space="preserve"> the distrib</w:t>
      </w:r>
      <w:r w:rsidRPr="00EE0B80">
        <w:rPr>
          <w:rFonts w:ascii="Courier New" w:hAnsi="Courier New" w:cs="Courier New"/>
        </w:rPr>
        <w:t>ution of $N$ activity centers as a function of</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spatial</w:t>
      </w:r>
      <w:proofErr w:type="gramEnd"/>
      <w:r w:rsidRPr="00EE0B80">
        <w:rPr>
          <w:rFonts w:ascii="Courier New" w:hAnsi="Courier New" w:cs="Courier New"/>
        </w:rPr>
        <w:t xml:space="preserve"> covariates.</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Now that we have a model of the intensity parameter $\mu(x</w:t>
      </w:r>
      <w:proofErr w:type="gramStart"/>
      <w:r w:rsidRPr="00EE0B80">
        <w:rPr>
          <w:rFonts w:ascii="Courier New" w:hAnsi="Courier New" w:cs="Courier New"/>
        </w:rPr>
        <w:t>)$</w:t>
      </w:r>
      <w:proofErr w:type="gramEnd"/>
      <w:r w:rsidRPr="00EE0B80">
        <w:rPr>
          <w:rFonts w:ascii="Courier New" w:hAnsi="Courier New" w:cs="Courier New"/>
        </w:rPr>
        <w:t>,</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we</w:t>
      </w:r>
      <w:proofErr w:type="gramEnd"/>
      <w:r w:rsidRPr="00EE0B80">
        <w:rPr>
          <w:rFonts w:ascii="Courier New" w:hAnsi="Courier New" w:cs="Courier New"/>
        </w:rPr>
        <w:t xml:space="preserve"> need to develop the associated probability density function to use</w:t>
      </w:r>
    </w:p>
    <w:p w:rsidR="00000000" w:rsidRPr="00EE0B80" w:rsidRDefault="00704312" w:rsidP="00EE0B80">
      <w:pPr>
        <w:pStyle w:val="PlainText"/>
        <w:rPr>
          <w:rFonts w:ascii="Courier New" w:hAnsi="Courier New" w:cs="Courier New"/>
        </w:rPr>
      </w:pPr>
      <w:del w:id="31" w:author="Andy Royle-pr" w:date="2011-12-03T18:46:00Z">
        <w:r w:rsidRPr="00EE0B80" w:rsidDel="00890BB7">
          <w:rPr>
            <w:rFonts w:ascii="Courier New" w:hAnsi="Courier New" w:cs="Courier New"/>
          </w:rPr>
          <w:delText xml:space="preserve">as a prior </w:delText>
        </w:r>
      </w:del>
      <w:proofErr w:type="gramStart"/>
      <w:r w:rsidRPr="00EE0B80">
        <w:rPr>
          <w:rFonts w:ascii="Courier New" w:hAnsi="Courier New" w:cs="Courier New"/>
        </w:rPr>
        <w:t>in</w:t>
      </w:r>
      <w:proofErr w:type="gramEnd"/>
      <w:r w:rsidRPr="00EE0B80">
        <w:rPr>
          <w:rFonts w:ascii="Courier New" w:hAnsi="Courier New" w:cs="Courier New"/>
        </w:rPr>
        <w:t xml:space="preserve"> the place of the uniform prior used i</w:t>
      </w:r>
      <w:r w:rsidRPr="00EE0B80">
        <w:rPr>
          <w:rFonts w:ascii="Courier New" w:hAnsi="Courier New" w:cs="Courier New"/>
        </w:rPr>
        <w:t>n the homogeneous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model</w:t>
      </w:r>
      <w:proofErr w:type="gramEnd"/>
      <w:r w:rsidRPr="00EE0B80">
        <w:rPr>
          <w:rFonts w:ascii="Courier New" w:hAnsi="Courier New" w:cs="Courier New"/>
        </w:rPr>
        <w:t>. Remembering that</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integral of a </w:t>
      </w:r>
      <w:proofErr w:type="spellStart"/>
      <w:r w:rsidRPr="00EE0B80">
        <w:rPr>
          <w:rFonts w:ascii="Courier New" w:hAnsi="Courier New" w:cs="Courier New"/>
        </w:rPr>
        <w:t>pdf</w:t>
      </w:r>
      <w:proofErr w:type="spellEnd"/>
      <w:r w:rsidRPr="00EE0B80">
        <w:rPr>
          <w:rFonts w:ascii="Courier New" w:hAnsi="Courier New" w:cs="Courier New"/>
        </w:rPr>
        <w:t xml:space="preserve"> must be unity, we can create a </w:t>
      </w:r>
      <w:proofErr w:type="spellStart"/>
      <w:r w:rsidRPr="00EE0B80">
        <w:rPr>
          <w:rFonts w:ascii="Courier New" w:hAnsi="Courier New" w:cs="Courier New"/>
        </w:rPr>
        <w:t>pdf</w:t>
      </w:r>
      <w:proofErr w:type="spellEnd"/>
      <w:r w:rsidRPr="00EE0B80">
        <w:rPr>
          <w:rFonts w:ascii="Courier New" w:hAnsi="Courier New" w:cs="Courier New"/>
        </w:rPr>
        <w:t xml:space="preserve"> by dividing</w:t>
      </w:r>
    </w:p>
    <w:p w:rsidR="00000000" w:rsidRPr="00EE0B80" w:rsidRDefault="00704312" w:rsidP="00EE0B80">
      <w:pPr>
        <w:pStyle w:val="PlainText"/>
        <w:rPr>
          <w:rFonts w:ascii="Courier New" w:hAnsi="Courier New" w:cs="Courier New"/>
        </w:rPr>
      </w:pPr>
      <w:r w:rsidRPr="00EE0B80">
        <w:rPr>
          <w:rFonts w:ascii="Courier New" w:hAnsi="Courier New" w:cs="Courier New"/>
        </w:rPr>
        <w:t>$\mu(x</w:t>
      </w:r>
      <w:proofErr w:type="gramStart"/>
      <w:r w:rsidRPr="00EE0B80">
        <w:rPr>
          <w:rFonts w:ascii="Courier New" w:hAnsi="Courier New" w:cs="Courier New"/>
        </w:rPr>
        <w:t>)$</w:t>
      </w:r>
      <w:proofErr w:type="gramEnd"/>
      <w:r w:rsidRPr="00EE0B80">
        <w:rPr>
          <w:rFonts w:ascii="Courier New" w:hAnsi="Courier New" w:cs="Courier New"/>
        </w:rPr>
        <w:t xml:space="preserve"> by a normalizing constant, which in this case is the integral</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of</w:t>
      </w:r>
      <w:proofErr w:type="gramEnd"/>
      <w:r w:rsidRPr="00EE0B80">
        <w:rPr>
          <w:rFonts w:ascii="Courier New" w:hAnsi="Courier New" w:cs="Courier New"/>
        </w:rPr>
        <w:t xml:space="preserve"> $\mu(x)$ </w:t>
      </w:r>
      <w:proofErr w:type="spellStart"/>
      <w:r w:rsidRPr="00EE0B80">
        <w:rPr>
          <w:rFonts w:ascii="Courier New" w:hAnsi="Courier New" w:cs="Courier New"/>
        </w:rPr>
        <w:t>evlauated</w:t>
      </w:r>
      <w:proofErr w:type="spellEnd"/>
      <w:r w:rsidRPr="00EE0B80">
        <w:rPr>
          <w:rFonts w:ascii="Courier New" w:hAnsi="Courier New" w:cs="Courier New"/>
        </w:rPr>
        <w:t xml:space="preserve"> over the entire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state-space</w:t>
      </w:r>
      <w:proofErr w:type="gramEnd"/>
      <w:r w:rsidRPr="00EE0B80">
        <w:rPr>
          <w:rFonts w:ascii="Courier New" w:hAnsi="Courier New" w:cs="Courier New"/>
        </w:rPr>
        <w:t>. The probability de</w:t>
      </w:r>
      <w:r w:rsidRPr="00EE0B80">
        <w:rPr>
          <w:rFonts w:ascii="Courier New" w:hAnsi="Courier New" w:cs="Courier New"/>
        </w:rPr>
        <w:t>nsity function is therefore</w:t>
      </w:r>
    </w:p>
    <w:p w:rsidR="00000000" w:rsidRPr="00EE0B80" w:rsidRDefault="00704312" w:rsidP="00EE0B80">
      <w:pPr>
        <w:pStyle w:val="PlainText"/>
        <w:rPr>
          <w:rFonts w:ascii="Courier New" w:hAnsi="Courier New" w:cs="Courier New"/>
        </w:rPr>
      </w:pPr>
      <w:r w:rsidRPr="00EE0B80">
        <w:rPr>
          <w:rFonts w:ascii="Courier New" w:hAnsi="Courier New" w:cs="Courier New"/>
        </w:rPr>
        <w:t>\begin{equation}</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f(</w:t>
      </w:r>
      <w:proofErr w:type="gramEnd"/>
      <w:r w:rsidRPr="00EE0B80">
        <w:rPr>
          <w:rFonts w:ascii="Courier New" w:hAnsi="Courier New" w:cs="Courier New"/>
        </w:rPr>
        <w:t>x) = \</w:t>
      </w:r>
      <w:proofErr w:type="spellStart"/>
      <w:r w:rsidRPr="00EE0B80">
        <w:rPr>
          <w:rFonts w:ascii="Courier New" w:hAnsi="Courier New" w:cs="Courier New"/>
        </w:rPr>
        <w:t>frac</w:t>
      </w:r>
      <w:proofErr w:type="spellEnd"/>
      <w:r w:rsidRPr="00EE0B80">
        <w:rPr>
          <w:rFonts w:ascii="Courier New" w:hAnsi="Courier New" w:cs="Courier New"/>
        </w:rPr>
        <w:t>{\mu(x)}{\</w:t>
      </w:r>
      <w:proofErr w:type="spellStart"/>
      <w:r w:rsidRPr="00EE0B80">
        <w:rPr>
          <w:rFonts w:ascii="Courier New" w:hAnsi="Courier New" w:cs="Courier New"/>
        </w:rPr>
        <w:t>int</w:t>
      </w:r>
      <w:proofErr w:type="spellEnd"/>
      <w:r w:rsidRPr="00EE0B80">
        <w:rPr>
          <w:rFonts w:ascii="Courier New" w:hAnsi="Courier New" w:cs="Courier New"/>
        </w:rPr>
        <w:t>_{\</w:t>
      </w:r>
      <w:proofErr w:type="spellStart"/>
      <w:r w:rsidRPr="00EE0B80">
        <w:rPr>
          <w:rFonts w:ascii="Courier New" w:hAnsi="Courier New" w:cs="Courier New"/>
        </w:rPr>
        <w:t>mathcal</w:t>
      </w:r>
      <w:proofErr w:type="spellEnd"/>
      <w:r w:rsidRPr="00EE0B80">
        <w:rPr>
          <w:rFonts w:ascii="Courier New" w:hAnsi="Courier New" w:cs="Courier New"/>
        </w:rPr>
        <w:t>{S}} \mu(x)\, \</w:t>
      </w:r>
      <w:proofErr w:type="spellStart"/>
      <w:r w:rsidRPr="00EE0B80">
        <w:rPr>
          <w:rFonts w:ascii="Courier New" w:hAnsi="Courier New" w:cs="Courier New"/>
        </w:rPr>
        <w:t>mathrm</w:t>
      </w:r>
      <w:proofErr w:type="spellEnd"/>
      <w:r w:rsidRPr="00EE0B80">
        <w:rPr>
          <w:rFonts w:ascii="Courier New" w:hAnsi="Courier New" w:cs="Courier New"/>
        </w:rPr>
        <w:t>{d}x}, \quad x \in</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mathcal</w:t>
      </w:r>
      <w:proofErr w:type="spellEnd"/>
      <w:r w:rsidRPr="00EE0B80">
        <w:rPr>
          <w:rFonts w:ascii="Courier New" w:hAnsi="Courier New" w:cs="Courier New"/>
        </w:rPr>
        <w:t>{S}</w:t>
      </w:r>
    </w:p>
    <w:p w:rsidR="00000000" w:rsidRPr="00EE0B80" w:rsidRDefault="00704312" w:rsidP="00EE0B80">
      <w:pPr>
        <w:pStyle w:val="PlainText"/>
        <w:rPr>
          <w:rFonts w:ascii="Courier New" w:hAnsi="Courier New" w:cs="Courier New"/>
        </w:rPr>
      </w:pPr>
      <w:r w:rsidRPr="00EE0B80">
        <w:rPr>
          <w:rFonts w:ascii="Courier New" w:hAnsi="Courier New" w:cs="Courier New"/>
        </w:rPr>
        <w:t>\label{</w:t>
      </w:r>
      <w:proofErr w:type="spellStart"/>
      <w:r w:rsidRPr="00EE0B80">
        <w:rPr>
          <w:rFonts w:ascii="Courier New" w:hAnsi="Courier New" w:cs="Courier New"/>
        </w:rPr>
        <w:t>eq:pdf-ipp</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\end{equation}</w:t>
      </w:r>
    </w:p>
    <w:p w:rsidR="00000000" w:rsidRPr="00EE0B80" w:rsidRDefault="00704312" w:rsidP="00EE0B80">
      <w:pPr>
        <w:pStyle w:val="PlainText"/>
        <w:rPr>
          <w:rFonts w:ascii="Courier New" w:hAnsi="Courier New" w:cs="Courier New"/>
        </w:rPr>
      </w:pPr>
      <w:r w:rsidRPr="00EE0B80">
        <w:rPr>
          <w:rFonts w:ascii="Courier New" w:hAnsi="Courier New" w:cs="Courier New"/>
        </w:rPr>
        <w:t>Substituting this distribution for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uniform</w:t>
      </w:r>
      <w:proofErr w:type="gramEnd"/>
      <w:r w:rsidRPr="00EE0B80">
        <w:rPr>
          <w:rFonts w:ascii="Courier New" w:hAnsi="Courier New" w:cs="Courier New"/>
        </w:rPr>
        <w:t xml:space="preserve"> prior allows us to fit inhomogeneous</w:t>
      </w:r>
      <w:r w:rsidRPr="00EE0B80">
        <w:rPr>
          <w:rFonts w:ascii="Courier New" w:hAnsi="Courier New" w:cs="Courier New"/>
        </w:rPr>
        <w:t xml:space="preserve"> binomial point process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models</w:t>
      </w:r>
      <w:proofErr w:type="gramEnd"/>
      <w:r w:rsidRPr="00EE0B80">
        <w:rPr>
          <w:rFonts w:ascii="Courier New" w:hAnsi="Courier New" w:cs="Courier New"/>
        </w:rPr>
        <w:t xml:space="preserve"> to spatial capture-recapture data. We can also use this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distribution</w:t>
      </w:r>
      <w:proofErr w:type="gramEnd"/>
      <w:r w:rsidRPr="00EE0B80">
        <w:rPr>
          <w:rFonts w:ascii="Courier New" w:hAnsi="Courier New" w:cs="Courier New"/>
        </w:rPr>
        <w:t xml:space="preserve"> to obtain the expected number of individuals in any given</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region</w:t>
      </w:r>
      <w:proofErr w:type="gramEnd"/>
      <w:r w:rsidRPr="00EE0B80">
        <w:rPr>
          <w:rFonts w:ascii="Courier New" w:hAnsi="Courier New" w:cs="Courier New"/>
        </w:rPr>
        <w:t xml:space="preserve">. Specifically, the </w:t>
      </w:r>
      <w:proofErr w:type="spellStart"/>
      <w:r w:rsidRPr="00EE0B80">
        <w:rPr>
          <w:rFonts w:ascii="Courier New" w:hAnsi="Courier New" w:cs="Courier New"/>
        </w:rPr>
        <w:t>proprotion</w:t>
      </w:r>
      <w:proofErr w:type="spellEnd"/>
      <w:r w:rsidRPr="00EE0B80">
        <w:rPr>
          <w:rFonts w:ascii="Courier New" w:hAnsi="Courier New" w:cs="Courier New"/>
        </w:rPr>
        <w:t xml:space="preserve"> of $N$ expected to occur in any</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region</w:t>
      </w:r>
      <w:proofErr w:type="gramEnd"/>
      <w:r w:rsidRPr="00EE0B80">
        <w:rPr>
          <w:rFonts w:ascii="Courier New" w:hAnsi="Courier New" w:cs="Courier New"/>
        </w:rPr>
        <w:t xml:space="preserve"> $B$ when heterogen</w:t>
      </w:r>
      <w:r w:rsidRPr="00EE0B80">
        <w:rPr>
          <w:rFonts w:ascii="Courier New" w:hAnsi="Courier New" w:cs="Courier New"/>
        </w:rPr>
        <w:t>eity in density is present is $</w:t>
      </w:r>
      <w:ins w:id="32" w:author="Andy Royle-pr" w:date="2011-12-03T18:46:00Z">
        <w:r w:rsidR="00890BB7">
          <w:rPr>
            <w:rFonts w:ascii="Courier New" w:hAnsi="Courier New" w:cs="Courier New"/>
          </w:rPr>
          <w:t>\</w:t>
        </w:r>
      </w:ins>
      <w:r w:rsidRPr="00EE0B80">
        <w:rPr>
          <w:rFonts w:ascii="Courier New" w:hAnsi="Courier New" w:cs="Courier New"/>
        </w:rPr>
        <w:t>p</w:t>
      </w:r>
      <w:ins w:id="33" w:author="Andy Royle-pr" w:date="2011-12-03T18:46:00Z">
        <w:r w:rsidR="00890BB7">
          <w:rPr>
            <w:rFonts w:ascii="Courier New" w:hAnsi="Courier New" w:cs="Courier New"/>
          </w:rPr>
          <w:t>i</w:t>
        </w:r>
      </w:ins>
      <w:r w:rsidRPr="00EE0B80">
        <w:rPr>
          <w:rFonts w:ascii="Courier New" w:hAnsi="Courier New" w:cs="Courier New"/>
        </w:rPr>
        <w:t>(B) = \</w:t>
      </w:r>
      <w:proofErr w:type="spellStart"/>
      <w:r w:rsidRPr="00EE0B80">
        <w:rPr>
          <w:rFonts w:ascii="Courier New" w:hAnsi="Courier New" w:cs="Courier New"/>
        </w:rPr>
        <w:t>int_B</w:t>
      </w:r>
      <w:proofErr w:type="spellEnd"/>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f(</w:t>
      </w:r>
      <w:proofErr w:type="gramEnd"/>
      <w:r w:rsidRPr="00EE0B80">
        <w:rPr>
          <w:rFonts w:ascii="Courier New" w:hAnsi="Courier New" w:cs="Courier New"/>
        </w:rPr>
        <w:t>x)\, \</w:t>
      </w:r>
      <w:proofErr w:type="spellStart"/>
      <w:r w:rsidRPr="00EE0B80">
        <w:rPr>
          <w:rFonts w:ascii="Courier New" w:hAnsi="Courier New" w:cs="Courier New"/>
        </w:rPr>
        <w:t>mathrm</w:t>
      </w:r>
      <w:proofErr w:type="spellEnd"/>
      <w:r w:rsidRPr="00EE0B80">
        <w:rPr>
          <w:rFonts w:ascii="Courier New" w:hAnsi="Courier New" w:cs="Courier New"/>
        </w:rPr>
        <w:t xml:space="preserve">{d}x$. </w:t>
      </w:r>
      <w:del w:id="34" w:author="Andy Royle-pr" w:date="2011-12-03T18:46:00Z">
        <w:r w:rsidRPr="00EE0B80" w:rsidDel="00890BB7">
          <w:rPr>
            <w:rFonts w:ascii="Courier New" w:hAnsi="Courier New" w:cs="Courier New"/>
          </w:rPr>
          <w:delText>Once again</w:delText>
        </w:r>
      </w:del>
      <w:ins w:id="35" w:author="Andy Royle-pr" w:date="2011-12-03T18:46:00Z">
        <w:r w:rsidR="00890BB7">
          <w:rPr>
            <w:rFonts w:ascii="Courier New" w:hAnsi="Courier New" w:cs="Courier New"/>
          </w:rPr>
          <w:t>T</w:t>
        </w:r>
      </w:ins>
      <w:del w:id="36" w:author="Andy Royle-pr" w:date="2011-12-03T18:46:00Z">
        <w:r w:rsidRPr="00EE0B80" w:rsidDel="00890BB7">
          <w:rPr>
            <w:rFonts w:ascii="Courier New" w:hAnsi="Courier New" w:cs="Courier New"/>
          </w:rPr>
          <w:delText xml:space="preserve"> t</w:delText>
        </w:r>
      </w:del>
      <w:r w:rsidRPr="00EE0B80">
        <w:rPr>
          <w:rFonts w:ascii="Courier New" w:hAnsi="Courier New" w:cs="Courier New"/>
        </w:rPr>
        <w:t>hese are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also</w:t>
      </w:r>
      <w:proofErr w:type="gramEnd"/>
      <w:r w:rsidRPr="00EE0B80">
        <w:rPr>
          <w:rFonts w:ascii="Courier New" w:hAnsi="Courier New" w:cs="Courier New"/>
        </w:rPr>
        <w:t xml:space="preserve"> the multinomial cell probabilities if the regions are</w:t>
      </w:r>
    </w:p>
    <w:p w:rsidR="00000000" w:rsidRPr="00EE0B80" w:rsidRDefault="00704312" w:rsidP="00EE0B80">
      <w:pPr>
        <w:pStyle w:val="PlainText"/>
        <w:rPr>
          <w:rFonts w:ascii="Courier New" w:hAnsi="Courier New" w:cs="Courier New"/>
        </w:rPr>
      </w:pPr>
      <w:del w:id="37" w:author="Andy Royle-pr" w:date="2011-12-03T18:47:00Z">
        <w:r w:rsidRPr="00EE0B80" w:rsidDel="00890BB7">
          <w:rPr>
            <w:rFonts w:ascii="Courier New" w:hAnsi="Courier New" w:cs="Courier New"/>
          </w:rPr>
          <w:delText>non-overlappin</w:delText>
        </w:r>
      </w:del>
      <w:proofErr w:type="gramStart"/>
      <w:ins w:id="38" w:author="Andy Royle-pr" w:date="2011-12-03T18:47:00Z">
        <w:r w:rsidR="00890BB7">
          <w:rPr>
            <w:rFonts w:ascii="Courier New" w:hAnsi="Courier New" w:cs="Courier New"/>
          </w:rPr>
          <w:t>disjoint</w:t>
        </w:r>
      </w:ins>
      <w:proofErr w:type="gramEnd"/>
      <w:del w:id="39" w:author="Andy Royle-pr" w:date="2011-12-03T18:47:00Z">
        <w:r w:rsidRPr="00EE0B80" w:rsidDel="00890BB7">
          <w:rPr>
            <w:rFonts w:ascii="Courier New" w:hAnsi="Courier New" w:cs="Courier New"/>
          </w:rPr>
          <w:delText>g</w:delText>
        </w:r>
      </w:del>
      <w:r w:rsidRPr="00EE0B80">
        <w:rPr>
          <w:rFonts w:ascii="Courier New" w:hAnsi="Courier New" w:cs="Courier New"/>
        </w:rPr>
        <w:t xml:space="preserve"> and compose the entire state-space.</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As a practical matter, note that the integral in the</w:t>
      </w:r>
    </w:p>
    <w:p w:rsidR="00000000" w:rsidRPr="00EE0B80" w:rsidDel="00890BB7" w:rsidRDefault="00704312" w:rsidP="00EE0B80">
      <w:pPr>
        <w:pStyle w:val="PlainText"/>
        <w:rPr>
          <w:del w:id="40" w:author="Andy Royle-pr" w:date="2011-12-03T18:47:00Z"/>
          <w:rFonts w:ascii="Courier New" w:hAnsi="Courier New" w:cs="Courier New"/>
        </w:rPr>
      </w:pPr>
      <w:proofErr w:type="spellStart"/>
      <w:proofErr w:type="gramStart"/>
      <w:r w:rsidRPr="00EE0B80">
        <w:rPr>
          <w:rFonts w:ascii="Courier New" w:hAnsi="Courier New" w:cs="Courier New"/>
        </w:rPr>
        <w:lastRenderedPageBreak/>
        <w:t>demoninator</w:t>
      </w:r>
      <w:proofErr w:type="spellEnd"/>
      <w:proofErr w:type="gramEnd"/>
      <w:r w:rsidRPr="00EE0B80">
        <w:rPr>
          <w:rFonts w:ascii="Courier New" w:hAnsi="Courier New" w:cs="Courier New"/>
        </w:rPr>
        <w:t xml:space="preserve"> of $f(x)$ is evaluated over space, and since we almost always regard </w:t>
      </w:r>
      <w:del w:id="41" w:author="Andy Royle-pr" w:date="2011-12-03T18:47:00Z">
        <w:r w:rsidRPr="00EE0B80" w:rsidDel="00890BB7">
          <w:rPr>
            <w:rFonts w:ascii="Courier New" w:hAnsi="Courier New" w:cs="Courier New"/>
          </w:rPr>
          <w:delText>as</w:delText>
        </w:r>
      </w:del>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space</w:t>
      </w:r>
      <w:proofErr w:type="gramEnd"/>
      <w:r w:rsidRPr="00EE0B80">
        <w:rPr>
          <w:rFonts w:ascii="Courier New" w:hAnsi="Courier New" w:cs="Courier New"/>
        </w:rPr>
        <w:t xml:space="preserve"> as two-dimensional, this is a two-dimensional integral that can</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be</w:t>
      </w:r>
      <w:proofErr w:type="gramEnd"/>
      <w:r w:rsidRPr="00EE0B80">
        <w:rPr>
          <w:rFonts w:ascii="Courier New" w:hAnsi="Courier New" w:cs="Courier New"/>
        </w:rPr>
        <w:t xml:space="preserve"> approximated using the methods discussed in Ch</w:t>
      </w:r>
      <w:ins w:id="42" w:author="Andy Royle-pr" w:date="2011-12-03T18:47:00Z">
        <w:r w:rsidR="00890BB7">
          <w:rPr>
            <w:rFonts w:ascii="Courier New" w:hAnsi="Courier New" w:cs="Courier New"/>
          </w:rPr>
          <w:t>apter \ref{</w:t>
        </w:r>
        <w:proofErr w:type="spellStart"/>
        <w:r w:rsidR="00890BB7">
          <w:rPr>
            <w:rFonts w:ascii="Courier New" w:hAnsi="Courier New" w:cs="Courier New"/>
          </w:rPr>
          <w:t>chapter.xyz</w:t>
        </w:r>
        <w:proofErr w:type="spellEnd"/>
        <w:r w:rsidR="00890BB7">
          <w:rPr>
            <w:rFonts w:ascii="Courier New" w:hAnsi="Courier New" w:cs="Courier New"/>
          </w:rPr>
          <w:t>}</w:t>
        </w:r>
      </w:ins>
      <w:commentRangeStart w:id="43"/>
      <w:del w:id="44" w:author="Andy Royle-pr" w:date="2011-12-03T18:47:00Z">
        <w:r w:rsidRPr="00EE0B80" w:rsidDel="00890BB7">
          <w:rPr>
            <w:rFonts w:ascii="Courier New" w:hAnsi="Courier New" w:cs="Courier New"/>
          </w:rPr>
          <w:delText>XX</w:delText>
        </w:r>
      </w:del>
      <w:commentRangeEnd w:id="43"/>
      <w:r w:rsidR="00890BB7">
        <w:rPr>
          <w:rStyle w:val="CommentReference"/>
          <w:rFonts w:asciiTheme="minorHAnsi" w:hAnsiTheme="minorHAnsi"/>
        </w:rPr>
        <w:commentReference w:id="43"/>
      </w:r>
      <w:r w:rsidRPr="00EE0B80">
        <w:rPr>
          <w:rFonts w:ascii="Courier New" w:hAnsi="Courier New" w:cs="Courier New"/>
        </w:rPr>
        <w:t>. These methods include</w:t>
      </w:r>
    </w:p>
    <w:p w:rsidR="00000000" w:rsidRPr="00EE0B80" w:rsidRDefault="00704312" w:rsidP="00EE0B80">
      <w:pPr>
        <w:pStyle w:val="PlainText"/>
        <w:rPr>
          <w:rFonts w:ascii="Courier New" w:hAnsi="Courier New" w:cs="Courier New"/>
        </w:rPr>
      </w:pPr>
      <w:r w:rsidRPr="00EE0B80">
        <w:rPr>
          <w:rFonts w:ascii="Courier New" w:hAnsi="Courier New" w:cs="Courier New"/>
        </w:rPr>
        <w:t>Monte Carlo integratio</w:t>
      </w:r>
      <w:r w:rsidRPr="00EE0B80">
        <w:rPr>
          <w:rFonts w:ascii="Courier New" w:hAnsi="Courier New" w:cs="Courier New"/>
        </w:rPr>
        <w:t>n, Gaussian quadrature, etc... One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issue</w:t>
      </w:r>
      <w:proofErr w:type="gramEnd"/>
      <w:r w:rsidRPr="00EE0B80">
        <w:rPr>
          <w:rFonts w:ascii="Courier New" w:hAnsi="Courier New" w:cs="Courier New"/>
        </w:rPr>
        <w:t xml:space="preserve"> that often arises is that continuous spatial covariates are</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emph</w:t>
      </w:r>
      <w:proofErr w:type="spellEnd"/>
      <w:r w:rsidRPr="00EE0B80">
        <w:rPr>
          <w:rFonts w:ascii="Courier New" w:hAnsi="Courier New" w:cs="Courier New"/>
        </w:rPr>
        <w:t>{not} represented as continuous, and instead are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defined</w:t>
      </w:r>
      <w:proofErr w:type="gramEnd"/>
      <w:r w:rsidRPr="00EE0B80">
        <w:rPr>
          <w:rFonts w:ascii="Courier New" w:hAnsi="Courier New" w:cs="Courier New"/>
        </w:rPr>
        <w:t xml:space="preserve"> on discrete grids, called ``</w:t>
      </w:r>
      <w:proofErr w:type="spellStart"/>
      <w:r w:rsidRPr="00EE0B80">
        <w:rPr>
          <w:rFonts w:ascii="Courier New" w:hAnsi="Courier New" w:cs="Courier New"/>
        </w:rPr>
        <w:t>rasters</w:t>
      </w:r>
      <w:proofErr w:type="spellEnd"/>
      <w:r w:rsidRPr="00EE0B80">
        <w:rPr>
          <w:rFonts w:ascii="Courier New" w:hAnsi="Courier New" w:cs="Courier New"/>
        </w:rPr>
        <w:t>'' in GIS-speak. In such</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cases</w:t>
      </w:r>
      <w:proofErr w:type="gramEnd"/>
      <w:r w:rsidRPr="00EE0B80">
        <w:rPr>
          <w:rFonts w:ascii="Courier New" w:hAnsi="Courier New" w:cs="Courier New"/>
        </w:rPr>
        <w:t>, the integral in the de</w:t>
      </w:r>
      <w:r w:rsidRPr="00EE0B80">
        <w:rPr>
          <w:rFonts w:ascii="Courier New" w:hAnsi="Courier New" w:cs="Courier New"/>
        </w:rPr>
        <w:t>nominator can be replaced with a sum over</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all</w:t>
      </w:r>
      <w:proofErr w:type="gramEnd"/>
      <w:r w:rsidRPr="00EE0B80">
        <w:rPr>
          <w:rFonts w:ascii="Courier New" w:hAnsi="Courier New" w:cs="Courier New"/>
        </w:rPr>
        <w:t xml:space="preserve"> pixels </w:t>
      </w:r>
      <w:proofErr w:type="spellStart"/>
      <w:r w:rsidRPr="00EE0B80">
        <w:rPr>
          <w:rFonts w:ascii="Courier New" w:hAnsi="Courier New" w:cs="Courier New"/>
        </w:rPr>
        <w:t>citep</w:t>
      </w:r>
      <w:proofErr w:type="spellEnd"/>
      <w:r w:rsidRPr="00EE0B80">
        <w:rPr>
          <w:rFonts w:ascii="Courier New" w:hAnsi="Courier New" w:cs="Courier New"/>
        </w:rPr>
        <w:t>(diggle:2003), which is much more efficient</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computationally</w:t>
      </w:r>
      <w:proofErr w:type="gramEnd"/>
      <w:r w:rsidRPr="00EE0B80">
        <w:rPr>
          <w:rFonts w:ascii="Courier New" w:hAnsi="Courier New" w:cs="Courier New"/>
        </w:rPr>
        <w:t>.</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The inhomogeneous point process model for the activity centers results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in</w:t>
      </w:r>
      <w:proofErr w:type="gramEnd"/>
      <w:r w:rsidRPr="00EE0B80">
        <w:rPr>
          <w:rFonts w:ascii="Courier New" w:hAnsi="Courier New" w:cs="Courier New"/>
        </w:rPr>
        <w:t xml:space="preserve"> another point process model for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observation</w:t>
      </w:r>
      <w:proofErr w:type="gramEnd"/>
      <w:r w:rsidRPr="00EE0B80">
        <w:rPr>
          <w:rFonts w:ascii="Courier New" w:hAnsi="Courier New" w:cs="Courier New"/>
        </w:rPr>
        <w:t xml:space="preserve"> process,</w:t>
      </w:r>
      <w:r w:rsidRPr="00EE0B80">
        <w:rPr>
          <w:rFonts w:ascii="Courier New" w:hAnsi="Courier New" w:cs="Courier New"/>
        </w:rPr>
        <w:t xml:space="preserve"> which we have previously called $\lambda(x)$. As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w:t>
      </w:r>
      <w:proofErr w:type="gramEnd"/>
      <w:r w:rsidRPr="00EE0B80">
        <w:rPr>
          <w:rFonts w:ascii="Courier New" w:hAnsi="Courier New" w:cs="Courier New"/>
        </w:rPr>
        <w:t xml:space="preserve"> reminder, $\lambda(x)$ is the expected number of captures for a trap</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at</w:t>
      </w:r>
      <w:proofErr w:type="gramEnd"/>
      <w:r w:rsidRPr="00EE0B80">
        <w:rPr>
          <w:rFonts w:ascii="Courier New" w:hAnsi="Courier New" w:cs="Courier New"/>
        </w:rPr>
        <w:t xml:space="preserve"> point $x$. As was true for the homogeneous model, this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intensity</w:t>
      </w:r>
      <w:proofErr w:type="gramEnd"/>
      <w:r w:rsidRPr="00EE0B80">
        <w:rPr>
          <w:rFonts w:ascii="Courier New" w:hAnsi="Courier New" w:cs="Courier New"/>
        </w:rPr>
        <w:t xml:space="preserve"> function is a convolution of the point process intensity</w:t>
      </w:r>
    </w:p>
    <w:p w:rsidR="00000000" w:rsidRPr="00EE0B80" w:rsidRDefault="00704312" w:rsidP="00EE0B80">
      <w:pPr>
        <w:pStyle w:val="PlainText"/>
        <w:rPr>
          <w:rFonts w:ascii="Courier New" w:hAnsi="Courier New" w:cs="Courier New"/>
        </w:rPr>
      </w:pPr>
      <w:r w:rsidRPr="00EE0B80">
        <w:rPr>
          <w:rFonts w:ascii="Courier New" w:hAnsi="Courier New" w:cs="Courier New"/>
        </w:rPr>
        <w:t>($\mu(</w:t>
      </w:r>
      <w:r w:rsidRPr="00EE0B80">
        <w:rPr>
          <w:rFonts w:ascii="Courier New" w:hAnsi="Courier New" w:cs="Courier New"/>
        </w:rPr>
        <w:t>x</w:t>
      </w:r>
      <w:proofErr w:type="gramStart"/>
      <w:r w:rsidRPr="00EE0B80">
        <w:rPr>
          <w:rFonts w:ascii="Courier New" w:hAnsi="Courier New" w:cs="Courier New"/>
        </w:rPr>
        <w:t>)$</w:t>
      </w:r>
      <w:proofErr w:type="gramEnd"/>
      <w:r w:rsidRPr="00EE0B80">
        <w:rPr>
          <w:rFonts w:ascii="Courier New" w:hAnsi="Courier New" w:cs="Courier New"/>
        </w:rPr>
        <w:t>) and the encounter rate function ($g(</w:t>
      </w:r>
      <w:proofErr w:type="spellStart"/>
      <w:r w:rsidRPr="00EE0B80">
        <w:rPr>
          <w:rFonts w:ascii="Courier New" w:hAnsi="Courier New" w:cs="Courier New"/>
        </w:rPr>
        <w:t>x,s</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$\lambda(x) = \mu(x) g(</w:t>
      </w:r>
      <w:proofErr w:type="spellStart"/>
      <w:r w:rsidRPr="00EE0B80">
        <w:rPr>
          <w:rFonts w:ascii="Courier New" w:hAnsi="Courier New" w:cs="Courier New"/>
        </w:rPr>
        <w:t>x</w:t>
      </w:r>
      <w:proofErr w:type="gramStart"/>
      <w:r w:rsidRPr="00EE0B80">
        <w:rPr>
          <w:rFonts w:ascii="Courier New" w:hAnsi="Courier New" w:cs="Courier New"/>
        </w:rPr>
        <w:t>,s</w:t>
      </w:r>
      <w:proofErr w:type="spellEnd"/>
      <w:proofErr w:type="gramEnd"/>
      <w:r w:rsidRPr="00EE0B80">
        <w:rPr>
          <w:rFonts w:ascii="Courier New" w:hAnsi="Courier New" w:cs="Courier New"/>
        </w:rPr>
        <w:t>)$.</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In the next section we walk through a few examples, building up from</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simplest case where we actually observe the activity centers as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though</w:t>
      </w:r>
      <w:proofErr w:type="gramEnd"/>
      <w:r w:rsidRPr="00EE0B80">
        <w:rPr>
          <w:rFonts w:ascii="Courier New" w:hAnsi="Courier New" w:cs="Courier New"/>
        </w:rPr>
        <w:t xml:space="preserve"> they were data. In the seco</w:t>
      </w:r>
      <w:r w:rsidRPr="00EE0B80">
        <w:rPr>
          <w:rFonts w:ascii="Courier New" w:hAnsi="Courier New" w:cs="Courier New"/>
        </w:rPr>
        <w:t>nd example, we fit our new model to simulated</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data</w:t>
      </w:r>
      <w:proofErr w:type="gramEnd"/>
      <w:r w:rsidRPr="00EE0B80">
        <w:rPr>
          <w:rFonts w:ascii="Courier New" w:hAnsi="Courier New" w:cs="Courier New"/>
        </w:rPr>
        <w:t xml:space="preserve"> in which density is a function of a single continuous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covariate</w:t>
      </w:r>
      <w:proofErr w:type="gramEnd"/>
      <w:r w:rsidRPr="00EE0B80">
        <w:rPr>
          <w:rFonts w:ascii="Courier New" w:hAnsi="Courier New" w:cs="Courier New"/>
        </w:rPr>
        <w:t>. In the last example, we model the intensity of activity</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centers</w:t>
      </w:r>
      <w:proofErr w:type="gramEnd"/>
      <w:r w:rsidRPr="00EE0B80">
        <w:rPr>
          <w:rFonts w:ascii="Courier New" w:hAnsi="Courier New" w:cs="Courier New"/>
        </w:rPr>
        <w:t xml:space="preserve"> for a real dataset collected on tigers.</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\section{Examples}</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\subsect</w:t>
      </w:r>
      <w:r w:rsidRPr="00EE0B80">
        <w:rPr>
          <w:rFonts w:ascii="Courier New" w:hAnsi="Courier New" w:cs="Courier New"/>
        </w:rPr>
        <w:t>ion{Simulation and analysis of inhomogeneous point processes}</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In SCR models, the point process is not directly observed, but in</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other</w:t>
      </w:r>
      <w:proofErr w:type="gramEnd"/>
      <w:r w:rsidRPr="00EE0B80">
        <w:rPr>
          <w:rFonts w:ascii="Courier New" w:hAnsi="Courier New" w:cs="Courier New"/>
        </w:rPr>
        <w:t xml:space="preserve"> contexts the data in hand are the point locations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themselves</w:t>
      </w:r>
      <w:proofErr w:type="gramEnd"/>
      <w:r w:rsidRPr="00EE0B80">
        <w:rPr>
          <w:rFonts w:ascii="Courier New" w:hAnsi="Courier New" w:cs="Courier New"/>
        </w:rPr>
        <w:t>. Examples include the locations of disease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outbreaks</w:t>
      </w:r>
      <w:proofErr w:type="gramEnd"/>
      <w:r w:rsidRPr="00EE0B80">
        <w:rPr>
          <w:rFonts w:ascii="Courier New" w:hAnsi="Courier New" w:cs="Courier New"/>
        </w:rPr>
        <w:t xml:space="preserve"> or</w:t>
      </w:r>
      <w:r w:rsidRPr="00EE0B80">
        <w:rPr>
          <w:rFonts w:ascii="Courier New" w:hAnsi="Courier New" w:cs="Courier New"/>
        </w:rPr>
        <w:t xml:space="preserve"> the locations of trees in a forest. Fitting inhomogeneous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point</w:t>
      </w:r>
      <w:proofErr w:type="gramEnd"/>
      <w:r w:rsidRPr="00EE0B80">
        <w:rPr>
          <w:rFonts w:ascii="Courier New" w:hAnsi="Courier New" w:cs="Courier New"/>
        </w:rPr>
        <w:t xml:space="preserve"> process models to such data is straight-forward and illustrates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fundamental process that we will later embed in our MCMC algorithm</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used</w:t>
      </w:r>
      <w:proofErr w:type="gramEnd"/>
      <w:r w:rsidRPr="00EE0B80">
        <w:rPr>
          <w:rFonts w:ascii="Courier New" w:hAnsi="Courier New" w:cs="Courier New"/>
        </w:rPr>
        <w:t xml:space="preserve"> to fit SCR models.</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Suppose that we knew the l</w:t>
      </w:r>
      <w:r w:rsidRPr="00EE0B80">
        <w:rPr>
          <w:rFonts w:ascii="Courier New" w:hAnsi="Courier New" w:cs="Courier New"/>
        </w:rPr>
        <w:t>ocations of 100 animals' activity</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centers</w:t>
      </w:r>
      <w:proofErr w:type="gramEnd"/>
      <w:r w:rsidRPr="00EE0B80">
        <w:rPr>
          <w:rFonts w:ascii="Courier New" w:hAnsi="Courier New" w:cs="Courier New"/>
        </w:rPr>
        <w:t>. To estimate the intensity surface $\mu(x</w:t>
      </w:r>
      <w:proofErr w:type="gramStart"/>
      <w:r w:rsidRPr="00EE0B80">
        <w:rPr>
          <w:rFonts w:ascii="Courier New" w:hAnsi="Courier New" w:cs="Courier New"/>
        </w:rPr>
        <w:t>)$</w:t>
      </w:r>
      <w:proofErr w:type="gramEnd"/>
      <w:r w:rsidRPr="00EE0B80">
        <w:rPr>
          <w:rFonts w:ascii="Courier New" w:hAnsi="Courier New" w:cs="Courier New"/>
        </w:rPr>
        <w:t xml:space="preserve"> underlying these points, we</w:t>
      </w:r>
    </w:p>
    <w:p w:rsidR="00000000" w:rsidRPr="00EE0B80" w:rsidDel="00890BB7" w:rsidRDefault="00704312" w:rsidP="00890BB7">
      <w:pPr>
        <w:pStyle w:val="PlainText"/>
        <w:rPr>
          <w:del w:id="45" w:author="Andy Royle-pr" w:date="2011-12-03T18:48:00Z"/>
          <w:rFonts w:ascii="Courier New" w:hAnsi="Courier New" w:cs="Courier New"/>
        </w:rPr>
      </w:pPr>
      <w:proofErr w:type="gramStart"/>
      <w:r w:rsidRPr="00EE0B80">
        <w:rPr>
          <w:rFonts w:ascii="Courier New" w:hAnsi="Courier New" w:cs="Courier New"/>
        </w:rPr>
        <w:t>need</w:t>
      </w:r>
      <w:proofErr w:type="gramEnd"/>
      <w:r w:rsidRPr="00EE0B80">
        <w:rPr>
          <w:rFonts w:ascii="Courier New" w:hAnsi="Courier New" w:cs="Courier New"/>
        </w:rPr>
        <w:t xml:space="preserve"> to </w:t>
      </w:r>
      <w:ins w:id="46" w:author="Andy Royle-pr" w:date="2011-12-03T18:48:00Z">
        <w:r w:rsidR="00890BB7">
          <w:rPr>
            <w:rFonts w:ascii="Courier New" w:hAnsi="Courier New" w:cs="Courier New"/>
          </w:rPr>
          <w:t>derive</w:t>
        </w:r>
      </w:ins>
      <w:del w:id="47" w:author="Andy Royle-pr" w:date="2011-12-03T18:48:00Z">
        <w:r w:rsidRPr="00EE0B80" w:rsidDel="00890BB7">
          <w:rPr>
            <w:rFonts w:ascii="Courier New" w:hAnsi="Courier New" w:cs="Courier New"/>
          </w:rPr>
          <w:delText>express</w:delText>
        </w:r>
      </w:del>
      <w:r w:rsidRPr="00EE0B80">
        <w:rPr>
          <w:rFonts w:ascii="Courier New" w:hAnsi="Courier New" w:cs="Courier New"/>
        </w:rPr>
        <w:t xml:space="preserve"> the likelihood </w:t>
      </w:r>
      <w:ins w:id="48" w:author="Andy Royle-pr" w:date="2011-12-03T18:49:00Z">
        <w:r w:rsidR="00890BB7">
          <w:rPr>
            <w:rFonts w:ascii="Courier New" w:hAnsi="Courier New" w:cs="Courier New"/>
          </w:rPr>
          <w:t>for our data under this model</w:t>
        </w:r>
      </w:ins>
      <w:del w:id="49" w:author="Andy Royle-pr" w:date="2011-12-03T18:49:00Z">
        <w:r w:rsidRPr="00EE0B80" w:rsidDel="00890BB7">
          <w:rPr>
            <w:rFonts w:ascii="Courier New" w:hAnsi="Courier New" w:cs="Courier New"/>
          </w:rPr>
          <w:delText>of our data</w:delText>
        </w:r>
      </w:del>
      <w:del w:id="50" w:author="Andy Royle-pr" w:date="2011-12-03T18:48:00Z">
        <w:r w:rsidRPr="00EE0B80" w:rsidDel="00890BB7">
          <w:rPr>
            <w:rFonts w:ascii="Courier New" w:hAnsi="Courier New" w:cs="Courier New"/>
          </w:rPr>
          <w:delText xml:space="preserve"> </w:delText>
        </w:r>
        <w:r w:rsidRPr="00EE0B80" w:rsidDel="00890BB7">
          <w:rPr>
            <w:rFonts w:ascii="Courier New" w:hAnsi="Courier New" w:cs="Courier New"/>
          </w:rPr>
          <w:delText>for various values of</w:delText>
        </w:r>
      </w:del>
    </w:p>
    <w:p w:rsidR="00000000" w:rsidRPr="00EE0B80" w:rsidRDefault="00704312" w:rsidP="00890BB7">
      <w:pPr>
        <w:pStyle w:val="PlainText"/>
        <w:rPr>
          <w:rFonts w:ascii="Courier New" w:hAnsi="Courier New" w:cs="Courier New"/>
        </w:rPr>
        <w:pPrChange w:id="51" w:author="Andy Royle-pr" w:date="2011-12-03T18:48:00Z">
          <w:pPr>
            <w:pStyle w:val="PlainText"/>
          </w:pPr>
        </w:pPrChange>
      </w:pPr>
      <w:del w:id="52" w:author="Andy Royle-pr" w:date="2011-12-03T18:48:00Z">
        <w:r w:rsidRPr="00EE0B80" w:rsidDel="00890BB7">
          <w:rPr>
            <w:rFonts w:ascii="Courier New" w:hAnsi="Courier New" w:cs="Courier New"/>
          </w:rPr>
          <w:delText>$\alpha$</w:delText>
        </w:r>
      </w:del>
      <w:r w:rsidRPr="00EE0B80">
        <w:rPr>
          <w:rFonts w:ascii="Courier New" w:hAnsi="Courier New" w:cs="Courier New"/>
        </w:rPr>
        <w:t xml:space="preserve">. Given the </w:t>
      </w:r>
      <w:proofErr w:type="spellStart"/>
      <w:r w:rsidRPr="00EE0B80">
        <w:rPr>
          <w:rFonts w:ascii="Courier New" w:hAnsi="Courier New" w:cs="Courier New"/>
        </w:rPr>
        <w:t>pdf</w:t>
      </w:r>
      <w:proofErr w:type="spellEnd"/>
      <w:r w:rsidRPr="00EE0B80">
        <w:rPr>
          <w:rFonts w:ascii="Courier New" w:hAnsi="Courier New" w:cs="Courier New"/>
        </w:rPr>
        <w:t xml:space="preserve"> $f(x</w:t>
      </w:r>
      <w:proofErr w:type="gramStart"/>
      <w:r w:rsidRPr="00EE0B80">
        <w:rPr>
          <w:rFonts w:ascii="Courier New" w:hAnsi="Courier New" w:cs="Courier New"/>
        </w:rPr>
        <w:t>)$</w:t>
      </w:r>
      <w:proofErr w:type="gramEnd"/>
      <w:r w:rsidRPr="00EE0B80">
        <w:rPr>
          <w:rFonts w:ascii="Courier New" w:hAnsi="Courier New" w:cs="Courier New"/>
        </w:rPr>
        <w:t>, if we assume that the points are</w:t>
      </w:r>
    </w:p>
    <w:p w:rsidR="00000000" w:rsidRPr="00EE0B80" w:rsidRDefault="00704312" w:rsidP="00EE0B80">
      <w:pPr>
        <w:pStyle w:val="PlainText"/>
        <w:rPr>
          <w:rFonts w:ascii="Courier New" w:hAnsi="Courier New" w:cs="Courier New"/>
        </w:rPr>
      </w:pPr>
      <w:del w:id="53" w:author="Andy Royle-pr" w:date="2011-12-03T18:49:00Z">
        <w:r w:rsidRPr="00EE0B80" w:rsidDel="00890BB7">
          <w:rPr>
            <w:rFonts w:ascii="Courier New" w:hAnsi="Courier New" w:cs="Courier New"/>
          </w:rPr>
          <w:delText>conditio</w:delText>
        </w:r>
        <w:r w:rsidRPr="00EE0B80" w:rsidDel="00890BB7">
          <w:rPr>
            <w:rFonts w:ascii="Courier New" w:hAnsi="Courier New" w:cs="Courier New"/>
          </w:rPr>
          <w:delText xml:space="preserve">nally </w:delText>
        </w:r>
      </w:del>
      <w:proofErr w:type="gramStart"/>
      <w:ins w:id="54" w:author="Andy Royle-pr" w:date="2011-12-03T18:49:00Z">
        <w:r w:rsidR="00890BB7">
          <w:rPr>
            <w:rFonts w:ascii="Courier New" w:hAnsi="Courier New" w:cs="Courier New"/>
          </w:rPr>
          <w:t>mutually</w:t>
        </w:r>
        <w:proofErr w:type="gramEnd"/>
        <w:r w:rsidR="00890BB7" w:rsidRPr="00EE0B80">
          <w:rPr>
            <w:rFonts w:ascii="Courier New" w:hAnsi="Courier New" w:cs="Courier New"/>
          </w:rPr>
          <w:t xml:space="preserve"> </w:t>
        </w:r>
      </w:ins>
      <w:r w:rsidRPr="00EE0B80">
        <w:rPr>
          <w:rFonts w:ascii="Courier New" w:hAnsi="Courier New" w:cs="Courier New"/>
        </w:rPr>
        <w:t>independent of one another, we may write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likelihood as the product</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of</w:t>
      </w:r>
      <w:proofErr w:type="gramEnd"/>
      <w:r w:rsidRPr="00EE0B80">
        <w:rPr>
          <w:rFonts w:ascii="Courier New" w:hAnsi="Courier New" w:cs="Courier New"/>
        </w:rPr>
        <w:t xml:space="preserve"> $R$ such terms, where $R=100$ is the sample size in this case,</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emph</w:t>
      </w:r>
      <w:proofErr w:type="spellEnd"/>
      <w:r w:rsidRPr="00EE0B80">
        <w:rPr>
          <w:rFonts w:ascii="Courier New" w:hAnsi="Courier New" w:cs="Courier New"/>
        </w:rPr>
        <w:t>{</w:t>
      </w:r>
      <w:proofErr w:type="spellStart"/>
      <w:r w:rsidRPr="00EE0B80">
        <w:rPr>
          <w:rFonts w:ascii="Courier New" w:hAnsi="Courier New" w:cs="Courier New"/>
        </w:rPr>
        <w:t>ie</w:t>
      </w:r>
      <w:proofErr w:type="spellEnd"/>
      <w:r w:rsidRPr="00EE0B80">
        <w:rPr>
          <w:rFonts w:ascii="Courier New" w:hAnsi="Courier New" w:cs="Courier New"/>
        </w:rPr>
        <w:t>} the observed number of activity centers.</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proofErr w:type="gramStart"/>
      <w:r w:rsidRPr="00EE0B80">
        <w:rPr>
          <w:rFonts w:ascii="Courier New" w:hAnsi="Courier New" w:cs="Courier New"/>
        </w:rPr>
        <w:t>mathcal</w:t>
      </w:r>
      <w:proofErr w:type="spellEnd"/>
      <w:r w:rsidRPr="00EE0B80">
        <w:rPr>
          <w:rFonts w:ascii="Courier New" w:hAnsi="Courier New" w:cs="Courier New"/>
        </w:rPr>
        <w:t>{</w:t>
      </w:r>
      <w:proofErr w:type="gramEnd"/>
      <w:r w:rsidRPr="00EE0B80">
        <w:rPr>
          <w:rFonts w:ascii="Courier New" w:hAnsi="Courier New" w:cs="Courier New"/>
        </w:rPr>
        <w:t xml:space="preserve">L}({\bf \alpha} | {\bf x}_i) = \prod_{i=1}^R </w:t>
      </w:r>
      <w:r w:rsidRPr="00EE0B80">
        <w:rPr>
          <w:rFonts w:ascii="Courier New" w:hAnsi="Courier New" w:cs="Courier New"/>
        </w:rPr>
        <w:t>f(</w:t>
      </w:r>
      <w:proofErr w:type="spellStart"/>
      <w:r w:rsidRPr="00EE0B80">
        <w:rPr>
          <w:rFonts w:ascii="Courier New" w:hAnsi="Courier New" w:cs="Courier New"/>
        </w:rPr>
        <w:t>x_i</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lastRenderedPageBreak/>
        <w:t>\]</w:t>
      </w:r>
    </w:p>
    <w:p w:rsidR="00000000" w:rsidRPr="00EE0B80" w:rsidRDefault="00704312" w:rsidP="00EE0B80">
      <w:pPr>
        <w:pStyle w:val="PlainText"/>
        <w:rPr>
          <w:rFonts w:ascii="Courier New" w:hAnsi="Courier New" w:cs="Courier New"/>
        </w:rPr>
      </w:pPr>
      <w:r w:rsidRPr="00EE0B80">
        <w:rPr>
          <w:rFonts w:ascii="Courier New" w:hAnsi="Courier New" w:cs="Courier New"/>
        </w:rPr>
        <w:t>Having defined the likelihood we may now obtain the posterior for</w:t>
      </w:r>
    </w:p>
    <w:p w:rsidR="00000000" w:rsidRPr="00EE0B80" w:rsidRDefault="00704312" w:rsidP="00EE0B80">
      <w:pPr>
        <w:pStyle w:val="PlainText"/>
        <w:rPr>
          <w:rFonts w:ascii="Courier New" w:hAnsi="Courier New" w:cs="Courier New"/>
        </w:rPr>
      </w:pPr>
      <w:r w:rsidRPr="00EE0B80">
        <w:rPr>
          <w:rFonts w:ascii="Courier New" w:hAnsi="Courier New" w:cs="Courier New"/>
        </w:rPr>
        <w:t>$\alpha$ using Bayesian methods, or we can find the maximum likelihood</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estimates</w:t>
      </w:r>
      <w:proofErr w:type="gramEnd"/>
      <w:r w:rsidRPr="00EE0B80">
        <w:rPr>
          <w:rFonts w:ascii="Courier New" w:hAnsi="Courier New" w:cs="Courier New"/>
        </w:rPr>
        <w:t xml:space="preserve"> (MLEs) using standard numerical methods as </w:t>
      </w:r>
      <w:del w:id="55" w:author="Andy Royle-pr" w:date="2011-12-03T18:50:00Z">
        <w:r w:rsidRPr="00EE0B80" w:rsidDel="00890BB7">
          <w:rPr>
            <w:rFonts w:ascii="Courier New" w:hAnsi="Courier New" w:cs="Courier New"/>
          </w:rPr>
          <w:delText xml:space="preserve">is </w:delText>
        </w:r>
      </w:del>
      <w:r w:rsidRPr="00EE0B80">
        <w:rPr>
          <w:rFonts w:ascii="Courier New" w:hAnsi="Courier New" w:cs="Courier New"/>
        </w:rPr>
        <w:t>demonstrated</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below</w:t>
      </w:r>
      <w:proofErr w:type="gramEnd"/>
      <w:r w:rsidRPr="00EE0B80">
        <w:rPr>
          <w:rFonts w:ascii="Courier New" w:hAnsi="Courier New" w:cs="Courier New"/>
        </w:rPr>
        <w:t>.</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Simulating data under an </w:t>
      </w:r>
      <w:r w:rsidRPr="00EE0B80">
        <w:rPr>
          <w:rFonts w:ascii="Courier New" w:hAnsi="Courier New" w:cs="Courier New"/>
        </w:rPr>
        <w:t>inhomogeneous point process model is often</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accomplished</w:t>
      </w:r>
      <w:proofErr w:type="gramEnd"/>
      <w:r w:rsidRPr="00EE0B80">
        <w:rPr>
          <w:rFonts w:ascii="Courier New" w:hAnsi="Courier New" w:cs="Courier New"/>
        </w:rPr>
        <w:t xml:space="preserve"> using indirect methods such as rejection</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sampling</w:t>
      </w:r>
      <w:proofErr w:type="gramEnd"/>
      <w:r w:rsidRPr="00EE0B80">
        <w:rPr>
          <w:rFonts w:ascii="Courier New" w:hAnsi="Courier New" w:cs="Courier New"/>
        </w:rPr>
        <w:t>. Rejection sampling proceeds by</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simulating</w:t>
      </w:r>
      <w:proofErr w:type="gramEnd"/>
      <w:r w:rsidRPr="00EE0B80">
        <w:rPr>
          <w:rFonts w:ascii="Courier New" w:hAnsi="Courier New" w:cs="Courier New"/>
        </w:rPr>
        <w:t xml:space="preserve"> data from a standard distribution and then accepting or</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rejecting</w:t>
      </w:r>
      <w:proofErr w:type="gramEnd"/>
      <w:r w:rsidRPr="00EE0B80">
        <w:rPr>
          <w:rFonts w:ascii="Courier New" w:hAnsi="Courier New" w:cs="Courier New"/>
        </w:rPr>
        <w:t xml:space="preserve"> </w:t>
      </w:r>
      <w:commentRangeStart w:id="56"/>
      <w:r w:rsidRPr="00EE0B80">
        <w:rPr>
          <w:rFonts w:ascii="Courier New" w:hAnsi="Courier New" w:cs="Courier New"/>
        </w:rPr>
        <w:t>each sample using probabilities defin</w:t>
      </w:r>
      <w:r w:rsidRPr="00EE0B80">
        <w:rPr>
          <w:rFonts w:ascii="Courier New" w:hAnsi="Courier New" w:cs="Courier New"/>
        </w:rPr>
        <w:t>ed by the distribution</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of</w:t>
      </w:r>
      <w:proofErr w:type="gramEnd"/>
      <w:r w:rsidRPr="00EE0B80">
        <w:rPr>
          <w:rFonts w:ascii="Courier New" w:hAnsi="Courier New" w:cs="Courier New"/>
        </w:rPr>
        <w:t xml:space="preserve"> interest. For more information, readers should consult an</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accessible</w:t>
      </w:r>
      <w:proofErr w:type="gramEnd"/>
      <w:r w:rsidRPr="00EE0B80">
        <w:rPr>
          <w:rFonts w:ascii="Courier New" w:hAnsi="Courier New" w:cs="Courier New"/>
        </w:rPr>
        <w:t xml:space="preserve"> text like </w:t>
      </w:r>
      <w:proofErr w:type="spellStart"/>
      <w:r w:rsidRPr="00EE0B80">
        <w:rPr>
          <w:rFonts w:ascii="Courier New" w:hAnsi="Courier New" w:cs="Courier New"/>
        </w:rPr>
        <w:t>citet</w:t>
      </w:r>
      <w:proofErr w:type="spellEnd"/>
      <w:r w:rsidRPr="00EE0B80">
        <w:rPr>
          <w:rFonts w:ascii="Courier New" w:hAnsi="Courier New" w:cs="Courier New"/>
        </w:rPr>
        <w:t>{robertcasella:2010}. In our example, we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simulate</w:t>
      </w:r>
      <w:proofErr w:type="gramEnd"/>
      <w:r w:rsidRPr="00EE0B80">
        <w:rPr>
          <w:rFonts w:ascii="Courier New" w:hAnsi="Courier New" w:cs="Courier New"/>
        </w:rPr>
        <w:t xml:space="preserve"> from a uniform distribution and then accept or reject using</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(scaled) probability density</w:t>
      </w:r>
      <w:r w:rsidRPr="00EE0B80">
        <w:rPr>
          <w:rFonts w:ascii="Courier New" w:hAnsi="Courier New" w:cs="Courier New"/>
        </w:rPr>
        <w:t xml:space="preserve"> function $f(x)$. Note that we first define a</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spatial</w:t>
      </w:r>
      <w:proofErr w:type="gramEnd"/>
      <w:r w:rsidRPr="00EE0B80">
        <w:rPr>
          <w:rFonts w:ascii="Courier New" w:hAnsi="Courier New" w:cs="Courier New"/>
        </w:rPr>
        <w:t xml:space="preserve"> covariate (elevation) that is a simple function of the spatial</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coordinates</w:t>
      </w:r>
      <w:proofErr w:type="gramEnd"/>
      <w:r w:rsidRPr="00EE0B80">
        <w:rPr>
          <w:rFonts w:ascii="Courier New" w:hAnsi="Courier New" w:cs="Courier New"/>
        </w:rPr>
        <w:t xml:space="preserve"> increasing from the southwest to the northeast of our</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state-space</w:t>
      </w:r>
      <w:proofErr w:type="gramEnd"/>
      <w:r w:rsidRPr="00EE0B80">
        <w:rPr>
          <w:rFonts w:ascii="Courier New" w:hAnsi="Courier New" w:cs="Courier New"/>
        </w:rPr>
        <w:t xml:space="preserve">. </w:t>
      </w:r>
      <w:commentRangeStart w:id="57"/>
      <w:r w:rsidRPr="00EE0B80">
        <w:rPr>
          <w:rFonts w:ascii="Courier New" w:hAnsi="Courier New" w:cs="Courier New"/>
        </w:rPr>
        <w:t xml:space="preserve">It should be obvious that </w:t>
      </w:r>
      <w:commentRangeEnd w:id="56"/>
      <w:r w:rsidR="00890BB7">
        <w:rPr>
          <w:rStyle w:val="CommentReference"/>
          <w:rFonts w:asciiTheme="minorHAnsi" w:hAnsiTheme="minorHAnsi"/>
        </w:rPr>
        <w:commentReference w:id="56"/>
      </w:r>
      <w:r w:rsidRPr="00EE0B80">
        <w:rPr>
          <w:rFonts w:ascii="Courier New" w:hAnsi="Courier New" w:cs="Courier New"/>
        </w:rPr>
        <w:t>such functional forms of</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covar</w:t>
      </w:r>
      <w:r w:rsidRPr="00EE0B80">
        <w:rPr>
          <w:rFonts w:ascii="Courier New" w:hAnsi="Courier New" w:cs="Courier New"/>
        </w:rPr>
        <w:t>iates</w:t>
      </w:r>
      <w:proofErr w:type="gramEnd"/>
      <w:r w:rsidRPr="00EE0B80">
        <w:rPr>
          <w:rFonts w:ascii="Courier New" w:hAnsi="Courier New" w:cs="Courier New"/>
        </w:rPr>
        <w:t xml:space="preserve"> are rarely available, which is why continuous spatial</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covariates</w:t>
      </w:r>
      <w:proofErr w:type="gramEnd"/>
      <w:r w:rsidRPr="00EE0B80">
        <w:rPr>
          <w:rFonts w:ascii="Courier New" w:hAnsi="Courier New" w:cs="Courier New"/>
        </w:rPr>
        <w:t xml:space="preserve"> are more often measured on a discrete grid. </w:t>
      </w:r>
      <w:commentRangeEnd w:id="57"/>
      <w:r w:rsidR="00890BB7">
        <w:rPr>
          <w:rStyle w:val="CommentReference"/>
          <w:rFonts w:asciiTheme="minorHAnsi" w:hAnsiTheme="minorHAnsi"/>
        </w:rPr>
        <w:commentReference w:id="57"/>
      </w:r>
      <w:r w:rsidRPr="00EE0B80">
        <w:rPr>
          <w:rFonts w:ascii="Courier New" w:hAnsi="Courier New" w:cs="Courier New"/>
        </w:rPr>
        <w:t>Nonetheless, we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will</w:t>
      </w:r>
      <w:proofErr w:type="gramEnd"/>
      <w:r w:rsidRPr="00EE0B80">
        <w:rPr>
          <w:rFonts w:ascii="Courier New" w:hAnsi="Courier New" w:cs="Courier New"/>
        </w:rPr>
        <w:t xml:space="preserve"> proceed with our truly continuous covariate for illustrative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purposes</w:t>
      </w:r>
      <w:proofErr w:type="gramEnd"/>
      <w:r w:rsidRPr="00EE0B80">
        <w:rPr>
          <w:rFonts w:ascii="Courier New" w:hAnsi="Courier New" w:cs="Courier New"/>
        </w:rPr>
        <w:t>. However, to evaluate the integral we end up di</w:t>
      </w:r>
      <w:r w:rsidRPr="00EE0B80">
        <w:rPr>
          <w:rFonts w:ascii="Courier New" w:hAnsi="Courier New" w:cs="Courier New"/>
        </w:rPr>
        <w:t>scretizing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state-space</w:t>
      </w:r>
      <w:proofErr w:type="gramEnd"/>
      <w:r w:rsidRPr="00EE0B80">
        <w:rPr>
          <w:rFonts w:ascii="Courier New" w:hAnsi="Courier New" w:cs="Courier New"/>
        </w:rPr>
        <w:t xml:space="preserve"> anyway.</w:t>
      </w:r>
    </w:p>
    <w:p w:rsidR="00000000" w:rsidRDefault="00704312" w:rsidP="00EE0B80">
      <w:pPr>
        <w:pStyle w:val="PlainText"/>
        <w:rPr>
          <w:ins w:id="58" w:author="Andy Royle-pr" w:date="2011-12-03T18:51:00Z"/>
          <w:rFonts w:ascii="Courier New" w:hAnsi="Courier New" w:cs="Courier New"/>
        </w:rPr>
      </w:pPr>
    </w:p>
    <w:p w:rsidR="00890BB7" w:rsidRDefault="00890BB7" w:rsidP="00EE0B80">
      <w:pPr>
        <w:pStyle w:val="PlainText"/>
        <w:rPr>
          <w:ins w:id="59" w:author="Andy Royle-pr" w:date="2011-12-03T18:52:00Z"/>
          <w:rFonts w:ascii="Courier New" w:hAnsi="Courier New" w:cs="Courier New"/>
        </w:rPr>
      </w:pPr>
      <w:ins w:id="60" w:author="Andy Royle-pr" w:date="2011-12-03T18:52:00Z">
        <w:r>
          <w:rPr>
            <w:rFonts w:ascii="Courier New" w:hAnsi="Courier New" w:cs="Courier New"/>
          </w:rPr>
          <w:t>The following R commands demonstrate the use of rejection sampling to simulate an inhomogeneous point process for the covariate depicted in Figure XYZ.</w:t>
        </w:r>
      </w:ins>
    </w:p>
    <w:p w:rsidR="00000000" w:rsidRPr="00EE0B80" w:rsidRDefault="00890BB7"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newpage</w:t>
      </w:r>
      <w:proofErr w:type="spellEnd"/>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\begin{small}</w:t>
      </w:r>
    </w:p>
    <w:p w:rsidR="00000000" w:rsidRPr="00EE0B80" w:rsidRDefault="00704312" w:rsidP="00EE0B80">
      <w:pPr>
        <w:pStyle w:val="PlainText"/>
        <w:rPr>
          <w:rFonts w:ascii="Courier New" w:hAnsi="Courier New" w:cs="Courier New"/>
        </w:rPr>
      </w:pPr>
      <w:r w:rsidRPr="00EE0B80">
        <w:rPr>
          <w:rFonts w:ascii="Courier New" w:hAnsi="Courier New" w:cs="Courier New"/>
        </w:rPr>
        <w:t>\begin{verbatim}</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gramStart"/>
      <w:r w:rsidRPr="00EE0B80">
        <w:rPr>
          <w:rFonts w:ascii="Courier New" w:hAnsi="Courier New" w:cs="Courier New"/>
        </w:rPr>
        <w:t>spatial</w:t>
      </w:r>
      <w:proofErr w:type="gramEnd"/>
      <w:r w:rsidRPr="00EE0B80">
        <w:rPr>
          <w:rFonts w:ascii="Courier New" w:hAnsi="Courier New" w:cs="Courier New"/>
        </w:rPr>
        <w:t xml:space="preserve"> covariate</w:t>
      </w:r>
    </w:p>
    <w:p w:rsidR="00000000" w:rsidRPr="00EE0B80" w:rsidRDefault="00704312" w:rsidP="00EE0B80">
      <w:pPr>
        <w:pStyle w:val="PlainText"/>
        <w:rPr>
          <w:rFonts w:ascii="Courier New" w:hAnsi="Courier New" w:cs="Courier New"/>
        </w:rPr>
      </w:pPr>
      <w:r w:rsidRPr="00EE0B80">
        <w:rPr>
          <w:rFonts w:ascii="Courier New" w:hAnsi="Courier New" w:cs="Courier New"/>
        </w:rPr>
        <w:t># Elevation as a function of the coordinates at point x</w:t>
      </w:r>
    </w:p>
    <w:p w:rsidR="00000000" w:rsidRPr="00EE0B80" w:rsidRDefault="00704312" w:rsidP="00EE0B80">
      <w:pPr>
        <w:pStyle w:val="PlainText"/>
        <w:rPr>
          <w:rFonts w:ascii="Courier New" w:hAnsi="Courier New" w:cs="Courier New"/>
        </w:rPr>
      </w:pPr>
      <w:proofErr w:type="spellStart"/>
      <w:r w:rsidRPr="00EE0B80">
        <w:rPr>
          <w:rFonts w:ascii="Courier New" w:hAnsi="Courier New" w:cs="Courier New"/>
        </w:rPr>
        <w:t>elev.fn</w:t>
      </w:r>
      <w:proofErr w:type="spellEnd"/>
      <w:r w:rsidRPr="00EE0B80">
        <w:rPr>
          <w:rFonts w:ascii="Courier New" w:hAnsi="Courier New" w:cs="Courier New"/>
        </w:rPr>
        <w:t xml:space="preserve"> &lt;- function(x) </w:t>
      </w:r>
      <w:proofErr w:type="gramStart"/>
      <w:r w:rsidRPr="00EE0B80">
        <w:rPr>
          <w:rFonts w:ascii="Courier New" w:hAnsi="Courier New" w:cs="Courier New"/>
        </w:rPr>
        <w:t>x[</w:t>
      </w:r>
      <w:proofErr w:type="gramEnd"/>
      <w:r w:rsidRPr="00EE0B80">
        <w:rPr>
          <w:rFonts w:ascii="Courier New" w:hAnsi="Courier New" w:cs="Courier New"/>
        </w:rPr>
        <w:t>,1]+x[,2]</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 2-dimensional integration over [-1, 1] square</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int2d </w:t>
      </w:r>
      <w:r w:rsidRPr="00EE0B80">
        <w:rPr>
          <w:rFonts w:ascii="Courier New" w:hAnsi="Courier New" w:cs="Courier New"/>
        </w:rPr>
        <w:t xml:space="preserve">&lt;- </w:t>
      </w:r>
      <w:proofErr w:type="gramStart"/>
      <w:r w:rsidRPr="00EE0B80">
        <w:rPr>
          <w:rFonts w:ascii="Courier New" w:hAnsi="Courier New" w:cs="Courier New"/>
        </w:rPr>
        <w:t>function(</w:t>
      </w:r>
      <w:proofErr w:type="gramEnd"/>
      <w:r w:rsidRPr="00EE0B80">
        <w:rPr>
          <w:rFonts w:ascii="Courier New" w:hAnsi="Courier New" w:cs="Courier New"/>
        </w:rPr>
        <w:t>alpha, delta=0.02) {</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z &lt;- </w:t>
      </w:r>
      <w:proofErr w:type="spellStart"/>
      <w:proofErr w:type="gramStart"/>
      <w:r w:rsidRPr="00EE0B80">
        <w:rPr>
          <w:rFonts w:ascii="Courier New" w:hAnsi="Courier New" w:cs="Courier New"/>
        </w:rPr>
        <w:t>seq</w:t>
      </w:r>
      <w:proofErr w:type="spellEnd"/>
      <w:r w:rsidRPr="00EE0B80">
        <w:rPr>
          <w:rFonts w:ascii="Courier New" w:hAnsi="Courier New" w:cs="Courier New"/>
        </w:rPr>
        <w:t>(</w:t>
      </w:r>
      <w:proofErr w:type="gramEnd"/>
      <w:r w:rsidRPr="00EE0B80">
        <w:rPr>
          <w:rFonts w:ascii="Courier New" w:hAnsi="Courier New" w:cs="Courier New"/>
        </w:rPr>
        <w:t>-1+delta/2, 1-delta/2, delta)</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spellStart"/>
      <w:proofErr w:type="gramStart"/>
      <w:r w:rsidRPr="00EE0B80">
        <w:rPr>
          <w:rFonts w:ascii="Courier New" w:hAnsi="Courier New" w:cs="Courier New"/>
        </w:rPr>
        <w:t>len</w:t>
      </w:r>
      <w:proofErr w:type="spellEnd"/>
      <w:proofErr w:type="gramEnd"/>
      <w:r w:rsidRPr="00EE0B80">
        <w:rPr>
          <w:rFonts w:ascii="Courier New" w:hAnsi="Courier New" w:cs="Courier New"/>
        </w:rPr>
        <w:t xml:space="preserve"> &lt;- length(z)</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spellStart"/>
      <w:r w:rsidRPr="00EE0B80">
        <w:rPr>
          <w:rFonts w:ascii="Courier New" w:hAnsi="Courier New" w:cs="Courier New"/>
        </w:rPr>
        <w:t>cell.area</w:t>
      </w:r>
      <w:proofErr w:type="spellEnd"/>
      <w:r w:rsidRPr="00EE0B80">
        <w:rPr>
          <w:rFonts w:ascii="Courier New" w:hAnsi="Courier New" w:cs="Courier New"/>
        </w:rPr>
        <w:t xml:space="preserve"> &lt;- delta*delta</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S &lt;- </w:t>
      </w:r>
      <w:proofErr w:type="spellStart"/>
      <w:proofErr w:type="gramStart"/>
      <w:r w:rsidRPr="00EE0B80">
        <w:rPr>
          <w:rFonts w:ascii="Courier New" w:hAnsi="Courier New" w:cs="Courier New"/>
        </w:rPr>
        <w:t>cbind</w:t>
      </w:r>
      <w:proofErr w:type="spellEnd"/>
      <w:r w:rsidRPr="00EE0B80">
        <w:rPr>
          <w:rFonts w:ascii="Courier New" w:hAnsi="Courier New" w:cs="Courier New"/>
        </w:rPr>
        <w:t>(</w:t>
      </w:r>
      <w:proofErr w:type="gramEnd"/>
      <w:r w:rsidRPr="00EE0B80">
        <w:rPr>
          <w:rFonts w:ascii="Courier New" w:hAnsi="Courier New" w:cs="Courier New"/>
        </w:rPr>
        <w:t>rep(z, each=</w:t>
      </w:r>
      <w:proofErr w:type="spellStart"/>
      <w:r w:rsidRPr="00EE0B80">
        <w:rPr>
          <w:rFonts w:ascii="Courier New" w:hAnsi="Courier New" w:cs="Courier New"/>
        </w:rPr>
        <w:t>len</w:t>
      </w:r>
      <w:proofErr w:type="spellEnd"/>
      <w:r w:rsidRPr="00EE0B80">
        <w:rPr>
          <w:rFonts w:ascii="Courier New" w:hAnsi="Courier New" w:cs="Courier New"/>
        </w:rPr>
        <w:t>), rep(z, times=</w:t>
      </w:r>
      <w:proofErr w:type="spellStart"/>
      <w:r w:rsidRPr="00EE0B80">
        <w:rPr>
          <w:rFonts w:ascii="Courier New" w:hAnsi="Courier New" w:cs="Courier New"/>
        </w:rPr>
        <w:t>len</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gramStart"/>
      <w:r w:rsidRPr="00EE0B80">
        <w:rPr>
          <w:rFonts w:ascii="Courier New" w:hAnsi="Courier New" w:cs="Courier New"/>
        </w:rPr>
        <w:t>sum(</w:t>
      </w:r>
      <w:proofErr w:type="spellStart"/>
      <w:proofErr w:type="gramEnd"/>
      <w:r w:rsidRPr="00EE0B80">
        <w:rPr>
          <w:rFonts w:ascii="Courier New" w:hAnsi="Courier New" w:cs="Courier New"/>
        </w:rPr>
        <w:t>exp</w:t>
      </w:r>
      <w:proofErr w:type="spellEnd"/>
      <w:r w:rsidRPr="00EE0B80">
        <w:rPr>
          <w:rFonts w:ascii="Courier New" w:hAnsi="Courier New" w:cs="Courier New"/>
        </w:rPr>
        <w:t>(alpha*</w:t>
      </w:r>
      <w:proofErr w:type="spellStart"/>
      <w:r w:rsidRPr="00EE0B80">
        <w:rPr>
          <w:rFonts w:ascii="Courier New" w:hAnsi="Courier New" w:cs="Courier New"/>
        </w:rPr>
        <w:t>elev.fn</w:t>
      </w:r>
      <w:proofErr w:type="spellEnd"/>
      <w:r w:rsidRPr="00EE0B80">
        <w:rPr>
          <w:rFonts w:ascii="Courier New" w:hAnsi="Courier New" w:cs="Courier New"/>
        </w:rPr>
        <w:t xml:space="preserve">(S)) * </w:t>
      </w:r>
      <w:proofErr w:type="spellStart"/>
      <w:r w:rsidRPr="00EE0B80">
        <w:rPr>
          <w:rFonts w:ascii="Courier New" w:hAnsi="Courier New" w:cs="Courier New"/>
        </w:rPr>
        <w:t>cell.area</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gramStart"/>
      <w:r w:rsidRPr="00EE0B80">
        <w:rPr>
          <w:rFonts w:ascii="Courier New" w:hAnsi="Courier New" w:cs="Courier New"/>
        </w:rPr>
        <w:t>Simulate</w:t>
      </w:r>
      <w:proofErr w:type="gramEnd"/>
      <w:r w:rsidRPr="00EE0B80">
        <w:rPr>
          <w:rFonts w:ascii="Courier New" w:hAnsi="Courier New" w:cs="Courier New"/>
        </w:rPr>
        <w:t xml:space="preserve"> PP using rejection sa</w:t>
      </w:r>
      <w:r w:rsidRPr="00EE0B80">
        <w:rPr>
          <w:rFonts w:ascii="Courier New" w:hAnsi="Courier New" w:cs="Courier New"/>
        </w:rPr>
        <w:t>mpling</w:t>
      </w:r>
    </w:p>
    <w:p w:rsidR="00000000" w:rsidRPr="00EE0B80" w:rsidRDefault="00704312" w:rsidP="00EE0B80">
      <w:pPr>
        <w:pStyle w:val="PlainText"/>
        <w:rPr>
          <w:rFonts w:ascii="Courier New" w:hAnsi="Courier New" w:cs="Courier New"/>
        </w:rPr>
      </w:pPr>
      <w:proofErr w:type="spellStart"/>
      <w:proofErr w:type="gramStart"/>
      <w:r w:rsidRPr="00EE0B80">
        <w:rPr>
          <w:rFonts w:ascii="Courier New" w:hAnsi="Courier New" w:cs="Courier New"/>
        </w:rPr>
        <w:t>set.seed</w:t>
      </w:r>
      <w:proofErr w:type="spellEnd"/>
      <w:r w:rsidRPr="00EE0B80">
        <w:rPr>
          <w:rFonts w:ascii="Courier New" w:hAnsi="Courier New" w:cs="Courier New"/>
        </w:rPr>
        <w:t>(</w:t>
      </w:r>
      <w:proofErr w:type="gramEnd"/>
      <w:r w:rsidRPr="00EE0B80">
        <w:rPr>
          <w:rFonts w:ascii="Courier New" w:hAnsi="Courier New" w:cs="Courier New"/>
        </w:rPr>
        <w:t>395)</w:t>
      </w:r>
    </w:p>
    <w:p w:rsidR="00000000" w:rsidRPr="00EE0B80" w:rsidRDefault="00704312" w:rsidP="00EE0B80">
      <w:pPr>
        <w:pStyle w:val="PlainText"/>
        <w:rPr>
          <w:rFonts w:ascii="Courier New" w:hAnsi="Courier New" w:cs="Courier New"/>
        </w:rPr>
      </w:pPr>
      <w:r w:rsidRPr="00EE0B80">
        <w:rPr>
          <w:rFonts w:ascii="Courier New" w:hAnsi="Courier New" w:cs="Courier New"/>
        </w:rPr>
        <w:t>N &lt;- 100</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count</w:t>
      </w:r>
      <w:proofErr w:type="gramEnd"/>
      <w:r w:rsidRPr="00EE0B80">
        <w:rPr>
          <w:rFonts w:ascii="Courier New" w:hAnsi="Courier New" w:cs="Courier New"/>
        </w:rPr>
        <w:t xml:space="preserve"> &lt;- 1</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s &lt;- </w:t>
      </w:r>
      <w:proofErr w:type="gramStart"/>
      <w:r w:rsidRPr="00EE0B80">
        <w:rPr>
          <w:rFonts w:ascii="Courier New" w:hAnsi="Courier New" w:cs="Courier New"/>
        </w:rPr>
        <w:t>matrix(</w:t>
      </w:r>
      <w:proofErr w:type="gramEnd"/>
      <w:r w:rsidRPr="00EE0B80">
        <w:rPr>
          <w:rFonts w:ascii="Courier New" w:hAnsi="Courier New" w:cs="Courier New"/>
        </w:rPr>
        <w:t>NA, N, 2) # matrix to hold simulated activity centers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alpha</w:t>
      </w:r>
      <w:proofErr w:type="gramEnd"/>
      <w:r w:rsidRPr="00EE0B80">
        <w:rPr>
          <w:rFonts w:ascii="Courier New" w:hAnsi="Courier New" w:cs="Courier New"/>
        </w:rPr>
        <w:t xml:space="preserve"> &lt;- 2 # parameter of interest</w:t>
      </w:r>
    </w:p>
    <w:p w:rsidR="00000000" w:rsidRPr="00EE0B80" w:rsidRDefault="00704312" w:rsidP="00EE0B80">
      <w:pPr>
        <w:pStyle w:val="PlainText"/>
        <w:rPr>
          <w:rFonts w:ascii="Courier New" w:hAnsi="Courier New" w:cs="Courier New"/>
        </w:rPr>
      </w:pPr>
      <w:r w:rsidRPr="00EE0B80">
        <w:rPr>
          <w:rFonts w:ascii="Courier New" w:hAnsi="Courier New" w:cs="Courier New"/>
        </w:rPr>
        <w:t>Q &lt;- max(</w:t>
      </w:r>
      <w:proofErr w:type="gramStart"/>
      <w:r w:rsidRPr="00EE0B80">
        <w:rPr>
          <w:rFonts w:ascii="Courier New" w:hAnsi="Courier New" w:cs="Courier New"/>
        </w:rPr>
        <w:t>c(</w:t>
      </w:r>
      <w:proofErr w:type="spellStart"/>
      <w:proofErr w:type="gramEnd"/>
      <w:r w:rsidRPr="00EE0B80">
        <w:rPr>
          <w:rFonts w:ascii="Courier New" w:hAnsi="Courier New" w:cs="Courier New"/>
        </w:rPr>
        <w:t>exp</w:t>
      </w:r>
      <w:proofErr w:type="spellEnd"/>
      <w:r w:rsidRPr="00EE0B80">
        <w:rPr>
          <w:rFonts w:ascii="Courier New" w:hAnsi="Courier New" w:cs="Courier New"/>
        </w:rPr>
        <w:t>(alpha*</w:t>
      </w:r>
      <w:proofErr w:type="spellStart"/>
      <w:r w:rsidRPr="00EE0B80">
        <w:rPr>
          <w:rFonts w:ascii="Courier New" w:hAnsi="Courier New" w:cs="Courier New"/>
        </w:rPr>
        <w:t>elev.min</w:t>
      </w:r>
      <w:proofErr w:type="spellEnd"/>
      <w:r w:rsidRPr="00EE0B80">
        <w:rPr>
          <w:rFonts w:ascii="Courier New" w:hAnsi="Courier New" w:cs="Courier New"/>
        </w:rPr>
        <w:t>) / int2d(alpha),</w:t>
      </w:r>
    </w:p>
    <w:p w:rsidR="00000000" w:rsidRPr="00EE0B80" w:rsidRDefault="00704312" w:rsidP="00EE0B80">
      <w:pPr>
        <w:pStyle w:val="PlainText"/>
        <w:rPr>
          <w:rFonts w:ascii="Courier New" w:hAnsi="Courier New" w:cs="Courier New"/>
        </w:rPr>
      </w:pPr>
      <w:r w:rsidRPr="00EE0B80">
        <w:rPr>
          <w:rFonts w:ascii="Courier New" w:hAnsi="Courier New" w:cs="Courier New"/>
        </w:rPr>
        <w:lastRenderedPageBreak/>
        <w:t xml:space="preserve">           </w:t>
      </w:r>
      <w:proofErr w:type="spellStart"/>
      <w:proofErr w:type="gramStart"/>
      <w:r w:rsidRPr="00EE0B80">
        <w:rPr>
          <w:rFonts w:ascii="Courier New" w:hAnsi="Courier New" w:cs="Courier New"/>
        </w:rPr>
        <w:t>exp</w:t>
      </w:r>
      <w:proofErr w:type="spellEnd"/>
      <w:r w:rsidRPr="00EE0B80">
        <w:rPr>
          <w:rFonts w:ascii="Courier New" w:hAnsi="Courier New" w:cs="Courier New"/>
        </w:rPr>
        <w:t>(</w:t>
      </w:r>
      <w:proofErr w:type="gramEnd"/>
      <w:r w:rsidRPr="00EE0B80">
        <w:rPr>
          <w:rFonts w:ascii="Courier New" w:hAnsi="Courier New" w:cs="Courier New"/>
        </w:rPr>
        <w:t>alpha*</w:t>
      </w:r>
      <w:proofErr w:type="spellStart"/>
      <w:r w:rsidRPr="00EE0B80">
        <w:rPr>
          <w:rFonts w:ascii="Courier New" w:hAnsi="Courier New" w:cs="Courier New"/>
        </w:rPr>
        <w:t>elev.max</w:t>
      </w:r>
      <w:proofErr w:type="spellEnd"/>
      <w:r w:rsidRPr="00EE0B80">
        <w:rPr>
          <w:rFonts w:ascii="Courier New" w:hAnsi="Courier New" w:cs="Courier New"/>
        </w:rPr>
        <w:t xml:space="preserve">) / int2d(alpha))) # Rejection </w:t>
      </w:r>
      <w:r w:rsidRPr="00EE0B80">
        <w:rPr>
          <w:rFonts w:ascii="Courier New" w:hAnsi="Courier New" w:cs="Courier New"/>
        </w:rPr>
        <w:t>sampling bound</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while(</w:t>
      </w:r>
      <w:proofErr w:type="gramEnd"/>
      <w:r w:rsidRPr="00EE0B80">
        <w:rPr>
          <w:rFonts w:ascii="Courier New" w:hAnsi="Courier New" w:cs="Courier New"/>
        </w:rPr>
        <w:t>count &lt;= 100) {</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spellStart"/>
      <w:r w:rsidRPr="00EE0B80">
        <w:rPr>
          <w:rFonts w:ascii="Courier New" w:hAnsi="Courier New" w:cs="Courier New"/>
        </w:rPr>
        <w:t>x.c</w:t>
      </w:r>
      <w:proofErr w:type="spellEnd"/>
      <w:r w:rsidRPr="00EE0B80">
        <w:rPr>
          <w:rFonts w:ascii="Courier New" w:hAnsi="Courier New" w:cs="Courier New"/>
        </w:rPr>
        <w:t xml:space="preserve"> &lt;- </w:t>
      </w:r>
      <w:proofErr w:type="spellStart"/>
      <w:proofErr w:type="gramStart"/>
      <w:r w:rsidRPr="00EE0B80">
        <w:rPr>
          <w:rFonts w:ascii="Courier New" w:hAnsi="Courier New" w:cs="Courier New"/>
        </w:rPr>
        <w:t>runif</w:t>
      </w:r>
      <w:proofErr w:type="spellEnd"/>
      <w:r w:rsidRPr="00EE0B80">
        <w:rPr>
          <w:rFonts w:ascii="Courier New" w:hAnsi="Courier New" w:cs="Courier New"/>
        </w:rPr>
        <w:t>(</w:t>
      </w:r>
      <w:proofErr w:type="gramEnd"/>
      <w:r w:rsidRPr="00EE0B80">
        <w:rPr>
          <w:rFonts w:ascii="Courier New" w:hAnsi="Courier New" w:cs="Courier New"/>
        </w:rPr>
        <w:t xml:space="preserve">1, -1, 1); </w:t>
      </w:r>
      <w:proofErr w:type="spellStart"/>
      <w:r w:rsidRPr="00EE0B80">
        <w:rPr>
          <w:rFonts w:ascii="Courier New" w:hAnsi="Courier New" w:cs="Courier New"/>
        </w:rPr>
        <w:t>y.c</w:t>
      </w:r>
      <w:proofErr w:type="spellEnd"/>
      <w:r w:rsidRPr="00EE0B80">
        <w:rPr>
          <w:rFonts w:ascii="Courier New" w:hAnsi="Courier New" w:cs="Courier New"/>
        </w:rPr>
        <w:t xml:space="preserve"> &lt;- </w:t>
      </w:r>
      <w:proofErr w:type="spellStart"/>
      <w:r w:rsidRPr="00EE0B80">
        <w:rPr>
          <w:rFonts w:ascii="Courier New" w:hAnsi="Courier New" w:cs="Courier New"/>
        </w:rPr>
        <w:t>runif</w:t>
      </w:r>
      <w:proofErr w:type="spellEnd"/>
      <w:r w:rsidRPr="00EE0B80">
        <w:rPr>
          <w:rFonts w:ascii="Courier New" w:hAnsi="Courier New" w:cs="Courier New"/>
        </w:rPr>
        <w:t>(1, -1, 1) # proposed activity center</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spellStart"/>
      <w:r w:rsidRPr="00EE0B80">
        <w:rPr>
          <w:rFonts w:ascii="Courier New" w:hAnsi="Courier New" w:cs="Courier New"/>
        </w:rPr>
        <w:t>s.cand</w:t>
      </w:r>
      <w:proofErr w:type="spellEnd"/>
      <w:r w:rsidRPr="00EE0B80">
        <w:rPr>
          <w:rFonts w:ascii="Courier New" w:hAnsi="Courier New" w:cs="Courier New"/>
        </w:rPr>
        <w:t xml:space="preserve"> &lt;- </w:t>
      </w:r>
      <w:proofErr w:type="spellStart"/>
      <w:proofErr w:type="gramStart"/>
      <w:r w:rsidRPr="00EE0B80">
        <w:rPr>
          <w:rFonts w:ascii="Courier New" w:hAnsi="Courier New" w:cs="Courier New"/>
        </w:rPr>
        <w:t>cbind</w:t>
      </w:r>
      <w:proofErr w:type="spellEnd"/>
      <w:r w:rsidRPr="00EE0B80">
        <w:rPr>
          <w:rFonts w:ascii="Courier New" w:hAnsi="Courier New" w:cs="Courier New"/>
        </w:rPr>
        <w:t>(</w:t>
      </w:r>
      <w:proofErr w:type="spellStart"/>
      <w:proofErr w:type="gramEnd"/>
      <w:r w:rsidRPr="00EE0B80">
        <w:rPr>
          <w:rFonts w:ascii="Courier New" w:hAnsi="Courier New" w:cs="Courier New"/>
        </w:rPr>
        <w:t>x.c,y.c</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spellStart"/>
      <w:r w:rsidRPr="00EE0B80">
        <w:rPr>
          <w:rFonts w:ascii="Courier New" w:hAnsi="Courier New" w:cs="Courier New"/>
        </w:rPr>
        <w:t>elev.min</w:t>
      </w:r>
      <w:proofErr w:type="spellEnd"/>
      <w:r w:rsidRPr="00EE0B80">
        <w:rPr>
          <w:rFonts w:ascii="Courier New" w:hAnsi="Courier New" w:cs="Courier New"/>
        </w:rPr>
        <w:t xml:space="preserve"> &lt;- </w:t>
      </w:r>
      <w:proofErr w:type="spellStart"/>
      <w:proofErr w:type="gramStart"/>
      <w:r w:rsidRPr="00EE0B80">
        <w:rPr>
          <w:rFonts w:ascii="Courier New" w:hAnsi="Courier New" w:cs="Courier New"/>
        </w:rPr>
        <w:t>elev.fn</w:t>
      </w:r>
      <w:proofErr w:type="spellEnd"/>
      <w:r w:rsidRPr="00EE0B80">
        <w:rPr>
          <w:rFonts w:ascii="Courier New" w:hAnsi="Courier New" w:cs="Courier New"/>
        </w:rPr>
        <w:t>(</w:t>
      </w:r>
      <w:proofErr w:type="spellStart"/>
      <w:proofErr w:type="gramEnd"/>
      <w:r w:rsidRPr="00EE0B80">
        <w:rPr>
          <w:rFonts w:ascii="Courier New" w:hAnsi="Courier New" w:cs="Courier New"/>
        </w:rPr>
        <w:t>cbind</w:t>
      </w:r>
      <w:proofErr w:type="spellEnd"/>
      <w:r w:rsidRPr="00EE0B80">
        <w:rPr>
          <w:rFonts w:ascii="Courier New" w:hAnsi="Courier New" w:cs="Courier New"/>
        </w:rPr>
        <w:t xml:space="preserve">(-1,-1)); </w:t>
      </w:r>
      <w:proofErr w:type="spellStart"/>
      <w:r w:rsidRPr="00EE0B80">
        <w:rPr>
          <w:rFonts w:ascii="Courier New" w:hAnsi="Courier New" w:cs="Courier New"/>
        </w:rPr>
        <w:t>elev.max</w:t>
      </w:r>
      <w:proofErr w:type="spellEnd"/>
      <w:r w:rsidRPr="00EE0B80">
        <w:rPr>
          <w:rFonts w:ascii="Courier New" w:hAnsi="Courier New" w:cs="Courier New"/>
        </w:rPr>
        <w:t xml:space="preserve"> &lt;- </w:t>
      </w:r>
      <w:proofErr w:type="spellStart"/>
      <w:r w:rsidRPr="00EE0B80">
        <w:rPr>
          <w:rFonts w:ascii="Courier New" w:hAnsi="Courier New" w:cs="Courier New"/>
        </w:rPr>
        <w:t>elev.fn</w:t>
      </w:r>
      <w:proofErr w:type="spellEnd"/>
      <w:r w:rsidRPr="00EE0B80">
        <w:rPr>
          <w:rFonts w:ascii="Courier New" w:hAnsi="Courier New" w:cs="Courier New"/>
        </w:rPr>
        <w:t>(</w:t>
      </w:r>
      <w:proofErr w:type="spellStart"/>
      <w:r w:rsidRPr="00EE0B80">
        <w:rPr>
          <w:rFonts w:ascii="Courier New" w:hAnsi="Courier New" w:cs="Courier New"/>
        </w:rPr>
        <w:t>cbind</w:t>
      </w:r>
      <w:proofErr w:type="spellEnd"/>
      <w:r w:rsidRPr="00EE0B80">
        <w:rPr>
          <w:rFonts w:ascii="Courier New" w:hAnsi="Courier New" w:cs="Courier New"/>
        </w:rPr>
        <w:t>(1,1))</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spellStart"/>
      <w:proofErr w:type="gramStart"/>
      <w:r w:rsidRPr="00EE0B80">
        <w:rPr>
          <w:rFonts w:ascii="Courier New" w:hAnsi="Courier New" w:cs="Courier New"/>
        </w:rPr>
        <w:t>pr</w:t>
      </w:r>
      <w:proofErr w:type="spellEnd"/>
      <w:proofErr w:type="gramEnd"/>
      <w:r w:rsidRPr="00EE0B80">
        <w:rPr>
          <w:rFonts w:ascii="Courier New" w:hAnsi="Courier New" w:cs="Courier New"/>
        </w:rPr>
        <w:t xml:space="preserve"> &lt;- </w:t>
      </w:r>
      <w:proofErr w:type="spellStart"/>
      <w:r w:rsidRPr="00EE0B80">
        <w:rPr>
          <w:rFonts w:ascii="Courier New" w:hAnsi="Courier New" w:cs="Courier New"/>
        </w:rPr>
        <w:t>exp</w:t>
      </w:r>
      <w:proofErr w:type="spellEnd"/>
      <w:r w:rsidRPr="00EE0B80">
        <w:rPr>
          <w:rFonts w:ascii="Courier New" w:hAnsi="Courier New" w:cs="Courier New"/>
        </w:rPr>
        <w:t>(alpha*</w:t>
      </w:r>
      <w:proofErr w:type="spellStart"/>
      <w:r w:rsidRPr="00EE0B80">
        <w:rPr>
          <w:rFonts w:ascii="Courier New" w:hAnsi="Courier New" w:cs="Courier New"/>
        </w:rPr>
        <w:t>elev.fn</w:t>
      </w:r>
      <w:proofErr w:type="spellEnd"/>
      <w:r w:rsidRPr="00EE0B80">
        <w:rPr>
          <w:rFonts w:ascii="Courier New" w:hAnsi="Courier New" w:cs="Courier New"/>
        </w:rPr>
        <w:t>(</w:t>
      </w:r>
      <w:proofErr w:type="spellStart"/>
      <w:r w:rsidRPr="00EE0B80">
        <w:rPr>
          <w:rFonts w:ascii="Courier New" w:hAnsi="Courier New" w:cs="Courier New"/>
        </w:rPr>
        <w:t>s.cand</w:t>
      </w:r>
      <w:proofErr w:type="spellEnd"/>
      <w:r w:rsidRPr="00EE0B80">
        <w:rPr>
          <w:rFonts w:ascii="Courier New" w:hAnsi="Courier New" w:cs="Courier New"/>
        </w:rPr>
        <w:t>)) / int2d</w:t>
      </w:r>
      <w:r w:rsidRPr="00EE0B80">
        <w:rPr>
          <w:rFonts w:ascii="Courier New" w:hAnsi="Courier New" w:cs="Courier New"/>
        </w:rPr>
        <w:t>(alpha)</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gramStart"/>
      <w:r w:rsidRPr="00EE0B80">
        <w:rPr>
          <w:rFonts w:ascii="Courier New" w:hAnsi="Courier New" w:cs="Courier New"/>
        </w:rPr>
        <w:t>if(</w:t>
      </w:r>
      <w:proofErr w:type="spellStart"/>
      <w:proofErr w:type="gramEnd"/>
      <w:r w:rsidRPr="00EE0B80">
        <w:rPr>
          <w:rFonts w:ascii="Courier New" w:hAnsi="Courier New" w:cs="Courier New"/>
        </w:rPr>
        <w:t>runif</w:t>
      </w:r>
      <w:proofErr w:type="spellEnd"/>
      <w:r w:rsidRPr="00EE0B80">
        <w:rPr>
          <w:rFonts w:ascii="Courier New" w:hAnsi="Courier New" w:cs="Courier New"/>
        </w:rPr>
        <w:t xml:space="preserve">(1) &lt; </w:t>
      </w:r>
      <w:proofErr w:type="spellStart"/>
      <w:r w:rsidRPr="00EE0B80">
        <w:rPr>
          <w:rFonts w:ascii="Courier New" w:hAnsi="Courier New" w:cs="Courier New"/>
        </w:rPr>
        <w:t>pr</w:t>
      </w:r>
      <w:proofErr w:type="spellEnd"/>
      <w:r w:rsidRPr="00EE0B80">
        <w:rPr>
          <w:rFonts w:ascii="Courier New" w:hAnsi="Courier New" w:cs="Courier New"/>
        </w:rPr>
        <w:t>/Q) {</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gramStart"/>
      <w:r w:rsidRPr="00EE0B80">
        <w:rPr>
          <w:rFonts w:ascii="Courier New" w:hAnsi="Courier New" w:cs="Courier New"/>
        </w:rPr>
        <w:t>s[</w:t>
      </w:r>
      <w:proofErr w:type="gramEnd"/>
      <w:r w:rsidRPr="00EE0B80">
        <w:rPr>
          <w:rFonts w:ascii="Courier New" w:hAnsi="Courier New" w:cs="Courier New"/>
        </w:rPr>
        <w:t xml:space="preserve">count,] &lt;- </w:t>
      </w:r>
      <w:proofErr w:type="spellStart"/>
      <w:r w:rsidRPr="00EE0B80">
        <w:rPr>
          <w:rFonts w:ascii="Courier New" w:hAnsi="Courier New" w:cs="Courier New"/>
        </w:rPr>
        <w:t>s.cand</w:t>
      </w:r>
      <w:proofErr w:type="spellEnd"/>
      <w:r w:rsidRPr="00EE0B80">
        <w:rPr>
          <w:rFonts w:ascii="Courier New" w:hAnsi="Courier New" w:cs="Courier New"/>
        </w:rPr>
        <w:t xml:space="preserve"> # accepted proposals</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gramStart"/>
      <w:r w:rsidRPr="00EE0B80">
        <w:rPr>
          <w:rFonts w:ascii="Courier New" w:hAnsi="Courier New" w:cs="Courier New"/>
        </w:rPr>
        <w:t>count</w:t>
      </w:r>
      <w:proofErr w:type="gramEnd"/>
      <w:r w:rsidRPr="00EE0B80">
        <w:rPr>
          <w:rFonts w:ascii="Courier New" w:hAnsi="Courier New" w:cs="Courier New"/>
        </w:rPr>
        <w:t xml:space="preserve"> &lt;- count+1</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
    <w:p w:rsidR="00000000" w:rsidRPr="00EE0B80" w:rsidRDefault="00704312" w:rsidP="00EE0B80">
      <w:pPr>
        <w:pStyle w:val="PlainText"/>
        <w:rPr>
          <w:rFonts w:ascii="Courier New" w:hAnsi="Courier New" w:cs="Courier New"/>
        </w:rPr>
      </w:pPr>
      <w:r w:rsidRPr="00EE0B80">
        <w:rPr>
          <w:rFonts w:ascii="Courier New" w:hAnsi="Courier New" w:cs="Courier New"/>
        </w:rPr>
        <w:t>\end{verbatim}</w:t>
      </w:r>
    </w:p>
    <w:p w:rsidR="00000000" w:rsidRPr="00EE0B80" w:rsidRDefault="00704312" w:rsidP="00EE0B80">
      <w:pPr>
        <w:pStyle w:val="PlainText"/>
        <w:rPr>
          <w:rFonts w:ascii="Courier New" w:hAnsi="Courier New" w:cs="Courier New"/>
        </w:rPr>
      </w:pPr>
      <w:r w:rsidRPr="00EE0B80">
        <w:rPr>
          <w:rFonts w:ascii="Courier New" w:hAnsi="Courier New" w:cs="Courier New"/>
        </w:rPr>
        <w:t>\end{small}</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\begin{figure}</w:t>
      </w:r>
    </w:p>
    <w:p w:rsidR="00000000" w:rsidRPr="00EE0B80" w:rsidRDefault="00704312" w:rsidP="00EE0B80">
      <w:pPr>
        <w:pStyle w:val="PlainText"/>
        <w:rPr>
          <w:rFonts w:ascii="Courier New" w:hAnsi="Courier New" w:cs="Courier New"/>
        </w:rPr>
      </w:pPr>
      <w:r w:rsidRPr="00EE0B80">
        <w:rPr>
          <w:rFonts w:ascii="Courier New" w:hAnsi="Courier New" w:cs="Courier New"/>
        </w:rPr>
        <w:t>\centering</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includegraphics</w:t>
      </w:r>
      <w:proofErr w:type="spellEnd"/>
      <w:r w:rsidRPr="00EE0B80">
        <w:rPr>
          <w:rFonts w:ascii="Courier New" w:hAnsi="Courier New" w:cs="Courier New"/>
        </w:rPr>
        <w:t>[width=7cm</w:t>
      </w:r>
      <w:proofErr w:type="gramStart"/>
      <w:r w:rsidRPr="00EE0B80">
        <w:rPr>
          <w:rFonts w:ascii="Courier New" w:hAnsi="Courier New" w:cs="Courier New"/>
        </w:rPr>
        <w:t>,height</w:t>
      </w:r>
      <w:proofErr w:type="gramEnd"/>
      <w:r w:rsidRPr="00EE0B80">
        <w:rPr>
          <w:rFonts w:ascii="Courier New" w:hAnsi="Courier New" w:cs="Courier New"/>
        </w:rPr>
        <w:t>=7cm]{figs/</w:t>
      </w:r>
      <w:proofErr w:type="spellStart"/>
      <w:r w:rsidRPr="00EE0B80">
        <w:rPr>
          <w:rFonts w:ascii="Courier New" w:hAnsi="Courier New" w:cs="Courier New"/>
        </w:rPr>
        <w:t>elevMap</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\label{</w:t>
      </w:r>
      <w:proofErr w:type="spellStart"/>
      <w:r w:rsidRPr="00EE0B80">
        <w:rPr>
          <w:rFonts w:ascii="Courier New" w:hAnsi="Courier New" w:cs="Courier New"/>
        </w:rPr>
        <w:t>fig:elevMap</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\end{f</w:t>
      </w:r>
      <w:r w:rsidRPr="00EE0B80">
        <w:rPr>
          <w:rFonts w:ascii="Courier New" w:hAnsi="Courier New" w:cs="Courier New"/>
        </w:rPr>
        <w:t>igure}</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The simulated data are shown in Fig~\</w:t>
      </w:r>
      <w:proofErr w:type="gramStart"/>
      <w:r w:rsidRPr="00EE0B80">
        <w:rPr>
          <w:rFonts w:ascii="Courier New" w:hAnsi="Courier New" w:cs="Courier New"/>
        </w:rPr>
        <w:t>ref{</w:t>
      </w:r>
      <w:proofErr w:type="spellStart"/>
      <w:proofErr w:type="gramEnd"/>
      <w:r w:rsidRPr="00EE0B80">
        <w:rPr>
          <w:rFonts w:ascii="Courier New" w:hAnsi="Courier New" w:cs="Courier New"/>
        </w:rPr>
        <w:t>fig:elevMap</w:t>
      </w:r>
      <w:proofErr w:type="spellEnd"/>
      <w:r w:rsidRPr="00EE0B80">
        <w:rPr>
          <w:rFonts w:ascii="Courier New" w:hAnsi="Courier New" w:cs="Courier New"/>
        </w:rPr>
        <w:t>}. High elevations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are</w:t>
      </w:r>
      <w:proofErr w:type="gramEnd"/>
      <w:r w:rsidRPr="00EE0B80">
        <w:rPr>
          <w:rFonts w:ascii="Courier New" w:hAnsi="Courier New" w:cs="Courier New"/>
        </w:rPr>
        <w:t xml:space="preserve"> represented by light green and low elevations by dark green.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activity</w:t>
      </w:r>
      <w:proofErr w:type="gramEnd"/>
      <w:r w:rsidRPr="00EE0B80">
        <w:rPr>
          <w:rFonts w:ascii="Courier New" w:hAnsi="Courier New" w:cs="Courier New"/>
        </w:rPr>
        <w:t xml:space="preserve"> centers of one hundred animals are shown as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points</w:t>
      </w:r>
      <w:proofErr w:type="gramEnd"/>
      <w:r w:rsidRPr="00EE0B80">
        <w:rPr>
          <w:rFonts w:ascii="Courier New" w:hAnsi="Courier New" w:cs="Courier New"/>
        </w:rPr>
        <w:t>, and it is clear that these simulated anima</w:t>
      </w:r>
      <w:r w:rsidRPr="00EE0B80">
        <w:rPr>
          <w:rFonts w:ascii="Courier New" w:hAnsi="Courier New" w:cs="Courier New"/>
        </w:rPr>
        <w:t>ls prefer the high</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elevations</w:t>
      </w:r>
      <w:proofErr w:type="gramEnd"/>
      <w:r w:rsidRPr="00EE0B80">
        <w:rPr>
          <w:rFonts w:ascii="Courier New" w:hAnsi="Courier New" w:cs="Courier New"/>
        </w:rPr>
        <w:t>.  The underlying model describing this preference is</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gramStart"/>
      <w:r w:rsidRPr="00EE0B80">
        <w:rPr>
          <w:rFonts w:ascii="Courier New" w:hAnsi="Courier New" w:cs="Courier New"/>
        </w:rPr>
        <w:t>log(</w:t>
      </w:r>
      <w:proofErr w:type="gramEnd"/>
      <w:r w:rsidRPr="00EE0B80">
        <w:rPr>
          <w:rFonts w:ascii="Courier New" w:hAnsi="Courier New" w:cs="Courier New"/>
        </w:rPr>
        <w:t xml:space="preserve">\mu(x)) = </w:t>
      </w:r>
      <w:proofErr w:type="spellStart"/>
      <w:r w:rsidRPr="00EE0B80">
        <w:rPr>
          <w:rFonts w:ascii="Courier New" w:hAnsi="Courier New" w:cs="Courier New"/>
        </w:rPr>
        <w:t>exp</w:t>
      </w:r>
      <w:proofErr w:type="spellEnd"/>
      <w:r w:rsidRPr="00EE0B80">
        <w:rPr>
          <w:rFonts w:ascii="Courier New" w:hAnsi="Courier New" w:cs="Courier New"/>
        </w:rPr>
        <w:t>(\alpha \times Elevation(x))$</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where</w:t>
      </w:r>
      <w:proofErr w:type="gramEnd"/>
      <w:r w:rsidRPr="00EE0B80">
        <w:rPr>
          <w:rFonts w:ascii="Courier New" w:hAnsi="Courier New" w:cs="Courier New"/>
        </w:rPr>
        <w:t xml:space="preserve"> $\alpha=2$ is the parameter to be estimated and $Elevation(x)$</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is</w:t>
      </w:r>
      <w:proofErr w:type="gramEnd"/>
      <w:r w:rsidRPr="00EE0B80">
        <w:rPr>
          <w:rFonts w:ascii="Courier New" w:hAnsi="Courier New" w:cs="Courier New"/>
        </w:rPr>
        <w:t xml:space="preserve"> a function of the coordinates at $x$, as display</w:t>
      </w:r>
      <w:r w:rsidRPr="00EE0B80">
        <w:rPr>
          <w:rFonts w:ascii="Courier New" w:hAnsi="Courier New" w:cs="Courier New"/>
        </w:rPr>
        <w:t>ed on the map.</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Given these points, we will now estimate $\alpha$ by minimizing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negative-log-likelihood</w:t>
      </w:r>
      <w:proofErr w:type="gramEnd"/>
      <w:r w:rsidRPr="00EE0B80">
        <w:rPr>
          <w:rFonts w:ascii="Courier New" w:hAnsi="Courier New" w:cs="Courier New"/>
        </w:rPr>
        <w:t xml:space="preserve"> using \</w:t>
      </w:r>
      <w:proofErr w:type="spellStart"/>
      <w:r w:rsidRPr="00EE0B80">
        <w:rPr>
          <w:rFonts w:ascii="Courier New" w:hAnsi="Courier New" w:cs="Courier New"/>
        </w:rPr>
        <w:t>verb+R</w:t>
      </w:r>
      <w:proofErr w:type="spellEnd"/>
      <w:r w:rsidRPr="00EE0B80">
        <w:rPr>
          <w:rFonts w:ascii="Courier New" w:hAnsi="Courier New" w:cs="Courier New"/>
        </w:rPr>
        <w:t>+'s \</w:t>
      </w:r>
      <w:proofErr w:type="spellStart"/>
      <w:r w:rsidRPr="00EE0B80">
        <w:rPr>
          <w:rFonts w:ascii="Courier New" w:hAnsi="Courier New" w:cs="Courier New"/>
        </w:rPr>
        <w:t>verb+optim</w:t>
      </w:r>
      <w:proofErr w:type="spellEnd"/>
      <w:r w:rsidRPr="00EE0B80">
        <w:rPr>
          <w:rFonts w:ascii="Courier New" w:hAnsi="Courier New" w:cs="Courier New"/>
        </w:rPr>
        <w:t>+ function. Since,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we</w:t>
      </w:r>
      <w:proofErr w:type="gramEnd"/>
      <w:r w:rsidRPr="00EE0B80">
        <w:rPr>
          <w:rFonts w:ascii="Courier New" w:hAnsi="Courier New" w:cs="Courier New"/>
        </w:rPr>
        <w:t xml:space="preserve"> only have one parameter to estimate</w:t>
      </w:r>
      <w:commentRangeStart w:id="61"/>
      <w:r w:rsidRPr="00EE0B80">
        <w:rPr>
          <w:rFonts w:ascii="Courier New" w:hAnsi="Courier New" w:cs="Courier New"/>
        </w:rPr>
        <w:t>, we use method = ``Brent''.</w:t>
      </w:r>
      <w:commentRangeEnd w:id="61"/>
      <w:r w:rsidR="00890BB7">
        <w:rPr>
          <w:rStyle w:val="CommentReference"/>
          <w:rFonts w:asciiTheme="minorHAnsi" w:hAnsiTheme="minorHAnsi"/>
        </w:rPr>
        <w:commentReference w:id="61"/>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\begin{small}</w:t>
      </w:r>
    </w:p>
    <w:p w:rsidR="00000000" w:rsidRPr="00EE0B80" w:rsidRDefault="00704312" w:rsidP="00EE0B80">
      <w:pPr>
        <w:pStyle w:val="PlainText"/>
        <w:rPr>
          <w:rFonts w:ascii="Courier New" w:hAnsi="Courier New" w:cs="Courier New"/>
        </w:rPr>
      </w:pPr>
      <w:r w:rsidRPr="00EE0B80">
        <w:rPr>
          <w:rFonts w:ascii="Courier New" w:hAnsi="Courier New" w:cs="Courier New"/>
        </w:rPr>
        <w:t>\begin{verba</w:t>
      </w:r>
      <w:r w:rsidRPr="00EE0B80">
        <w:rPr>
          <w:rFonts w:ascii="Courier New" w:hAnsi="Courier New" w:cs="Courier New"/>
        </w:rPr>
        <w:t>tim}</w:t>
      </w:r>
    </w:p>
    <w:p w:rsidR="00000000" w:rsidRPr="00EE0B80" w:rsidRDefault="00704312" w:rsidP="00EE0B80">
      <w:pPr>
        <w:pStyle w:val="PlainText"/>
        <w:rPr>
          <w:rFonts w:ascii="Courier New" w:hAnsi="Courier New" w:cs="Courier New"/>
        </w:rPr>
      </w:pPr>
      <w:r w:rsidRPr="00EE0B80">
        <w:rPr>
          <w:rFonts w:ascii="Courier New" w:hAnsi="Courier New" w:cs="Courier New"/>
        </w:rPr>
        <w:t># Negative log-likelihood</w:t>
      </w:r>
    </w:p>
    <w:p w:rsidR="00000000" w:rsidRPr="00EE0B80" w:rsidRDefault="00704312" w:rsidP="00EE0B80">
      <w:pPr>
        <w:pStyle w:val="PlainText"/>
        <w:rPr>
          <w:rFonts w:ascii="Courier New" w:hAnsi="Courier New" w:cs="Courier New"/>
        </w:rPr>
      </w:pPr>
      <w:proofErr w:type="spellStart"/>
      <w:proofErr w:type="gramStart"/>
      <w:r w:rsidRPr="00EE0B80">
        <w:rPr>
          <w:rFonts w:ascii="Courier New" w:hAnsi="Courier New" w:cs="Courier New"/>
        </w:rPr>
        <w:t>nll</w:t>
      </w:r>
      <w:proofErr w:type="spellEnd"/>
      <w:proofErr w:type="gramEnd"/>
      <w:r w:rsidRPr="00EE0B80">
        <w:rPr>
          <w:rFonts w:ascii="Courier New" w:hAnsi="Courier New" w:cs="Courier New"/>
        </w:rPr>
        <w:t xml:space="preserve"> &lt;- function(beta) {</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gramStart"/>
      <w:r w:rsidRPr="00EE0B80">
        <w:rPr>
          <w:rFonts w:ascii="Courier New" w:hAnsi="Courier New" w:cs="Courier New"/>
        </w:rPr>
        <w:t>sum(</w:t>
      </w:r>
      <w:proofErr w:type="gramEnd"/>
      <w:r w:rsidRPr="00EE0B80">
        <w:rPr>
          <w:rFonts w:ascii="Courier New" w:hAnsi="Courier New" w:cs="Courier New"/>
        </w:rPr>
        <w:t>beta*</w:t>
      </w:r>
      <w:proofErr w:type="spellStart"/>
      <w:r w:rsidRPr="00EE0B80">
        <w:rPr>
          <w:rFonts w:ascii="Courier New" w:hAnsi="Courier New" w:cs="Courier New"/>
        </w:rPr>
        <w:t>cov</w:t>
      </w:r>
      <w:proofErr w:type="spellEnd"/>
      <w:r w:rsidRPr="00EE0B80">
        <w:rPr>
          <w:rFonts w:ascii="Courier New" w:hAnsi="Courier New" w:cs="Courier New"/>
        </w:rPr>
        <w:t>(S[,1], S[,2]) - log(int2d(beta)))</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
    <w:p w:rsidR="00000000" w:rsidRPr="00EE0B80" w:rsidRDefault="00704312" w:rsidP="00EE0B80">
      <w:pPr>
        <w:pStyle w:val="PlainText"/>
        <w:rPr>
          <w:rFonts w:ascii="Courier New" w:hAnsi="Courier New" w:cs="Courier New"/>
        </w:rPr>
      </w:pPr>
      <w:proofErr w:type="spellStart"/>
      <w:r w:rsidRPr="00EE0B80">
        <w:rPr>
          <w:rFonts w:ascii="Courier New" w:hAnsi="Courier New" w:cs="Courier New"/>
        </w:rPr>
        <w:t>starting.value</w:t>
      </w:r>
      <w:proofErr w:type="spellEnd"/>
      <w:r w:rsidRPr="00EE0B80">
        <w:rPr>
          <w:rFonts w:ascii="Courier New" w:hAnsi="Courier New" w:cs="Courier New"/>
        </w:rPr>
        <w:t xml:space="preserve"> &lt;- 0</w:t>
      </w:r>
    </w:p>
    <w:p w:rsidR="00000000" w:rsidRPr="00EE0B80" w:rsidRDefault="00704312" w:rsidP="00EE0B80">
      <w:pPr>
        <w:pStyle w:val="PlainText"/>
        <w:rPr>
          <w:rFonts w:ascii="Courier New" w:hAnsi="Courier New" w:cs="Courier New"/>
        </w:rPr>
      </w:pPr>
      <w:proofErr w:type="spellStart"/>
      <w:proofErr w:type="gramStart"/>
      <w:r w:rsidRPr="00EE0B80">
        <w:rPr>
          <w:rFonts w:ascii="Courier New" w:hAnsi="Courier New" w:cs="Courier New"/>
        </w:rPr>
        <w:t>fm</w:t>
      </w:r>
      <w:proofErr w:type="spellEnd"/>
      <w:proofErr w:type="gramEnd"/>
      <w:r w:rsidRPr="00EE0B80">
        <w:rPr>
          <w:rFonts w:ascii="Courier New" w:hAnsi="Courier New" w:cs="Courier New"/>
        </w:rPr>
        <w:t xml:space="preserve"> &lt;- </w:t>
      </w:r>
      <w:proofErr w:type="spellStart"/>
      <w:r w:rsidRPr="00EE0B80">
        <w:rPr>
          <w:rFonts w:ascii="Courier New" w:hAnsi="Courier New" w:cs="Courier New"/>
        </w:rPr>
        <w:t>optim</w:t>
      </w:r>
      <w:proofErr w:type="spellEnd"/>
      <w:r w:rsidRPr="00EE0B80">
        <w:rPr>
          <w:rFonts w:ascii="Courier New" w:hAnsi="Courier New" w:cs="Courier New"/>
        </w:rPr>
        <w:t>(</w:t>
      </w:r>
      <w:proofErr w:type="spellStart"/>
      <w:r w:rsidRPr="00EE0B80">
        <w:rPr>
          <w:rFonts w:ascii="Courier New" w:hAnsi="Courier New" w:cs="Courier New"/>
        </w:rPr>
        <w:t>starting.value</w:t>
      </w:r>
      <w:proofErr w:type="spellEnd"/>
      <w:r w:rsidRPr="00EE0B80">
        <w:rPr>
          <w:rFonts w:ascii="Courier New" w:hAnsi="Courier New" w:cs="Courier New"/>
        </w:rPr>
        <w:t xml:space="preserve">, </w:t>
      </w:r>
      <w:proofErr w:type="spellStart"/>
      <w:r w:rsidRPr="00EE0B80">
        <w:rPr>
          <w:rFonts w:ascii="Courier New" w:hAnsi="Courier New" w:cs="Courier New"/>
        </w:rPr>
        <w:t>nll</w:t>
      </w:r>
      <w:proofErr w:type="spellEnd"/>
      <w:r w:rsidRPr="00EE0B80">
        <w:rPr>
          <w:rFonts w:ascii="Courier New" w:hAnsi="Courier New" w:cs="Courier New"/>
        </w:rPr>
        <w:t>, method="Brent",</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gramStart"/>
      <w:r w:rsidRPr="00EE0B80">
        <w:rPr>
          <w:rFonts w:ascii="Courier New" w:hAnsi="Courier New" w:cs="Courier New"/>
        </w:rPr>
        <w:t>lower</w:t>
      </w:r>
      <w:proofErr w:type="gramEnd"/>
      <w:r w:rsidRPr="00EE0B80">
        <w:rPr>
          <w:rFonts w:ascii="Courier New" w:hAnsi="Courier New" w:cs="Courier New"/>
        </w:rPr>
        <w:t>=-5, upper=5, hessian=TRUE)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w:t>
      </w:r>
      <w:proofErr w:type="spellStart"/>
      <w:proofErr w:type="gramEnd"/>
      <w:r w:rsidRPr="00EE0B80">
        <w:rPr>
          <w:rFonts w:ascii="Courier New" w:hAnsi="Courier New" w:cs="Courier New"/>
        </w:rPr>
        <w:t>Est</w:t>
      </w:r>
      <w:proofErr w:type="spellEnd"/>
      <w:r w:rsidRPr="00EE0B80">
        <w:rPr>
          <w:rFonts w:ascii="Courier New" w:hAnsi="Courier New" w:cs="Courier New"/>
        </w:rPr>
        <w:t>=</w:t>
      </w:r>
      <w:proofErr w:type="spellStart"/>
      <w:r w:rsidRPr="00EE0B80">
        <w:rPr>
          <w:rFonts w:ascii="Courier New" w:hAnsi="Courier New" w:cs="Courier New"/>
        </w:rPr>
        <w:t>fm$par</w:t>
      </w:r>
      <w:proofErr w:type="spellEnd"/>
      <w:r w:rsidRPr="00EE0B80">
        <w:rPr>
          <w:rFonts w:ascii="Courier New" w:hAnsi="Courier New" w:cs="Courier New"/>
        </w:rPr>
        <w:t>, SE=</w:t>
      </w:r>
      <w:proofErr w:type="spellStart"/>
      <w:r w:rsidRPr="00EE0B80">
        <w:rPr>
          <w:rFonts w:ascii="Courier New" w:hAnsi="Courier New" w:cs="Courier New"/>
        </w:rPr>
        <w:t>sqrt</w:t>
      </w:r>
      <w:proofErr w:type="spellEnd"/>
      <w:r w:rsidRPr="00EE0B80">
        <w:rPr>
          <w:rFonts w:ascii="Courier New" w:hAnsi="Courier New" w:cs="Courier New"/>
        </w:rPr>
        <w:t>(1/</w:t>
      </w:r>
      <w:proofErr w:type="spellStart"/>
      <w:r w:rsidRPr="00EE0B80">
        <w:rPr>
          <w:rFonts w:ascii="Courier New" w:hAnsi="Courier New" w:cs="Courier New"/>
        </w:rPr>
        <w:t>f</w:t>
      </w:r>
      <w:r w:rsidRPr="00EE0B80">
        <w:rPr>
          <w:rFonts w:ascii="Courier New" w:hAnsi="Courier New" w:cs="Courier New"/>
        </w:rPr>
        <w:t>m$hessian</w:t>
      </w:r>
      <w:proofErr w:type="spellEnd"/>
      <w:r w:rsidRPr="00EE0B80">
        <w:rPr>
          <w:rFonts w:ascii="Courier New" w:hAnsi="Courier New" w:cs="Courier New"/>
        </w:rPr>
        <w:t>)) # estimates and SEs</w:t>
      </w:r>
    </w:p>
    <w:p w:rsidR="00000000" w:rsidRPr="00EE0B80" w:rsidRDefault="00704312" w:rsidP="00EE0B80">
      <w:pPr>
        <w:pStyle w:val="PlainText"/>
        <w:rPr>
          <w:rFonts w:ascii="Courier New" w:hAnsi="Courier New" w:cs="Courier New"/>
        </w:rPr>
      </w:pPr>
      <w:r w:rsidRPr="00EE0B80">
        <w:rPr>
          <w:rFonts w:ascii="Courier New" w:hAnsi="Courier New" w:cs="Courier New"/>
        </w:rPr>
        <w:t>\end{verbatim}</w:t>
      </w:r>
    </w:p>
    <w:p w:rsidR="00000000" w:rsidRPr="00EE0B80" w:rsidRDefault="00704312" w:rsidP="00EE0B80">
      <w:pPr>
        <w:pStyle w:val="PlainText"/>
        <w:rPr>
          <w:rFonts w:ascii="Courier New" w:hAnsi="Courier New" w:cs="Courier New"/>
        </w:rPr>
      </w:pPr>
      <w:r w:rsidRPr="00EE0B80">
        <w:rPr>
          <w:rFonts w:ascii="Courier New" w:hAnsi="Courier New" w:cs="Courier New"/>
        </w:rPr>
        <w:t>\end{small}</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Maximizing the likelihood took a small fraction of a second, and we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obtained</w:t>
      </w:r>
      <w:proofErr w:type="gramEnd"/>
      <w:r w:rsidRPr="00EE0B80">
        <w:rPr>
          <w:rFonts w:ascii="Courier New" w:hAnsi="Courier New" w:cs="Courier New"/>
        </w:rPr>
        <w:t xml:space="preserve"> an estimate of $\hat{\alpha}=2.01$. Not bad! We could plug in</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this</w:t>
      </w:r>
      <w:proofErr w:type="gramEnd"/>
      <w:r w:rsidRPr="00EE0B80">
        <w:rPr>
          <w:rFonts w:ascii="Courier New" w:hAnsi="Courier New" w:cs="Courier New"/>
        </w:rPr>
        <w:t xml:space="preserve"> estimate to our linear model at each point i</w:t>
      </w:r>
      <w:r w:rsidRPr="00EE0B80">
        <w:rPr>
          <w:rFonts w:ascii="Courier New" w:hAnsi="Courier New" w:cs="Courier New"/>
        </w:rPr>
        <w:t>n the state-space to</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obtain</w:t>
      </w:r>
      <w:proofErr w:type="gramEnd"/>
      <w:r w:rsidRPr="00EE0B80">
        <w:rPr>
          <w:rFonts w:ascii="Courier New" w:hAnsi="Courier New" w:cs="Courier New"/>
        </w:rPr>
        <w:t xml:space="preserve"> the MLE for the intensity surface.</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This example demonstrates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that</w:t>
      </w:r>
      <w:proofErr w:type="gramEnd"/>
      <w:r w:rsidRPr="00EE0B80">
        <w:rPr>
          <w:rFonts w:ascii="Courier New" w:hAnsi="Courier New" w:cs="Courier New"/>
        </w:rPr>
        <w:t xml:space="preserve"> if we had the data we wish we had, {\it i</w:t>
      </w:r>
      <w:ins w:id="62" w:author="Andy Royle-pr" w:date="2011-12-03T18:53:00Z">
        <w:r w:rsidR="00890BB7">
          <w:rPr>
            <w:rFonts w:ascii="Courier New" w:hAnsi="Courier New" w:cs="Courier New"/>
          </w:rPr>
          <w:t>.e.</w:t>
        </w:r>
      </w:ins>
      <w:del w:id="63" w:author="Andy Royle-pr" w:date="2011-12-03T18:53:00Z">
        <w:r w:rsidRPr="00EE0B80" w:rsidDel="00890BB7">
          <w:rPr>
            <w:rFonts w:ascii="Courier New" w:hAnsi="Courier New" w:cs="Courier New"/>
          </w:rPr>
          <w:delText>e</w:delText>
        </w:r>
      </w:del>
      <w:r w:rsidRPr="00EE0B80">
        <w:rPr>
          <w:rFonts w:ascii="Courier New" w:hAnsi="Courier New" w:cs="Courier New"/>
        </w:rPr>
        <w:t>} if we knew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coordinates</w:t>
      </w:r>
      <w:proofErr w:type="gramEnd"/>
      <w:r w:rsidRPr="00EE0B80">
        <w:rPr>
          <w:rFonts w:ascii="Courier New" w:hAnsi="Courier New" w:cs="Courier New"/>
        </w:rPr>
        <w:t xml:space="preserve"> of the activity centers, we could easily estimate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parameters</w:t>
      </w:r>
      <w:proofErr w:type="gramEnd"/>
      <w:r w:rsidRPr="00EE0B80">
        <w:rPr>
          <w:rFonts w:ascii="Courier New" w:hAnsi="Courier New" w:cs="Courier New"/>
        </w:rPr>
        <w:t xml:space="preserve"> governing the under</w:t>
      </w:r>
      <w:r w:rsidRPr="00EE0B80">
        <w:rPr>
          <w:rFonts w:ascii="Courier New" w:hAnsi="Courier New" w:cs="Courier New"/>
        </w:rPr>
        <w:t>lying point process. Unfortunately, in</w:t>
      </w:r>
    </w:p>
    <w:p w:rsidR="00000000" w:rsidRPr="00EE0B80" w:rsidRDefault="00704312" w:rsidP="00EE0B80">
      <w:pPr>
        <w:pStyle w:val="PlainText"/>
        <w:rPr>
          <w:rFonts w:ascii="Courier New" w:hAnsi="Courier New" w:cs="Courier New"/>
        </w:rPr>
      </w:pPr>
      <w:r w:rsidRPr="00EE0B80">
        <w:rPr>
          <w:rFonts w:ascii="Courier New" w:hAnsi="Courier New" w:cs="Courier New"/>
        </w:rPr>
        <w:t>SCR models, the activity centers cannot be directly observed</w:t>
      </w:r>
      <w:ins w:id="64" w:author="Andy Royle-pr" w:date="2011-12-03T18:54:00Z">
        <w:r w:rsidR="00890BB7">
          <w:rPr>
            <w:rFonts w:ascii="Courier New" w:hAnsi="Courier New" w:cs="Courier New"/>
          </w:rPr>
          <w:t>. Rather</w:t>
        </w:r>
      </w:ins>
      <w:del w:id="65" w:author="Andy Royle-pr" w:date="2011-12-03T18:54:00Z">
        <w:r w:rsidRPr="00EE0B80" w:rsidDel="00890BB7">
          <w:rPr>
            <w:rFonts w:ascii="Courier New" w:hAnsi="Courier New" w:cs="Courier New"/>
          </w:rPr>
          <w:delText>, and thus</w:delText>
        </w:r>
      </w:del>
      <w:ins w:id="66" w:author="Andy Royle-pr" w:date="2011-12-03T18:54:00Z">
        <w:r w:rsidR="00890BB7">
          <w:rPr>
            <w:rFonts w:ascii="Courier New" w:hAnsi="Courier New" w:cs="Courier New"/>
          </w:rPr>
          <w:t xml:space="preserve"> they</w:t>
        </w:r>
      </w:ins>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are</w:t>
      </w:r>
      <w:proofErr w:type="gramEnd"/>
      <w:r w:rsidRPr="00EE0B80">
        <w:rPr>
          <w:rFonts w:ascii="Courier New" w:hAnsi="Courier New" w:cs="Courier New"/>
        </w:rPr>
        <w:t xml:space="preserve"> latent variables that we must either estimate or at least integrate out</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of</w:t>
      </w:r>
      <w:proofErr w:type="gramEnd"/>
      <w:r w:rsidRPr="00EE0B80">
        <w:rPr>
          <w:rFonts w:ascii="Courier New" w:hAnsi="Courier New" w:cs="Courier New"/>
        </w:rPr>
        <w:t xml:space="preserve"> a likelihood. </w:t>
      </w:r>
      <w:ins w:id="67" w:author="Andy Royle-pr" w:date="2011-12-03T18:54:00Z">
        <w:r w:rsidR="003539A2">
          <w:rPr>
            <w:rFonts w:ascii="Courier New" w:hAnsi="Courier New" w:cs="Courier New"/>
          </w:rPr>
          <w:t xml:space="preserve">In SCR studies, </w:t>
        </w:r>
      </w:ins>
      <w:ins w:id="68" w:author="Andy Royle-pr" w:date="2011-12-03T18:55:00Z">
        <w:r w:rsidR="003539A2">
          <w:rPr>
            <w:rFonts w:ascii="Courier New" w:hAnsi="Courier New" w:cs="Courier New"/>
          </w:rPr>
          <w:t xml:space="preserve">spatial re-captures, that is captures of individuals at </w:t>
        </w:r>
      </w:ins>
      <w:del w:id="69" w:author="Andy Royle-pr" w:date="2011-12-03T18:55:00Z">
        <w:r w:rsidRPr="00EE0B80" w:rsidDel="003539A2">
          <w:rPr>
            <w:rFonts w:ascii="Courier New" w:hAnsi="Courier New" w:cs="Courier New"/>
          </w:rPr>
          <w:delText>The good news is that capturing an individual at</w:delText>
        </w:r>
      </w:del>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multiple</w:t>
      </w:r>
      <w:proofErr w:type="gramEnd"/>
      <w:r w:rsidRPr="00EE0B80">
        <w:rPr>
          <w:rFonts w:ascii="Courier New" w:hAnsi="Courier New" w:cs="Courier New"/>
        </w:rPr>
        <w:t xml:space="preserve"> locations in space</w:t>
      </w:r>
      <w:ins w:id="70" w:author="Andy Royle-pr" w:date="2011-12-03T18:55:00Z">
        <w:r w:rsidR="003539A2">
          <w:rPr>
            <w:rFonts w:ascii="Courier New" w:hAnsi="Courier New" w:cs="Courier New"/>
          </w:rPr>
          <w:t>,</w:t>
        </w:r>
      </w:ins>
      <w:r w:rsidRPr="00EE0B80">
        <w:rPr>
          <w:rFonts w:ascii="Courier New" w:hAnsi="Courier New" w:cs="Courier New"/>
        </w:rPr>
        <w:t xml:space="preserve"> provides us with the information needed to</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estimate</w:t>
      </w:r>
      <w:proofErr w:type="gramEnd"/>
      <w:r w:rsidRPr="00EE0B80">
        <w:rPr>
          <w:rFonts w:ascii="Courier New" w:hAnsi="Courier New" w:cs="Courier New"/>
        </w:rPr>
        <w:t xml:space="preserve"> </w:t>
      </w:r>
      <w:del w:id="71" w:author="Andy Royle-pr" w:date="2011-12-03T18:55:00Z">
        <w:r w:rsidRPr="00EE0B80" w:rsidDel="003539A2">
          <w:rPr>
            <w:rFonts w:ascii="Courier New" w:hAnsi="Courier New" w:cs="Courier New"/>
          </w:rPr>
          <w:delText>the location of its activity.</w:delText>
        </w:r>
      </w:del>
      <w:ins w:id="72" w:author="Andy Royle-pr" w:date="2011-12-03T18:55:00Z">
        <w:r w:rsidR="003539A2">
          <w:rPr>
            <w:rFonts w:ascii="Courier New" w:hAnsi="Courier New" w:cs="Courier New"/>
          </w:rPr>
          <w:t>individual activity centers.</w:t>
        </w:r>
      </w:ins>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\subsection{Fitting </w:t>
      </w:r>
      <w:ins w:id="73" w:author="Andy Royle-pr" w:date="2011-12-03T18:53:00Z">
        <w:r w:rsidR="00890BB7">
          <w:rPr>
            <w:rFonts w:ascii="Courier New" w:hAnsi="Courier New" w:cs="Courier New"/>
          </w:rPr>
          <w:t xml:space="preserve">the </w:t>
        </w:r>
      </w:ins>
      <w:r w:rsidRPr="00EE0B80">
        <w:rPr>
          <w:rFonts w:ascii="Courier New" w:hAnsi="Courier New" w:cs="Courier New"/>
        </w:rPr>
        <w:t>inhomogeneous point process SCR model}</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del w:id="74" w:author="Andy Royle-pr" w:date="2011-12-03T18:56:00Z">
        <w:r w:rsidRPr="00EE0B80" w:rsidDel="003539A2">
          <w:rPr>
            <w:rFonts w:ascii="Courier New" w:hAnsi="Courier New" w:cs="Courier New"/>
          </w:rPr>
          <w:delText xml:space="preserve">As we have stated before, </w:delText>
        </w:r>
      </w:del>
      <w:ins w:id="75" w:author="Andy Royle-pr" w:date="2011-12-03T18:56:00Z">
        <w:r w:rsidR="003539A2">
          <w:rPr>
            <w:rFonts w:ascii="Courier New" w:hAnsi="Courier New" w:cs="Courier New"/>
          </w:rPr>
          <w:t>O</w:t>
        </w:r>
      </w:ins>
      <w:del w:id="76" w:author="Andy Royle-pr" w:date="2011-12-03T18:56:00Z">
        <w:r w:rsidRPr="00EE0B80" w:rsidDel="003539A2">
          <w:rPr>
            <w:rFonts w:ascii="Courier New" w:hAnsi="Courier New" w:cs="Courier New"/>
          </w:rPr>
          <w:delText>o</w:delText>
        </w:r>
      </w:del>
      <w:r w:rsidRPr="00EE0B80">
        <w:rPr>
          <w:rFonts w:ascii="Courier New" w:hAnsi="Courier New" w:cs="Courier New"/>
        </w:rPr>
        <w:t>ne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of</w:t>
      </w:r>
      <w:proofErr w:type="gramEnd"/>
      <w:r w:rsidRPr="00EE0B80">
        <w:rPr>
          <w:rFonts w:ascii="Courier New" w:hAnsi="Courier New" w:cs="Courier New"/>
        </w:rPr>
        <w:t xml:space="preserve"> the nice things about hierarchical models is t</w:t>
      </w:r>
      <w:r w:rsidRPr="00EE0B80">
        <w:rPr>
          <w:rFonts w:ascii="Courier New" w:hAnsi="Courier New" w:cs="Courier New"/>
        </w:rPr>
        <w:t>hat they allow us to</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break</w:t>
      </w:r>
      <w:proofErr w:type="gramEnd"/>
      <w:r w:rsidRPr="00EE0B80">
        <w:rPr>
          <w:rFonts w:ascii="Courier New" w:hAnsi="Courier New" w:cs="Courier New"/>
        </w:rPr>
        <w:t xml:space="preserve"> a problem up into a series of simple conditional</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relationships</w:t>
      </w:r>
      <w:proofErr w:type="gramEnd"/>
      <w:r w:rsidRPr="00EE0B80">
        <w:rPr>
          <w:rFonts w:ascii="Courier New" w:hAnsi="Courier New" w:cs="Courier New"/>
        </w:rPr>
        <w:t>. Thus,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we</w:t>
      </w:r>
      <w:proofErr w:type="gramEnd"/>
      <w:r w:rsidRPr="00EE0B80">
        <w:rPr>
          <w:rFonts w:ascii="Courier New" w:hAnsi="Courier New" w:cs="Courier New"/>
        </w:rPr>
        <w:t xml:space="preserve"> can simply add the methods described above into our existing MCMC</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algorithm</w:t>
      </w:r>
      <w:proofErr w:type="gramEnd"/>
      <w:r w:rsidRPr="00EE0B80">
        <w:rPr>
          <w:rFonts w:ascii="Courier New" w:hAnsi="Courier New" w:cs="Courier New"/>
        </w:rPr>
        <w:t xml:space="preserve"> to simulate the posteriors of $\alpha$ conditional on the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simulated</w:t>
      </w:r>
      <w:proofErr w:type="gramEnd"/>
      <w:r w:rsidRPr="00EE0B80">
        <w:rPr>
          <w:rFonts w:ascii="Courier New" w:hAnsi="Courier New" w:cs="Courier New"/>
        </w:rPr>
        <w:t xml:space="preserve"> values </w:t>
      </w:r>
      <w:r w:rsidRPr="00EE0B80">
        <w:rPr>
          <w:rFonts w:ascii="Courier New" w:hAnsi="Courier New" w:cs="Courier New"/>
        </w:rPr>
        <w:t>of $\</w:t>
      </w:r>
      <w:proofErr w:type="spellStart"/>
      <w:r w:rsidRPr="00EE0B80">
        <w:rPr>
          <w:rFonts w:ascii="Courier New" w:hAnsi="Courier New" w:cs="Courier New"/>
        </w:rPr>
        <w:t>mathbf</w:t>
      </w:r>
      <w:proofErr w:type="spellEnd"/>
      <w:r w:rsidRPr="00EE0B80">
        <w:rPr>
          <w:rFonts w:ascii="Courier New" w:hAnsi="Courier New" w:cs="Courier New"/>
        </w:rPr>
        <w:t>{s}_i$. To demonstrate, we will continue with</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the</w:t>
      </w:r>
      <w:proofErr w:type="gramEnd"/>
      <w:r w:rsidRPr="00EE0B80">
        <w:rPr>
          <w:rFonts w:ascii="Courier New" w:hAnsi="Courier New" w:cs="Courier New"/>
        </w:rPr>
        <w:t xml:space="preserve"> previous example. Specifically, we will overlay a grid of</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traps</w:t>
      </w:r>
      <w:proofErr w:type="gramEnd"/>
      <w:r w:rsidRPr="00EE0B80">
        <w:rPr>
          <w:rFonts w:ascii="Courier New" w:hAnsi="Courier New" w:cs="Courier New"/>
        </w:rPr>
        <w:t xml:space="preserve"> upon the map shown in Fig.~\ref{</w:t>
      </w:r>
      <w:proofErr w:type="spellStart"/>
      <w:r w:rsidRPr="00EE0B80">
        <w:rPr>
          <w:rFonts w:ascii="Courier New" w:hAnsi="Courier New" w:cs="Courier New"/>
        </w:rPr>
        <w:t>fig:elevMap</w:t>
      </w:r>
      <w:proofErr w:type="spellEnd"/>
      <w:r w:rsidRPr="00EE0B80">
        <w:rPr>
          <w:rFonts w:ascii="Courier New" w:hAnsi="Courier New" w:cs="Courier New"/>
        </w:rPr>
        <w:t>}. We will then</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simulate</w:t>
      </w:r>
      <w:proofErr w:type="gramEnd"/>
      <w:r w:rsidRPr="00EE0B80">
        <w:rPr>
          <w:rFonts w:ascii="Courier New" w:hAnsi="Courier New" w:cs="Courier New"/>
        </w:rPr>
        <w:t xml:space="preserve"> capture histories conditional upon the activity centers show</w:t>
      </w:r>
      <w:r w:rsidRPr="00EE0B80">
        <w:rPr>
          <w:rFonts w:ascii="Courier New" w:hAnsi="Courier New" w:cs="Courier New"/>
        </w:rPr>
        <w:t>n</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on</w:t>
      </w:r>
      <w:proofErr w:type="gramEnd"/>
      <w:r w:rsidRPr="00EE0B80">
        <w:rPr>
          <w:rFonts w:ascii="Courier New" w:hAnsi="Courier New" w:cs="Courier New"/>
        </w:rPr>
        <w:t xml:space="preserve"> the map. Then, we will attempt to estimate the activity center</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locations</w:t>
      </w:r>
      <w:proofErr w:type="gramEnd"/>
      <w:r w:rsidRPr="00EE0B80">
        <w:rPr>
          <w:rFonts w:ascii="Courier New" w:hAnsi="Courier New" w:cs="Courier New"/>
        </w:rPr>
        <w:t xml:space="preserve"> as though we did not know where they were.</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\begin{small}</w:t>
      </w:r>
    </w:p>
    <w:p w:rsidR="00000000" w:rsidRPr="00EE0B80" w:rsidRDefault="00704312" w:rsidP="00EE0B80">
      <w:pPr>
        <w:pStyle w:val="PlainText"/>
        <w:rPr>
          <w:rFonts w:ascii="Courier New" w:hAnsi="Courier New" w:cs="Courier New"/>
        </w:rPr>
      </w:pPr>
      <w:r w:rsidRPr="00EE0B80">
        <w:rPr>
          <w:rFonts w:ascii="Courier New" w:hAnsi="Courier New" w:cs="Courier New"/>
        </w:rPr>
        <w:t>\begin{verbatim}</w:t>
      </w:r>
    </w:p>
    <w:p w:rsidR="00000000" w:rsidRPr="00EE0B80" w:rsidRDefault="00704312" w:rsidP="00EE0B80">
      <w:pPr>
        <w:pStyle w:val="PlainText"/>
        <w:rPr>
          <w:rFonts w:ascii="Courier New" w:hAnsi="Courier New" w:cs="Courier New"/>
        </w:rPr>
      </w:pPr>
      <w:r w:rsidRPr="00EE0B80">
        <w:rPr>
          <w:rFonts w:ascii="Courier New" w:hAnsi="Courier New" w:cs="Courier New"/>
        </w:rPr>
        <w:t># Create trap locations</w:t>
      </w:r>
    </w:p>
    <w:p w:rsidR="00000000" w:rsidRPr="00EE0B80" w:rsidRDefault="00704312" w:rsidP="00EE0B80">
      <w:pPr>
        <w:pStyle w:val="PlainText"/>
        <w:rPr>
          <w:rFonts w:ascii="Courier New" w:hAnsi="Courier New" w:cs="Courier New"/>
        </w:rPr>
      </w:pPr>
      <w:proofErr w:type="spellStart"/>
      <w:proofErr w:type="gramStart"/>
      <w:r w:rsidRPr="00EE0B80">
        <w:rPr>
          <w:rFonts w:ascii="Courier New" w:hAnsi="Courier New" w:cs="Courier New"/>
        </w:rPr>
        <w:t>xsp</w:t>
      </w:r>
      <w:proofErr w:type="spellEnd"/>
      <w:proofErr w:type="gramEnd"/>
      <w:r w:rsidRPr="00EE0B80">
        <w:rPr>
          <w:rFonts w:ascii="Courier New" w:hAnsi="Courier New" w:cs="Courier New"/>
        </w:rPr>
        <w:t xml:space="preserve"> &lt;- </w:t>
      </w:r>
      <w:proofErr w:type="spellStart"/>
      <w:r w:rsidRPr="00EE0B80">
        <w:rPr>
          <w:rFonts w:ascii="Courier New" w:hAnsi="Courier New" w:cs="Courier New"/>
        </w:rPr>
        <w:t>seq</w:t>
      </w:r>
      <w:proofErr w:type="spellEnd"/>
      <w:r w:rsidRPr="00EE0B80">
        <w:rPr>
          <w:rFonts w:ascii="Courier New" w:hAnsi="Courier New" w:cs="Courier New"/>
        </w:rPr>
        <w:t>(-0.8, 0.8, by=0.2)</w:t>
      </w:r>
    </w:p>
    <w:p w:rsidR="00000000" w:rsidRPr="00EE0B80" w:rsidRDefault="00704312" w:rsidP="00EE0B80">
      <w:pPr>
        <w:pStyle w:val="PlainText"/>
        <w:rPr>
          <w:rFonts w:ascii="Courier New" w:hAnsi="Courier New" w:cs="Courier New"/>
        </w:rPr>
      </w:pPr>
      <w:proofErr w:type="spellStart"/>
      <w:proofErr w:type="gramStart"/>
      <w:r w:rsidRPr="00EE0B80">
        <w:rPr>
          <w:rFonts w:ascii="Courier New" w:hAnsi="Courier New" w:cs="Courier New"/>
        </w:rPr>
        <w:t>len</w:t>
      </w:r>
      <w:proofErr w:type="spellEnd"/>
      <w:proofErr w:type="gramEnd"/>
      <w:r w:rsidRPr="00EE0B80">
        <w:rPr>
          <w:rFonts w:ascii="Courier New" w:hAnsi="Courier New" w:cs="Courier New"/>
        </w:rPr>
        <w:t xml:space="preserve"> &lt;- length(</w:t>
      </w:r>
      <w:proofErr w:type="spellStart"/>
      <w:r w:rsidRPr="00EE0B80">
        <w:rPr>
          <w:rFonts w:ascii="Courier New" w:hAnsi="Courier New" w:cs="Courier New"/>
        </w:rPr>
        <w:t>xsp</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X &lt;- </w:t>
      </w:r>
      <w:proofErr w:type="spellStart"/>
      <w:proofErr w:type="gramStart"/>
      <w:r w:rsidRPr="00EE0B80">
        <w:rPr>
          <w:rFonts w:ascii="Courier New" w:hAnsi="Courier New" w:cs="Courier New"/>
        </w:rPr>
        <w:t>cbind</w:t>
      </w:r>
      <w:proofErr w:type="spellEnd"/>
      <w:r w:rsidRPr="00EE0B80">
        <w:rPr>
          <w:rFonts w:ascii="Courier New" w:hAnsi="Courier New" w:cs="Courier New"/>
        </w:rPr>
        <w:t>(</w:t>
      </w:r>
      <w:proofErr w:type="gramEnd"/>
      <w:r w:rsidRPr="00EE0B80">
        <w:rPr>
          <w:rFonts w:ascii="Courier New" w:hAnsi="Courier New" w:cs="Courier New"/>
        </w:rPr>
        <w:t>rep(</w:t>
      </w:r>
      <w:proofErr w:type="spellStart"/>
      <w:r w:rsidRPr="00EE0B80">
        <w:rPr>
          <w:rFonts w:ascii="Courier New" w:hAnsi="Courier New" w:cs="Courier New"/>
        </w:rPr>
        <w:t>xsp</w:t>
      </w:r>
      <w:proofErr w:type="spellEnd"/>
      <w:r w:rsidRPr="00EE0B80">
        <w:rPr>
          <w:rFonts w:ascii="Courier New" w:hAnsi="Courier New" w:cs="Courier New"/>
        </w:rPr>
        <w:t>, e</w:t>
      </w:r>
      <w:r w:rsidRPr="00EE0B80">
        <w:rPr>
          <w:rFonts w:ascii="Courier New" w:hAnsi="Courier New" w:cs="Courier New"/>
        </w:rPr>
        <w:t>ach=</w:t>
      </w:r>
      <w:proofErr w:type="spellStart"/>
      <w:r w:rsidRPr="00EE0B80">
        <w:rPr>
          <w:rFonts w:ascii="Courier New" w:hAnsi="Courier New" w:cs="Courier New"/>
        </w:rPr>
        <w:t>len</w:t>
      </w:r>
      <w:proofErr w:type="spellEnd"/>
      <w:r w:rsidRPr="00EE0B80">
        <w:rPr>
          <w:rFonts w:ascii="Courier New" w:hAnsi="Courier New" w:cs="Courier New"/>
        </w:rPr>
        <w:t>), rep(</w:t>
      </w:r>
      <w:proofErr w:type="spellStart"/>
      <w:r w:rsidRPr="00EE0B80">
        <w:rPr>
          <w:rFonts w:ascii="Courier New" w:hAnsi="Courier New" w:cs="Courier New"/>
        </w:rPr>
        <w:t>xsp</w:t>
      </w:r>
      <w:proofErr w:type="spellEnd"/>
      <w:r w:rsidRPr="00EE0B80">
        <w:rPr>
          <w:rFonts w:ascii="Courier New" w:hAnsi="Courier New" w:cs="Courier New"/>
        </w:rPr>
        <w:t>, times=</w:t>
      </w:r>
      <w:proofErr w:type="spellStart"/>
      <w:r w:rsidRPr="00EE0B80">
        <w:rPr>
          <w:rFonts w:ascii="Courier New" w:hAnsi="Courier New" w:cs="Courier New"/>
        </w:rPr>
        <w:t>len</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 Simulate capture histories, and augment the data</w:t>
      </w:r>
    </w:p>
    <w:p w:rsidR="00000000" w:rsidRPr="00EE0B80" w:rsidRDefault="00704312" w:rsidP="00EE0B80">
      <w:pPr>
        <w:pStyle w:val="PlainText"/>
        <w:rPr>
          <w:rFonts w:ascii="Courier New" w:hAnsi="Courier New" w:cs="Courier New"/>
        </w:rPr>
      </w:pPr>
      <w:proofErr w:type="spellStart"/>
      <w:proofErr w:type="gramStart"/>
      <w:r w:rsidRPr="00EE0B80">
        <w:rPr>
          <w:rFonts w:ascii="Courier New" w:hAnsi="Courier New" w:cs="Courier New"/>
        </w:rPr>
        <w:t>ntraps</w:t>
      </w:r>
      <w:proofErr w:type="spellEnd"/>
      <w:proofErr w:type="gramEnd"/>
      <w:r w:rsidRPr="00EE0B80">
        <w:rPr>
          <w:rFonts w:ascii="Courier New" w:hAnsi="Courier New" w:cs="Courier New"/>
        </w:rPr>
        <w:t xml:space="preserve"> &lt;- </w:t>
      </w:r>
      <w:proofErr w:type="spellStart"/>
      <w:r w:rsidRPr="00EE0B80">
        <w:rPr>
          <w:rFonts w:ascii="Courier New" w:hAnsi="Courier New" w:cs="Courier New"/>
        </w:rPr>
        <w:t>nrow</w:t>
      </w:r>
      <w:proofErr w:type="spellEnd"/>
      <w:r w:rsidRPr="00EE0B80">
        <w:rPr>
          <w:rFonts w:ascii="Courier New" w:hAnsi="Courier New" w:cs="Courier New"/>
        </w:rPr>
        <w:t>(X)</w:t>
      </w:r>
    </w:p>
    <w:p w:rsidR="00000000" w:rsidRPr="00EE0B80" w:rsidRDefault="00704312" w:rsidP="00EE0B80">
      <w:pPr>
        <w:pStyle w:val="PlainText"/>
        <w:rPr>
          <w:rFonts w:ascii="Courier New" w:hAnsi="Courier New" w:cs="Courier New"/>
        </w:rPr>
      </w:pPr>
      <w:r w:rsidRPr="00EE0B80">
        <w:rPr>
          <w:rFonts w:ascii="Courier New" w:hAnsi="Courier New" w:cs="Courier New"/>
        </w:rPr>
        <w:t>T &lt;- 5</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y &lt;- </w:t>
      </w:r>
      <w:proofErr w:type="gramStart"/>
      <w:r w:rsidRPr="00EE0B80">
        <w:rPr>
          <w:rFonts w:ascii="Courier New" w:hAnsi="Courier New" w:cs="Courier New"/>
        </w:rPr>
        <w:t>array(</w:t>
      </w:r>
      <w:proofErr w:type="gramEnd"/>
      <w:r w:rsidRPr="00EE0B80">
        <w:rPr>
          <w:rFonts w:ascii="Courier New" w:hAnsi="Courier New" w:cs="Courier New"/>
        </w:rPr>
        <w:t xml:space="preserve">NA, c(N, </w:t>
      </w:r>
      <w:proofErr w:type="spellStart"/>
      <w:r w:rsidRPr="00EE0B80">
        <w:rPr>
          <w:rFonts w:ascii="Courier New" w:hAnsi="Courier New" w:cs="Courier New"/>
        </w:rPr>
        <w:t>ntraps</w:t>
      </w:r>
      <w:proofErr w:type="spellEnd"/>
      <w:r w:rsidRPr="00EE0B80">
        <w:rPr>
          <w:rFonts w:ascii="Courier New" w:hAnsi="Courier New" w:cs="Courier New"/>
        </w:rPr>
        <w:t>, T))</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proofErr w:type="spellStart"/>
      <w:proofErr w:type="gramStart"/>
      <w:r w:rsidRPr="00EE0B80">
        <w:rPr>
          <w:rFonts w:ascii="Courier New" w:hAnsi="Courier New" w:cs="Courier New"/>
        </w:rPr>
        <w:t>nz</w:t>
      </w:r>
      <w:proofErr w:type="spellEnd"/>
      <w:proofErr w:type="gramEnd"/>
      <w:r w:rsidRPr="00EE0B80">
        <w:rPr>
          <w:rFonts w:ascii="Courier New" w:hAnsi="Courier New" w:cs="Courier New"/>
        </w:rPr>
        <w:t xml:space="preserve"> &lt;- 50 # augmentation</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M &lt;- </w:t>
      </w:r>
      <w:proofErr w:type="spellStart"/>
      <w:r w:rsidRPr="00EE0B80">
        <w:rPr>
          <w:rFonts w:ascii="Courier New" w:hAnsi="Courier New" w:cs="Courier New"/>
        </w:rPr>
        <w:t>nz+nrow</w:t>
      </w:r>
      <w:proofErr w:type="spellEnd"/>
      <w:r w:rsidRPr="00EE0B80">
        <w:rPr>
          <w:rFonts w:ascii="Courier New" w:hAnsi="Courier New" w:cs="Courier New"/>
        </w:rPr>
        <w:t>(y)</w:t>
      </w:r>
    </w:p>
    <w:p w:rsidR="00000000" w:rsidRPr="00EE0B80" w:rsidRDefault="00704312" w:rsidP="00EE0B80">
      <w:pPr>
        <w:pStyle w:val="PlainText"/>
        <w:rPr>
          <w:rFonts w:ascii="Courier New" w:hAnsi="Courier New" w:cs="Courier New"/>
        </w:rPr>
      </w:pPr>
      <w:proofErr w:type="spellStart"/>
      <w:proofErr w:type="gramStart"/>
      <w:r w:rsidRPr="00EE0B80">
        <w:rPr>
          <w:rFonts w:ascii="Courier New" w:hAnsi="Courier New" w:cs="Courier New"/>
        </w:rPr>
        <w:t>yz</w:t>
      </w:r>
      <w:proofErr w:type="spellEnd"/>
      <w:proofErr w:type="gramEnd"/>
      <w:r w:rsidRPr="00EE0B80">
        <w:rPr>
          <w:rFonts w:ascii="Courier New" w:hAnsi="Courier New" w:cs="Courier New"/>
        </w:rPr>
        <w:t xml:space="preserve"> &lt;- array(0, c(M, </w:t>
      </w:r>
      <w:proofErr w:type="spellStart"/>
      <w:r w:rsidRPr="00EE0B80">
        <w:rPr>
          <w:rFonts w:ascii="Courier New" w:hAnsi="Courier New" w:cs="Courier New"/>
        </w:rPr>
        <w:t>ntraps</w:t>
      </w:r>
      <w:proofErr w:type="spellEnd"/>
      <w:r w:rsidRPr="00EE0B80">
        <w:rPr>
          <w:rFonts w:ascii="Courier New" w:hAnsi="Courier New" w:cs="Courier New"/>
        </w:rPr>
        <w:t>, T))</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sigma</w:t>
      </w:r>
      <w:proofErr w:type="gramEnd"/>
      <w:r w:rsidRPr="00EE0B80">
        <w:rPr>
          <w:rFonts w:ascii="Courier New" w:hAnsi="Courier New" w:cs="Courier New"/>
        </w:rPr>
        <w:t xml:space="preserve"> &lt;- 0.1  # half-normal sca</w:t>
      </w:r>
      <w:r w:rsidRPr="00EE0B80">
        <w:rPr>
          <w:rFonts w:ascii="Courier New" w:hAnsi="Courier New" w:cs="Courier New"/>
        </w:rPr>
        <w:t>le parameter</w:t>
      </w:r>
    </w:p>
    <w:p w:rsidR="00000000" w:rsidRPr="00EE0B80" w:rsidRDefault="00704312" w:rsidP="00EE0B80">
      <w:pPr>
        <w:pStyle w:val="PlainText"/>
        <w:rPr>
          <w:rFonts w:ascii="Courier New" w:hAnsi="Courier New" w:cs="Courier New"/>
        </w:rPr>
      </w:pPr>
      <w:r w:rsidRPr="00EE0B80">
        <w:rPr>
          <w:rFonts w:ascii="Courier New" w:hAnsi="Courier New" w:cs="Courier New"/>
        </w:rPr>
        <w:t>lam0 &lt;- 0.5   # basal encounter rate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lam</w:t>
      </w:r>
      <w:proofErr w:type="gramEnd"/>
      <w:r w:rsidRPr="00EE0B80">
        <w:rPr>
          <w:rFonts w:ascii="Courier New" w:hAnsi="Courier New" w:cs="Courier New"/>
        </w:rPr>
        <w:t xml:space="preserve"> &lt;- matrix(NA, N, </w:t>
      </w:r>
      <w:proofErr w:type="spellStart"/>
      <w:r w:rsidRPr="00EE0B80">
        <w:rPr>
          <w:rFonts w:ascii="Courier New" w:hAnsi="Courier New" w:cs="Courier New"/>
        </w:rPr>
        <w:t>ntraps</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proofErr w:type="spellStart"/>
      <w:proofErr w:type="gramStart"/>
      <w:r w:rsidRPr="00EE0B80">
        <w:rPr>
          <w:rFonts w:ascii="Courier New" w:hAnsi="Courier New" w:cs="Courier New"/>
        </w:rPr>
        <w:t>set.seed</w:t>
      </w:r>
      <w:proofErr w:type="spellEnd"/>
      <w:r w:rsidRPr="00EE0B80">
        <w:rPr>
          <w:rFonts w:ascii="Courier New" w:hAnsi="Courier New" w:cs="Courier New"/>
        </w:rPr>
        <w:t>(</w:t>
      </w:r>
      <w:proofErr w:type="gramEnd"/>
      <w:r w:rsidRPr="00EE0B80">
        <w:rPr>
          <w:rFonts w:ascii="Courier New" w:hAnsi="Courier New" w:cs="Courier New"/>
        </w:rPr>
        <w:t>5588)</w:t>
      </w:r>
    </w:p>
    <w:p w:rsidR="00000000" w:rsidRPr="00EE0B80" w:rsidRDefault="00704312" w:rsidP="00EE0B80">
      <w:pPr>
        <w:pStyle w:val="PlainText"/>
        <w:rPr>
          <w:rFonts w:ascii="Courier New" w:hAnsi="Courier New" w:cs="Courier New"/>
        </w:rPr>
      </w:pPr>
      <w:commentRangeStart w:id="77"/>
      <w:proofErr w:type="gramStart"/>
      <w:r w:rsidRPr="00EE0B80">
        <w:rPr>
          <w:rFonts w:ascii="Courier New" w:hAnsi="Courier New" w:cs="Courier New"/>
        </w:rPr>
        <w:t>for(</w:t>
      </w:r>
      <w:proofErr w:type="gramEnd"/>
      <w:r w:rsidRPr="00EE0B80">
        <w:rPr>
          <w:rFonts w:ascii="Courier New" w:hAnsi="Courier New" w:cs="Courier New"/>
        </w:rPr>
        <w:t>i in 1:N) {</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gramStart"/>
      <w:r w:rsidRPr="00EE0B80">
        <w:rPr>
          <w:rFonts w:ascii="Courier New" w:hAnsi="Courier New" w:cs="Courier New"/>
        </w:rPr>
        <w:t>for(</w:t>
      </w:r>
      <w:proofErr w:type="gramEnd"/>
      <w:r w:rsidRPr="00EE0B80">
        <w:rPr>
          <w:rFonts w:ascii="Courier New" w:hAnsi="Courier New" w:cs="Courier New"/>
        </w:rPr>
        <w:t>j in 1:ntraps) {</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spellStart"/>
      <w:r w:rsidRPr="00EE0B80">
        <w:rPr>
          <w:rFonts w:ascii="Courier New" w:hAnsi="Courier New" w:cs="Courier New"/>
        </w:rPr>
        <w:t>distSq</w:t>
      </w:r>
      <w:proofErr w:type="spellEnd"/>
      <w:r w:rsidRPr="00EE0B80">
        <w:rPr>
          <w:rFonts w:ascii="Courier New" w:hAnsi="Courier New" w:cs="Courier New"/>
        </w:rPr>
        <w:t xml:space="preserve"> &lt;- (s[i,1]-X[j,1])^2 + (s[i,2] - X[j,2])^2</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gramStart"/>
      <w:r w:rsidRPr="00EE0B80">
        <w:rPr>
          <w:rFonts w:ascii="Courier New" w:hAnsi="Courier New" w:cs="Courier New"/>
        </w:rPr>
        <w:t>lam[</w:t>
      </w:r>
      <w:proofErr w:type="spellStart"/>
      <w:proofErr w:type="gramEnd"/>
      <w:r w:rsidRPr="00EE0B80">
        <w:rPr>
          <w:rFonts w:ascii="Courier New" w:hAnsi="Courier New" w:cs="Courier New"/>
        </w:rPr>
        <w:t>i,j</w:t>
      </w:r>
      <w:proofErr w:type="spellEnd"/>
      <w:r w:rsidRPr="00EE0B80">
        <w:rPr>
          <w:rFonts w:ascii="Courier New" w:hAnsi="Courier New" w:cs="Courier New"/>
        </w:rPr>
        <w:t xml:space="preserve">] &lt;- </w:t>
      </w:r>
      <w:proofErr w:type="spellStart"/>
      <w:r w:rsidRPr="00EE0B80">
        <w:rPr>
          <w:rFonts w:ascii="Courier New" w:hAnsi="Courier New" w:cs="Courier New"/>
        </w:rPr>
        <w:t>exp</w:t>
      </w:r>
      <w:proofErr w:type="spellEnd"/>
      <w:r w:rsidRPr="00EE0B80">
        <w:rPr>
          <w:rFonts w:ascii="Courier New" w:hAnsi="Courier New" w:cs="Courier New"/>
        </w:rPr>
        <w:t>(-</w:t>
      </w:r>
      <w:proofErr w:type="spellStart"/>
      <w:r w:rsidRPr="00EE0B80">
        <w:rPr>
          <w:rFonts w:ascii="Courier New" w:hAnsi="Courier New" w:cs="Courier New"/>
        </w:rPr>
        <w:t>distSq</w:t>
      </w:r>
      <w:proofErr w:type="spellEnd"/>
      <w:r w:rsidRPr="00EE0B80">
        <w:rPr>
          <w:rFonts w:ascii="Courier New" w:hAnsi="Courier New" w:cs="Courier New"/>
        </w:rPr>
        <w:t>/(2*sigma^2)) * lam0</w:t>
      </w:r>
    </w:p>
    <w:p w:rsidR="00000000" w:rsidRPr="00EE0B80" w:rsidRDefault="00704312" w:rsidP="00EE0B80">
      <w:pPr>
        <w:pStyle w:val="PlainText"/>
        <w:rPr>
          <w:rFonts w:ascii="Courier New" w:hAnsi="Courier New" w:cs="Courier New"/>
        </w:rPr>
      </w:pPr>
      <w:r w:rsidRPr="00EE0B80">
        <w:rPr>
          <w:rFonts w:ascii="Courier New" w:hAnsi="Courier New" w:cs="Courier New"/>
        </w:rPr>
        <w:lastRenderedPageBreak/>
        <w:t xml:space="preserve"> </w:t>
      </w:r>
      <w:r w:rsidRPr="00EE0B80">
        <w:rPr>
          <w:rFonts w:ascii="Courier New" w:hAnsi="Courier New" w:cs="Courier New"/>
        </w:rPr>
        <w:t xml:space="preserve">       </w:t>
      </w:r>
      <w:proofErr w:type="gramStart"/>
      <w:r w:rsidRPr="00EE0B80">
        <w:rPr>
          <w:rFonts w:ascii="Courier New" w:hAnsi="Courier New" w:cs="Courier New"/>
        </w:rPr>
        <w:t>y[</w:t>
      </w:r>
      <w:proofErr w:type="spellStart"/>
      <w:proofErr w:type="gramEnd"/>
      <w:r w:rsidRPr="00EE0B80">
        <w:rPr>
          <w:rFonts w:ascii="Courier New" w:hAnsi="Courier New" w:cs="Courier New"/>
        </w:rPr>
        <w:t>i,j</w:t>
      </w:r>
      <w:proofErr w:type="spellEnd"/>
      <w:r w:rsidRPr="00EE0B80">
        <w:rPr>
          <w:rFonts w:ascii="Courier New" w:hAnsi="Courier New" w:cs="Courier New"/>
        </w:rPr>
        <w:t xml:space="preserve">,] &lt;- </w:t>
      </w:r>
      <w:proofErr w:type="spellStart"/>
      <w:r w:rsidRPr="00EE0B80">
        <w:rPr>
          <w:rFonts w:ascii="Courier New" w:hAnsi="Courier New" w:cs="Courier New"/>
        </w:rPr>
        <w:t>rpois</w:t>
      </w:r>
      <w:proofErr w:type="spellEnd"/>
      <w:r w:rsidRPr="00EE0B80">
        <w:rPr>
          <w:rFonts w:ascii="Courier New" w:hAnsi="Courier New" w:cs="Courier New"/>
        </w:rPr>
        <w:t>(T, lam[</w:t>
      </w:r>
      <w:proofErr w:type="spellStart"/>
      <w:r w:rsidRPr="00EE0B80">
        <w:rPr>
          <w:rFonts w:ascii="Courier New" w:hAnsi="Courier New" w:cs="Courier New"/>
        </w:rPr>
        <w:t>i,j</w:t>
      </w:r>
      <w:proofErr w:type="spellEnd"/>
      <w:r w:rsidRPr="00EE0B80">
        <w:rPr>
          <w:rFonts w:ascii="Courier New" w:hAnsi="Courier New" w:cs="Courier New"/>
        </w:rPr>
        <w:t>])</w:t>
      </w:r>
      <w:commentRangeEnd w:id="77"/>
      <w:r w:rsidR="003539A2">
        <w:rPr>
          <w:rStyle w:val="CommentReference"/>
          <w:rFonts w:asciiTheme="minorHAnsi" w:hAnsiTheme="minorHAnsi"/>
        </w:rPr>
        <w:commentReference w:id="77"/>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
    <w:p w:rsidR="00000000" w:rsidRPr="00EE0B80" w:rsidRDefault="00704312" w:rsidP="00EE0B80">
      <w:pPr>
        <w:pStyle w:val="PlainText"/>
        <w:rPr>
          <w:rFonts w:ascii="Courier New" w:hAnsi="Courier New" w:cs="Courier New"/>
        </w:rPr>
      </w:pPr>
      <w:proofErr w:type="spellStart"/>
      <w:proofErr w:type="gramStart"/>
      <w:r w:rsidRPr="00EE0B80">
        <w:rPr>
          <w:rFonts w:ascii="Courier New" w:hAnsi="Courier New" w:cs="Courier New"/>
        </w:rPr>
        <w:t>yz</w:t>
      </w:r>
      <w:proofErr w:type="spellEnd"/>
      <w:r w:rsidRPr="00EE0B80">
        <w:rPr>
          <w:rFonts w:ascii="Courier New" w:hAnsi="Courier New" w:cs="Courier New"/>
        </w:rPr>
        <w:t>[</w:t>
      </w:r>
      <w:proofErr w:type="gramEnd"/>
      <w:r w:rsidRPr="00EE0B80">
        <w:rPr>
          <w:rFonts w:ascii="Courier New" w:hAnsi="Courier New" w:cs="Courier New"/>
        </w:rPr>
        <w:t>1:nrow(y),,] &lt;- y # Fill</w:t>
      </w:r>
    </w:p>
    <w:p w:rsidR="00000000" w:rsidRPr="00EE0B80" w:rsidRDefault="00704312" w:rsidP="00EE0B80">
      <w:pPr>
        <w:pStyle w:val="PlainText"/>
        <w:rPr>
          <w:rFonts w:ascii="Courier New" w:hAnsi="Courier New" w:cs="Courier New"/>
        </w:rPr>
      </w:pPr>
      <w:r w:rsidRPr="00EE0B80">
        <w:rPr>
          <w:rFonts w:ascii="Courier New" w:hAnsi="Courier New" w:cs="Courier New"/>
        </w:rPr>
        <w:t>\end{verbatim}</w:t>
      </w:r>
    </w:p>
    <w:p w:rsidR="00000000" w:rsidRPr="00EE0B80" w:rsidRDefault="00704312" w:rsidP="00EE0B80">
      <w:pPr>
        <w:pStyle w:val="PlainText"/>
        <w:rPr>
          <w:rFonts w:ascii="Courier New" w:hAnsi="Courier New" w:cs="Courier New"/>
        </w:rPr>
      </w:pPr>
      <w:r w:rsidRPr="00EE0B80">
        <w:rPr>
          <w:rFonts w:ascii="Courier New" w:hAnsi="Courier New" w:cs="Courier New"/>
        </w:rPr>
        <w:t>\end{small}</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Now that we have a simulated capture-recapture dataset $y$, and we have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augmented</w:t>
      </w:r>
      <w:proofErr w:type="gramEnd"/>
      <w:r w:rsidRPr="00EE0B80">
        <w:rPr>
          <w:rFonts w:ascii="Courier New" w:hAnsi="Courier New" w:cs="Courier New"/>
        </w:rPr>
        <w:t xml:space="preserve"> it to create the new data object $</w:t>
      </w:r>
      <w:proofErr w:type="spellStart"/>
      <w:r w:rsidRPr="00EE0B80">
        <w:rPr>
          <w:rFonts w:ascii="Courier New" w:hAnsi="Courier New" w:cs="Courier New"/>
        </w:rPr>
        <w:t>yz</w:t>
      </w:r>
      <w:proofErr w:type="spellEnd"/>
      <w:r w:rsidRPr="00EE0B80">
        <w:rPr>
          <w:rFonts w:ascii="Courier New" w:hAnsi="Courier New" w:cs="Courier New"/>
        </w:rPr>
        <w:t>$, we are ready to</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begin</w:t>
      </w:r>
      <w:proofErr w:type="gramEnd"/>
      <w:r w:rsidRPr="00EE0B80">
        <w:rPr>
          <w:rFonts w:ascii="Courier New" w:hAnsi="Courier New" w:cs="Courier New"/>
        </w:rPr>
        <w:t xml:space="preserve"> sam</w:t>
      </w:r>
      <w:r w:rsidRPr="00EE0B80">
        <w:rPr>
          <w:rFonts w:ascii="Courier New" w:hAnsi="Courier New" w:cs="Courier New"/>
        </w:rPr>
        <w:t>pling from the posteriors. A commented Gibbs sampler written in R is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available</w:t>
      </w:r>
      <w:proofErr w:type="gramEnd"/>
      <w:r w:rsidRPr="00EE0B80">
        <w:rPr>
          <w:rFonts w:ascii="Courier New" w:hAnsi="Courier New" w:cs="Courier New"/>
        </w:rPr>
        <w:t xml:space="preserve"> online. </w:t>
      </w:r>
      <w:commentRangeStart w:id="78"/>
      <w:r w:rsidRPr="00EE0B80">
        <w:rPr>
          <w:rFonts w:ascii="Courier New" w:hAnsi="Courier New" w:cs="Courier New"/>
        </w:rPr>
        <w:t>You will see that only two small parts of the R code</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were</w:t>
      </w:r>
      <w:proofErr w:type="gramEnd"/>
      <w:r w:rsidRPr="00EE0B80">
        <w:rPr>
          <w:rFonts w:ascii="Courier New" w:hAnsi="Courier New" w:cs="Courier New"/>
        </w:rPr>
        <w:t xml:space="preserve"> changed.</w:t>
      </w:r>
      <w:commentRangeEnd w:id="78"/>
      <w:r w:rsidR="003539A2">
        <w:rPr>
          <w:rStyle w:val="CommentReference"/>
          <w:rFonts w:asciiTheme="minorHAnsi" w:hAnsiTheme="minorHAnsi"/>
        </w:rPr>
        <w:commentReference w:id="78"/>
      </w:r>
      <w:r w:rsidRPr="00EE0B80">
        <w:rPr>
          <w:rFonts w:ascii="Courier New" w:hAnsi="Courier New" w:cs="Courier New"/>
        </w:rPr>
        <w:t xml:space="preserve"> First, we need to update the parameter $\alpha$</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conditional</w:t>
      </w:r>
      <w:proofErr w:type="gramEnd"/>
      <w:r w:rsidRPr="00EE0B80">
        <w:rPr>
          <w:rFonts w:ascii="Courier New" w:hAnsi="Courier New" w:cs="Courier New"/>
        </w:rPr>
        <w:t xml:space="preserve"> on all other parameters in the model. T</w:t>
      </w:r>
      <w:r w:rsidRPr="00EE0B80">
        <w:rPr>
          <w:rFonts w:ascii="Courier New" w:hAnsi="Courier New" w:cs="Courier New"/>
        </w:rPr>
        <w:t>he code to do so is:</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\begin{small}</w:t>
      </w:r>
    </w:p>
    <w:p w:rsidR="00000000" w:rsidRPr="00EE0B80" w:rsidRDefault="00704312" w:rsidP="00EE0B80">
      <w:pPr>
        <w:pStyle w:val="PlainText"/>
        <w:rPr>
          <w:rFonts w:ascii="Courier New" w:hAnsi="Courier New" w:cs="Courier New"/>
        </w:rPr>
      </w:pPr>
      <w:r w:rsidRPr="00EE0B80">
        <w:rPr>
          <w:rFonts w:ascii="Courier New" w:hAnsi="Courier New" w:cs="Courier New"/>
        </w:rPr>
        <w:t>\begin{verbatim}</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D1 &lt;- </w:t>
      </w:r>
      <w:proofErr w:type="gramStart"/>
      <w:r w:rsidRPr="00EE0B80">
        <w:rPr>
          <w:rFonts w:ascii="Courier New" w:hAnsi="Courier New" w:cs="Courier New"/>
        </w:rPr>
        <w:t>int2d(</w:t>
      </w:r>
      <w:proofErr w:type="gramEnd"/>
      <w:r w:rsidRPr="00EE0B80">
        <w:rPr>
          <w:rFonts w:ascii="Courier New" w:hAnsi="Courier New" w:cs="Courier New"/>
        </w:rPr>
        <w:t>beta1, delta=.05)</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beta1.cand &lt;- </w:t>
      </w:r>
      <w:proofErr w:type="spellStart"/>
      <w:proofErr w:type="gramStart"/>
      <w:r w:rsidRPr="00EE0B80">
        <w:rPr>
          <w:rFonts w:ascii="Courier New" w:hAnsi="Courier New" w:cs="Courier New"/>
        </w:rPr>
        <w:t>rnorm</w:t>
      </w:r>
      <w:proofErr w:type="spellEnd"/>
      <w:r w:rsidRPr="00EE0B80">
        <w:rPr>
          <w:rFonts w:ascii="Courier New" w:hAnsi="Courier New" w:cs="Courier New"/>
        </w:rPr>
        <w:t>(</w:t>
      </w:r>
      <w:proofErr w:type="gramEnd"/>
      <w:r w:rsidRPr="00EE0B80">
        <w:rPr>
          <w:rFonts w:ascii="Courier New" w:hAnsi="Courier New" w:cs="Courier New"/>
        </w:rPr>
        <w:t>1, beta1, tune[3])</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D1.cand &lt;- </w:t>
      </w:r>
      <w:proofErr w:type="gramStart"/>
      <w:r w:rsidRPr="00EE0B80">
        <w:rPr>
          <w:rFonts w:ascii="Courier New" w:hAnsi="Courier New" w:cs="Courier New"/>
        </w:rPr>
        <w:t>int2d(</w:t>
      </w:r>
      <w:proofErr w:type="gramEnd"/>
      <w:r w:rsidRPr="00EE0B80">
        <w:rPr>
          <w:rFonts w:ascii="Courier New" w:hAnsi="Courier New" w:cs="Courier New"/>
        </w:rPr>
        <w:t>beta1.cand, delta=0.05)</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ll.beta1 &lt;- </w:t>
      </w:r>
      <w:proofErr w:type="gramStart"/>
      <w:r w:rsidRPr="00EE0B80">
        <w:rPr>
          <w:rFonts w:ascii="Courier New" w:hAnsi="Courier New" w:cs="Courier New"/>
        </w:rPr>
        <w:t>sum(</w:t>
      </w:r>
      <w:proofErr w:type="gramEnd"/>
      <w:r w:rsidRPr="00EE0B80">
        <w:rPr>
          <w:rFonts w:ascii="Courier New" w:hAnsi="Courier New" w:cs="Courier New"/>
        </w:rPr>
        <w:t xml:space="preserve">  beta1*</w:t>
      </w:r>
      <w:proofErr w:type="spellStart"/>
      <w:r w:rsidRPr="00EE0B80">
        <w:rPr>
          <w:rFonts w:ascii="Courier New" w:hAnsi="Courier New" w:cs="Courier New"/>
        </w:rPr>
        <w:t>cov</w:t>
      </w:r>
      <w:proofErr w:type="spellEnd"/>
      <w:r w:rsidRPr="00EE0B80">
        <w:rPr>
          <w:rFonts w:ascii="Courier New" w:hAnsi="Courier New" w:cs="Courier New"/>
        </w:rPr>
        <w:t>(S[,1],S[,2]) - log(D1) )</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ll.beta1.cand &lt;- </w:t>
      </w:r>
      <w:proofErr w:type="gramStart"/>
      <w:r w:rsidRPr="00EE0B80">
        <w:rPr>
          <w:rFonts w:ascii="Courier New" w:hAnsi="Courier New" w:cs="Courier New"/>
        </w:rPr>
        <w:t>sum(</w:t>
      </w:r>
      <w:proofErr w:type="gramEnd"/>
      <w:r w:rsidRPr="00EE0B80">
        <w:rPr>
          <w:rFonts w:ascii="Courier New" w:hAnsi="Courier New" w:cs="Courier New"/>
        </w:rPr>
        <w:t xml:space="preserve"> beta1.cand</w:t>
      </w:r>
      <w:r w:rsidRPr="00EE0B80">
        <w:rPr>
          <w:rFonts w:ascii="Courier New" w:hAnsi="Courier New" w:cs="Courier New"/>
        </w:rPr>
        <w:t>*(S[,1]+S[,2]) - log(D1.cand) )</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if(</w:t>
      </w:r>
      <w:proofErr w:type="spellStart"/>
      <w:proofErr w:type="gramEnd"/>
      <w:r w:rsidRPr="00EE0B80">
        <w:rPr>
          <w:rFonts w:ascii="Courier New" w:hAnsi="Courier New" w:cs="Courier New"/>
        </w:rPr>
        <w:t>runif</w:t>
      </w:r>
      <w:proofErr w:type="spellEnd"/>
      <w:r w:rsidRPr="00EE0B80">
        <w:rPr>
          <w:rFonts w:ascii="Courier New" w:hAnsi="Courier New" w:cs="Courier New"/>
        </w:rPr>
        <w:t xml:space="preserve">(1) &lt; </w:t>
      </w:r>
      <w:proofErr w:type="spellStart"/>
      <w:r w:rsidRPr="00EE0B80">
        <w:rPr>
          <w:rFonts w:ascii="Courier New" w:hAnsi="Courier New" w:cs="Courier New"/>
        </w:rPr>
        <w:t>exp</w:t>
      </w:r>
      <w:proofErr w:type="spellEnd"/>
      <w:r w:rsidRPr="00EE0B80">
        <w:rPr>
          <w:rFonts w:ascii="Courier New" w:hAnsi="Courier New" w:cs="Courier New"/>
        </w:rPr>
        <w:t>(ll.beta1.cand - ll.beta1) )  {</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beta1&lt;-beta1.cand</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\end{verbatim}</w:t>
      </w:r>
    </w:p>
    <w:p w:rsidR="00000000" w:rsidRPr="00EE0B80" w:rsidRDefault="00704312" w:rsidP="00EE0B80">
      <w:pPr>
        <w:pStyle w:val="PlainText"/>
        <w:rPr>
          <w:rFonts w:ascii="Courier New" w:hAnsi="Courier New" w:cs="Courier New"/>
        </w:rPr>
      </w:pPr>
      <w:r w:rsidRPr="00EE0B80">
        <w:rPr>
          <w:rFonts w:ascii="Courier New" w:hAnsi="Courier New" w:cs="Courier New"/>
        </w:rPr>
        <w:t>\end{small}</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Next, we need to use $\alpha$ in the prior for the activity centers:</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\begin{small}</w:t>
      </w:r>
    </w:p>
    <w:p w:rsidR="00000000" w:rsidRPr="00EE0B80" w:rsidRDefault="00704312" w:rsidP="00EE0B80">
      <w:pPr>
        <w:pStyle w:val="PlainText"/>
        <w:rPr>
          <w:rFonts w:ascii="Courier New" w:hAnsi="Courier New" w:cs="Courier New"/>
        </w:rPr>
      </w:pPr>
      <w:r w:rsidRPr="00EE0B80">
        <w:rPr>
          <w:rFonts w:ascii="Courier New" w:hAnsi="Courier New" w:cs="Courier New"/>
        </w:rPr>
        <w:t>\begin{verbatim}</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proofErr w:type="gramStart"/>
      <w:r w:rsidRPr="00EE0B80">
        <w:rPr>
          <w:rFonts w:ascii="Courier New" w:hAnsi="Courier New" w:cs="Courier New"/>
        </w:rPr>
        <w:t>ln</w:t>
      </w:r>
      <w:proofErr w:type="spellEnd"/>
      <w:r w:rsidRPr="00EE0B80">
        <w:rPr>
          <w:rFonts w:ascii="Courier New" w:hAnsi="Courier New" w:cs="Courier New"/>
        </w:rPr>
        <w:t>(</w:t>
      </w:r>
      <w:proofErr w:type="gramEnd"/>
      <w:r w:rsidRPr="00EE0B80">
        <w:rPr>
          <w:rFonts w:ascii="Courier New" w:hAnsi="Courier New" w:cs="Courier New"/>
        </w:rPr>
        <w:t>prior),</w:t>
      </w:r>
      <w:r w:rsidRPr="00EE0B80">
        <w:rPr>
          <w:rFonts w:ascii="Courier New" w:hAnsi="Courier New" w:cs="Courier New"/>
        </w:rPr>
        <w:t xml:space="preserve"> denominator is constant</w:t>
      </w:r>
    </w:p>
    <w:p w:rsidR="00000000" w:rsidRPr="00EE0B80" w:rsidRDefault="00704312" w:rsidP="00EE0B80">
      <w:pPr>
        <w:pStyle w:val="PlainText"/>
        <w:rPr>
          <w:rFonts w:ascii="Courier New" w:hAnsi="Courier New" w:cs="Courier New"/>
        </w:rPr>
      </w:pPr>
      <w:proofErr w:type="spellStart"/>
      <w:r w:rsidRPr="00EE0B80">
        <w:rPr>
          <w:rFonts w:ascii="Courier New" w:hAnsi="Courier New" w:cs="Courier New"/>
        </w:rPr>
        <w:t>prior.S</w:t>
      </w:r>
      <w:proofErr w:type="spellEnd"/>
      <w:r w:rsidRPr="00EE0B80">
        <w:rPr>
          <w:rFonts w:ascii="Courier New" w:hAnsi="Courier New" w:cs="Courier New"/>
        </w:rPr>
        <w:t xml:space="preserve"> &lt;- beta1*</w:t>
      </w:r>
      <w:proofErr w:type="spellStart"/>
      <w:r w:rsidRPr="00EE0B80">
        <w:rPr>
          <w:rFonts w:ascii="Courier New" w:hAnsi="Courier New" w:cs="Courier New"/>
        </w:rPr>
        <w:t>cov</w:t>
      </w:r>
      <w:proofErr w:type="spellEnd"/>
      <w:r w:rsidRPr="00EE0B80">
        <w:rPr>
          <w:rFonts w:ascii="Courier New" w:hAnsi="Courier New" w:cs="Courier New"/>
        </w:rPr>
        <w:t>(</w:t>
      </w:r>
      <w:proofErr w:type="gramStart"/>
      <w:r w:rsidRPr="00EE0B80">
        <w:rPr>
          <w:rFonts w:ascii="Courier New" w:hAnsi="Courier New" w:cs="Courier New"/>
        </w:rPr>
        <w:t>S[</w:t>
      </w:r>
      <w:proofErr w:type="gramEnd"/>
      <w:r w:rsidRPr="00EE0B80">
        <w:rPr>
          <w:rFonts w:ascii="Courier New" w:hAnsi="Courier New" w:cs="Courier New"/>
        </w:rPr>
        <w:t>i,1], S[i,2]) # - log(D1)</w:t>
      </w:r>
    </w:p>
    <w:p w:rsidR="00000000" w:rsidRPr="00EE0B80" w:rsidRDefault="00704312" w:rsidP="00EE0B80">
      <w:pPr>
        <w:pStyle w:val="PlainText"/>
        <w:rPr>
          <w:rFonts w:ascii="Courier New" w:hAnsi="Courier New" w:cs="Courier New"/>
        </w:rPr>
      </w:pPr>
      <w:proofErr w:type="spellStart"/>
      <w:r w:rsidRPr="00EE0B80">
        <w:rPr>
          <w:rFonts w:ascii="Courier New" w:hAnsi="Courier New" w:cs="Courier New"/>
        </w:rPr>
        <w:t>prior.S.cand</w:t>
      </w:r>
      <w:proofErr w:type="spellEnd"/>
      <w:r w:rsidRPr="00EE0B80">
        <w:rPr>
          <w:rFonts w:ascii="Courier New" w:hAnsi="Courier New" w:cs="Courier New"/>
        </w:rPr>
        <w:t xml:space="preserve"> &lt;- beta1*(</w:t>
      </w:r>
      <w:proofErr w:type="spellStart"/>
      <w:proofErr w:type="gramStart"/>
      <w:r w:rsidRPr="00EE0B80">
        <w:rPr>
          <w:rFonts w:ascii="Courier New" w:hAnsi="Courier New" w:cs="Courier New"/>
        </w:rPr>
        <w:t>Scand</w:t>
      </w:r>
      <w:proofErr w:type="spellEnd"/>
      <w:r w:rsidRPr="00EE0B80">
        <w:rPr>
          <w:rFonts w:ascii="Courier New" w:hAnsi="Courier New" w:cs="Courier New"/>
        </w:rPr>
        <w:t>[</w:t>
      </w:r>
      <w:proofErr w:type="gramEnd"/>
      <w:r w:rsidRPr="00EE0B80">
        <w:rPr>
          <w:rFonts w:ascii="Courier New" w:hAnsi="Courier New" w:cs="Courier New"/>
        </w:rPr>
        <w:t xml:space="preserve">1] + </w:t>
      </w:r>
      <w:proofErr w:type="spellStart"/>
      <w:r w:rsidRPr="00EE0B80">
        <w:rPr>
          <w:rFonts w:ascii="Courier New" w:hAnsi="Courier New" w:cs="Courier New"/>
        </w:rPr>
        <w:t>Scand</w:t>
      </w:r>
      <w:proofErr w:type="spellEnd"/>
      <w:r w:rsidRPr="00EE0B80">
        <w:rPr>
          <w:rFonts w:ascii="Courier New" w:hAnsi="Courier New" w:cs="Courier New"/>
        </w:rPr>
        <w:t>[2]) # - log(D1)</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if(</w:t>
      </w:r>
      <w:proofErr w:type="spellStart"/>
      <w:proofErr w:type="gramEnd"/>
      <w:r w:rsidRPr="00EE0B80">
        <w:rPr>
          <w:rFonts w:ascii="Courier New" w:hAnsi="Courier New" w:cs="Courier New"/>
        </w:rPr>
        <w:t>runif</w:t>
      </w:r>
      <w:proofErr w:type="spellEnd"/>
      <w:r w:rsidRPr="00EE0B80">
        <w:rPr>
          <w:rFonts w:ascii="Courier New" w:hAnsi="Courier New" w:cs="Courier New"/>
        </w:rPr>
        <w:t xml:space="preserve">(1)&lt; </w:t>
      </w:r>
      <w:proofErr w:type="spellStart"/>
      <w:r w:rsidRPr="00EE0B80">
        <w:rPr>
          <w:rFonts w:ascii="Courier New" w:hAnsi="Courier New" w:cs="Courier New"/>
        </w:rPr>
        <w:t>exp</w:t>
      </w:r>
      <w:proofErr w:type="spellEnd"/>
      <w:r w:rsidRPr="00EE0B80">
        <w:rPr>
          <w:rFonts w:ascii="Courier New" w:hAnsi="Courier New" w:cs="Courier New"/>
        </w:rPr>
        <w:t>((</w:t>
      </w:r>
      <w:proofErr w:type="spellStart"/>
      <w:r w:rsidRPr="00EE0B80">
        <w:rPr>
          <w:rFonts w:ascii="Courier New" w:hAnsi="Courier New" w:cs="Courier New"/>
        </w:rPr>
        <w:t>ll.S.cand+prior.S.cand</w:t>
      </w:r>
      <w:proofErr w:type="spellEnd"/>
      <w:r w:rsidRPr="00EE0B80">
        <w:rPr>
          <w:rFonts w:ascii="Courier New" w:hAnsi="Courier New" w:cs="Courier New"/>
        </w:rPr>
        <w:t>) - (</w:t>
      </w:r>
      <w:proofErr w:type="spellStart"/>
      <w:r w:rsidRPr="00EE0B80">
        <w:rPr>
          <w:rFonts w:ascii="Courier New" w:hAnsi="Courier New" w:cs="Courier New"/>
        </w:rPr>
        <w:t>ll.S+prior.S</w:t>
      </w:r>
      <w:proofErr w:type="spellEnd"/>
      <w:r w:rsidRPr="00EE0B80">
        <w:rPr>
          <w:rFonts w:ascii="Courier New" w:hAnsi="Courier New" w:cs="Courier New"/>
        </w:rPr>
        <w:t>))) {</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gramStart"/>
      <w:r w:rsidRPr="00EE0B80">
        <w:rPr>
          <w:rFonts w:ascii="Courier New" w:hAnsi="Courier New" w:cs="Courier New"/>
        </w:rPr>
        <w:t>S[</w:t>
      </w:r>
      <w:proofErr w:type="gramEnd"/>
      <w:r w:rsidRPr="00EE0B80">
        <w:rPr>
          <w:rFonts w:ascii="Courier New" w:hAnsi="Courier New" w:cs="Courier New"/>
        </w:rPr>
        <w:t xml:space="preserve">i,] &lt;- </w:t>
      </w:r>
      <w:proofErr w:type="spellStart"/>
      <w:r w:rsidRPr="00EE0B80">
        <w:rPr>
          <w:rFonts w:ascii="Courier New" w:hAnsi="Courier New" w:cs="Courier New"/>
        </w:rPr>
        <w:t>Scand</w:t>
      </w:r>
      <w:proofErr w:type="spellEnd"/>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gramStart"/>
      <w:r w:rsidRPr="00EE0B80">
        <w:rPr>
          <w:rFonts w:ascii="Courier New" w:hAnsi="Courier New" w:cs="Courier New"/>
        </w:rPr>
        <w:t>lam</w:t>
      </w:r>
      <w:proofErr w:type="gramEnd"/>
      <w:r w:rsidRPr="00EE0B80">
        <w:rPr>
          <w:rFonts w:ascii="Courier New" w:hAnsi="Courier New" w:cs="Courier New"/>
        </w:rPr>
        <w:t xml:space="preserve"> &lt;- </w:t>
      </w:r>
      <w:proofErr w:type="spellStart"/>
      <w:r w:rsidRPr="00EE0B80">
        <w:rPr>
          <w:rFonts w:ascii="Courier New" w:hAnsi="Courier New" w:cs="Courier New"/>
        </w:rPr>
        <w:t>lam.cand</w:t>
      </w:r>
      <w:proofErr w:type="spellEnd"/>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roofErr w:type="gramStart"/>
      <w:r w:rsidRPr="00EE0B80">
        <w:rPr>
          <w:rFonts w:ascii="Courier New" w:hAnsi="Courier New" w:cs="Courier New"/>
        </w:rPr>
        <w:t>D[</w:t>
      </w:r>
      <w:proofErr w:type="gramEnd"/>
      <w:r w:rsidRPr="00EE0B80">
        <w:rPr>
          <w:rFonts w:ascii="Courier New" w:hAnsi="Courier New" w:cs="Courier New"/>
        </w:rPr>
        <w:t xml:space="preserve">i,] &lt;- </w:t>
      </w:r>
      <w:proofErr w:type="spellStart"/>
      <w:r w:rsidRPr="00EE0B80">
        <w:rPr>
          <w:rFonts w:ascii="Courier New" w:hAnsi="Courier New" w:cs="Courier New"/>
        </w:rPr>
        <w:t>dtmp</w:t>
      </w:r>
      <w:proofErr w:type="spellEnd"/>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    }</w:t>
      </w:r>
    </w:p>
    <w:p w:rsidR="00000000" w:rsidRPr="00EE0B80" w:rsidRDefault="00704312" w:rsidP="00EE0B80">
      <w:pPr>
        <w:pStyle w:val="PlainText"/>
        <w:rPr>
          <w:rFonts w:ascii="Courier New" w:hAnsi="Courier New" w:cs="Courier New"/>
        </w:rPr>
      </w:pPr>
      <w:r w:rsidRPr="00EE0B80">
        <w:rPr>
          <w:rFonts w:ascii="Courier New" w:hAnsi="Courier New" w:cs="Courier New"/>
        </w:rPr>
        <w:t>\end{verbatim}</w:t>
      </w:r>
    </w:p>
    <w:p w:rsidR="00000000" w:rsidRPr="00EE0B80" w:rsidRDefault="00704312" w:rsidP="00EE0B80">
      <w:pPr>
        <w:pStyle w:val="PlainText"/>
        <w:rPr>
          <w:rFonts w:ascii="Courier New" w:hAnsi="Courier New" w:cs="Courier New"/>
        </w:rPr>
      </w:pPr>
      <w:r w:rsidRPr="00EE0B80">
        <w:rPr>
          <w:rFonts w:ascii="Courier New" w:hAnsi="Courier New" w:cs="Courier New"/>
        </w:rPr>
        <w:t>\end{small}</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Applying this modified sampler to our data we obtain posterior</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distributions</w:t>
      </w:r>
      <w:proofErr w:type="gramEnd"/>
      <w:r w:rsidRPr="00EE0B80">
        <w:rPr>
          <w:rFonts w:ascii="Courier New" w:hAnsi="Courier New" w:cs="Courier New"/>
        </w:rPr>
        <w:t xml:space="preserve"> summarized in Table~\ref{</w:t>
      </w:r>
      <w:proofErr w:type="spellStart"/>
      <w:r w:rsidRPr="00EE0B80">
        <w:rPr>
          <w:rFonts w:ascii="Courier New" w:hAnsi="Courier New" w:cs="Courier New"/>
        </w:rPr>
        <w:t>tab:simIPP</w:t>
      </w:r>
      <w:proofErr w:type="spellEnd"/>
      <w:r w:rsidRPr="00EE0B80">
        <w:rPr>
          <w:rFonts w:ascii="Courier New" w:hAnsi="Courier New" w:cs="Courier New"/>
        </w:rPr>
        <w:t>}. Mixing is good, and as usual,</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life</w:t>
      </w:r>
      <w:proofErr w:type="gramEnd"/>
      <w:r w:rsidRPr="00EE0B80">
        <w:rPr>
          <w:rFonts w:ascii="Courier New" w:hAnsi="Courier New" w:cs="Courier New"/>
        </w:rPr>
        <w:t xml:space="preserve"> is very nice when we are working with simulated data.</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\begin{t</w:t>
      </w:r>
      <w:r w:rsidRPr="00EE0B80">
        <w:rPr>
          <w:rFonts w:ascii="Courier New" w:hAnsi="Courier New" w:cs="Courier New"/>
        </w:rPr>
        <w:t>able}</w:t>
      </w:r>
    </w:p>
    <w:p w:rsidR="00000000" w:rsidRPr="00EE0B80" w:rsidRDefault="00704312" w:rsidP="00EE0B80">
      <w:pPr>
        <w:pStyle w:val="PlainText"/>
        <w:rPr>
          <w:rFonts w:ascii="Courier New" w:hAnsi="Courier New" w:cs="Courier New"/>
        </w:rPr>
      </w:pPr>
      <w:r w:rsidRPr="00EE0B80">
        <w:rPr>
          <w:rFonts w:ascii="Courier New" w:hAnsi="Courier New" w:cs="Courier New"/>
        </w:rPr>
        <w:t>\centering</w:t>
      </w:r>
    </w:p>
    <w:p w:rsidR="00000000" w:rsidRPr="00EE0B80" w:rsidRDefault="00704312" w:rsidP="00EE0B80">
      <w:pPr>
        <w:pStyle w:val="PlainText"/>
        <w:rPr>
          <w:rFonts w:ascii="Courier New" w:hAnsi="Courier New" w:cs="Courier New"/>
        </w:rPr>
      </w:pPr>
      <w:r w:rsidRPr="00EE0B80">
        <w:rPr>
          <w:rFonts w:ascii="Courier New" w:hAnsi="Courier New" w:cs="Courier New"/>
        </w:rPr>
        <w:t>\begin{tabular}{</w:t>
      </w:r>
      <w:proofErr w:type="spellStart"/>
      <w:r w:rsidRPr="00EE0B80">
        <w:rPr>
          <w:rFonts w:ascii="Courier New" w:hAnsi="Courier New" w:cs="Courier New"/>
        </w:rPr>
        <w:t>lccccc</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Parameter &amp; Mean &amp; </w:t>
      </w:r>
      <w:proofErr w:type="gramStart"/>
      <w:r w:rsidRPr="00EE0B80">
        <w:rPr>
          <w:rFonts w:ascii="Courier New" w:hAnsi="Courier New" w:cs="Courier New"/>
        </w:rPr>
        <w:t>SD  &amp;</w:t>
      </w:r>
      <w:proofErr w:type="gramEnd"/>
      <w:r w:rsidRPr="00EE0B80">
        <w:rPr>
          <w:rFonts w:ascii="Courier New" w:hAnsi="Courier New" w:cs="Courier New"/>
        </w:rPr>
        <w:t xml:space="preserve"> q0.025 &amp; q0.5 &amp; q0.975 \\</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hline</w:t>
      </w:r>
      <w:proofErr w:type="spellEnd"/>
    </w:p>
    <w:p w:rsidR="00000000" w:rsidRPr="00EE0B80" w:rsidRDefault="00704312" w:rsidP="00EE0B80">
      <w:pPr>
        <w:pStyle w:val="PlainText"/>
        <w:rPr>
          <w:rFonts w:ascii="Courier New" w:hAnsi="Courier New" w:cs="Courier New"/>
        </w:rPr>
      </w:pPr>
      <w:r w:rsidRPr="00EE0B80">
        <w:rPr>
          <w:rFonts w:ascii="Courier New" w:hAnsi="Courier New" w:cs="Courier New"/>
        </w:rPr>
        <w:t>$\alpha$    &amp;&amp;&amp;&amp;&amp; \\</w:t>
      </w:r>
    </w:p>
    <w:p w:rsidR="00000000" w:rsidRPr="00EE0B80" w:rsidRDefault="00704312" w:rsidP="00EE0B80">
      <w:pPr>
        <w:pStyle w:val="PlainText"/>
        <w:rPr>
          <w:rFonts w:ascii="Courier New" w:hAnsi="Courier New" w:cs="Courier New"/>
        </w:rPr>
      </w:pPr>
      <w:r w:rsidRPr="00EE0B80">
        <w:rPr>
          <w:rFonts w:ascii="Courier New" w:hAnsi="Courier New" w:cs="Courier New"/>
        </w:rPr>
        <w:lastRenderedPageBreak/>
        <w:t>$\lambda_0</w:t>
      </w:r>
      <w:proofErr w:type="gramStart"/>
      <w:r w:rsidRPr="00EE0B80">
        <w:rPr>
          <w:rFonts w:ascii="Courier New" w:hAnsi="Courier New" w:cs="Courier New"/>
        </w:rPr>
        <w:t>$  &amp;</w:t>
      </w:r>
      <w:proofErr w:type="gramEnd"/>
      <w:r w:rsidRPr="00EE0B80">
        <w:rPr>
          <w:rFonts w:ascii="Courier New" w:hAnsi="Courier New" w:cs="Courier New"/>
        </w:rPr>
        <w:t>&amp;&amp;&amp;&amp; \\</w:t>
      </w:r>
    </w:p>
    <w:p w:rsidR="00000000" w:rsidRPr="00EE0B80" w:rsidRDefault="00704312" w:rsidP="00EE0B80">
      <w:pPr>
        <w:pStyle w:val="PlainText"/>
        <w:rPr>
          <w:rFonts w:ascii="Courier New" w:hAnsi="Courier New" w:cs="Courier New"/>
        </w:rPr>
      </w:pPr>
      <w:r w:rsidRPr="00EE0B80">
        <w:rPr>
          <w:rFonts w:ascii="Courier New" w:hAnsi="Courier New" w:cs="Courier New"/>
        </w:rPr>
        <w:t>$\sigma$    &amp;&amp;&amp;&amp;&amp; \\</w:t>
      </w:r>
    </w:p>
    <w:p w:rsidR="00000000" w:rsidRPr="00EE0B80" w:rsidRDefault="00704312" w:rsidP="00EE0B80">
      <w:pPr>
        <w:pStyle w:val="PlainText"/>
        <w:rPr>
          <w:rFonts w:ascii="Courier New" w:hAnsi="Courier New" w:cs="Courier New"/>
        </w:rPr>
      </w:pPr>
      <w:r w:rsidRPr="00EE0B80">
        <w:rPr>
          <w:rFonts w:ascii="Courier New" w:hAnsi="Courier New" w:cs="Courier New"/>
        </w:rPr>
        <w:t>$N$        &amp;&amp;&amp;&amp;&amp; \\</w:t>
      </w:r>
    </w:p>
    <w:p w:rsidR="00000000" w:rsidRPr="00EE0B80" w:rsidRDefault="00704312" w:rsidP="00EE0B80">
      <w:pPr>
        <w:pStyle w:val="PlainText"/>
        <w:rPr>
          <w:rFonts w:ascii="Courier New" w:hAnsi="Courier New" w:cs="Courier New"/>
        </w:rPr>
      </w:pPr>
      <w:r w:rsidRPr="00EE0B80">
        <w:rPr>
          <w:rFonts w:ascii="Courier New" w:hAnsi="Courier New" w:cs="Courier New"/>
        </w:rPr>
        <w:t>Density     &amp;&amp;&amp;&amp;&amp; \\</w:t>
      </w:r>
    </w:p>
    <w:p w:rsidR="00000000" w:rsidRPr="00EE0B80" w:rsidRDefault="00704312" w:rsidP="00EE0B80">
      <w:pPr>
        <w:pStyle w:val="PlainText"/>
        <w:rPr>
          <w:rFonts w:ascii="Courier New" w:hAnsi="Courier New" w:cs="Courier New"/>
        </w:rPr>
      </w:pPr>
      <w:r w:rsidRPr="00EE0B80">
        <w:rPr>
          <w:rFonts w:ascii="Courier New" w:hAnsi="Courier New" w:cs="Courier New"/>
        </w:rPr>
        <w:t>\</w:t>
      </w:r>
      <w:proofErr w:type="spellStart"/>
      <w:r w:rsidRPr="00EE0B80">
        <w:rPr>
          <w:rFonts w:ascii="Courier New" w:hAnsi="Courier New" w:cs="Courier New"/>
        </w:rPr>
        <w:t>hline</w:t>
      </w:r>
      <w:proofErr w:type="spellEnd"/>
    </w:p>
    <w:p w:rsidR="00000000" w:rsidRPr="00EE0B80" w:rsidRDefault="00704312" w:rsidP="00EE0B80">
      <w:pPr>
        <w:pStyle w:val="PlainText"/>
        <w:rPr>
          <w:rFonts w:ascii="Courier New" w:hAnsi="Courier New" w:cs="Courier New"/>
        </w:rPr>
      </w:pPr>
      <w:r w:rsidRPr="00EE0B80">
        <w:rPr>
          <w:rFonts w:ascii="Courier New" w:hAnsi="Courier New" w:cs="Courier New"/>
        </w:rPr>
        <w:t>\end{tabular}</w:t>
      </w:r>
    </w:p>
    <w:p w:rsidR="00000000" w:rsidRPr="00EE0B80" w:rsidRDefault="00704312" w:rsidP="00EE0B80">
      <w:pPr>
        <w:pStyle w:val="PlainText"/>
        <w:rPr>
          <w:rFonts w:ascii="Courier New" w:hAnsi="Courier New" w:cs="Courier New"/>
        </w:rPr>
      </w:pPr>
      <w:r w:rsidRPr="00EE0B80">
        <w:rPr>
          <w:rFonts w:ascii="Courier New" w:hAnsi="Courier New" w:cs="Courier New"/>
        </w:rPr>
        <w:t>\label{</w:t>
      </w:r>
      <w:proofErr w:type="spellStart"/>
      <w:r w:rsidRPr="00EE0B80">
        <w:rPr>
          <w:rFonts w:ascii="Courier New" w:hAnsi="Courier New" w:cs="Courier New"/>
        </w:rPr>
        <w:t>tab:simIPP</w:t>
      </w:r>
      <w:proofErr w:type="spellEnd"/>
      <w:r w:rsidRPr="00EE0B80">
        <w:rPr>
          <w:rFonts w:ascii="Courier New" w:hAnsi="Courier New" w:cs="Courier New"/>
        </w:rPr>
        <w:t>}</w:t>
      </w:r>
    </w:p>
    <w:p w:rsidR="00000000" w:rsidRPr="00EE0B80" w:rsidRDefault="00704312" w:rsidP="00EE0B80">
      <w:pPr>
        <w:pStyle w:val="PlainText"/>
        <w:rPr>
          <w:rFonts w:ascii="Courier New" w:hAnsi="Courier New" w:cs="Courier New"/>
        </w:rPr>
      </w:pPr>
      <w:r w:rsidRPr="00EE0B80">
        <w:rPr>
          <w:rFonts w:ascii="Courier New" w:hAnsi="Courier New" w:cs="Courier New"/>
        </w:rPr>
        <w:t>\end{table}</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It is worth noting that, although this method of fitting inhomogeneous</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point</w:t>
      </w:r>
      <w:proofErr w:type="gramEnd"/>
      <w:r w:rsidRPr="00EE0B80">
        <w:rPr>
          <w:rFonts w:ascii="Courier New" w:hAnsi="Courier New" w:cs="Courier New"/>
        </w:rPr>
        <w:t xml:space="preserve"> process models does not require much modification of our custom MCMC</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code</w:t>
      </w:r>
      <w:proofErr w:type="gramEnd"/>
      <w:r w:rsidRPr="00EE0B80">
        <w:rPr>
          <w:rFonts w:ascii="Courier New" w:hAnsi="Courier New" w:cs="Courier New"/>
        </w:rPr>
        <w:t>, it is not so trivial to</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implement</w:t>
      </w:r>
      <w:proofErr w:type="gramEnd"/>
      <w:r w:rsidRPr="00EE0B80">
        <w:rPr>
          <w:rFonts w:ascii="Courier New" w:hAnsi="Courier New" w:cs="Courier New"/>
        </w:rPr>
        <w:t xml:space="preserve"> these models in BUGS. The reason being</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that</w:t>
      </w:r>
      <w:proofErr w:type="gramEnd"/>
      <w:r w:rsidRPr="00EE0B80">
        <w:rPr>
          <w:rFonts w:ascii="Courier New" w:hAnsi="Courier New" w:cs="Courier New"/>
        </w:rPr>
        <w:t xml:space="preserve"> the pr</w:t>
      </w:r>
      <w:r w:rsidRPr="00EE0B80">
        <w:rPr>
          <w:rFonts w:ascii="Courier New" w:hAnsi="Courier New" w:cs="Courier New"/>
        </w:rPr>
        <w:t>ior we use is not a standard distribution available by</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default</w:t>
      </w:r>
      <w:proofErr w:type="gramEnd"/>
      <w:r w:rsidRPr="00EE0B80">
        <w:rPr>
          <w:rFonts w:ascii="Courier New" w:hAnsi="Courier New" w:cs="Courier New"/>
        </w:rPr>
        <w:t>. It is, however, possible to use arbitrary distribution in</w:t>
      </w: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BUGS using </w:t>
      </w:r>
      <w:proofErr w:type="gramStart"/>
      <w:r w:rsidRPr="00EE0B80">
        <w:rPr>
          <w:rFonts w:ascii="Courier New" w:hAnsi="Courier New" w:cs="Courier New"/>
        </w:rPr>
        <w:t>the ??</w:t>
      </w:r>
      <w:proofErr w:type="gramEnd"/>
      <w:r w:rsidRPr="00EE0B80">
        <w:rPr>
          <w:rFonts w:ascii="Courier New" w:hAnsi="Courier New" w:cs="Courier New"/>
        </w:rPr>
        <w:t>-trick</w:t>
      </w:r>
      <w:proofErr w:type="gramStart"/>
      <w:r w:rsidRPr="00EE0B80">
        <w:rPr>
          <w:rFonts w:ascii="Courier New" w:hAnsi="Courier New" w:cs="Courier New"/>
        </w:rPr>
        <w:t>..</w:t>
      </w:r>
      <w:proofErr w:type="gramEnd"/>
      <w:r w:rsidRPr="00EE0B80">
        <w:rPr>
          <w:rFonts w:ascii="Courier New" w:hAnsi="Courier New" w:cs="Courier New"/>
        </w:rPr>
        <w:t xml:space="preserve"> Anyone remember how to do this? Here is an</w:t>
      </w:r>
    </w:p>
    <w:p w:rsidR="00000000" w:rsidRDefault="00704312" w:rsidP="00EE0B80">
      <w:pPr>
        <w:pStyle w:val="PlainText"/>
        <w:rPr>
          <w:ins w:id="79" w:author="Andy Royle-pr" w:date="2011-12-03T18:59:00Z"/>
          <w:rFonts w:ascii="Courier New" w:hAnsi="Courier New" w:cs="Courier New"/>
        </w:rPr>
      </w:pPr>
      <w:proofErr w:type="gramStart"/>
      <w:r w:rsidRPr="00EE0B80">
        <w:rPr>
          <w:rFonts w:ascii="Courier New" w:hAnsi="Courier New" w:cs="Courier New"/>
        </w:rPr>
        <w:t>example</w:t>
      </w:r>
      <w:proofErr w:type="gramEnd"/>
      <w:r w:rsidRPr="00EE0B80">
        <w:rPr>
          <w:rFonts w:ascii="Courier New" w:hAnsi="Courier New" w:cs="Courier New"/>
        </w:rPr>
        <w:t>.</w:t>
      </w:r>
      <w:ins w:id="80" w:author="Andy Royle-pr" w:date="2011-12-03T18:59:00Z">
        <w:r w:rsidR="003539A2">
          <w:rPr>
            <w:rFonts w:ascii="Courier New" w:hAnsi="Courier New" w:cs="Courier New"/>
          </w:rPr>
          <w:t xml:space="preserve"> </w:t>
        </w:r>
      </w:ins>
    </w:p>
    <w:p w:rsidR="003539A2" w:rsidRDefault="003539A2" w:rsidP="00EE0B80">
      <w:pPr>
        <w:pStyle w:val="PlainText"/>
        <w:rPr>
          <w:ins w:id="81" w:author="Andy Royle-pr" w:date="2011-12-03T18:59:00Z"/>
          <w:rFonts w:ascii="Courier New" w:hAnsi="Courier New" w:cs="Courier New"/>
        </w:rPr>
      </w:pPr>
      <w:ins w:id="82" w:author="Andy Royle-pr" w:date="2011-12-03T18:59:00Z">
        <w:r>
          <w:rPr>
            <w:rFonts w:ascii="Courier New" w:hAnsi="Courier New" w:cs="Courier New"/>
          </w:rPr>
          <w:t xml:space="preserve">Actually what you do is this: Discretize the state-space </w:t>
        </w:r>
      </w:ins>
      <w:ins w:id="83" w:author="Andy Royle-pr" w:date="2011-12-03T19:03:00Z">
        <w:r>
          <w:rPr>
            <w:rFonts w:ascii="Courier New" w:hAnsi="Courier New" w:cs="Courier New"/>
          </w:rPr>
          <w:t>(see Chapter 4.XYZ to be</w:t>
        </w:r>
      </w:ins>
      <w:ins w:id="84" w:author="Andy Royle-pr" w:date="2011-12-03T19:04:00Z">
        <w:r>
          <w:rPr>
            <w:rFonts w:ascii="Courier New" w:hAnsi="Courier New" w:cs="Courier New"/>
          </w:rPr>
          <w:t xml:space="preserve"> written</w:t>
        </w:r>
      </w:ins>
      <w:ins w:id="85" w:author="Andy Royle-pr" w:date="2011-12-03T19:03:00Z">
        <w:r>
          <w:rPr>
            <w:rFonts w:ascii="Courier New" w:hAnsi="Courier New" w:cs="Courier New"/>
          </w:rPr>
          <w:t xml:space="preserve"> by Andy) </w:t>
        </w:r>
      </w:ins>
      <w:ins w:id="86" w:author="Andy Royle-pr" w:date="2011-12-03T18:59:00Z">
        <w:r>
          <w:rPr>
            <w:rFonts w:ascii="Courier New" w:hAnsi="Courier New" w:cs="Courier New"/>
          </w:rPr>
          <w:t>preferable at the same resolution as your raster and then define s[i] = integer from 1</w:t>
        </w:r>
        <w:proofErr w:type="gramStart"/>
        <w:r>
          <w:rPr>
            <w:rFonts w:ascii="Courier New" w:hAnsi="Courier New" w:cs="Courier New"/>
          </w:rPr>
          <w:t>:Ngridpoints</w:t>
        </w:r>
        <w:proofErr w:type="gramEnd"/>
        <w:r>
          <w:rPr>
            <w:rFonts w:ascii="Courier New" w:hAnsi="Courier New" w:cs="Courier New"/>
          </w:rPr>
          <w:t xml:space="preserve"> and </w:t>
        </w:r>
      </w:ins>
    </w:p>
    <w:p w:rsidR="003539A2" w:rsidRDefault="003539A2" w:rsidP="00EE0B80">
      <w:pPr>
        <w:pStyle w:val="PlainText"/>
        <w:rPr>
          <w:ins w:id="87" w:author="Andy Royle-pr" w:date="2011-12-03T19:00:00Z"/>
          <w:rFonts w:ascii="Courier New" w:hAnsi="Courier New" w:cs="Courier New"/>
        </w:rPr>
      </w:pPr>
      <w:proofErr w:type="gramStart"/>
      <w:ins w:id="88" w:author="Andy Royle-pr" w:date="2011-12-03T19:00:00Z">
        <w:r>
          <w:rPr>
            <w:rFonts w:ascii="Courier New" w:hAnsi="Courier New" w:cs="Courier New"/>
          </w:rPr>
          <w:t>s[</w:t>
        </w:r>
        <w:proofErr w:type="gramEnd"/>
        <w:r>
          <w:rPr>
            <w:rFonts w:ascii="Courier New" w:hAnsi="Courier New" w:cs="Courier New"/>
          </w:rPr>
          <w:t xml:space="preserve">i] ~ </w:t>
        </w:r>
        <w:proofErr w:type="spellStart"/>
        <w:r>
          <w:rPr>
            <w:rFonts w:ascii="Courier New" w:hAnsi="Courier New" w:cs="Courier New"/>
          </w:rPr>
          <w:t>dcat</w:t>
        </w:r>
        <w:proofErr w:type="spellEnd"/>
        <w:r>
          <w:rPr>
            <w:rFonts w:ascii="Courier New" w:hAnsi="Courier New" w:cs="Courier New"/>
          </w:rPr>
          <w:t>(</w:t>
        </w:r>
        <w:proofErr w:type="spellStart"/>
        <w:r>
          <w:rPr>
            <w:rFonts w:ascii="Courier New" w:hAnsi="Courier New" w:cs="Courier New"/>
          </w:rPr>
          <w:t>probs</w:t>
        </w:r>
        <w:proofErr w:type="spellEnd"/>
        <w:r>
          <w:rPr>
            <w:rFonts w:ascii="Courier New" w:hAnsi="Courier New" w:cs="Courier New"/>
          </w:rPr>
          <w:t>[])</w:t>
        </w:r>
      </w:ins>
    </w:p>
    <w:p w:rsidR="003539A2" w:rsidRDefault="003539A2" w:rsidP="00EE0B80">
      <w:pPr>
        <w:pStyle w:val="PlainText"/>
        <w:rPr>
          <w:ins w:id="89" w:author="Andy Royle-pr" w:date="2011-12-03T19:00:00Z"/>
          <w:rFonts w:ascii="Courier New" w:hAnsi="Courier New" w:cs="Courier New"/>
        </w:rPr>
      </w:pPr>
      <w:proofErr w:type="gramStart"/>
      <w:ins w:id="90" w:author="Andy Royle-pr" w:date="2011-12-03T19:00:00Z">
        <w:r>
          <w:rPr>
            <w:rFonts w:ascii="Courier New" w:hAnsi="Courier New" w:cs="Courier New"/>
          </w:rPr>
          <w:t>where</w:t>
        </w:r>
        <w:proofErr w:type="gramEnd"/>
      </w:ins>
    </w:p>
    <w:p w:rsidR="003539A2" w:rsidRDefault="003539A2" w:rsidP="00EE0B80">
      <w:pPr>
        <w:pStyle w:val="PlainText"/>
        <w:rPr>
          <w:ins w:id="91" w:author="Andy Royle-pr" w:date="2011-12-03T19:00:00Z"/>
          <w:rFonts w:ascii="Courier New" w:hAnsi="Courier New" w:cs="Courier New"/>
        </w:rPr>
      </w:pPr>
      <w:proofErr w:type="spellStart"/>
      <w:proofErr w:type="gramStart"/>
      <w:ins w:id="92" w:author="Andy Royle-pr" w:date="2011-12-03T19:00:00Z">
        <w:r>
          <w:rPr>
            <w:rFonts w:ascii="Courier New" w:hAnsi="Courier New" w:cs="Courier New"/>
          </w:rPr>
          <w:t>probs</w:t>
        </w:r>
        <w:proofErr w:type="spellEnd"/>
        <w:r>
          <w:rPr>
            <w:rFonts w:ascii="Courier New" w:hAnsi="Courier New" w:cs="Courier New"/>
          </w:rPr>
          <w:t>[</w:t>
        </w:r>
        <w:proofErr w:type="gramEnd"/>
        <w:r>
          <w:rPr>
            <w:rFonts w:ascii="Courier New" w:hAnsi="Courier New" w:cs="Courier New"/>
          </w:rPr>
          <w:t xml:space="preserve">k] = </w:t>
        </w:r>
        <w:proofErr w:type="spellStart"/>
        <w:r>
          <w:rPr>
            <w:rFonts w:ascii="Courier New" w:hAnsi="Courier New" w:cs="Courier New"/>
          </w:rPr>
          <w:t>exp</w:t>
        </w:r>
        <w:proofErr w:type="spellEnd"/>
        <w:r>
          <w:rPr>
            <w:rFonts w:ascii="Courier New" w:hAnsi="Courier New" w:cs="Courier New"/>
          </w:rPr>
          <w:t>(alpha*x)/[sum of all that stuff]</w:t>
        </w:r>
      </w:ins>
    </w:p>
    <w:p w:rsidR="003539A2" w:rsidRDefault="003539A2" w:rsidP="00EE0B80">
      <w:pPr>
        <w:pStyle w:val="PlainText"/>
        <w:rPr>
          <w:ins w:id="93" w:author="Andy Royle-pr" w:date="2011-12-03T19:00:00Z"/>
          <w:rFonts w:ascii="Courier New" w:hAnsi="Courier New" w:cs="Courier New"/>
        </w:rPr>
      </w:pPr>
      <w:ins w:id="94" w:author="Andy Royle-pr" w:date="2011-12-03T19:00:00Z">
        <w:r>
          <w:rPr>
            <w:rFonts w:ascii="Courier New" w:hAnsi="Courier New" w:cs="Courier New"/>
          </w:rPr>
          <w:t>This works.</w:t>
        </w:r>
      </w:ins>
    </w:p>
    <w:p w:rsidR="003539A2" w:rsidRDefault="003539A2" w:rsidP="00EE0B80">
      <w:pPr>
        <w:pStyle w:val="PlainText"/>
        <w:rPr>
          <w:ins w:id="95" w:author="Andy Royle-pr" w:date="2011-12-03T19:01:00Z"/>
          <w:rFonts w:ascii="Courier New" w:hAnsi="Courier New" w:cs="Courier New"/>
        </w:rPr>
      </w:pPr>
      <w:ins w:id="96" w:author="Andy Royle-pr" w:date="2011-12-03T19:00:00Z">
        <w:r>
          <w:rPr>
            <w:rFonts w:ascii="Courier New" w:hAnsi="Courier New" w:cs="Courier New"/>
          </w:rPr>
          <w:t xml:space="preserve">In fact Marc’s </w:t>
        </w:r>
        <w:proofErr w:type="spellStart"/>
        <w:r>
          <w:rPr>
            <w:rFonts w:ascii="Courier New" w:hAnsi="Courier New" w:cs="Courier New"/>
          </w:rPr>
          <w:t>capricaillie</w:t>
        </w:r>
        <w:proofErr w:type="spellEnd"/>
        <w:r>
          <w:rPr>
            <w:rFonts w:ascii="Courier New" w:hAnsi="Courier New" w:cs="Courier New"/>
          </w:rPr>
          <w:t xml:space="preserve"> paper has an example. In that case there were only 30 or so spatial units (forest tracts) and the covariate was </w:t>
        </w:r>
      </w:ins>
      <w:ins w:id="97" w:author="Andy Royle-pr" w:date="2011-12-03T19:01:00Z">
        <w:r>
          <w:rPr>
            <w:rFonts w:ascii="Courier New" w:hAnsi="Courier New" w:cs="Courier New"/>
          </w:rPr>
          <w:t>“size of unit” so the model was putting activity centers in each pixel in proportion to area).</w:t>
        </w:r>
      </w:ins>
    </w:p>
    <w:p w:rsidR="003539A2" w:rsidRDefault="003539A2" w:rsidP="00EE0B80">
      <w:pPr>
        <w:pStyle w:val="PlainText"/>
        <w:rPr>
          <w:ins w:id="98" w:author="Andy Royle-pr" w:date="2011-12-03T19:01:00Z"/>
          <w:rFonts w:ascii="Courier New" w:hAnsi="Courier New" w:cs="Courier New"/>
        </w:rPr>
      </w:pPr>
    </w:p>
    <w:p w:rsidR="003539A2" w:rsidRDefault="003539A2" w:rsidP="00EE0B80">
      <w:pPr>
        <w:pStyle w:val="PlainText"/>
        <w:rPr>
          <w:ins w:id="99" w:author="Andy Royle-pr" w:date="2011-12-03T19:02:00Z"/>
          <w:rFonts w:ascii="Courier New" w:hAnsi="Courier New" w:cs="Courier New"/>
        </w:rPr>
      </w:pPr>
      <w:ins w:id="100" w:author="Andy Royle-pr" w:date="2011-12-03T19:01:00Z">
        <w:r>
          <w:rPr>
            <w:rFonts w:ascii="Courier New" w:hAnsi="Courier New" w:cs="Courier New"/>
          </w:rPr>
          <w:t xml:space="preserve">I think it is worth: (1) showing this example here possible or (2) give a sample </w:t>
        </w:r>
        <w:proofErr w:type="spellStart"/>
        <w:r>
          <w:rPr>
            <w:rFonts w:ascii="Courier New" w:hAnsi="Courier New" w:cs="Courier New"/>
          </w:rPr>
          <w:t>WinBUGS</w:t>
        </w:r>
        <w:proofErr w:type="spellEnd"/>
        <w:r>
          <w:rPr>
            <w:rFonts w:ascii="Courier New" w:hAnsi="Courier New" w:cs="Courier New"/>
          </w:rPr>
          <w:t xml:space="preserve"> </w:t>
        </w:r>
        <w:proofErr w:type="gramStart"/>
        <w:r>
          <w:rPr>
            <w:rFonts w:ascii="Courier New" w:hAnsi="Courier New" w:cs="Courier New"/>
          </w:rPr>
          <w:t>analysis (simulated data) that shows this and discuss</w:t>
        </w:r>
        <w:proofErr w:type="gramEnd"/>
        <w:r>
          <w:rPr>
            <w:rFonts w:ascii="Courier New" w:hAnsi="Courier New" w:cs="Courier New"/>
          </w:rPr>
          <w:t xml:space="preserve"> relevant issue: large </w:t>
        </w:r>
        <w:proofErr w:type="spellStart"/>
        <w:r>
          <w:rPr>
            <w:rFonts w:ascii="Courier New" w:hAnsi="Courier New" w:cs="Courier New"/>
          </w:rPr>
          <w:t>rasters</w:t>
        </w:r>
        <w:proofErr w:type="spellEnd"/>
        <w:r>
          <w:rPr>
            <w:rFonts w:ascii="Courier New" w:hAnsi="Courier New" w:cs="Courier New"/>
          </w:rPr>
          <w:t xml:space="preserve"> is really </w:t>
        </w:r>
        <w:proofErr w:type="spellStart"/>
        <w:r>
          <w:rPr>
            <w:rFonts w:ascii="Courier New" w:hAnsi="Courier New" w:cs="Courier New"/>
          </w:rPr>
          <w:t>really</w:t>
        </w:r>
        <w:proofErr w:type="spellEnd"/>
        <w:r>
          <w:rPr>
            <w:rFonts w:ascii="Courier New" w:hAnsi="Courier New" w:cs="Courier New"/>
          </w:rPr>
          <w:t xml:space="preserve"> expensive computationally. </w:t>
        </w:r>
        <w:proofErr w:type="gramStart"/>
        <w:r>
          <w:rPr>
            <w:rFonts w:ascii="Courier New" w:hAnsi="Courier New" w:cs="Courier New"/>
          </w:rPr>
          <w:t xml:space="preserve">Might </w:t>
        </w:r>
      </w:ins>
      <w:ins w:id="101" w:author="Andy Royle-pr" w:date="2011-12-03T19:02:00Z">
        <w:r>
          <w:rPr>
            <w:rFonts w:ascii="Courier New" w:hAnsi="Courier New" w:cs="Courier New"/>
          </w:rPr>
          <w:t>use JAGS/parallel to do big problems with thousands of raster points.</w:t>
        </w:r>
        <w:proofErr w:type="gramEnd"/>
        <w:r>
          <w:rPr>
            <w:rFonts w:ascii="Courier New" w:hAnsi="Courier New" w:cs="Courier New"/>
          </w:rPr>
          <w:t xml:space="preserve"> I wonder if that’s </w:t>
        </w:r>
        <w:proofErr w:type="gramStart"/>
        <w:r>
          <w:rPr>
            <w:rFonts w:ascii="Courier New" w:hAnsi="Courier New" w:cs="Courier New"/>
          </w:rPr>
          <w:t>possible?</w:t>
        </w:r>
        <w:proofErr w:type="gramEnd"/>
      </w:ins>
    </w:p>
    <w:p w:rsidR="003539A2" w:rsidRDefault="003539A2" w:rsidP="00EE0B80">
      <w:pPr>
        <w:pStyle w:val="PlainText"/>
        <w:rPr>
          <w:ins w:id="102" w:author="Andy Royle-pr" w:date="2011-12-03T19:03:00Z"/>
          <w:rFonts w:ascii="Courier New" w:hAnsi="Courier New" w:cs="Courier New"/>
        </w:rPr>
      </w:pPr>
    </w:p>
    <w:p w:rsidR="00000000" w:rsidRPr="00EE0B80" w:rsidRDefault="003539A2" w:rsidP="00EE0B80">
      <w:pPr>
        <w:pStyle w:val="PlainText"/>
        <w:rPr>
          <w:rFonts w:ascii="Courier New" w:hAnsi="Courier New" w:cs="Courier New"/>
        </w:rPr>
      </w:pPr>
      <w:ins w:id="103" w:author="Andy Royle-pr" w:date="2011-12-03T19:03:00Z">
        <w:r>
          <w:rPr>
            <w:rFonts w:ascii="Courier New" w:hAnsi="Courier New" w:cs="Courier New"/>
          </w:rPr>
          <w:t xml:space="preserve">In chapter 5 I’m adding information about the discrete state-space formulation of the model. </w:t>
        </w:r>
      </w:ins>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\subsection{The tiger data}</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 xml:space="preserve">Hopefully </w:t>
      </w:r>
      <w:proofErr w:type="spellStart"/>
      <w:r w:rsidRPr="00EE0B80">
        <w:rPr>
          <w:rFonts w:ascii="Courier New" w:hAnsi="Courier New" w:cs="Courier New"/>
        </w:rPr>
        <w:t>Arjun</w:t>
      </w:r>
      <w:proofErr w:type="spellEnd"/>
      <w:r w:rsidRPr="00EE0B80">
        <w:rPr>
          <w:rFonts w:ascii="Courier New" w:hAnsi="Courier New" w:cs="Courier New"/>
        </w:rPr>
        <w:t xml:space="preserve"> c</w:t>
      </w:r>
      <w:r w:rsidRPr="00EE0B80">
        <w:rPr>
          <w:rFonts w:ascii="Courier New" w:hAnsi="Courier New" w:cs="Courier New"/>
        </w:rPr>
        <w:t>an send me something.</w:t>
      </w:r>
      <w:ins w:id="104" w:author="Andy Royle-pr" w:date="2011-12-03T19:05:00Z">
        <w:r>
          <w:rPr>
            <w:rFonts w:ascii="Courier New" w:hAnsi="Courier New" w:cs="Courier New"/>
          </w:rPr>
          <w:t xml:space="preserve"> Something will turn up I’m sure.  I also don’t object to using simulated data here and there if we have to. Maybe SECR has a canned example we could rip off?</w:t>
        </w:r>
      </w:ins>
      <w:bookmarkStart w:id="105" w:name="_GoBack"/>
      <w:bookmarkEnd w:id="105"/>
    </w:p>
    <w:p w:rsidR="00000000" w:rsidRPr="00EE0B80" w:rsidRDefault="00704312" w:rsidP="00EE0B80">
      <w:pPr>
        <w:pStyle w:val="PlainText"/>
        <w:rPr>
          <w:rFonts w:ascii="Courier New" w:hAnsi="Courier New" w:cs="Courier New"/>
        </w:rPr>
      </w:pPr>
    </w:p>
    <w:p w:rsidR="00000000" w:rsidRDefault="003539A2" w:rsidP="00EE0B80">
      <w:pPr>
        <w:pStyle w:val="PlainText"/>
        <w:rPr>
          <w:ins w:id="106" w:author="Andy Royle-pr" w:date="2011-12-03T18:58:00Z"/>
          <w:rFonts w:ascii="Courier New" w:hAnsi="Courier New" w:cs="Courier New"/>
        </w:rPr>
      </w:pPr>
      <w:ins w:id="107" w:author="Andy Royle-pr" w:date="2011-12-03T18:58:00Z">
        <w:r>
          <w:rPr>
            <w:rFonts w:ascii="Courier New" w:hAnsi="Courier New" w:cs="Courier New"/>
          </w:rPr>
          <w:t>\section{MLE}</w:t>
        </w:r>
      </w:ins>
    </w:p>
    <w:p w:rsidR="003539A2" w:rsidRDefault="003539A2" w:rsidP="00EE0B80">
      <w:pPr>
        <w:pStyle w:val="PlainText"/>
        <w:rPr>
          <w:ins w:id="108" w:author="Andy Royle-pr" w:date="2011-12-03T18:58:00Z"/>
          <w:rFonts w:ascii="Courier New" w:hAnsi="Courier New" w:cs="Courier New"/>
        </w:rPr>
      </w:pPr>
    </w:p>
    <w:p w:rsidR="003539A2" w:rsidRDefault="003539A2" w:rsidP="00EE0B80">
      <w:pPr>
        <w:pStyle w:val="PlainText"/>
        <w:rPr>
          <w:ins w:id="109" w:author="Andy Royle-pr" w:date="2011-12-03T18:58:00Z"/>
          <w:rFonts w:ascii="Courier New" w:hAnsi="Courier New" w:cs="Courier New"/>
        </w:rPr>
      </w:pPr>
      <w:ins w:id="110" w:author="Andy Royle-pr" w:date="2011-12-03T18:58:00Z">
        <w:r>
          <w:rPr>
            <w:rFonts w:ascii="Courier New" w:hAnsi="Courier New" w:cs="Courier New"/>
          </w:rPr>
          <w:t xml:space="preserve">Maybe </w:t>
        </w:r>
        <w:proofErr w:type="spellStart"/>
        <w:proofErr w:type="gramStart"/>
        <w:r>
          <w:rPr>
            <w:rFonts w:ascii="Courier New" w:hAnsi="Courier New" w:cs="Courier New"/>
          </w:rPr>
          <w:t>its</w:t>
        </w:r>
        <w:proofErr w:type="spellEnd"/>
        <w:proofErr w:type="gramEnd"/>
        <w:r>
          <w:rPr>
            <w:rFonts w:ascii="Courier New" w:hAnsi="Courier New" w:cs="Courier New"/>
          </w:rPr>
          <w:t xml:space="preserve"> easy to adapt the MLE code from chapter 5 for doing a spatial covariate? For completeness it might be worth having that. </w:t>
        </w:r>
      </w:ins>
    </w:p>
    <w:p w:rsidR="003539A2" w:rsidRDefault="003539A2" w:rsidP="00EE0B80">
      <w:pPr>
        <w:pStyle w:val="PlainText"/>
        <w:rPr>
          <w:ins w:id="111" w:author="Andy Royle-pr" w:date="2011-12-03T17:12:00Z"/>
          <w:rFonts w:ascii="Courier New" w:hAnsi="Courier New" w:cs="Courier New"/>
        </w:rPr>
      </w:pPr>
    </w:p>
    <w:p w:rsidR="000A12D1" w:rsidRDefault="000A12D1" w:rsidP="00EE0B80">
      <w:pPr>
        <w:pStyle w:val="PlainText"/>
        <w:rPr>
          <w:ins w:id="112" w:author="Andy Royle-pr" w:date="2011-12-03T17:12:00Z"/>
          <w:rFonts w:ascii="Courier New" w:hAnsi="Courier New" w:cs="Courier New"/>
        </w:rPr>
      </w:pPr>
      <w:ins w:id="113" w:author="Andy Royle-pr" w:date="2011-12-03T17:12:00Z">
        <w:r>
          <w:rPr>
            <w:rFonts w:ascii="Courier New" w:hAnsi="Courier New" w:cs="Courier New"/>
          </w:rPr>
          <w:t>\section{Other ideas}</w:t>
        </w:r>
      </w:ins>
    </w:p>
    <w:p w:rsidR="000A12D1" w:rsidRDefault="000A12D1" w:rsidP="00EE0B80">
      <w:pPr>
        <w:pStyle w:val="PlainText"/>
        <w:rPr>
          <w:ins w:id="114" w:author="Andy Royle-pr" w:date="2011-12-03T17:13:00Z"/>
          <w:rFonts w:ascii="Courier New" w:hAnsi="Courier New" w:cs="Courier New"/>
        </w:rPr>
      </w:pPr>
    </w:p>
    <w:p w:rsidR="000A12D1" w:rsidRDefault="00890BB7" w:rsidP="00EE0B80">
      <w:pPr>
        <w:pStyle w:val="PlainText"/>
        <w:rPr>
          <w:ins w:id="115" w:author="Andy Royle-pr" w:date="2011-12-03T17:14:00Z"/>
          <w:rFonts w:ascii="Courier New" w:hAnsi="Courier New" w:cs="Courier New"/>
        </w:rPr>
      </w:pPr>
      <w:proofErr w:type="gramStart"/>
      <w:ins w:id="116" w:author="Andy Royle-pr" w:date="2011-12-03T18:45:00Z">
        <w:r>
          <w:rPr>
            <w:rFonts w:ascii="Courier New" w:hAnsi="Courier New" w:cs="Courier New"/>
          </w:rPr>
          <w:lastRenderedPageBreak/>
          <w:t>Should have some discussion on some ideas for building flexible models.</w:t>
        </w:r>
        <w:proofErr w:type="gramEnd"/>
        <w:r>
          <w:rPr>
            <w:rFonts w:ascii="Courier New" w:hAnsi="Courier New" w:cs="Courier New"/>
          </w:rPr>
          <w:t xml:space="preserve"> </w:t>
        </w:r>
      </w:ins>
      <w:proofErr w:type="gramStart"/>
      <w:ins w:id="117" w:author="Andy Royle-pr" w:date="2011-12-03T17:14:00Z">
        <w:r w:rsidR="000A12D1">
          <w:rPr>
            <w:rFonts w:ascii="Courier New" w:hAnsi="Courier New" w:cs="Courier New"/>
          </w:rPr>
          <w:t xml:space="preserve">Might be cool to use the </w:t>
        </w:r>
        <w:proofErr w:type="spellStart"/>
        <w:r w:rsidR="000A12D1">
          <w:rPr>
            <w:rFonts w:ascii="Courier New" w:hAnsi="Courier New" w:cs="Courier New"/>
          </w:rPr>
          <w:t>Ickstadt</w:t>
        </w:r>
        <w:proofErr w:type="spellEnd"/>
        <w:r w:rsidR="000A12D1">
          <w:rPr>
            <w:rFonts w:ascii="Courier New" w:hAnsi="Courier New" w:cs="Courier New"/>
          </w:rPr>
          <w:t>/</w:t>
        </w:r>
        <w:proofErr w:type="spellStart"/>
        <w:r w:rsidR="000A12D1">
          <w:rPr>
            <w:rFonts w:ascii="Courier New" w:hAnsi="Courier New" w:cs="Courier New"/>
          </w:rPr>
          <w:t>Wolpert</w:t>
        </w:r>
        <w:proofErr w:type="spellEnd"/>
        <w:r w:rsidR="000A12D1">
          <w:rPr>
            <w:rFonts w:ascii="Courier New" w:hAnsi="Courier New" w:cs="Courier New"/>
          </w:rPr>
          <w:t xml:space="preserve"> as a model for the inhomogeneous point process.</w:t>
        </w:r>
      </w:ins>
      <w:proofErr w:type="gramEnd"/>
      <w:ins w:id="118" w:author="Andy Royle-pr" w:date="2011-12-03T18:44:00Z">
        <w:r>
          <w:rPr>
            <w:rFonts w:ascii="Courier New" w:hAnsi="Courier New" w:cs="Courier New"/>
          </w:rPr>
          <w:t xml:space="preserve"> </w:t>
        </w:r>
      </w:ins>
      <w:ins w:id="119" w:author="Andy Royle-pr" w:date="2011-12-03T18:45:00Z">
        <w:r>
          <w:rPr>
            <w:rFonts w:ascii="Courier New" w:hAnsi="Courier New" w:cs="Courier New"/>
          </w:rPr>
          <w:t xml:space="preserve">Don’t have to do it, just mention it. </w:t>
        </w:r>
        <w:proofErr w:type="gramStart"/>
        <w:r>
          <w:rPr>
            <w:rFonts w:ascii="Courier New" w:hAnsi="Courier New" w:cs="Courier New"/>
          </w:rPr>
          <w:t>Also some kind of a spline model or similar.</w:t>
        </w:r>
      </w:ins>
      <w:proofErr w:type="gramEnd"/>
    </w:p>
    <w:p w:rsidR="000A12D1" w:rsidRDefault="000A12D1" w:rsidP="00EE0B80">
      <w:pPr>
        <w:pStyle w:val="PlainText"/>
        <w:rPr>
          <w:ins w:id="120" w:author="Andy Royle-pr" w:date="2011-12-03T17:14:00Z"/>
          <w:rFonts w:ascii="Courier New" w:hAnsi="Courier New" w:cs="Courier New"/>
        </w:rPr>
      </w:pPr>
    </w:p>
    <w:p w:rsidR="00000000" w:rsidRPr="00EE0B80" w:rsidRDefault="000A12D1" w:rsidP="00EE0B80">
      <w:pPr>
        <w:pStyle w:val="PlainText"/>
        <w:rPr>
          <w:rFonts w:ascii="Courier New" w:hAnsi="Courier New" w:cs="Courier New"/>
        </w:rPr>
      </w:pPr>
      <w:ins w:id="121" w:author="Andy Royle-pr" w:date="2011-12-03T17:14:00Z">
        <w:r>
          <w:rPr>
            <w:rFonts w:ascii="Courier New" w:hAnsi="Courier New" w:cs="Courier New"/>
          </w:rPr>
          <w:t xml:space="preserve"> </w:t>
        </w:r>
      </w:ins>
    </w:p>
    <w:p w:rsidR="00000000" w:rsidRPr="00EE0B80" w:rsidRDefault="00704312" w:rsidP="00EE0B80">
      <w:pPr>
        <w:pStyle w:val="PlainText"/>
        <w:rPr>
          <w:rFonts w:ascii="Courier New" w:hAnsi="Courier New" w:cs="Courier New"/>
        </w:rPr>
      </w:pPr>
      <w:r w:rsidRPr="00EE0B80">
        <w:rPr>
          <w:rFonts w:ascii="Courier New" w:hAnsi="Courier New" w:cs="Courier New"/>
        </w:rPr>
        <w:t>\section{Summary}</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When spatially-referenced covariates are available, we can model</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density</w:t>
      </w:r>
      <w:proofErr w:type="gramEnd"/>
      <w:r w:rsidRPr="00EE0B80">
        <w:rPr>
          <w:rFonts w:ascii="Courier New" w:hAnsi="Courier New" w:cs="Courier New"/>
        </w:rPr>
        <w:t xml:space="preserve"> by replacing the uniform prior on the activity centers with a</w:t>
      </w:r>
    </w:p>
    <w:p w:rsidR="00000000" w:rsidRPr="00EE0B80" w:rsidRDefault="00704312" w:rsidP="00EE0B80">
      <w:pPr>
        <w:pStyle w:val="PlainText"/>
        <w:rPr>
          <w:rFonts w:ascii="Courier New" w:hAnsi="Courier New" w:cs="Courier New"/>
        </w:rPr>
      </w:pPr>
      <w:proofErr w:type="gramStart"/>
      <w:r w:rsidRPr="00EE0B80">
        <w:rPr>
          <w:rFonts w:ascii="Courier New" w:hAnsi="Courier New" w:cs="Courier New"/>
        </w:rPr>
        <w:t>prior</w:t>
      </w:r>
      <w:proofErr w:type="gramEnd"/>
      <w:r w:rsidRPr="00EE0B80">
        <w:rPr>
          <w:rFonts w:ascii="Courier New" w:hAnsi="Courier New" w:cs="Courier New"/>
        </w:rPr>
        <w:t xml:space="preserve"> based on a log-linear function of covariates.</w:t>
      </w: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p>
    <w:p w:rsidR="00000000" w:rsidRPr="00EE0B80" w:rsidRDefault="00704312" w:rsidP="00EE0B80">
      <w:pPr>
        <w:pStyle w:val="PlainText"/>
        <w:rPr>
          <w:rFonts w:ascii="Courier New" w:hAnsi="Courier New" w:cs="Courier New"/>
        </w:rPr>
      </w:pPr>
      <w:r w:rsidRPr="00EE0B80">
        <w:rPr>
          <w:rFonts w:ascii="Courier New" w:hAnsi="Courier New" w:cs="Courier New"/>
        </w:rPr>
        <w:t>\end{documen</w:t>
      </w:r>
      <w:r w:rsidRPr="00EE0B80">
        <w:rPr>
          <w:rFonts w:ascii="Courier New" w:hAnsi="Courier New" w:cs="Courier New"/>
        </w:rPr>
        <w:t>t}</w:t>
      </w:r>
    </w:p>
    <w:sectPr w:rsidR="00000000" w:rsidRPr="00EE0B80" w:rsidSect="00EE0B80">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y Royle-pr" w:date="2011-12-03T17:04:00Z" w:initials="AR">
    <w:p w:rsidR="005568A0" w:rsidRDefault="005568A0">
      <w:pPr>
        <w:pStyle w:val="CommentText"/>
      </w:pPr>
      <w:r>
        <w:rPr>
          <w:rStyle w:val="CommentReference"/>
        </w:rPr>
        <w:annotationRef/>
      </w:r>
      <w:r>
        <w:t>Strictly speaking CSR Is “Poisson point process” – because binomial point processes induce a dependence as you note later on so we have to be careful as we go along to not explicitly declare the binomial model as CSR.</w:t>
      </w:r>
    </w:p>
    <w:p w:rsidR="005568A0" w:rsidRDefault="005568A0">
      <w:pPr>
        <w:pStyle w:val="CommentText"/>
      </w:pPr>
      <w:r>
        <w:t xml:space="preserve">In the intro I think I described it as CSR-like or something – approximately CSR? – </w:t>
      </w:r>
      <w:proofErr w:type="gramStart"/>
      <w:r>
        <w:t>the</w:t>
      </w:r>
      <w:proofErr w:type="gramEnd"/>
      <w:r>
        <w:t xml:space="preserve"> dependence is not very strong generally speaking so </w:t>
      </w:r>
      <w:proofErr w:type="spellStart"/>
      <w:r>
        <w:t>its</w:t>
      </w:r>
      <w:proofErr w:type="spellEnd"/>
      <w:r>
        <w:t xml:space="preserve"> hardly worth worrying about.</w:t>
      </w:r>
    </w:p>
  </w:comment>
  <w:comment w:id="5" w:author="Andy Royle-pr" w:date="2011-12-03T17:05:00Z" w:initials="AR">
    <w:p w:rsidR="005568A0" w:rsidRDefault="005568A0">
      <w:pPr>
        <w:pStyle w:val="CommentText"/>
      </w:pPr>
      <w:r>
        <w:rPr>
          <w:rStyle w:val="CommentReference"/>
        </w:rPr>
        <w:annotationRef/>
      </w:r>
      <w:r>
        <w:t>Spatially referenced could also influence detection – e.g., trap type or something.</w:t>
      </w:r>
    </w:p>
  </w:comment>
  <w:comment w:id="7" w:author="Andy Royle-pr" w:date="2011-12-03T17:11:00Z" w:initials="AR">
    <w:p w:rsidR="002100F3" w:rsidRDefault="002100F3">
      <w:pPr>
        <w:pStyle w:val="CommentText"/>
      </w:pPr>
      <w:r>
        <w:rPr>
          <w:rStyle w:val="CommentReference"/>
        </w:rPr>
        <w:annotationRef/>
      </w:r>
      <w:r>
        <w:t xml:space="preserve">It would be great to show a figure here with, say, 9 grid cells (3 x 3) with the points in </w:t>
      </w:r>
      <w:proofErr w:type="gramStart"/>
      <w:r>
        <w:t>them ,</w:t>
      </w:r>
      <w:proofErr w:type="gramEnd"/>
      <w:r>
        <w:t xml:space="preserve"> to buttress the point you make in the next paragraph.</w:t>
      </w:r>
    </w:p>
  </w:comment>
  <w:comment w:id="11" w:author="Andy Royle-pr" w:date="2011-12-03T17:06:00Z" w:initials="AR">
    <w:p w:rsidR="005568A0" w:rsidRDefault="005568A0">
      <w:pPr>
        <w:pStyle w:val="CommentText"/>
      </w:pPr>
      <w:r>
        <w:rPr>
          <w:rStyle w:val="CommentReference"/>
        </w:rPr>
        <w:annotationRef/>
      </w:r>
      <w:r>
        <w:t xml:space="preserve">I have issues using “p” for </w:t>
      </w:r>
      <w:proofErr w:type="gramStart"/>
      <w:r>
        <w:t>things ,</w:t>
      </w:r>
      <w:proofErr w:type="gramEnd"/>
      <w:r>
        <w:t xml:space="preserve"> pi ok?</w:t>
      </w:r>
    </w:p>
  </w:comment>
  <w:comment w:id="20" w:author="Chandler, Richard" w:date="2011-12-03T17:08:00Z" w:initials="RC">
    <w:p w:rsidR="005568A0" w:rsidRDefault="005568A0" w:rsidP="005568A0">
      <w:pPr>
        <w:pStyle w:val="CommentText"/>
      </w:pPr>
      <w:r>
        <w:rPr>
          <w:rStyle w:val="CommentReference"/>
        </w:rPr>
        <w:annotationRef/>
      </w:r>
      <w:r>
        <w:t>Aren’t these two point process models are related in the sense that the expected number of points in a subset of the space is Poisson distributed?</w:t>
      </w:r>
    </w:p>
  </w:comment>
  <w:comment w:id="25" w:author="Chandler, Richard" w:date="2011-12-03T17:08:00Z" w:initials="RC">
    <w:p w:rsidR="005568A0" w:rsidRDefault="005568A0" w:rsidP="005568A0">
      <w:pPr>
        <w:pStyle w:val="CommentText"/>
      </w:pPr>
      <w:r>
        <w:rPr>
          <w:rStyle w:val="CommentReference"/>
        </w:rPr>
        <w:annotationRef/>
      </w:r>
      <w:r>
        <w:t>Again, some illustrative figures would help people out here. Some (most?) readers won’t have any experience with Poisson point process models.</w:t>
      </w:r>
    </w:p>
  </w:comment>
  <w:comment w:id="43" w:author="Andy Royle-pr" w:date="2011-12-03T18:48:00Z" w:initials="AR">
    <w:p w:rsidR="00890BB7" w:rsidRDefault="00890BB7">
      <w:pPr>
        <w:pStyle w:val="CommentText"/>
      </w:pPr>
      <w:r>
        <w:rPr>
          <w:rStyle w:val="CommentReference"/>
        </w:rPr>
        <w:annotationRef/>
      </w:r>
      <w:r>
        <w:t>Put in a bogus tag if you want and then we can catch them all later</w:t>
      </w:r>
    </w:p>
  </w:comment>
  <w:comment w:id="56" w:author="Andy Royle-pr" w:date="2011-12-03T18:50:00Z" w:initials="AR">
    <w:p w:rsidR="00890BB7" w:rsidRDefault="00890BB7">
      <w:pPr>
        <w:pStyle w:val="CommentText"/>
      </w:pPr>
      <w:r>
        <w:rPr>
          <w:rStyle w:val="CommentReference"/>
        </w:rPr>
        <w:annotationRef/>
      </w:r>
      <w:r>
        <w:t>A formula or two in order to make the idea precise?</w:t>
      </w:r>
    </w:p>
  </w:comment>
  <w:comment w:id="57" w:author="Andy Royle-pr" w:date="2011-12-03T18:51:00Z" w:initials="AR">
    <w:p w:rsidR="00890BB7" w:rsidRDefault="00890BB7">
      <w:pPr>
        <w:pStyle w:val="CommentText"/>
      </w:pPr>
      <w:r>
        <w:rPr>
          <w:rStyle w:val="CommentReference"/>
        </w:rPr>
        <w:annotationRef/>
      </w:r>
      <w:r>
        <w:t>Point of this is not really clear</w:t>
      </w:r>
    </w:p>
  </w:comment>
  <w:comment w:id="61" w:author="Andy Royle-pr" w:date="2011-12-03T18:53:00Z" w:initials="AR">
    <w:p w:rsidR="00890BB7" w:rsidRDefault="00890BB7">
      <w:pPr>
        <w:pStyle w:val="CommentText"/>
      </w:pPr>
      <w:r>
        <w:rPr>
          <w:rStyle w:val="CommentReference"/>
        </w:rPr>
        <w:annotationRef/>
      </w:r>
      <w:r>
        <w:t>Explain?</w:t>
      </w:r>
    </w:p>
  </w:comment>
  <w:comment w:id="77" w:author="Andy Royle-pr" w:date="2011-12-03T18:57:00Z" w:initials="AR">
    <w:p w:rsidR="003539A2" w:rsidRDefault="003539A2">
      <w:pPr>
        <w:pStyle w:val="CommentText"/>
      </w:pPr>
      <w:r>
        <w:rPr>
          <w:rStyle w:val="CommentReference"/>
        </w:rPr>
        <w:annotationRef/>
      </w:r>
      <w:r>
        <w:t xml:space="preserve">This is a </w:t>
      </w:r>
      <w:proofErr w:type="spellStart"/>
      <w:r>
        <w:t>Poiosson</w:t>
      </w:r>
      <w:proofErr w:type="spellEnd"/>
      <w:r>
        <w:t xml:space="preserve"> encounter model – I don’t think this was noted earlier. Somewhere above you should spell out explicitly the model – the observation model and then the “new” point process model in consecutive equations to as a way to summarize the model </w:t>
      </w:r>
    </w:p>
    <w:p w:rsidR="003539A2" w:rsidRDefault="003539A2">
      <w:pPr>
        <w:pStyle w:val="CommentText"/>
      </w:pPr>
    </w:p>
    <w:p w:rsidR="003539A2" w:rsidRDefault="003539A2">
      <w:pPr>
        <w:pStyle w:val="CommentText"/>
      </w:pPr>
      <w:r>
        <w:t>Also up there somewhere say you could possibly have a Bernoulli encounter model or some other encounter model (multinomial too, like if you have mist net data).</w:t>
      </w:r>
    </w:p>
  </w:comment>
  <w:comment w:id="78" w:author="Andy Royle-pr" w:date="2011-12-03T18:58:00Z" w:initials="AR">
    <w:p w:rsidR="003539A2" w:rsidRDefault="003539A2">
      <w:pPr>
        <w:pStyle w:val="CommentText"/>
      </w:pPr>
      <w:r>
        <w:rPr>
          <w:rStyle w:val="CommentReference"/>
        </w:rPr>
        <w:annotationRef/>
      </w:r>
      <w:r>
        <w:t>Compared to what?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3D8"/>
    <w:rsid w:val="000A12D1"/>
    <w:rsid w:val="002100F3"/>
    <w:rsid w:val="003539A2"/>
    <w:rsid w:val="005568A0"/>
    <w:rsid w:val="005953D8"/>
    <w:rsid w:val="00704312"/>
    <w:rsid w:val="00890BB7"/>
    <w:rsid w:val="00EE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E0B8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0B80"/>
    <w:rPr>
      <w:rFonts w:ascii="Consolas" w:hAnsi="Consolas"/>
      <w:sz w:val="21"/>
      <w:szCs w:val="21"/>
    </w:rPr>
  </w:style>
  <w:style w:type="character" w:styleId="CommentReference">
    <w:name w:val="annotation reference"/>
    <w:basedOn w:val="DefaultParagraphFont"/>
    <w:uiPriority w:val="99"/>
    <w:unhideWhenUsed/>
    <w:rsid w:val="005568A0"/>
    <w:rPr>
      <w:sz w:val="16"/>
      <w:szCs w:val="16"/>
    </w:rPr>
  </w:style>
  <w:style w:type="paragraph" w:styleId="CommentText">
    <w:name w:val="annotation text"/>
    <w:basedOn w:val="Normal"/>
    <w:link w:val="CommentTextChar"/>
    <w:uiPriority w:val="99"/>
    <w:unhideWhenUsed/>
    <w:rsid w:val="005568A0"/>
    <w:pPr>
      <w:spacing w:line="240" w:lineRule="auto"/>
    </w:pPr>
    <w:rPr>
      <w:sz w:val="20"/>
      <w:szCs w:val="20"/>
    </w:rPr>
  </w:style>
  <w:style w:type="character" w:customStyle="1" w:styleId="CommentTextChar">
    <w:name w:val="Comment Text Char"/>
    <w:basedOn w:val="DefaultParagraphFont"/>
    <w:link w:val="CommentText"/>
    <w:uiPriority w:val="99"/>
    <w:rsid w:val="005568A0"/>
    <w:rPr>
      <w:sz w:val="20"/>
      <w:szCs w:val="20"/>
    </w:rPr>
  </w:style>
  <w:style w:type="paragraph" w:styleId="CommentSubject">
    <w:name w:val="annotation subject"/>
    <w:basedOn w:val="CommentText"/>
    <w:next w:val="CommentText"/>
    <w:link w:val="CommentSubjectChar"/>
    <w:uiPriority w:val="99"/>
    <w:semiHidden/>
    <w:unhideWhenUsed/>
    <w:rsid w:val="005568A0"/>
    <w:rPr>
      <w:b/>
      <w:bCs/>
    </w:rPr>
  </w:style>
  <w:style w:type="character" w:customStyle="1" w:styleId="CommentSubjectChar">
    <w:name w:val="Comment Subject Char"/>
    <w:basedOn w:val="CommentTextChar"/>
    <w:link w:val="CommentSubject"/>
    <w:uiPriority w:val="99"/>
    <w:semiHidden/>
    <w:rsid w:val="005568A0"/>
    <w:rPr>
      <w:b/>
      <w:bCs/>
      <w:sz w:val="20"/>
      <w:szCs w:val="20"/>
    </w:rPr>
  </w:style>
  <w:style w:type="paragraph" w:styleId="BalloonText">
    <w:name w:val="Balloon Text"/>
    <w:basedOn w:val="Normal"/>
    <w:link w:val="BalloonTextChar"/>
    <w:uiPriority w:val="99"/>
    <w:semiHidden/>
    <w:unhideWhenUsed/>
    <w:rsid w:val="00556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8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E0B8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0B80"/>
    <w:rPr>
      <w:rFonts w:ascii="Consolas" w:hAnsi="Consolas"/>
      <w:sz w:val="21"/>
      <w:szCs w:val="21"/>
    </w:rPr>
  </w:style>
  <w:style w:type="character" w:styleId="CommentReference">
    <w:name w:val="annotation reference"/>
    <w:basedOn w:val="DefaultParagraphFont"/>
    <w:uiPriority w:val="99"/>
    <w:unhideWhenUsed/>
    <w:rsid w:val="005568A0"/>
    <w:rPr>
      <w:sz w:val="16"/>
      <w:szCs w:val="16"/>
    </w:rPr>
  </w:style>
  <w:style w:type="paragraph" w:styleId="CommentText">
    <w:name w:val="annotation text"/>
    <w:basedOn w:val="Normal"/>
    <w:link w:val="CommentTextChar"/>
    <w:uiPriority w:val="99"/>
    <w:unhideWhenUsed/>
    <w:rsid w:val="005568A0"/>
    <w:pPr>
      <w:spacing w:line="240" w:lineRule="auto"/>
    </w:pPr>
    <w:rPr>
      <w:sz w:val="20"/>
      <w:szCs w:val="20"/>
    </w:rPr>
  </w:style>
  <w:style w:type="character" w:customStyle="1" w:styleId="CommentTextChar">
    <w:name w:val="Comment Text Char"/>
    <w:basedOn w:val="DefaultParagraphFont"/>
    <w:link w:val="CommentText"/>
    <w:uiPriority w:val="99"/>
    <w:rsid w:val="005568A0"/>
    <w:rPr>
      <w:sz w:val="20"/>
      <w:szCs w:val="20"/>
    </w:rPr>
  </w:style>
  <w:style w:type="paragraph" w:styleId="CommentSubject">
    <w:name w:val="annotation subject"/>
    <w:basedOn w:val="CommentText"/>
    <w:next w:val="CommentText"/>
    <w:link w:val="CommentSubjectChar"/>
    <w:uiPriority w:val="99"/>
    <w:semiHidden/>
    <w:unhideWhenUsed/>
    <w:rsid w:val="005568A0"/>
    <w:rPr>
      <w:b/>
      <w:bCs/>
    </w:rPr>
  </w:style>
  <w:style w:type="character" w:customStyle="1" w:styleId="CommentSubjectChar">
    <w:name w:val="Comment Subject Char"/>
    <w:basedOn w:val="CommentTextChar"/>
    <w:link w:val="CommentSubject"/>
    <w:uiPriority w:val="99"/>
    <w:semiHidden/>
    <w:rsid w:val="005568A0"/>
    <w:rPr>
      <w:b/>
      <w:bCs/>
      <w:sz w:val="20"/>
      <w:szCs w:val="20"/>
    </w:rPr>
  </w:style>
  <w:style w:type="paragraph" w:styleId="BalloonText">
    <w:name w:val="Balloon Text"/>
    <w:basedOn w:val="Normal"/>
    <w:link w:val="BalloonTextChar"/>
    <w:uiPriority w:val="99"/>
    <w:semiHidden/>
    <w:unhideWhenUsed/>
    <w:rsid w:val="00556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8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Royle-pr</dc:creator>
  <cp:lastModifiedBy>Andy Royle-pr</cp:lastModifiedBy>
  <cp:revision>5</cp:revision>
  <dcterms:created xsi:type="dcterms:W3CDTF">2011-12-03T22:10:00Z</dcterms:created>
  <dcterms:modified xsi:type="dcterms:W3CDTF">2011-12-04T00:05:00Z</dcterms:modified>
</cp:coreProperties>
</file>