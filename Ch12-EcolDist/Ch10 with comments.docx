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gramStart"/>
      <w:r w:rsidRPr="0009762C">
        <w:rPr>
          <w:rFonts w:ascii="Courier New" w:hAnsi="Courier New" w:cs="Courier New"/>
          <w:lang w:val="en-US"/>
        </w:rPr>
        <w:t>chapter{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%Modeling Animal space-usage with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%Detection Models based on Ecological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%Ecological Distance Models in Spatial Capture-Recapture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Modeling Space Usage: Ecological Distance in Spatial Capture-Recapture Models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markboth</w:t>
      </w:r>
      <w:proofErr w:type="spellEnd"/>
      <w:r w:rsidRPr="0009762C">
        <w:rPr>
          <w:rFonts w:ascii="Courier New" w:hAnsi="Courier New" w:cs="Courier New"/>
          <w:lang w:val="en-US"/>
        </w:rPr>
        <w:t>{Chapter XXX</w:t>
      </w:r>
      <w:proofErr w:type="gramStart"/>
      <w:r w:rsidRPr="0009762C">
        <w:rPr>
          <w:rFonts w:ascii="Courier New" w:hAnsi="Courier New" w:cs="Courier New"/>
          <w:lang w:val="en-US"/>
        </w:rPr>
        <w:t>}{}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chapt.ecoldist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vspace</w:t>
      </w:r>
      <w:proofErr w:type="spellEnd"/>
      <w:r w:rsidRPr="0009762C">
        <w:rPr>
          <w:rFonts w:ascii="Courier New" w:hAnsi="Courier New" w:cs="Courier New"/>
          <w:lang w:val="en-US"/>
        </w:rPr>
        <w:t>{.3in}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\begin{comment} % RBC commented this out as suggested by </w:t>
      </w:r>
      <w:proofErr w:type="spellStart"/>
      <w:r w:rsidRPr="0009762C">
        <w:rPr>
          <w:rFonts w:ascii="Courier New" w:hAnsi="Courier New" w:cs="Courier New"/>
          <w:lang w:val="en-US"/>
        </w:rPr>
        <w:t>Rahel</w:t>
      </w:r>
      <w:proofErr w:type="spellEnd"/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%% this material is a general introduction for a manuscript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</w:t>
      </w:r>
      <w:proofErr w:type="gramStart"/>
      <w:r w:rsidRPr="0009762C">
        <w:rPr>
          <w:rFonts w:ascii="Courier New" w:hAnsi="Courier New" w:cs="Courier New"/>
          <w:lang w:val="en-US"/>
        </w:rPr>
        <w:t>Spatial</w:t>
      </w:r>
      <w:proofErr w:type="gramEnd"/>
      <w:r w:rsidRPr="0009762C">
        <w:rPr>
          <w:rFonts w:ascii="Courier New" w:hAnsi="Courier New" w:cs="Courier New"/>
          <w:lang w:val="en-US"/>
        </w:rPr>
        <w:t xml:space="preserve"> capture-recapture models are a relatively new class of models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%for estimating animal density from capture-recapture data with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%auxiliary information about individual capture locations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%\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</w:t>
      </w:r>
      <w:proofErr w:type="gramEnd"/>
      <w:r w:rsidRPr="0009762C">
        <w:rPr>
          <w:rFonts w:ascii="Courier New" w:hAnsi="Courier New" w:cs="Courier New"/>
          <w:lang w:val="en-US"/>
        </w:rPr>
        <w:t>efford:2004,borchers_efford:2008, royle_young:2008, efford_etal:2009ecol,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%  royle</w:t>
      </w:r>
      <w:proofErr w:type="gramEnd"/>
      <w:r w:rsidRPr="0009762C">
        <w:rPr>
          <w:rFonts w:ascii="Courier New" w:hAnsi="Courier New" w:cs="Courier New"/>
          <w:lang w:val="en-US"/>
        </w:rPr>
        <w:t>_etal:2009ecol}.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Spatial capture-recapture models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express</w:t>
      </w:r>
      <w:proofErr w:type="gramEnd"/>
      <w:r w:rsidRPr="0009762C">
        <w:rPr>
          <w:rFonts w:ascii="Courier New" w:hAnsi="Courier New" w:cs="Courier New"/>
          <w:lang w:val="en-US"/>
        </w:rPr>
        <w:t xml:space="preserve"> encounter probability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as</w:t>
      </w:r>
      <w:proofErr w:type="gramEnd"/>
      <w:r w:rsidRPr="0009762C">
        <w:rPr>
          <w:rFonts w:ascii="Courier New" w:hAnsi="Courier New" w:cs="Courier New"/>
          <w:lang w:val="en-US"/>
        </w:rPr>
        <w:t xml:space="preserve"> a function of the distance between an individual's activity center,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say</w:t>
      </w:r>
      <w:proofErr w:type="gramEnd"/>
      <w:r w:rsidRPr="0009762C">
        <w:rPr>
          <w:rFonts w:ascii="Courier New" w:hAnsi="Courier New" w:cs="Courier New"/>
          <w:lang w:val="en-US"/>
        </w:rPr>
        <w:t xml:space="preserve"> ${\bf s}_{i}$, and trap location, say ${\bf x}_{j}$.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these models ${\bf s</w:t>
      </w:r>
      <w:proofErr w:type="gramStart"/>
      <w:r w:rsidRPr="0009762C">
        <w:rPr>
          <w:rFonts w:ascii="Courier New" w:hAnsi="Courier New" w:cs="Courier New"/>
          <w:lang w:val="en-US"/>
        </w:rPr>
        <w:t>}_</w:t>
      </w:r>
      <w:proofErr w:type="gramEnd"/>
      <w:r w:rsidRPr="0009762C">
        <w:rPr>
          <w:rFonts w:ascii="Courier New" w:hAnsi="Courier New" w:cs="Courier New"/>
          <w:lang w:val="en-US"/>
        </w:rPr>
        <w:t>{i}$ is regarded as a latent variable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conventional</w:t>
      </w:r>
      <w:proofErr w:type="gramEnd"/>
      <w:r w:rsidRPr="0009762C">
        <w:rPr>
          <w:rFonts w:ascii="Courier New" w:hAnsi="Courier New" w:cs="Courier New"/>
          <w:lang w:val="en-US"/>
        </w:rPr>
        <w:t xml:space="preserve"> methods of statistical inference either based on marginal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likelihood</w:t>
      </w:r>
      <w:proofErr w:type="gramEnd"/>
      <w:r w:rsidRPr="0009762C">
        <w:rPr>
          <w:rFonts w:ascii="Courier New" w:hAnsi="Courier New" w:cs="Courier New"/>
          <w:lang w:val="en-US"/>
        </w:rPr>
        <w:t xml:space="preserve">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{borchers_efford:2008} or Bayesian analysis by MCMC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</w:t>
      </w:r>
      <w:proofErr w:type="gramEnd"/>
      <w:r w:rsidRPr="0009762C">
        <w:rPr>
          <w:rFonts w:ascii="Courier New" w:hAnsi="Courier New" w:cs="Courier New"/>
          <w:lang w:val="en-US"/>
        </w:rPr>
        <w:t>royle_young:2008}.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While the models are a relatively recent innovation, their use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already</w:t>
      </w:r>
      <w:proofErr w:type="gramEnd"/>
      <w:r w:rsidRPr="0009762C">
        <w:rPr>
          <w:rFonts w:ascii="Courier New" w:hAnsi="Courier New" w:cs="Courier New"/>
          <w:lang w:val="en-US"/>
        </w:rPr>
        <w:t xml:space="preserve"> becoming widespread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{efford_etal:2009ecol,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r w:rsidRPr="00E047CD">
        <w:rPr>
          <w:rFonts w:ascii="Courier New" w:hAnsi="Courier New" w:cs="Courier New"/>
        </w:rPr>
        <w:t>gardner_etal:2010jwm, gardner_etal:2010ecol,kery_etal:2010,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E047CD">
        <w:rPr>
          <w:rFonts w:ascii="Courier New" w:hAnsi="Courier New" w:cs="Courier New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borchers:</w:t>
      </w:r>
      <w:proofErr w:type="gramEnd"/>
      <w:r w:rsidRPr="0009762C">
        <w:rPr>
          <w:rFonts w:ascii="Courier New" w:hAnsi="Courier New" w:cs="Courier New"/>
          <w:lang w:val="en-US"/>
        </w:rPr>
        <w:t>2011,gopalaswamy_etal:2012, foster_harmsen:2012} because they resolve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critical</w:t>
      </w:r>
      <w:proofErr w:type="gramEnd"/>
      <w:r w:rsidRPr="0009762C">
        <w:rPr>
          <w:rFonts w:ascii="Courier New" w:hAnsi="Courier New" w:cs="Courier New"/>
          <w:lang w:val="en-US"/>
        </w:rPr>
        <w:t xml:space="preserve"> problems with using ordinary non-spatial capture-recapture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methods</w:t>
      </w:r>
      <w:proofErr w:type="gramEnd"/>
      <w:r w:rsidRPr="0009762C">
        <w:rPr>
          <w:rFonts w:ascii="Courier New" w:hAnsi="Courier New" w:cs="Courier New"/>
          <w:lang w:val="en-US"/>
        </w:rPr>
        <w:t xml:space="preserve"> such as ill-defined area sampled, and heterogeneity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encounter</w:t>
      </w:r>
      <w:proofErr w:type="gramEnd"/>
      <w:r w:rsidRPr="0009762C">
        <w:rPr>
          <w:rFonts w:ascii="Courier New" w:hAnsi="Courier New" w:cs="Courier New"/>
          <w:lang w:val="en-US"/>
        </w:rPr>
        <w:t xml:space="preserve"> probability due to the juxtaposition of individuals with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traps</w:t>
      </w:r>
      <w:proofErr w:type="gramEnd"/>
      <w:r w:rsidRPr="0009762C">
        <w:rPr>
          <w:rFonts w:ascii="Courier New" w:hAnsi="Courier New" w:cs="Courier New"/>
          <w:lang w:val="en-US"/>
        </w:rPr>
        <w:t>, and they provide a framework for modeling of trap-specific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covariates</w:t>
      </w:r>
      <w:proofErr w:type="gramEnd"/>
      <w:r w:rsidRPr="0009762C">
        <w:rPr>
          <w:rFonts w:ascii="Courier New" w:hAnsi="Courier New" w:cs="Courier New"/>
          <w:lang w:val="en-US"/>
        </w:rPr>
        <w:t>.  Furthermore, essentially all real capture-recapture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studies</w:t>
      </w:r>
      <w:proofErr w:type="gramEnd"/>
      <w:r w:rsidRPr="0009762C">
        <w:rPr>
          <w:rFonts w:ascii="Courier New" w:hAnsi="Courier New" w:cs="Courier New"/>
          <w:lang w:val="en-US"/>
        </w:rPr>
        <w:t xml:space="preserve"> produce auxiliary spatial information and therefore SCR models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are</w:t>
      </w:r>
      <w:proofErr w:type="gramEnd"/>
      <w:r w:rsidRPr="0009762C">
        <w:rPr>
          <w:rFonts w:ascii="Courier New" w:hAnsi="Courier New" w:cs="Courier New"/>
          <w:lang w:val="en-US"/>
        </w:rPr>
        <w:t xml:space="preserve"> directly relevant to standard data collected from such studies.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% </w:t>
      </w:r>
      <w:proofErr w:type="gramStart"/>
      <w:r w:rsidRPr="0009762C">
        <w:rPr>
          <w:rFonts w:ascii="Courier New" w:hAnsi="Courier New" w:cs="Courier New"/>
          <w:lang w:val="en-US"/>
        </w:rPr>
        <w:t>Indeed</w:t>
      </w:r>
      <w:proofErr w:type="gramEnd"/>
      <w:r w:rsidRPr="0009762C">
        <w:rPr>
          <w:rFonts w:ascii="Courier New" w:hAnsi="Courier New" w:cs="Courier New"/>
          <w:lang w:val="en-US"/>
        </w:rPr>
        <w:t>, the use of ordinary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%capture-recapture models essentially admits a model misspecification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</w:t>
      </w:r>
      <w:proofErr w:type="gramStart"/>
      <w:r w:rsidRPr="0009762C">
        <w:rPr>
          <w:rFonts w:ascii="Courier New" w:hAnsi="Courier New" w:cs="Courier New"/>
          <w:lang w:val="en-US"/>
        </w:rPr>
        <w:t>(i.e</w:t>
      </w:r>
      <w:proofErr w:type="gramEnd"/>
      <w:r w:rsidRPr="0009762C">
        <w:rPr>
          <w:rFonts w:ascii="Courier New" w:hAnsi="Courier New" w:cs="Courier New"/>
          <w:lang w:val="en-US"/>
        </w:rPr>
        <w:t>. homogeneous encounter probability) by ignoring the explicit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%spatial information.</w:t>
      </w:r>
      <w:proofErr w:type="gramEnd"/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XXX MAYBE YOU COULD START THE CHAPTER AT THIS POINT; THE OTHER STUFF HAS BEEN COVERED BY THE PREVIOUS BOOK CHAPTERS XXXXX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\end{comment}</w:t>
      </w:r>
    </w:p>
    <w:p w:rsidR="00F41B75" w:rsidRPr="0009762C" w:rsidRDefault="004003CA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ins w:id="0" w:author="Andy Royle-pr" w:date="2012-04-28T17:44:00Z">
        <w:r>
          <w:rPr>
            <w:rFonts w:ascii="Courier New" w:hAnsi="Courier New" w:cs="Courier New"/>
            <w:lang w:val="en-US"/>
          </w:rPr>
          <w:t>xxx</w:t>
        </w:r>
      </w:ins>
      <w:proofErr w:type="gramEnd"/>
      <w:ins w:id="1" w:author="Marc" w:date="2012-04-27T17:01:00Z">
        <w:del w:id="2" w:author="Andy Royle-pr" w:date="2012-04-28T17:44:00Z">
          <w:r w:rsidR="009B59A0" w:rsidDel="004003CA">
            <w:rPr>
              <w:rFonts w:ascii="Courier New" w:hAnsi="Courier New" w:cs="Courier New"/>
              <w:lang w:val="en-US"/>
            </w:rPr>
            <w:delText>$</w:delText>
          </w:r>
        </w:del>
        <w:r w:rsidR="009B59A0">
          <w:rPr>
            <w:rFonts w:ascii="Courier New" w:hAnsi="Courier New" w:cs="Courier New"/>
            <w:lang w:val="en-US"/>
          </w:rPr>
          <w:t>Add</w:t>
        </w:r>
        <w:proofErr w:type="spellEnd"/>
        <w:r w:rsidR="009B59A0">
          <w:rPr>
            <w:rFonts w:ascii="Courier New" w:hAnsi="Courier New" w:cs="Courier New"/>
            <w:lang w:val="en-US"/>
          </w:rPr>
          <w:t xml:space="preserve"> more relevant references at places like this. I </w:t>
        </w:r>
        <w:proofErr w:type="gramStart"/>
        <w:r w:rsidR="009B59A0">
          <w:rPr>
            <w:rFonts w:ascii="Courier New" w:hAnsi="Courier New" w:cs="Courier New"/>
            <w:lang w:val="en-US"/>
          </w:rPr>
          <w:t>mean,</w:t>
        </w:r>
        <w:proofErr w:type="gramEnd"/>
        <w:r w:rsidR="009B59A0">
          <w:rPr>
            <w:rFonts w:ascii="Courier New" w:hAnsi="Courier New" w:cs="Courier New"/>
            <w:lang w:val="en-US"/>
          </w:rPr>
          <w:t xml:space="preserve"> biological </w:t>
        </w:r>
        <w:proofErr w:type="spellStart"/>
        <w:r w:rsidR="009B59A0">
          <w:rPr>
            <w:rFonts w:ascii="Courier New" w:hAnsi="Courier New" w:cs="Courier New"/>
            <w:lang w:val="en-US"/>
          </w:rPr>
          <w:t>stuff</w:t>
        </w:r>
      </w:ins>
      <w:ins w:id="3" w:author="Andy Royle-pr" w:date="2012-04-28T17:44:00Z">
        <w:r>
          <w:rPr>
            <w:rFonts w:ascii="Courier New" w:hAnsi="Courier New" w:cs="Courier New"/>
            <w:lang w:val="en-US"/>
          </w:rPr>
          <w:t>xxxx</w:t>
        </w:r>
      </w:ins>
      <w:proofErr w:type="spellEnd"/>
      <w:ins w:id="4" w:author="Marc" w:date="2012-04-27T17:01:00Z">
        <w:del w:id="5" w:author="Andy Royle-pr" w:date="2012-04-28T17:44:00Z">
          <w:r w:rsidR="009B59A0" w:rsidDel="004003CA">
            <w:rPr>
              <w:rFonts w:ascii="Courier New" w:hAnsi="Courier New" w:cs="Courier New"/>
              <w:lang w:val="en-US"/>
            </w:rPr>
            <w:delText>$</w:delText>
          </w:r>
        </w:del>
      </w:ins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Every spatial capture-recapture model that we have considered so far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has</w:t>
      </w:r>
      <w:proofErr w:type="gramEnd"/>
      <w:r w:rsidRPr="0009762C">
        <w:rPr>
          <w:rFonts w:ascii="Courier New" w:hAnsi="Courier New" w:cs="Courier New"/>
          <w:lang w:val="en-US"/>
        </w:rPr>
        <w:t xml:space="preserve"> expressed encounter probability as function of the Euclidean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between individual activity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centers</w:t>
      </w:r>
      <w:proofErr w:type="gramEnd"/>
      <w:r w:rsidRPr="0009762C">
        <w:rPr>
          <w:rFonts w:ascii="Courier New" w:hAnsi="Courier New" w:cs="Courier New"/>
          <w:lang w:val="en-US"/>
        </w:rPr>
        <w:t xml:space="preserve"> $\bf s$ and trap locations $\bf x$. While </w:t>
      </w:r>
      <w:proofErr w:type="gramStart"/>
      <w:r w:rsidRPr="0009762C">
        <w:rPr>
          <w:rFonts w:ascii="Courier New" w:hAnsi="Courier New" w:cs="Courier New"/>
          <w:lang w:val="en-US"/>
        </w:rPr>
        <w:t>these simple encounter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probability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models will often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be</w:t>
      </w:r>
      <w:proofErr w:type="gramEnd"/>
      <w:r w:rsidRPr="0009762C">
        <w:rPr>
          <w:rFonts w:ascii="Courier New" w:hAnsi="Courier New" w:cs="Courier New"/>
          <w:lang w:val="en-US"/>
        </w:rPr>
        <w:t xml:space="preserve"> sufficient for practical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purposes</w:t>
      </w:r>
      <w:proofErr w:type="gramEnd"/>
      <w:r w:rsidRPr="0009762C">
        <w:rPr>
          <w:rFonts w:ascii="Courier New" w:hAnsi="Courier New" w:cs="Courier New"/>
          <w:lang w:val="en-US"/>
        </w:rPr>
        <w:t>, especially in small data sets, sometimes developing more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lastRenderedPageBreak/>
        <w:t>complex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models of the detection process as it relates to space usage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individuals will be useful.  Animals may not judge distance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terms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Euclidean distance but, rather, according to quality of local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habitat</w:t>
      </w:r>
      <w:proofErr w:type="gramEnd"/>
      <w:r w:rsidRPr="0009762C">
        <w:rPr>
          <w:rFonts w:ascii="Courier New" w:hAnsi="Courier New" w:cs="Courier New"/>
          <w:lang w:val="en-US"/>
        </w:rPr>
        <w:t>, landscape connectivity, perceived mortality risk, and other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considerations</w:t>
      </w:r>
      <w:proofErr w:type="gramEnd"/>
      <w:r w:rsidRPr="0009762C">
        <w:rPr>
          <w:rFonts w:ascii="Courier New" w:hAnsi="Courier New" w:cs="Courier New"/>
          <w:lang w:val="en-US"/>
        </w:rPr>
        <w:t xml:space="preserve"> affecting movement behavior.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\begin{comment}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As an example of the potential problem of parameterizing SCR models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using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Euclidean distance, imagine a study area bisected by a large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semi-permeable</w:t>
      </w:r>
      <w:proofErr w:type="gramEnd"/>
      <w:r w:rsidRPr="0009762C">
        <w:rPr>
          <w:rFonts w:ascii="Courier New" w:hAnsi="Courier New" w:cs="Courier New"/>
          <w:lang w:val="en-US"/>
        </w:rPr>
        <w:t xml:space="preserve"> barrier. In standard SCR models, the probability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capturing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an animal in a trap located on the opposite side of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barrier</w:t>
      </w:r>
      <w:proofErr w:type="gramEnd"/>
      <w:r w:rsidRPr="0009762C">
        <w:rPr>
          <w:rFonts w:ascii="Courier New" w:hAnsi="Courier New" w:cs="Courier New"/>
          <w:lang w:val="en-US"/>
        </w:rPr>
        <w:t xml:space="preserve"> would simply be a function of distance, whereas in reality it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should</w:t>
      </w:r>
      <w:proofErr w:type="gramEnd"/>
      <w:r w:rsidRPr="0009762C">
        <w:rPr>
          <w:rFonts w:ascii="Courier New" w:hAnsi="Courier New" w:cs="Courier New"/>
          <w:lang w:val="en-US"/>
        </w:rPr>
        <w:t xml:space="preserve"> be a function of both distance and the permeability of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barrier</w:t>
      </w:r>
      <w:proofErr w:type="gramEnd"/>
      <w:r w:rsidRPr="0009762C">
        <w:rPr>
          <w:rFonts w:ascii="Courier New" w:hAnsi="Courier New" w:cs="Courier New"/>
          <w:lang w:val="en-US"/>
        </w:rPr>
        <w:t>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Such situations are extremely common in capture-recapture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studies</w:t>
      </w:r>
      <w:proofErr w:type="gramEnd"/>
      <w:r w:rsidRPr="0009762C">
        <w:rPr>
          <w:rFonts w:ascii="Courier New" w:hAnsi="Courier New" w:cs="Courier New"/>
          <w:lang w:val="en-US"/>
        </w:rPr>
        <w:t xml:space="preserve"> where multiple habitats occur in the study area or when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animals</w:t>
      </w:r>
      <w:proofErr w:type="gramEnd"/>
      <w:r w:rsidRPr="0009762C">
        <w:rPr>
          <w:rFonts w:ascii="Courier New" w:hAnsi="Courier New" w:cs="Courier New"/>
          <w:lang w:val="en-US"/>
        </w:rPr>
        <w:t xml:space="preserve"> use linear features such as trails, corridors, or rivers.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\end{comment}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Moreover, because encounter probability and the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metric</w:t>
      </w:r>
      <w:proofErr w:type="gramEnd"/>
      <w:r w:rsidRPr="0009762C">
        <w:rPr>
          <w:rFonts w:ascii="Courier New" w:hAnsi="Courier New" w:cs="Courier New"/>
          <w:lang w:val="en-US"/>
        </w:rPr>
        <w:t xml:space="preserve"> upon which it is based represent outcomes of individual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movements</w:t>
      </w:r>
      <w:proofErr w:type="gramEnd"/>
      <w:r w:rsidRPr="0009762C">
        <w:rPr>
          <w:rFonts w:ascii="Courier New" w:hAnsi="Courier New" w:cs="Courier New"/>
          <w:lang w:val="en-US"/>
        </w:rPr>
        <w:t xml:space="preserve"> about their home range, ecologists might have explicit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hypotheses</w:t>
      </w:r>
      <w:proofErr w:type="gramEnd"/>
      <w:r w:rsidRPr="0009762C">
        <w:rPr>
          <w:rFonts w:ascii="Courier New" w:hAnsi="Courier New" w:cs="Courier New"/>
          <w:lang w:val="en-US"/>
        </w:rPr>
        <w:t xml:space="preserve"> about how environmental variables affect the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metric</w:t>
      </w:r>
      <w:proofErr w:type="gramEnd"/>
      <w:r w:rsidRPr="0009762C">
        <w:rPr>
          <w:rFonts w:ascii="Courier New" w:hAnsi="Courier New" w:cs="Courier New"/>
          <w:lang w:val="en-US"/>
        </w:rPr>
        <w:t>, and it is therefore desirable to incorporate these hypotheses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directly</w:t>
      </w:r>
      <w:proofErr w:type="gramEnd"/>
      <w:r w:rsidRPr="0009762C">
        <w:rPr>
          <w:rFonts w:ascii="Courier New" w:hAnsi="Courier New" w:cs="Courier New"/>
          <w:lang w:val="en-US"/>
        </w:rPr>
        <w:t xml:space="preserve"> into SCR models so that they may be formally evaluated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statistically</w:t>
      </w:r>
      <w:proofErr w:type="gramEnd"/>
      <w:r w:rsidRPr="0009762C">
        <w:rPr>
          <w:rFonts w:ascii="Courier New" w:hAnsi="Courier New" w:cs="Courier New"/>
          <w:lang w:val="en-US"/>
        </w:rPr>
        <w:t>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this chapter we develop a framework for modeling animal space usage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</w:t>
      </w:r>
      <w:proofErr w:type="gramEnd"/>
      <w:r w:rsidRPr="0009762C">
        <w:rPr>
          <w:rFonts w:ascii="Courier New" w:hAnsi="Courier New" w:cs="Courier New"/>
          <w:lang w:val="en-US"/>
        </w:rPr>
        <w:t xml:space="preserve"> SCR models, by parameterizing models for encounter probability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based</w:t>
      </w:r>
      <w:proofErr w:type="gramEnd"/>
      <w:r w:rsidRPr="0009762C">
        <w:rPr>
          <w:rFonts w:ascii="Courier New" w:hAnsi="Courier New" w:cs="Courier New"/>
          <w:lang w:val="en-US"/>
        </w:rPr>
        <w:t xml:space="preserve"> on ``ecological distance''.  In particular, following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citet</w:t>
      </w:r>
      <w:proofErr w:type="spellEnd"/>
      <w:r w:rsidRPr="0009762C">
        <w:rPr>
          <w:rFonts w:ascii="Courier New" w:hAnsi="Courier New" w:cs="Courier New"/>
          <w:lang w:val="en-US"/>
        </w:rPr>
        <w:t>{royle_etal:2012ecol}, we adopt a cost-weighted distance metric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(</w:t>
      </w: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least-cost path) used widely in landscape ecology for modeling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connectivity</w:t>
      </w:r>
      <w:proofErr w:type="gramEnd"/>
      <w:r w:rsidRPr="0009762C">
        <w:rPr>
          <w:rFonts w:ascii="Courier New" w:hAnsi="Courier New" w:cs="Courier New"/>
          <w:lang w:val="en-US"/>
        </w:rPr>
        <w:t>, movement and gene flow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{adriaensen_etal:2003</w:t>
      </w:r>
      <w:proofErr w:type="gramStart"/>
      <w:r w:rsidRPr="0009762C">
        <w:rPr>
          <w:rFonts w:ascii="Courier New" w:hAnsi="Courier New" w:cs="Courier New"/>
          <w:lang w:val="en-US"/>
        </w:rPr>
        <w:t>,manel</w:t>
      </w:r>
      <w:proofErr w:type="gramEnd"/>
      <w:r w:rsidRPr="0009762C">
        <w:rPr>
          <w:rFonts w:ascii="Courier New" w:hAnsi="Courier New" w:cs="Courier New"/>
          <w:lang w:val="en-US"/>
        </w:rPr>
        <w:t>_etal:2003,mcrae_etal:2008}. In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context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SCR models we can use this as the basis for computing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between traps and individuals activity centers. In this way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we</w:t>
      </w:r>
      <w:proofErr w:type="gramEnd"/>
      <w:r w:rsidRPr="0009762C">
        <w:rPr>
          <w:rFonts w:ascii="Courier New" w:hAnsi="Courier New" w:cs="Courier New"/>
          <w:lang w:val="en-US"/>
        </w:rPr>
        <w:t xml:space="preserve"> can explicitly accommodate landscape structure and account for how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animals</w:t>
      </w:r>
      <w:proofErr w:type="gramEnd"/>
      <w:r w:rsidRPr="0009762C">
        <w:rPr>
          <w:rFonts w:ascii="Courier New" w:hAnsi="Courier New" w:cs="Courier New"/>
          <w:lang w:val="en-US"/>
        </w:rPr>
        <w:t xml:space="preserve"> use space in SCR models. We develop a likelihood-based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inference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framework for SCR model parameters using this new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metric</w:t>
      </w:r>
      <w:proofErr w:type="gramEnd"/>
      <w:r w:rsidRPr="0009762C">
        <w:rPr>
          <w:rFonts w:ascii="Courier New" w:hAnsi="Courier New" w:cs="Courier New"/>
          <w:lang w:val="en-US"/>
        </w:rPr>
        <w:t xml:space="preserve"> when the ecological distance function is known.  We show that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MLEs are approximately unbiased in moderate sample sizes, as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expected</w:t>
      </w:r>
      <w:proofErr w:type="gramEnd"/>
      <w:r w:rsidRPr="0009762C">
        <w:rPr>
          <w:rFonts w:ascii="Courier New" w:hAnsi="Courier New" w:cs="Courier New"/>
          <w:lang w:val="en-US"/>
        </w:rPr>
        <w:t xml:space="preserve">, but also that the </w:t>
      </w:r>
      <w:proofErr w:type="spellStart"/>
      <w:r w:rsidRPr="0009762C">
        <w:rPr>
          <w:rFonts w:ascii="Courier New" w:hAnsi="Courier New" w:cs="Courier New"/>
          <w:lang w:val="en-US"/>
        </w:rPr>
        <w:t>misspecified</w:t>
      </w:r>
      <w:proofErr w:type="spellEnd"/>
      <w:r w:rsidRPr="0009762C">
        <w:rPr>
          <w:rFonts w:ascii="Courier New" w:hAnsi="Courier New" w:cs="Courier New"/>
          <w:lang w:val="en-US"/>
        </w:rPr>
        <w:t xml:space="preserve"> model based on Euclidean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can produce substantial bias in estimates of $N$ and hence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density</w:t>
      </w:r>
      <w:proofErr w:type="gramEnd"/>
      <w:r w:rsidRPr="0009762C">
        <w:rPr>
          <w:rFonts w:ascii="Courier New" w:hAnsi="Courier New" w:cs="Courier New"/>
          <w:lang w:val="en-US"/>
        </w:rPr>
        <w:t>.  Further, we extend the model to allow for likelihood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estimation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parameters of the cost function.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Using this methodological extension of SCR models, it is possible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make</w:t>
      </w:r>
      <w:proofErr w:type="gramEnd"/>
      <w:r w:rsidRPr="0009762C">
        <w:rPr>
          <w:rFonts w:ascii="Courier New" w:hAnsi="Courier New" w:cs="Courier New"/>
          <w:lang w:val="en-US"/>
        </w:rPr>
        <w:t xml:space="preserve"> formal statistical inferences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about</w:t>
      </w:r>
      <w:proofErr w:type="gramEnd"/>
      <w:r w:rsidRPr="0009762C">
        <w:rPr>
          <w:rFonts w:ascii="Courier New" w:hAnsi="Courier New" w:cs="Courier New"/>
          <w:lang w:val="en-US"/>
        </w:rPr>
        <w:t xml:space="preserve"> movement and connectivity from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capture-recapture</w:t>
      </w:r>
      <w:proofErr w:type="gramEnd"/>
      <w:r w:rsidRPr="0009762C">
        <w:rPr>
          <w:rFonts w:ascii="Courier New" w:hAnsi="Courier New" w:cs="Courier New"/>
          <w:lang w:val="en-US"/>
        </w:rPr>
        <w:t xml:space="preserve"> studies that generate sparse individual encounter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history</w:t>
      </w:r>
      <w:proofErr w:type="gramEnd"/>
      <w:r w:rsidRPr="0009762C">
        <w:rPr>
          <w:rFonts w:ascii="Courier New" w:hAnsi="Courier New" w:cs="Courier New"/>
          <w:lang w:val="en-US"/>
        </w:rPr>
        <w:t xml:space="preserve"> data without subjective prescription of resistance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or</w:t>
      </w:r>
      <w:proofErr w:type="gramEnd"/>
      <w:r w:rsidRPr="0009762C">
        <w:rPr>
          <w:rFonts w:ascii="Courier New" w:hAnsi="Courier New" w:cs="Courier New"/>
          <w:lang w:val="en-US"/>
        </w:rPr>
        <w:t xml:space="preserve"> cost surfaces.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\section{Distance Models}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the standard SCR model we model encounter probability as a function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Euclidean distance. For example, using the binomial observation model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as</w:t>
      </w:r>
      <w:proofErr w:type="gramEnd"/>
      <w:r w:rsidRPr="0009762C">
        <w:rPr>
          <w:rFonts w:ascii="Courier New" w:hAnsi="Courier New" w:cs="Courier New"/>
          <w:lang w:val="en-US"/>
        </w:rPr>
        <w:t xml:space="preserve"> an example (</w:t>
      </w:r>
      <w:proofErr w:type="spellStart"/>
      <w:r w:rsidRPr="0009762C">
        <w:rPr>
          <w:rFonts w:ascii="Courier New" w:hAnsi="Courier New" w:cs="Courier New"/>
          <w:lang w:val="en-US"/>
        </w:rPr>
        <w:t>Chapt</w:t>
      </w:r>
      <w:proofErr w:type="spellEnd"/>
      <w:r w:rsidRPr="0009762C">
        <w:rPr>
          <w:rFonts w:ascii="Courier New" w:hAnsi="Courier New" w:cs="Courier New"/>
          <w:lang w:val="en-US"/>
        </w:rPr>
        <w:t>. \ref{chapt.scr0}), let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$y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ij</w:t>
      </w:r>
      <w:proofErr w:type="spellEnd"/>
      <w:r w:rsidRPr="0009762C">
        <w:rPr>
          <w:rFonts w:ascii="Courier New" w:hAnsi="Courier New" w:cs="Courier New"/>
          <w:lang w:val="en-US"/>
        </w:rPr>
        <w:t>}$ be individual- and trap specific binomial counts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with</w:t>
      </w:r>
      <w:proofErr w:type="gramEnd"/>
      <w:r w:rsidRPr="0009762C">
        <w:rPr>
          <w:rFonts w:ascii="Courier New" w:hAnsi="Courier New" w:cs="Courier New"/>
          <w:lang w:val="en-US"/>
        </w:rPr>
        <w:t xml:space="preserve"> sample size $K$ and probabilities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lastRenderedPageBreak/>
        <w:t>$p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ij</w:t>
      </w:r>
      <w:proofErr w:type="spellEnd"/>
      <w:r w:rsidRPr="0009762C">
        <w:rPr>
          <w:rFonts w:ascii="Courier New" w:hAnsi="Courier New" w:cs="Courier New"/>
          <w:lang w:val="en-US"/>
        </w:rPr>
        <w:t>}$. The Gaussian or ``half-normal'' model is \footnote{Note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parameter</w:t>
      </w:r>
      <w:proofErr w:type="gramEnd"/>
      <w:r w:rsidRPr="0009762C">
        <w:rPr>
          <w:rFonts w:ascii="Courier New" w:hAnsi="Courier New" w:cs="Courier New"/>
          <w:lang w:val="en-US"/>
        </w:rPr>
        <w:t xml:space="preserve"> labeling is not consistent with the rest of the book}</w:t>
      </w:r>
      <w:ins w:id="6" w:author="Marc" w:date="2012-04-27T17:04:00Z">
        <w:r w:rsidR="005D07DC">
          <w:rPr>
            <w:rFonts w:ascii="Courier New" w:hAnsi="Courier New" w:cs="Courier New"/>
            <w:lang w:val="en-US"/>
          </w:rPr>
          <w:t xml:space="preserve"> </w:t>
        </w:r>
      </w:ins>
      <w:proofErr w:type="spellStart"/>
      <w:ins w:id="7" w:author="Andy Royle-pr" w:date="2012-04-28T17:44:00Z">
        <w:r w:rsidR="004003CA">
          <w:rPr>
            <w:rFonts w:ascii="Courier New" w:hAnsi="Courier New" w:cs="Courier New"/>
            <w:lang w:val="en-US"/>
          </w:rPr>
          <w:t>xxxx</w:t>
        </w:r>
      </w:ins>
      <w:ins w:id="8" w:author="Marc" w:date="2012-04-27T17:04:00Z">
        <w:del w:id="9" w:author="Andy Royle-pr" w:date="2012-04-28T17:44:00Z">
          <w:r w:rsidR="005D07DC" w:rsidDel="004003CA">
            <w:rPr>
              <w:rFonts w:ascii="Courier New" w:hAnsi="Courier New" w:cs="Courier New"/>
              <w:lang w:val="en-US"/>
            </w:rPr>
            <w:delText>$</w:delText>
          </w:r>
        </w:del>
        <w:r w:rsidR="005D07DC">
          <w:rPr>
            <w:rFonts w:ascii="Courier New" w:hAnsi="Courier New" w:cs="Courier New"/>
            <w:lang w:val="en-US"/>
          </w:rPr>
          <w:t>I</w:t>
        </w:r>
        <w:proofErr w:type="spellEnd"/>
        <w:r w:rsidR="005D07DC">
          <w:rPr>
            <w:rFonts w:ascii="Courier New" w:hAnsi="Courier New" w:cs="Courier New"/>
            <w:lang w:val="en-US"/>
          </w:rPr>
          <w:t xml:space="preserve"> would change that or else say why this is </w:t>
        </w:r>
        <w:proofErr w:type="spellStart"/>
        <w:r w:rsidR="005D07DC">
          <w:rPr>
            <w:rFonts w:ascii="Courier New" w:hAnsi="Courier New" w:cs="Courier New"/>
            <w:lang w:val="en-US"/>
          </w:rPr>
          <w:t>necessary</w:t>
        </w:r>
      </w:ins>
      <w:ins w:id="10" w:author="Andy Royle-pr" w:date="2012-04-28T17:44:00Z">
        <w:r w:rsidR="004003CA">
          <w:rPr>
            <w:rFonts w:ascii="Courier New" w:hAnsi="Courier New" w:cs="Courier New"/>
            <w:lang w:val="en-US"/>
          </w:rPr>
          <w:t>xxxxx</w:t>
        </w:r>
      </w:ins>
      <w:proofErr w:type="spellEnd"/>
      <w:ins w:id="11" w:author="Marc" w:date="2012-04-27T17:04:00Z">
        <w:del w:id="12" w:author="Andy Royle-pr" w:date="2012-04-28T17:44:00Z">
          <w:r w:rsidR="005D07DC" w:rsidDel="004003CA">
            <w:rPr>
              <w:rFonts w:ascii="Courier New" w:hAnsi="Courier New" w:cs="Courier New"/>
              <w:lang w:val="en-US"/>
            </w:rPr>
            <w:delText>$</w:delText>
          </w:r>
        </w:del>
      </w:ins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\[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log(p_{</w:t>
      </w:r>
      <w:proofErr w:type="spellStart"/>
      <w:r w:rsidRPr="0009762C">
        <w:rPr>
          <w:rFonts w:ascii="Courier New" w:hAnsi="Courier New" w:cs="Courier New"/>
          <w:lang w:val="en-US"/>
        </w:rPr>
        <w:t>ij</w:t>
      </w:r>
      <w:proofErr w:type="spellEnd"/>
      <w:r w:rsidRPr="0009762C">
        <w:rPr>
          <w:rFonts w:ascii="Courier New" w:hAnsi="Courier New" w:cs="Courier New"/>
          <w:lang w:val="en-US"/>
        </w:rPr>
        <w:t xml:space="preserve">})= \theta_{0} + \theta_{1} </w:t>
      </w:r>
      <w:proofErr w:type="spellStart"/>
      <w:r w:rsidRPr="0009762C">
        <w:rPr>
          <w:rFonts w:ascii="Courier New" w:hAnsi="Courier New" w:cs="Courier New"/>
          <w:lang w:val="en-US"/>
        </w:rPr>
        <w:t>dist</w:t>
      </w:r>
      <w:proofErr w:type="spellEnd"/>
      <w:r w:rsidRPr="0009762C">
        <w:rPr>
          <w:rFonts w:ascii="Courier New" w:hAnsi="Courier New" w:cs="Courier New"/>
          <w:lang w:val="en-US"/>
        </w:rPr>
        <w:t>({\bf x}_{j} - {\bf s}_{i})^{2}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or</w:t>
      </w:r>
      <w:proofErr w:type="gramEnd"/>
      <w:r w:rsidRPr="0009762C">
        <w:rPr>
          <w:rFonts w:ascii="Courier New" w:hAnsi="Courier New" w:cs="Courier New"/>
          <w:lang w:val="en-US"/>
        </w:rPr>
        <w:t>, equivalently,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\[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p_{</w:t>
      </w:r>
      <w:proofErr w:type="spellStart"/>
      <w:r w:rsidRPr="0009762C">
        <w:rPr>
          <w:rFonts w:ascii="Courier New" w:hAnsi="Courier New" w:cs="Courier New"/>
          <w:lang w:val="en-US"/>
        </w:rPr>
        <w:t>ij</w:t>
      </w:r>
      <w:proofErr w:type="spellEnd"/>
      <w:r w:rsidRPr="0009762C">
        <w:rPr>
          <w:rFonts w:ascii="Courier New" w:hAnsi="Courier New" w:cs="Courier New"/>
          <w:lang w:val="en-US"/>
        </w:rPr>
        <w:t xml:space="preserve">} = \lambda_{0} </w:t>
      </w:r>
      <w:proofErr w:type="spell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 xml:space="preserve">(-  </w:t>
      </w:r>
      <w:proofErr w:type="spellStart"/>
      <w:r w:rsidRPr="0009762C">
        <w:rPr>
          <w:rFonts w:ascii="Courier New" w:hAnsi="Courier New" w:cs="Courier New"/>
          <w:lang w:val="en-US"/>
        </w:rPr>
        <w:t>dist</w:t>
      </w:r>
      <w:proofErr w:type="spellEnd"/>
      <w:r w:rsidRPr="0009762C">
        <w:rPr>
          <w:rFonts w:ascii="Courier New" w:hAnsi="Courier New" w:cs="Courier New"/>
          <w:lang w:val="en-US"/>
        </w:rPr>
        <w:t>({\bf x}_{j} - {\bf s}_{i})^{2}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/(</w:t>
      </w:r>
      <w:proofErr w:type="gramEnd"/>
      <w:r w:rsidRPr="0009762C">
        <w:rPr>
          <w:rFonts w:ascii="Courier New" w:hAnsi="Courier New" w:cs="Courier New"/>
          <w:lang w:val="en-US"/>
        </w:rPr>
        <w:t>2\sigma^{2}) 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where</w:t>
      </w:r>
      <w:proofErr w:type="gramEnd"/>
      <w:r w:rsidRPr="0009762C">
        <w:rPr>
          <w:rFonts w:ascii="Courier New" w:hAnsi="Courier New" w:cs="Courier New"/>
          <w:lang w:val="en-US"/>
        </w:rPr>
        <w:t xml:space="preserve"> $\theta_{0} = log(\lambda_{0})$ and $\theta_{1} =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-1</w:t>
      </w:r>
      <w:proofErr w:type="gramStart"/>
      <w:r w:rsidRPr="0009762C">
        <w:rPr>
          <w:rFonts w:ascii="Courier New" w:hAnsi="Courier New" w:cs="Courier New"/>
          <w:lang w:val="en-US"/>
        </w:rPr>
        <w:t>/(</w:t>
      </w:r>
      <w:proofErr w:type="gramEnd"/>
      <w:r w:rsidRPr="0009762C">
        <w:rPr>
          <w:rFonts w:ascii="Courier New" w:hAnsi="Courier New" w:cs="Courier New"/>
          <w:lang w:val="en-US"/>
        </w:rPr>
        <w:t>2\sigma^2)$.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</w:t>
      </w:r>
      <w:proofErr w:type="gramStart"/>
      <w:r w:rsidRPr="0009762C">
        <w:rPr>
          <w:rFonts w:ascii="Courier New" w:hAnsi="Courier New" w:cs="Courier New"/>
          <w:lang w:val="en-US"/>
        </w:rPr>
        <w:t>In</w:t>
      </w:r>
      <w:proofErr w:type="gramEnd"/>
      <w:r w:rsidRPr="0009762C">
        <w:rPr>
          <w:rFonts w:ascii="Courier New" w:hAnsi="Courier New" w:cs="Courier New"/>
          <w:lang w:val="en-US"/>
        </w:rPr>
        <w:t xml:space="preserve"> all previous applications of SCR models in this book, as well as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%the literature,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main problem with the normal Euclidean distance metric, i.e</w:t>
      </w:r>
      <w:proofErr w:type="gramStart"/>
      <w:r w:rsidRPr="0009762C">
        <w:rPr>
          <w:rFonts w:ascii="Courier New" w:hAnsi="Courier New" w:cs="Courier New"/>
          <w:lang w:val="en-US"/>
        </w:rPr>
        <w:t>.,</w:t>
      </w:r>
      <w:proofErr w:type="gramEnd"/>
      <w:r w:rsidRPr="0009762C">
        <w:rPr>
          <w:rFonts w:ascii="Courier New" w:hAnsi="Courier New" w:cs="Courier New"/>
          <w:lang w:val="en-US"/>
        </w:rPr>
        <w:t xml:space="preserve"> 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</w:t>
      </w:r>
      <w:proofErr w:type="spellStart"/>
      <w:r w:rsidRPr="0009762C">
        <w:rPr>
          <w:rFonts w:ascii="Courier New" w:hAnsi="Courier New" w:cs="Courier New"/>
          <w:lang w:val="en-US"/>
        </w:rPr>
        <w:t>dist</w:t>
      </w:r>
      <w:proofErr w:type="spellEnd"/>
      <w:r w:rsidRPr="0009762C">
        <w:rPr>
          <w:rFonts w:ascii="Courier New" w:hAnsi="Courier New" w:cs="Courier New"/>
          <w:lang w:val="en-US"/>
        </w:rPr>
        <w:t>({\bf x}_{j} - {\bf s}_{i}) = ||{\bf x}_{j} - {\bf s}_{i}||$,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%the parameters $\theta_0$ and $\theta_1$ have been estimated using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%standard methods (likelihood or Bayesian).</w:t>
      </w:r>
      <w:proofErr w:type="gramEnd"/>
      <w:r w:rsidRPr="0009762C">
        <w:rPr>
          <w:rFonts w:ascii="Courier New" w:hAnsi="Courier New" w:cs="Courier New"/>
          <w:lang w:val="en-US"/>
        </w:rPr>
        <w:t xml:space="preserve">  The main problem with this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%approach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is</w:t>
      </w:r>
      <w:proofErr w:type="gramEnd"/>
      <w:r w:rsidRPr="0009762C">
        <w:rPr>
          <w:rFonts w:ascii="Courier New" w:hAnsi="Courier New" w:cs="Courier New"/>
          <w:lang w:val="en-US"/>
        </w:rPr>
        <w:t xml:space="preserve"> that it is unaffected by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habitat</w:t>
      </w:r>
      <w:proofErr w:type="gramEnd"/>
      <w:r w:rsidRPr="0009762C">
        <w:rPr>
          <w:rFonts w:ascii="Courier New" w:hAnsi="Courier New" w:cs="Courier New"/>
          <w:lang w:val="en-US"/>
        </w:rPr>
        <w:t xml:space="preserve"> or landscape structure, and it implies that the space used by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individuals</w:t>
      </w:r>
      <w:proofErr w:type="gramEnd"/>
      <w:r w:rsidRPr="0009762C">
        <w:rPr>
          <w:rFonts w:ascii="Courier New" w:hAnsi="Courier New" w:cs="Courier New"/>
          <w:lang w:val="en-US"/>
        </w:rPr>
        <w:t xml:space="preserve"> is stationary</w:t>
      </w:r>
      <w:del w:id="13" w:author="Marc" w:date="2012-04-27T17:02:00Z">
        <w:r w:rsidRPr="0009762C" w:rsidDel="005D07DC">
          <w:rPr>
            <w:rFonts w:ascii="Courier New" w:hAnsi="Courier New" w:cs="Courier New"/>
            <w:lang w:val="en-US"/>
          </w:rPr>
          <w:delText>,</w:delText>
        </w:r>
      </w:del>
      <w:r w:rsidRPr="0009762C">
        <w:rPr>
          <w:rFonts w:ascii="Courier New" w:hAnsi="Courier New" w:cs="Courier New"/>
          <w:lang w:val="en-US"/>
        </w:rPr>
        <w:t xml:space="preserve"> and symmetric which may be unreasonable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assumptions</w:t>
      </w:r>
      <w:proofErr w:type="gramEnd"/>
      <w:r w:rsidRPr="0009762C">
        <w:rPr>
          <w:rFonts w:ascii="Courier New" w:hAnsi="Courier New" w:cs="Courier New"/>
          <w:lang w:val="en-US"/>
        </w:rPr>
        <w:t xml:space="preserve"> for some species. By stationary here we mean in the formal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sense</w:t>
      </w:r>
      <w:proofErr w:type="gramEnd"/>
      <w:r w:rsidRPr="0009762C">
        <w:rPr>
          <w:rFonts w:ascii="Courier New" w:hAnsi="Courier New" w:cs="Courier New"/>
          <w:lang w:val="en-US"/>
        </w:rPr>
        <w:t xml:space="preserve">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invariance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translation. That is, the properties of an individual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home</w:t>
      </w:r>
      <w:proofErr w:type="gramEnd"/>
      <w:r w:rsidRPr="0009762C">
        <w:rPr>
          <w:rFonts w:ascii="Courier New" w:hAnsi="Courier New" w:cs="Courier New"/>
          <w:lang w:val="en-US"/>
        </w:rPr>
        <w:t xml:space="preserve"> range centered at some point ${\bf s}$ are exactly the same as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any</w:t>
      </w:r>
      <w:proofErr w:type="gramEnd"/>
      <w:r w:rsidRPr="0009762C">
        <w:rPr>
          <w:rFonts w:ascii="Courier New" w:hAnsi="Courier New" w:cs="Courier New"/>
          <w:lang w:val="en-US"/>
        </w:rPr>
        <w:t xml:space="preserve"> other point say ${\bf s}'$.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As an example, if the common detection model based on a bivariate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normal</w:t>
      </w:r>
      <w:proofErr w:type="gramEnd"/>
      <w:r w:rsidRPr="0009762C">
        <w:rPr>
          <w:rFonts w:ascii="Courier New" w:hAnsi="Courier New" w:cs="Courier New"/>
          <w:lang w:val="en-US"/>
        </w:rPr>
        <w:t xml:space="preserve"> probability distribution function is used, then the implied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space</w:t>
      </w:r>
      <w:proofErr w:type="gramEnd"/>
      <w:r w:rsidRPr="0009762C">
        <w:rPr>
          <w:rFonts w:ascii="Courier New" w:hAnsi="Courier New" w:cs="Courier New"/>
          <w:lang w:val="en-US"/>
        </w:rPr>
        <w:t xml:space="preserve"> usage by {\it all} individuals, no matter their location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space</w:t>
      </w:r>
      <w:proofErr w:type="gramEnd"/>
      <w:r w:rsidRPr="0009762C">
        <w:rPr>
          <w:rFonts w:ascii="Courier New" w:hAnsi="Courier New" w:cs="Courier New"/>
          <w:lang w:val="en-US"/>
        </w:rPr>
        <w:t xml:space="preserve"> or local habitat conditions, is symmetric with circular contours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usage intensity (density contours of the </w:t>
      </w:r>
      <w:proofErr w:type="spellStart"/>
      <w:r w:rsidRPr="0009762C">
        <w:rPr>
          <w:rFonts w:ascii="Courier New" w:hAnsi="Courier New" w:cs="Courier New"/>
          <w:lang w:val="en-US"/>
        </w:rPr>
        <w:t>pdf</w:t>
      </w:r>
      <w:proofErr w:type="spellEnd"/>
      <w:r w:rsidRPr="0009762C">
        <w:rPr>
          <w:rFonts w:ascii="Courier New" w:hAnsi="Courier New" w:cs="Courier New"/>
          <w:lang w:val="en-US"/>
        </w:rPr>
        <w:t>).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citet</w:t>
      </w:r>
      <w:proofErr w:type="spellEnd"/>
      <w:r w:rsidRPr="0009762C">
        <w:rPr>
          <w:rFonts w:ascii="Courier New" w:hAnsi="Courier New" w:cs="Courier New"/>
          <w:lang w:val="en-US"/>
        </w:rPr>
        <w:t>{royle_etal:2012ecol} extended this class of SCR models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accommodate</w:t>
      </w:r>
      <w:proofErr w:type="gramEnd"/>
      <w:r w:rsidRPr="0009762C">
        <w:rPr>
          <w:rFonts w:ascii="Courier New" w:hAnsi="Courier New" w:cs="Courier New"/>
          <w:lang w:val="en-US"/>
        </w:rPr>
        <w:t xml:space="preserve"> alternative distance metrics that explicitly incorporate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information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about the landscape so that a unit of distance is variable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depending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on identified covariates.  Thus, where an individual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lives</w:t>
      </w:r>
      <w:proofErr w:type="gramEnd"/>
      <w:r w:rsidRPr="0009762C">
        <w:rPr>
          <w:rFonts w:ascii="Courier New" w:hAnsi="Courier New" w:cs="Courier New"/>
          <w:lang w:val="en-US"/>
        </w:rPr>
        <w:t xml:space="preserve"> on the landscape, and the state of the surrounding landscape,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will</w:t>
      </w:r>
      <w:proofErr w:type="gramEnd"/>
      <w:r w:rsidRPr="0009762C">
        <w:rPr>
          <w:rFonts w:ascii="Courier New" w:hAnsi="Courier New" w:cs="Courier New"/>
          <w:lang w:val="en-US"/>
        </w:rPr>
        <w:t xml:space="preserve"> determine the character of its usage of space. In particular, they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suggest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distance metrics that imply irregular, asymmetric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non-stationary</w:t>
      </w:r>
      <w:proofErr w:type="gramEnd"/>
      <w:r w:rsidRPr="0009762C">
        <w:rPr>
          <w:rFonts w:ascii="Courier New" w:hAnsi="Courier New" w:cs="Courier New"/>
          <w:lang w:val="en-US"/>
        </w:rPr>
        <w:t xml:space="preserve"> home ranges of individuals. As an example,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Fig.</w:t>
      </w:r>
      <w:proofErr w:type="gramEnd"/>
      <w:r w:rsidRPr="0009762C">
        <w:rPr>
          <w:rFonts w:ascii="Courier New" w:hAnsi="Courier New" w:cs="Courier New"/>
          <w:lang w:val="en-US"/>
        </w:rPr>
        <w:t xml:space="preserve"> \ref{</w:t>
      </w:r>
      <w:proofErr w:type="spellStart"/>
      <w:r w:rsidRPr="0009762C">
        <w:rPr>
          <w:rFonts w:ascii="Courier New" w:hAnsi="Courier New" w:cs="Courier New"/>
          <w:lang w:val="en-US"/>
        </w:rPr>
        <w:t>fig.distort</w:t>
      </w:r>
      <w:proofErr w:type="spellEnd"/>
      <w:r w:rsidRPr="0009762C">
        <w:rPr>
          <w:rFonts w:ascii="Courier New" w:hAnsi="Courier New" w:cs="Courier New"/>
          <w:lang w:val="en-US"/>
        </w:rPr>
        <w:t>} shows a typical symmetric home range, and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com</w:t>
      </w:r>
      <w:r w:rsidR="005D07DC">
        <w:rPr>
          <w:rFonts w:ascii="Courier New" w:hAnsi="Courier New" w:cs="Courier New"/>
          <w:lang w:val="en-US"/>
        </w:rPr>
        <w:t>p</w:t>
      </w:r>
      <w:r w:rsidRPr="0009762C">
        <w:rPr>
          <w:rFonts w:ascii="Courier New" w:hAnsi="Courier New" w:cs="Courier New"/>
          <w:lang w:val="en-US"/>
        </w:rPr>
        <w:t>ressed</w:t>
      </w:r>
      <w:proofErr w:type="gramEnd"/>
      <w:r w:rsidRPr="0009762C">
        <w:rPr>
          <w:rFonts w:ascii="Courier New" w:hAnsi="Courier New" w:cs="Courier New"/>
          <w:lang w:val="en-US"/>
        </w:rPr>
        <w:t xml:space="preserve"> home range resulting from the effect of an environmental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variable</w:t>
      </w:r>
      <w:proofErr w:type="gramEnd"/>
      <w:r w:rsidRPr="0009762C">
        <w:rPr>
          <w:rFonts w:ascii="Courier New" w:hAnsi="Courier New" w:cs="Courier New"/>
          <w:lang w:val="en-US"/>
        </w:rPr>
        <w:t xml:space="preserve"> on an animal's movement behavior.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\begin{figure}[h]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\centering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includegraphics</w:t>
      </w:r>
      <w:proofErr w:type="spellEnd"/>
      <w:r w:rsidRPr="0009762C">
        <w:rPr>
          <w:rFonts w:ascii="Courier New" w:hAnsi="Courier New" w:cs="Courier New"/>
          <w:lang w:val="en-US"/>
        </w:rPr>
        <w:t>[width=5in</w:t>
      </w:r>
      <w:proofErr w:type="gramStart"/>
      <w:r w:rsidRPr="0009762C">
        <w:rPr>
          <w:rFonts w:ascii="Courier New" w:hAnsi="Courier New" w:cs="Courier New"/>
          <w:lang w:val="en-US"/>
        </w:rPr>
        <w:t>,height</w:t>
      </w:r>
      <w:proofErr w:type="gramEnd"/>
      <w:r w:rsidRPr="0009762C">
        <w:rPr>
          <w:rFonts w:ascii="Courier New" w:hAnsi="Courier New" w:cs="Courier New"/>
          <w:lang w:val="en-US"/>
        </w:rPr>
        <w:t>=1.3in]{Ch10/figs/distort}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\caption{A symmetric home range (left), a habitat variable (center),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a non-symmetric home range (right) resulting from the cost imposed 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movement</w:t>
      </w:r>
      <w:proofErr w:type="gramEnd"/>
      <w:r w:rsidRPr="0009762C">
        <w:rPr>
          <w:rFonts w:ascii="Courier New" w:hAnsi="Courier New" w:cs="Courier New"/>
          <w:lang w:val="en-US"/>
        </w:rPr>
        <w:t xml:space="preserve"> by the habitat variable.}</w:t>
      </w:r>
    </w:p>
    <w:p w:rsidR="00215C20" w:rsidRDefault="00215C20" w:rsidP="00E047CD">
      <w:pPr>
        <w:pStyle w:val="PlainText"/>
        <w:rPr>
          <w:ins w:id="14" w:author="Marc" w:date="2012-04-27T17:08:00Z"/>
          <w:rFonts w:ascii="Courier New" w:hAnsi="Courier New" w:cs="Courier New"/>
          <w:lang w:val="en-US"/>
        </w:rPr>
      </w:pPr>
    </w:p>
    <w:p w:rsidR="00215C20" w:rsidRDefault="00BA0787" w:rsidP="00E047CD">
      <w:pPr>
        <w:pStyle w:val="PlainText"/>
        <w:rPr>
          <w:ins w:id="15" w:author="Marc" w:date="2012-04-27T17:08:00Z"/>
          <w:rFonts w:ascii="Courier New" w:hAnsi="Courier New" w:cs="Courier New"/>
          <w:lang w:val="en-US"/>
        </w:rPr>
      </w:pPr>
      <w:proofErr w:type="spellStart"/>
      <w:ins w:id="16" w:author="Andy Royle-pr" w:date="2012-04-28T17:45:00Z">
        <w:r>
          <w:rPr>
            <w:rFonts w:ascii="Courier New" w:hAnsi="Courier New" w:cs="Courier New"/>
            <w:lang w:val="en-US"/>
          </w:rPr>
          <w:t>xxxxx</w:t>
        </w:r>
      </w:ins>
      <w:ins w:id="17" w:author="Marc" w:date="2012-04-27T17:08:00Z">
        <w:r w:rsidR="00215C20">
          <w:rPr>
            <w:rFonts w:ascii="Courier New" w:hAnsi="Courier New" w:cs="Courier New"/>
            <w:lang w:val="en-US"/>
          </w:rPr>
          <w:t>$Say</w:t>
        </w:r>
        <w:proofErr w:type="spellEnd"/>
        <w:r w:rsidR="00215C20">
          <w:rPr>
            <w:rFonts w:ascii="Courier New" w:hAnsi="Courier New" w:cs="Courier New"/>
            <w:lang w:val="en-US"/>
          </w:rPr>
          <w:t xml:space="preserve"> what this habitat variable does, what it stands for, how it transforms a HR like in the left panel into one in the panel on the </w:t>
        </w:r>
        <w:proofErr w:type="spellStart"/>
        <w:r w:rsidR="00215C20">
          <w:rPr>
            <w:rFonts w:ascii="Courier New" w:hAnsi="Courier New" w:cs="Courier New"/>
            <w:lang w:val="en-US"/>
          </w:rPr>
          <w:t>rhs$</w:t>
        </w:r>
      </w:ins>
      <w:ins w:id="18" w:author="Andy Royle-pr" w:date="2012-04-28T17:45:00Z">
        <w:r>
          <w:rPr>
            <w:rFonts w:ascii="Courier New" w:hAnsi="Courier New" w:cs="Courier New"/>
            <w:lang w:val="en-US"/>
          </w:rPr>
          <w:t>xxxxxx</w:t>
        </w:r>
      </w:ins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fig.distort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lastRenderedPageBreak/>
        <w:t>\end{figure}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\section{Cost-Weighted Distance}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adopt a cost-weighted distance metric here which defines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</w:t>
      </w:r>
      <w:r w:rsidR="005D07DC">
        <w:rPr>
          <w:rFonts w:ascii="Courier New" w:hAnsi="Courier New" w:cs="Courier New"/>
          <w:lang w:val="en-US"/>
        </w:rPr>
        <w:t xml:space="preserve">effective </w:t>
      </w:r>
      <w:r w:rsidRPr="0009762C">
        <w:rPr>
          <w:rFonts w:ascii="Courier New" w:hAnsi="Courier New" w:cs="Courier New"/>
          <w:lang w:val="en-US"/>
        </w:rPr>
        <w:t>distance between points by accumulating pixel-specific costs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determined</w:t>
      </w:r>
      <w:proofErr w:type="gramEnd"/>
      <w:r w:rsidRPr="0009762C">
        <w:rPr>
          <w:rFonts w:ascii="Courier New" w:hAnsi="Courier New" w:cs="Courier New"/>
          <w:lang w:val="en-US"/>
        </w:rPr>
        <w:t xml:space="preserve"> under a cost function defined by the user.  The idea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cost-weighted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distance to characterize animal use of landscapes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widely</w:t>
      </w:r>
      <w:proofErr w:type="gramEnd"/>
      <w:r w:rsidRPr="0009762C">
        <w:rPr>
          <w:rFonts w:ascii="Courier New" w:hAnsi="Courier New" w:cs="Courier New"/>
          <w:lang w:val="en-US"/>
        </w:rPr>
        <w:t xml:space="preserve"> used in landscape ecology for modeling connectivity, movement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gene flow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{beier_etal:2008}. As is customary for reasons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computational</w:t>
      </w:r>
      <w:proofErr w:type="gramEnd"/>
      <w:r w:rsidRPr="0009762C">
        <w:rPr>
          <w:rFonts w:ascii="Courier New" w:hAnsi="Courier New" w:cs="Courier New"/>
          <w:lang w:val="en-US"/>
        </w:rPr>
        <w:t xml:space="preserve"> tractability we consider a discrete landscape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defined</w:t>
      </w:r>
      <w:proofErr w:type="gramEnd"/>
      <w:r w:rsidRPr="0009762C">
        <w:rPr>
          <w:rFonts w:ascii="Courier New" w:hAnsi="Courier New" w:cs="Courier New"/>
          <w:lang w:val="en-US"/>
        </w:rPr>
        <w:t xml:space="preserve"> by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</w:t>
      </w:r>
      <w:proofErr w:type="gramEnd"/>
      <w:r w:rsidRPr="0009762C">
        <w:rPr>
          <w:rFonts w:ascii="Courier New" w:hAnsi="Courier New" w:cs="Courier New"/>
          <w:lang w:val="en-US"/>
        </w:rPr>
        <w:t xml:space="preserve"> raster of some prescribed resolution. The distance between any two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points</w:t>
      </w:r>
      <w:proofErr w:type="gramEnd"/>
      <w:r w:rsidRPr="0009762C">
        <w:rPr>
          <w:rFonts w:ascii="Courier New" w:hAnsi="Courier New" w:cs="Courier New"/>
          <w:lang w:val="en-US"/>
        </w:rPr>
        <w:t xml:space="preserve"> ${\bf x}$ and ${\bf x}'$ can be represented by a sequence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line</w:t>
      </w:r>
      <w:proofErr w:type="gramEnd"/>
      <w:r w:rsidRPr="0009762C">
        <w:rPr>
          <w:rFonts w:ascii="Courier New" w:hAnsi="Courier New" w:cs="Courier New"/>
          <w:lang w:val="en-US"/>
        </w:rPr>
        <w:t xml:space="preserve"> segments connecting neighboring pixels</w:t>
      </w:r>
      <w:r w:rsidR="007E31F8">
        <w:rPr>
          <w:rFonts w:ascii="Courier New" w:hAnsi="Courier New" w:cs="Courier New"/>
          <w:lang w:val="en-US"/>
        </w:rPr>
        <w:t>,</w:t>
      </w:r>
      <w:r w:rsidRPr="0009762C">
        <w:rPr>
          <w:rFonts w:ascii="Courier New" w:hAnsi="Courier New" w:cs="Courier New"/>
          <w:lang w:val="en-US"/>
        </w:rPr>
        <w:t xml:space="preserve"> say ${\bf l}_{1},{\bf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l</w:t>
      </w:r>
      <w:proofErr w:type="gramEnd"/>
      <w:r w:rsidRPr="0009762C">
        <w:rPr>
          <w:rFonts w:ascii="Courier New" w:hAnsi="Courier New" w:cs="Courier New"/>
          <w:lang w:val="en-US"/>
        </w:rPr>
        <w:t>}_{2},\</w:t>
      </w:r>
      <w:proofErr w:type="spellStart"/>
      <w:r w:rsidRPr="0009762C">
        <w:rPr>
          <w:rFonts w:ascii="Courier New" w:hAnsi="Courier New" w:cs="Courier New"/>
          <w:lang w:val="en-US"/>
        </w:rPr>
        <w:t>ldots</w:t>
      </w:r>
      <w:proofErr w:type="spellEnd"/>
      <w:r w:rsidRPr="0009762C">
        <w:rPr>
          <w:rFonts w:ascii="Courier New" w:hAnsi="Courier New" w:cs="Courier New"/>
          <w:lang w:val="en-US"/>
        </w:rPr>
        <w:t>,{\bf l}_{m}$. Then the cost-weighted distance between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${\bf x</w:t>
      </w:r>
      <w:proofErr w:type="gramStart"/>
      <w:r w:rsidRPr="0009762C">
        <w:rPr>
          <w:rFonts w:ascii="Courier New" w:hAnsi="Courier New" w:cs="Courier New"/>
          <w:lang w:val="en-US"/>
        </w:rPr>
        <w:t>}$</w:t>
      </w:r>
      <w:proofErr w:type="gramEnd"/>
      <w:r w:rsidRPr="0009762C">
        <w:rPr>
          <w:rFonts w:ascii="Courier New" w:hAnsi="Courier New" w:cs="Courier New"/>
          <w:lang w:val="en-US"/>
        </w:rPr>
        <w:t xml:space="preserve"> and ${\bf x}'$ is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\begin{equation}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</w:t>
      </w:r>
      <w:proofErr w:type="gramStart"/>
      <w:r w:rsidRPr="0009762C">
        <w:rPr>
          <w:rFonts w:ascii="Courier New" w:hAnsi="Courier New" w:cs="Courier New"/>
          <w:lang w:val="en-US"/>
        </w:rPr>
        <w:t>d(</w:t>
      </w:r>
      <w:proofErr w:type="gramEnd"/>
      <w:r w:rsidRPr="0009762C">
        <w:rPr>
          <w:rFonts w:ascii="Courier New" w:hAnsi="Courier New" w:cs="Courier New"/>
          <w:lang w:val="en-US"/>
        </w:rPr>
        <w:t>{\bf x},{\bf x}')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=  \sum_{i=1}^{m-1} cost({\bf l}_{i},{\bf l}_{i+1})||{\bf l}_{i} - {\bf l}_{i+1}||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eq.costweighted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\end{equation}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flushleft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where }</w:t>
      </w:r>
      <w:proofErr w:type="gramEnd"/>
      <w:r w:rsidRPr="0009762C">
        <w:rPr>
          <w:rFonts w:ascii="Courier New" w:hAnsi="Courier New" w:cs="Courier New"/>
          <w:lang w:val="en-US"/>
        </w:rPr>
        <w:t xml:space="preserve"> $cost({\bf l}_{i},{\bf l}_{i+1})$ is the user-defined cost function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to</w:t>
      </w:r>
      <w:proofErr w:type="gramEnd"/>
      <w:r w:rsidRPr="0009762C">
        <w:rPr>
          <w:rFonts w:ascii="Courier New" w:hAnsi="Courier New" w:cs="Courier New"/>
          <w:lang w:val="en-US"/>
        </w:rPr>
        <w:t xml:space="preserve"> move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from pixel ${\bf l}_{i}$ to neighboring pixel ${\bf l}_{i}$ in the sequence.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Given the ``cost'' of each pixel, it is a simple matter to compute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cost-weighted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distance between any two pixels, along {\it any} path,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simply</w:t>
      </w:r>
      <w:proofErr w:type="gramEnd"/>
      <w:r w:rsidRPr="0009762C">
        <w:rPr>
          <w:rFonts w:ascii="Courier New" w:hAnsi="Courier New" w:cs="Courier New"/>
          <w:lang w:val="en-US"/>
        </w:rPr>
        <w:t xml:space="preserve"> by accumulating the incremental  costs weighted by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distances</w:t>
      </w:r>
      <w:proofErr w:type="gramEnd"/>
      <w:r w:rsidRPr="0009762C">
        <w:rPr>
          <w:rFonts w:ascii="Courier New" w:hAnsi="Courier New" w:cs="Courier New"/>
          <w:lang w:val="en-US"/>
        </w:rPr>
        <w:t>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the context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spatial</w:t>
      </w:r>
      <w:proofErr w:type="gramEnd"/>
      <w:r w:rsidRPr="0009762C">
        <w:rPr>
          <w:rFonts w:ascii="Courier New" w:hAnsi="Courier New" w:cs="Courier New"/>
          <w:lang w:val="en-US"/>
        </w:rPr>
        <w:t xml:space="preserve"> capture-recapture models (and, more generally, landscape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connectivity</w:t>
      </w:r>
      <w:proofErr w:type="gramEnd"/>
      <w:r w:rsidRPr="0009762C">
        <w:rPr>
          <w:rFonts w:ascii="Courier New" w:hAnsi="Courier New" w:cs="Courier New"/>
          <w:lang w:val="en-US"/>
        </w:rPr>
        <w:t>) we are concerned with the {\it minimum} cost-weighted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>, or the {\it least-cost path}, between any two points which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we</w:t>
      </w:r>
      <w:proofErr w:type="gramEnd"/>
      <w:r w:rsidRPr="0009762C">
        <w:rPr>
          <w:rFonts w:ascii="Courier New" w:hAnsi="Courier New" w:cs="Courier New"/>
          <w:lang w:val="en-US"/>
        </w:rPr>
        <w:t xml:space="preserve"> will denote by $d_{</w:t>
      </w: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}$, which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sequence ${\bf l}_{1},{\bf l}_{2},\</w:t>
      </w:r>
      <w:proofErr w:type="spellStart"/>
      <w:r w:rsidRPr="0009762C">
        <w:rPr>
          <w:rFonts w:ascii="Courier New" w:hAnsi="Courier New" w:cs="Courier New"/>
          <w:lang w:val="en-US"/>
        </w:rPr>
        <w:t>ldots</w:t>
      </w:r>
      <w:proofErr w:type="spellEnd"/>
      <w:r w:rsidRPr="0009762C">
        <w:rPr>
          <w:rFonts w:ascii="Courier New" w:hAnsi="Courier New" w:cs="Courier New"/>
          <w:lang w:val="en-US"/>
        </w:rPr>
        <w:t>,{\bf l}_{m}$ that minimizes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objective function defined by Eq. \ref{</w:t>
      </w:r>
      <w:proofErr w:type="spellStart"/>
      <w:r w:rsidRPr="0009762C">
        <w:rPr>
          <w:rFonts w:ascii="Courier New" w:hAnsi="Courier New" w:cs="Courier New"/>
          <w:lang w:val="en-US"/>
        </w:rPr>
        <w:t>eq.costweighted</w:t>
      </w:r>
      <w:proofErr w:type="spellEnd"/>
      <w:r w:rsidRPr="0009762C">
        <w:rPr>
          <w:rFonts w:ascii="Courier New" w:hAnsi="Courier New" w:cs="Courier New"/>
          <w:lang w:val="en-US"/>
        </w:rPr>
        <w:t>}. That is,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\begin{equation}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d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}({\bf x},{\bf x}')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=  min_{{\bf l}_{1},\</w:t>
      </w:r>
      <w:proofErr w:type="spellStart"/>
      <w:r w:rsidRPr="0009762C">
        <w:rPr>
          <w:rFonts w:ascii="Courier New" w:hAnsi="Courier New" w:cs="Courier New"/>
          <w:lang w:val="en-US"/>
        </w:rPr>
        <w:t>ldots</w:t>
      </w:r>
      <w:proofErr w:type="spellEnd"/>
      <w:r w:rsidRPr="0009762C">
        <w:rPr>
          <w:rFonts w:ascii="Courier New" w:hAnsi="Courier New" w:cs="Courier New"/>
          <w:lang w:val="en-US"/>
        </w:rPr>
        <w:t>,{\bf l}_{m}}  \sum_{i=1}^{m-1} cost({\bf l}_{i},{\bf l}_{i+1})||{\bf l}_{i} - {\bf l}_{i+1}||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eq.lcp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\end{equation}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flushleft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Least-cost} path distance can be calculated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</w:t>
      </w:r>
      <w:proofErr w:type="gramStart"/>
      <w:r w:rsidRPr="0009762C">
        <w:rPr>
          <w:rFonts w:ascii="Courier New" w:hAnsi="Courier New" w:cs="Courier New"/>
          <w:lang w:val="en-US"/>
        </w:rPr>
        <w:t>many</w:t>
      </w:r>
      <w:proofErr w:type="gramEnd"/>
      <w:r w:rsidRPr="0009762C">
        <w:rPr>
          <w:rFonts w:ascii="Courier New" w:hAnsi="Courier New" w:cs="Courier New"/>
          <w:lang w:val="en-US"/>
        </w:rPr>
        <w:t xml:space="preserve"> geographic information systems and other software packages,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including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{\bf R} package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gdistance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}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{vanetten:2011}.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key ecological aspect of least-cost path modeling is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lastRenderedPageBreak/>
        <w:t>development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models for pixel-specific cost.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this paper we model cost as a function of one or more covariates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defined</w:t>
      </w:r>
      <w:proofErr w:type="gramEnd"/>
      <w:r w:rsidRPr="0009762C">
        <w:rPr>
          <w:rFonts w:ascii="Courier New" w:hAnsi="Courier New" w:cs="Courier New"/>
          <w:lang w:val="en-US"/>
        </w:rPr>
        <w:t xml:space="preserve"> on every pixel of the according raster. For example, using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single</w:t>
      </w:r>
      <w:proofErr w:type="gramEnd"/>
      <w:r w:rsidRPr="0009762C">
        <w:rPr>
          <w:rFonts w:ascii="Courier New" w:hAnsi="Courier New" w:cs="Courier New"/>
          <w:lang w:val="en-US"/>
        </w:rPr>
        <w:t xml:space="preserve"> covariate $z(x)$ we define the cost of moving from some pixel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${\bf x</w:t>
      </w:r>
      <w:proofErr w:type="gramStart"/>
      <w:r w:rsidRPr="0009762C">
        <w:rPr>
          <w:rFonts w:ascii="Courier New" w:hAnsi="Courier New" w:cs="Courier New"/>
          <w:lang w:val="en-US"/>
        </w:rPr>
        <w:t>}$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neighboring pixel ${\bf x}'$ as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\begin{equation}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log(cost({\bf x},{\bf x}'))=  \theta_{2} \</w:t>
      </w:r>
      <w:proofErr w:type="spellStart"/>
      <w:r w:rsidRPr="0009762C">
        <w:rPr>
          <w:rFonts w:ascii="Courier New" w:hAnsi="Courier New" w:cs="Courier New"/>
          <w:lang w:val="en-US"/>
        </w:rPr>
        <w:t>frac</w:t>
      </w:r>
      <w:proofErr w:type="spellEnd"/>
      <w:r w:rsidRPr="0009762C">
        <w:rPr>
          <w:rFonts w:ascii="Courier New" w:hAnsi="Courier New" w:cs="Courier New"/>
          <w:lang w:val="en-US"/>
        </w:rPr>
        <w:t>{z({\bf x})+z({\bf x}')}{2}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ecoldist.eq.cost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\end{equation}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Thus, if $\theta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gramEnd"/>
      <w:r w:rsidRPr="0009762C">
        <w:rPr>
          <w:rFonts w:ascii="Courier New" w:hAnsi="Courier New" w:cs="Courier New"/>
          <w:lang w:val="en-US"/>
        </w:rPr>
        <w:t>2} = 0$ then substituting $cost({\bf x},{\bf x}')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0) = 1$ into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Eq. \ref{</w:t>
      </w:r>
      <w:proofErr w:type="spellStart"/>
      <w:r w:rsidRPr="0009762C">
        <w:rPr>
          <w:rFonts w:ascii="Courier New" w:hAnsi="Courier New" w:cs="Courier New"/>
          <w:lang w:val="en-US"/>
        </w:rPr>
        <w:t>eq.lcp</w:t>
      </w:r>
      <w:proofErr w:type="spellEnd"/>
      <w:r w:rsidRPr="0009762C">
        <w:rPr>
          <w:rFonts w:ascii="Courier New" w:hAnsi="Courier New" w:cs="Courier New"/>
          <w:lang w:val="en-US"/>
        </w:rPr>
        <w:t>} will produce the ordinary Euclidean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between</w:t>
      </w:r>
      <w:proofErr w:type="gramEnd"/>
      <w:r w:rsidRPr="0009762C">
        <w:rPr>
          <w:rFonts w:ascii="Courier New" w:hAnsi="Courier New" w:cs="Courier New"/>
          <w:lang w:val="en-US"/>
        </w:rPr>
        <w:t xml:space="preserve"> points. Here we assume the covariate $z$ is positive-valued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constrain $\theta_{2}\</w:t>
      </w:r>
      <w:proofErr w:type="spellStart"/>
      <w:r w:rsidRPr="0009762C">
        <w:rPr>
          <w:rFonts w:ascii="Courier New" w:hAnsi="Courier New" w:cs="Courier New"/>
          <w:lang w:val="en-US"/>
        </w:rPr>
        <w:t>ge</w:t>
      </w:r>
      <w:proofErr w:type="spellEnd"/>
      <w:r w:rsidRPr="0009762C">
        <w:rPr>
          <w:rFonts w:ascii="Courier New" w:hAnsi="Courier New" w:cs="Courier New"/>
          <w:lang w:val="en-US"/>
        </w:rPr>
        <w:t xml:space="preserve"> 0$ so as to avoid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negative</w:t>
      </w:r>
      <w:proofErr w:type="gramEnd"/>
      <w:r w:rsidRPr="0009762C">
        <w:rPr>
          <w:rFonts w:ascii="Courier New" w:hAnsi="Courier New" w:cs="Courier New"/>
          <w:lang w:val="en-US"/>
        </w:rPr>
        <w:t xml:space="preserve"> costs. While not necessarily problematic from a mathematical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standpoint</w:t>
      </w:r>
      <w:proofErr w:type="gramEnd"/>
      <w:r w:rsidRPr="0009762C">
        <w:rPr>
          <w:rFonts w:ascii="Courier New" w:hAnsi="Courier New" w:cs="Courier New"/>
          <w:lang w:val="en-US"/>
        </w:rPr>
        <w:t>, negative costs are unrealistic biologically. %unless there's a people mover....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practical applications, variables that influence the cost of moving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across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landscape include things like highways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[</w:t>
      </w:r>
      <w:proofErr w:type="gramEnd"/>
      <w:r w:rsidRPr="0009762C">
        <w:rPr>
          <w:rFonts w:ascii="Courier New" w:hAnsi="Courier New" w:cs="Courier New"/>
          <w:lang w:val="en-US"/>
        </w:rPr>
        <w:t>e.g.,][]{epps_etal:2005}, elevation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{cushman_etal:2006},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ruggedness</w:t>
      </w:r>
      <w:proofErr w:type="gramEnd"/>
      <w:r w:rsidRPr="0009762C">
        <w:rPr>
          <w:rFonts w:ascii="Courier New" w:hAnsi="Courier New" w:cs="Courier New"/>
          <w:lang w:val="en-US"/>
        </w:rPr>
        <w:t xml:space="preserve">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{epps_etal:2007}, snow cover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{schwartz_etal:2009}, distance to escape terrain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{shirk_etal:2010}, range limitations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{mcrae_beier:2007},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or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distance from urban areas, highways, human disturbance or other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factors</w:t>
      </w:r>
      <w:proofErr w:type="gramEnd"/>
      <w:r w:rsidRPr="0009762C">
        <w:rPr>
          <w:rFonts w:ascii="Courier New" w:hAnsi="Courier New" w:cs="Courier New"/>
          <w:lang w:val="en-US"/>
        </w:rPr>
        <w:t xml:space="preserve"> that animals might avoid.  Together multiple environmental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variables</w:t>
      </w:r>
      <w:proofErr w:type="gramEnd"/>
      <w:r w:rsidRPr="0009762C">
        <w:rPr>
          <w:rFonts w:ascii="Courier New" w:hAnsi="Courier New" w:cs="Courier New"/>
          <w:lang w:val="en-US"/>
        </w:rPr>
        <w:t xml:space="preserve"> create a resistance surface, which forms the linchpin of all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connectivity</w:t>
      </w:r>
      <w:proofErr w:type="gramEnd"/>
      <w:r w:rsidRPr="0009762C">
        <w:rPr>
          <w:rFonts w:ascii="Courier New" w:hAnsi="Courier New" w:cs="Courier New"/>
          <w:lang w:val="en-US"/>
        </w:rPr>
        <w:t xml:space="preserve"> planning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{spear_etal:2010}.  Often $\theta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gramEnd"/>
      <w:r w:rsidRPr="0009762C">
        <w:rPr>
          <w:rFonts w:ascii="Courier New" w:hAnsi="Courier New" w:cs="Courier New"/>
          <w:lang w:val="en-US"/>
        </w:rPr>
        <w:t>2}$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fixed</w:t>
      </w:r>
      <w:proofErr w:type="gramEnd"/>
      <w:r w:rsidRPr="0009762C">
        <w:rPr>
          <w:rFonts w:ascii="Courier New" w:hAnsi="Courier New" w:cs="Courier New"/>
          <w:lang w:val="en-US"/>
        </w:rPr>
        <w:t xml:space="preserve"> by the investigator. Although $\theta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gramEnd"/>
      <w:r w:rsidRPr="0009762C">
        <w:rPr>
          <w:rFonts w:ascii="Courier New" w:hAnsi="Courier New" w:cs="Courier New"/>
          <w:lang w:val="en-US"/>
        </w:rPr>
        <w:t>2}$ is rarely known,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conservation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biologists design linkages that require this resistance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value</w:t>
      </w:r>
      <w:proofErr w:type="gramEnd"/>
      <w:r w:rsidRPr="0009762C">
        <w:rPr>
          <w:rFonts w:ascii="Courier New" w:hAnsi="Courier New" w:cs="Courier New"/>
          <w:lang w:val="en-US"/>
        </w:rPr>
        <w:t xml:space="preserve"> as input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[see][and articles cited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therein</w:t>
      </w:r>
      <w:proofErr w:type="gramEnd"/>
      <w:r w:rsidRPr="0009762C">
        <w:rPr>
          <w:rFonts w:ascii="Courier New" w:hAnsi="Courier New" w:cs="Courier New"/>
          <w:lang w:val="en-US"/>
        </w:rPr>
        <w:t>]{beier_etal:2008}.  Typically planners pick a value based 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expert</w:t>
      </w:r>
      <w:proofErr w:type="gramEnd"/>
      <w:r w:rsidRPr="0009762C">
        <w:rPr>
          <w:rFonts w:ascii="Courier New" w:hAnsi="Courier New" w:cs="Courier New"/>
          <w:lang w:val="en-US"/>
        </w:rPr>
        <w:t xml:space="preserve"> opinion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{beier_etal:2008}, although recently researchers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have</w:t>
      </w:r>
      <w:proofErr w:type="gramEnd"/>
      <w:r w:rsidRPr="0009762C">
        <w:rPr>
          <w:rFonts w:ascii="Courier New" w:hAnsi="Courier New" w:cs="Courier New"/>
          <w:lang w:val="en-US"/>
        </w:rPr>
        <w:t xml:space="preserve"> begun to define costs based on resource selection functions,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animal</w:t>
      </w:r>
      <w:proofErr w:type="gramEnd"/>
      <w:r w:rsidRPr="0009762C">
        <w:rPr>
          <w:rFonts w:ascii="Courier New" w:hAnsi="Courier New" w:cs="Courier New"/>
          <w:lang w:val="en-US"/>
        </w:rPr>
        <w:t xml:space="preserve"> movement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{tracy:2006, fortin_etal:2005}, or genetic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data (e.g., \</w:t>
      </w:r>
      <w:proofErr w:type="spellStart"/>
      <w:r w:rsidRPr="0009762C">
        <w:rPr>
          <w:rFonts w:ascii="Courier New" w:hAnsi="Courier New" w:cs="Courier New"/>
          <w:lang w:val="en-US"/>
        </w:rPr>
        <w:t>citet</w:t>
      </w:r>
      <w:proofErr w:type="spellEnd"/>
      <w:r w:rsidRPr="0009762C">
        <w:rPr>
          <w:rFonts w:ascii="Courier New" w:hAnsi="Courier New" w:cs="Courier New"/>
          <w:lang w:val="en-US"/>
        </w:rPr>
        <w:t>{gerlach_musolf:2000};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citet</w:t>
      </w:r>
      <w:proofErr w:type="spellEnd"/>
      <w:r w:rsidRPr="0009762C">
        <w:rPr>
          <w:rFonts w:ascii="Courier New" w:hAnsi="Courier New" w:cs="Courier New"/>
          <w:lang w:val="en-US"/>
        </w:rPr>
        <w:t>{</w:t>
      </w:r>
      <w:proofErr w:type="gramEnd"/>
      <w:r w:rsidRPr="0009762C">
        <w:rPr>
          <w:rFonts w:ascii="Courier New" w:hAnsi="Courier New" w:cs="Courier New"/>
          <w:lang w:val="en-US"/>
        </w:rPr>
        <w:t>epps_etal:2007}; \</w:t>
      </w:r>
      <w:proofErr w:type="spellStart"/>
      <w:r w:rsidRPr="0009762C">
        <w:rPr>
          <w:rFonts w:ascii="Courier New" w:hAnsi="Courier New" w:cs="Courier New"/>
          <w:lang w:val="en-US"/>
        </w:rPr>
        <w:t>citet</w:t>
      </w:r>
      <w:proofErr w:type="spellEnd"/>
      <w:r w:rsidRPr="0009762C">
        <w:rPr>
          <w:rFonts w:ascii="Courier New" w:hAnsi="Courier New" w:cs="Courier New"/>
          <w:lang w:val="en-US"/>
        </w:rPr>
        <w:t>{schwartz_etal:2009}.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To formalize the use of cost-weighted distance in SCR models,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substitute</w:t>
      </w:r>
      <w:proofErr w:type="gramEnd"/>
      <w:r w:rsidRPr="0009762C">
        <w:rPr>
          <w:rFonts w:ascii="Courier New" w:hAnsi="Courier New" w:cs="Courier New"/>
          <w:lang w:val="en-US"/>
        </w:rPr>
        <w:t xml:space="preserve"> Eq. \ref{</w:t>
      </w:r>
      <w:proofErr w:type="spellStart"/>
      <w:r w:rsidRPr="0009762C">
        <w:rPr>
          <w:rFonts w:ascii="Courier New" w:hAnsi="Courier New" w:cs="Courier New"/>
          <w:lang w:val="en-US"/>
        </w:rPr>
        <w:t>eq.lcp</w:t>
      </w:r>
      <w:proofErr w:type="spellEnd"/>
      <w:r w:rsidRPr="0009762C">
        <w:rPr>
          <w:rFonts w:ascii="Courier New" w:hAnsi="Courier New" w:cs="Courier New"/>
          <w:lang w:val="en-US"/>
        </w:rPr>
        <w:t>} in the expression for encounter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probability</w:t>
      </w:r>
      <w:proofErr w:type="gramEnd"/>
      <w:r w:rsidRPr="0009762C">
        <w:rPr>
          <w:rFonts w:ascii="Courier New" w:hAnsi="Courier New" w:cs="Courier New"/>
          <w:lang w:val="en-US"/>
        </w:rPr>
        <w:t xml:space="preserve"> (Eq. \ref{</w:t>
      </w:r>
      <w:proofErr w:type="spellStart"/>
      <w:r w:rsidRPr="0009762C">
        <w:rPr>
          <w:rFonts w:ascii="Courier New" w:hAnsi="Courier New" w:cs="Courier New"/>
          <w:lang w:val="en-US"/>
        </w:rPr>
        <w:t>eq.encounter</w:t>
      </w:r>
      <w:proofErr w:type="spellEnd"/>
      <w:r w:rsidRPr="0009762C">
        <w:rPr>
          <w:rFonts w:ascii="Courier New" w:hAnsi="Courier New" w:cs="Courier New"/>
          <w:lang w:val="en-US"/>
        </w:rPr>
        <w:t>}) and maximize the resulting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likelihood</w:t>
      </w:r>
      <w:proofErr w:type="gramEnd"/>
      <w:r w:rsidRPr="0009762C">
        <w:rPr>
          <w:rFonts w:ascii="Courier New" w:hAnsi="Courier New" w:cs="Courier New"/>
          <w:lang w:val="en-US"/>
        </w:rPr>
        <w:t xml:space="preserve"> which we address below. This allows us to formally model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these</w:t>
      </w:r>
      <w:proofErr w:type="gramEnd"/>
      <w:r w:rsidRPr="0009762C">
        <w:rPr>
          <w:rFonts w:ascii="Courier New" w:hAnsi="Courier New" w:cs="Courier New"/>
          <w:lang w:val="en-US"/>
        </w:rPr>
        <w:t xml:space="preserve"> factors that influence space usage, and test explicit hypotheses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about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these things using only individual level encounter history data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from</w:t>
      </w:r>
      <w:proofErr w:type="gramEnd"/>
      <w:r w:rsidRPr="0009762C">
        <w:rPr>
          <w:rFonts w:ascii="Courier New" w:hAnsi="Courier New" w:cs="Courier New"/>
          <w:lang w:val="en-US"/>
        </w:rPr>
        <w:t xml:space="preserve"> capture-recapture studies.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\subsection{Example of Computing Cost-weighted distance}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As an example of the cost-weighted distance calculation consider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following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landscape comprised of 16 pixels with unit spacing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identified</w:t>
      </w:r>
      <w:proofErr w:type="gramEnd"/>
      <w:r w:rsidRPr="0009762C">
        <w:rPr>
          <w:rFonts w:ascii="Courier New" w:hAnsi="Courier New" w:cs="Courier New"/>
          <w:lang w:val="en-US"/>
        </w:rPr>
        <w:t xml:space="preserve"> as follows, along with the pixel-specific cost: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pixel</w:t>
      </w:r>
      <w:proofErr w:type="gramEnd"/>
      <w:r w:rsidRPr="0009762C">
        <w:rPr>
          <w:rFonts w:ascii="Courier New" w:hAnsi="Courier New" w:cs="Courier New"/>
          <w:lang w:val="en-US"/>
        </w:rPr>
        <w:t xml:space="preserve"> ID                 Cost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1  5</w:t>
      </w:r>
      <w:proofErr w:type="gramEnd"/>
      <w:r w:rsidRPr="0009762C">
        <w:rPr>
          <w:rFonts w:ascii="Courier New" w:hAnsi="Courier New" w:cs="Courier New"/>
          <w:lang w:val="en-US"/>
        </w:rPr>
        <w:t xml:space="preserve">  9  13          100   1   1  1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2  6</w:t>
      </w:r>
      <w:proofErr w:type="gramEnd"/>
      <w:r w:rsidRPr="0009762C">
        <w:rPr>
          <w:rFonts w:ascii="Courier New" w:hAnsi="Courier New" w:cs="Courier New"/>
          <w:lang w:val="en-US"/>
        </w:rPr>
        <w:t xml:space="preserve"> 10  14          100 100   1  1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3  7</w:t>
      </w:r>
      <w:proofErr w:type="gramEnd"/>
      <w:r w:rsidRPr="0009762C">
        <w:rPr>
          <w:rFonts w:ascii="Courier New" w:hAnsi="Courier New" w:cs="Courier New"/>
          <w:lang w:val="en-US"/>
        </w:rPr>
        <w:t xml:space="preserve"> 11  15          100 100 100  1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4  8</w:t>
      </w:r>
      <w:proofErr w:type="gramEnd"/>
      <w:r w:rsidRPr="0009762C">
        <w:rPr>
          <w:rFonts w:ascii="Courier New" w:hAnsi="Courier New" w:cs="Courier New"/>
          <w:lang w:val="en-US"/>
        </w:rPr>
        <w:t xml:space="preserve"> 12  16          100 100   1  1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lastRenderedPageBreak/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This simple cost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raster</w:t>
      </w:r>
      <w:proofErr w:type="gramEnd"/>
      <w:r w:rsidRPr="0009762C">
        <w:rPr>
          <w:rFonts w:ascii="Courier New" w:hAnsi="Courier New" w:cs="Courier New"/>
          <w:lang w:val="en-US"/>
        </w:rPr>
        <w:t xml:space="preserve"> is shown in Fig. \</w:t>
      </w:r>
      <w:proofErr w:type="gramStart"/>
      <w:r w:rsidRPr="0009762C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ecoldist.fig.raster</w:t>
      </w:r>
      <w:proofErr w:type="spellEnd"/>
      <w:r w:rsidRPr="0009762C">
        <w:rPr>
          <w:rFonts w:ascii="Courier New" w:hAnsi="Courier New" w:cs="Courier New"/>
          <w:lang w:val="en-US"/>
        </w:rPr>
        <w:t>}. We assume the scale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is</w:t>
      </w:r>
      <w:proofErr w:type="gramEnd"/>
      <w:r w:rsidRPr="0009762C">
        <w:rPr>
          <w:rFonts w:ascii="Courier New" w:hAnsi="Courier New" w:cs="Courier New"/>
          <w:lang w:val="en-US"/>
        </w:rPr>
        <w:t xml:space="preserve"> such that the distance between neighboring pixels in any cardinal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direction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is 1 unit, and the distance between neighbors on a diagonal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is</w:t>
      </w:r>
      <w:proofErr w:type="gramEnd"/>
      <w:r w:rsidRPr="0009762C">
        <w:rPr>
          <w:rFonts w:ascii="Courier New" w:hAnsi="Courier New" w:cs="Courier New"/>
          <w:lang w:val="en-US"/>
        </w:rPr>
        <w:t xml:space="preserve"> $\</w:t>
      </w:r>
      <w:proofErr w:type="spellStart"/>
      <w:r w:rsidRPr="0009762C">
        <w:rPr>
          <w:rFonts w:ascii="Courier New" w:hAnsi="Courier New" w:cs="Courier New"/>
          <w:lang w:val="en-US"/>
        </w:rPr>
        <w:t>sqrt</w:t>
      </w:r>
      <w:proofErr w:type="spellEnd"/>
      <w:r w:rsidRPr="0009762C">
        <w:rPr>
          <w:rFonts w:ascii="Courier New" w:hAnsi="Courier New" w:cs="Courier New"/>
          <w:lang w:val="en-US"/>
        </w:rPr>
        <w:t>{2}$ units.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assigned low cost of 1 to ``good habitat'' pixels (or pixels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we</w:t>
      </w:r>
      <w:proofErr w:type="gramEnd"/>
      <w:r w:rsidRPr="0009762C">
        <w:rPr>
          <w:rFonts w:ascii="Courier New" w:hAnsi="Courier New" w:cs="Courier New"/>
          <w:lang w:val="en-US"/>
        </w:rPr>
        <w:t xml:space="preserve"> think of as ``highly connected'' by virtue of being in good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habitat</w:t>
      </w:r>
      <w:proofErr w:type="gramEnd"/>
      <w:r w:rsidRPr="0009762C">
        <w:rPr>
          <w:rFonts w:ascii="Courier New" w:hAnsi="Courier New" w:cs="Courier New"/>
          <w:lang w:val="en-US"/>
        </w:rPr>
        <w:t>) and, conversely, we assign high cost (100) to ``bad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habitat</w:t>
      </w:r>
      <w:proofErr w:type="gramEnd"/>
      <w:r w:rsidRPr="0009762C">
        <w:rPr>
          <w:rFonts w:ascii="Courier New" w:hAnsi="Courier New" w:cs="Courier New"/>
          <w:lang w:val="en-US"/>
        </w:rPr>
        <w:t>''. So the shortest cost-weighted distance between pixels 5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9 in this example is just 1 unit, the shortest cost-distance between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pixels</w:t>
      </w:r>
      <w:proofErr w:type="gramEnd"/>
      <w:r w:rsidRPr="0009762C">
        <w:rPr>
          <w:rFonts w:ascii="Courier New" w:hAnsi="Courier New" w:cs="Courier New"/>
          <w:lang w:val="en-US"/>
        </w:rPr>
        <w:t xml:space="preserve"> 5 and 10 is $\</w:t>
      </w:r>
      <w:proofErr w:type="spellStart"/>
      <w:r w:rsidRPr="0009762C">
        <w:rPr>
          <w:rFonts w:ascii="Courier New" w:hAnsi="Courier New" w:cs="Courier New"/>
          <w:lang w:val="en-US"/>
        </w:rPr>
        <w:t>sqrt</w:t>
      </w:r>
      <w:proofErr w:type="spellEnd"/>
      <w:r w:rsidRPr="0009762C">
        <w:rPr>
          <w:rFonts w:ascii="Courier New" w:hAnsi="Courier New" w:cs="Courier New"/>
          <w:lang w:val="en-US"/>
        </w:rPr>
        <w:t>{2}(1+1)/2 = 1.414214$ units, the shortest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between pixels 4 and 8 is 100 units, while the shortest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cost-distance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between 4 and 12 is 150.5. A tough one is: what is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shortest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distance between 7 and 16? An individual at pixel 7 can move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diagonal</w:t>
      </w:r>
      <w:proofErr w:type="gramEnd"/>
      <w:r w:rsidRPr="0009762C">
        <w:rPr>
          <w:rFonts w:ascii="Courier New" w:hAnsi="Courier New" w:cs="Courier New"/>
          <w:lang w:val="en-US"/>
        </w:rPr>
        <w:t xml:space="preserve"> (which has distance $\</w:t>
      </w:r>
      <w:proofErr w:type="spellStart"/>
      <w:r w:rsidRPr="0009762C">
        <w:rPr>
          <w:rFonts w:ascii="Courier New" w:hAnsi="Courier New" w:cs="Courier New"/>
          <w:lang w:val="en-US"/>
        </w:rPr>
        <w:t>sqrt</w:t>
      </w:r>
      <w:proofErr w:type="spellEnd"/>
      <w:r w:rsidRPr="0009762C">
        <w:rPr>
          <w:rFonts w:ascii="Courier New" w:hAnsi="Courier New" w:cs="Courier New"/>
          <w:lang w:val="en-US"/>
        </w:rPr>
        <w:t>{2}$) and pay $</w:t>
      </w:r>
      <w:proofErr w:type="spellStart"/>
      <w:r w:rsidRPr="0009762C">
        <w:rPr>
          <w:rFonts w:ascii="Courier New" w:hAnsi="Courier New" w:cs="Courier New"/>
          <w:lang w:val="en-US"/>
        </w:rPr>
        <w:t>sqrt</w:t>
      </w:r>
      <w:proofErr w:type="spellEnd"/>
      <w:r w:rsidRPr="0009762C">
        <w:rPr>
          <w:rFonts w:ascii="Courier New" w:hAnsi="Courier New" w:cs="Courier New"/>
          <w:lang w:val="en-US"/>
        </w:rPr>
        <w:t>(2)*(100+1)/2 + 1 =72.41778$.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\begin{figure}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\includegraphics[height=3.25in</w:t>
      </w:r>
      <w:proofErr w:type="gramStart"/>
      <w:r w:rsidRPr="0009762C">
        <w:rPr>
          <w:rFonts w:ascii="Courier New" w:hAnsi="Courier New" w:cs="Courier New"/>
          <w:lang w:val="en-US"/>
        </w:rPr>
        <w:t>,width</w:t>
      </w:r>
      <w:proofErr w:type="gramEnd"/>
      <w:r w:rsidRPr="0009762C">
        <w:rPr>
          <w:rFonts w:ascii="Courier New" w:hAnsi="Courier New" w:cs="Courier New"/>
          <w:lang w:val="en-US"/>
        </w:rPr>
        <w:t>=3.25in]{Ch10/figs/raster_2values}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\caption{A $4 \times 4$ raster with cost = 1 (white) or 100 (shaded) to represent ease of movement across a pixel.}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ecoldist.fig.raster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\end{figure}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Once the cost raster is created, the least-cost path distances are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computed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with just a couple {\bf R} commands, and those can be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inserted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directly into the likelihood construction for an ordinary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spatial</w:t>
      </w:r>
      <w:proofErr w:type="gramEnd"/>
      <w:r w:rsidRPr="0009762C">
        <w:rPr>
          <w:rFonts w:ascii="Courier New" w:hAnsi="Courier New" w:cs="Courier New"/>
          <w:lang w:val="en-US"/>
        </w:rPr>
        <w:t xml:space="preserve"> capture-recapture model The {\bf R} package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gdistance</w:t>
      </w:r>
      <w:proofErr w:type="spellEnd"/>
      <w:r w:rsidRPr="0009762C">
        <w:rPr>
          <w:rFonts w:ascii="Courier New" w:hAnsi="Courier New" w:cs="Courier New"/>
          <w:lang w:val="en-US"/>
        </w:rPr>
        <w:t xml:space="preserve">} uses the implementation of </w:t>
      </w:r>
      <w:proofErr w:type="spellStart"/>
      <w:r w:rsidRPr="0009762C">
        <w:rPr>
          <w:rFonts w:ascii="Courier New" w:hAnsi="Courier New" w:cs="Courier New"/>
          <w:lang w:val="en-US"/>
        </w:rPr>
        <w:t>Dijkstra's</w:t>
      </w:r>
      <w:proofErr w:type="spellEnd"/>
      <w:r w:rsidRPr="0009762C">
        <w:rPr>
          <w:rFonts w:ascii="Courier New" w:hAnsi="Courier New" w:cs="Courier New"/>
          <w:lang w:val="en-US"/>
        </w:rPr>
        <w:t xml:space="preserve"> algorithm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{dijkstra:1959} found in the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igraph</w:t>
      </w:r>
      <w:proofErr w:type="spellEnd"/>
      <w:r w:rsidRPr="0009762C">
        <w:rPr>
          <w:rFonts w:ascii="Courier New" w:hAnsi="Courier New" w:cs="Courier New"/>
          <w:lang w:val="en-US"/>
        </w:rPr>
        <w:t>} package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</w:t>
      </w:r>
      <w:proofErr w:type="gramEnd"/>
      <w:r w:rsidRPr="0009762C">
        <w:rPr>
          <w:rFonts w:ascii="Courier New" w:hAnsi="Courier New" w:cs="Courier New"/>
          <w:lang w:val="en-US"/>
        </w:rPr>
        <w:t>csardi:2010}.  Using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gdistance</w:t>
      </w:r>
      <w:proofErr w:type="spellEnd"/>
      <w:r w:rsidRPr="0009762C">
        <w:rPr>
          <w:rFonts w:ascii="Courier New" w:hAnsi="Courier New" w:cs="Courier New"/>
          <w:lang w:val="en-US"/>
        </w:rPr>
        <w:t xml:space="preserve">}, we 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define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incremental cost of moving from one pixel to another as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distance-weighted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{\it average} of the 2 pixel costs. We demonstrate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how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do this subsequently.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{\bf R} commands for computing the least-cost distance between all pairs of pixels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are</w:t>
      </w:r>
      <w:proofErr w:type="gramEnd"/>
      <w:r w:rsidRPr="0009762C">
        <w:rPr>
          <w:rFonts w:ascii="Courier New" w:hAnsi="Courier New" w:cs="Courier New"/>
          <w:lang w:val="en-US"/>
        </w:rPr>
        <w:t xml:space="preserve"> as follows: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>r&lt;-</w:t>
      </w:r>
      <w:proofErr w:type="gramStart"/>
      <w:r w:rsidRPr="0009762C">
        <w:rPr>
          <w:rFonts w:ascii="Courier New" w:hAnsi="Courier New" w:cs="Courier New"/>
          <w:lang w:val="fr-CH"/>
        </w:rPr>
        <w:t>raster(</w:t>
      </w:r>
      <w:proofErr w:type="spellStart"/>
      <w:proofErr w:type="gramEnd"/>
      <w:r w:rsidRPr="0009762C">
        <w:rPr>
          <w:rFonts w:ascii="Courier New" w:hAnsi="Courier New" w:cs="Courier New"/>
          <w:lang w:val="fr-CH"/>
        </w:rPr>
        <w:t>nrows</w:t>
      </w:r>
      <w:proofErr w:type="spellEnd"/>
      <w:r w:rsidRPr="0009762C">
        <w:rPr>
          <w:rFonts w:ascii="Courier New" w:hAnsi="Courier New" w:cs="Courier New"/>
          <w:lang w:val="fr-CH"/>
        </w:rPr>
        <w:t>=4,ncols=4)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proofErr w:type="gramStart"/>
      <w:r w:rsidRPr="0009762C">
        <w:rPr>
          <w:rFonts w:ascii="Courier New" w:hAnsi="Courier New" w:cs="Courier New"/>
          <w:lang w:val="fr-CH"/>
        </w:rPr>
        <w:t>projection(</w:t>
      </w:r>
      <w:proofErr w:type="gramEnd"/>
      <w:r w:rsidRPr="0009762C">
        <w:rPr>
          <w:rFonts w:ascii="Courier New" w:hAnsi="Courier New" w:cs="Courier New"/>
          <w:lang w:val="fr-CH"/>
        </w:rPr>
        <w:t>r)&lt;- "+</w:t>
      </w:r>
      <w:proofErr w:type="spellStart"/>
      <w:r w:rsidRPr="0009762C">
        <w:rPr>
          <w:rFonts w:ascii="Courier New" w:hAnsi="Courier New" w:cs="Courier New"/>
          <w:lang w:val="fr-CH"/>
        </w:rPr>
        <w:t>proj</w:t>
      </w:r>
      <w:proofErr w:type="spellEnd"/>
      <w:r w:rsidRPr="0009762C">
        <w:rPr>
          <w:rFonts w:ascii="Courier New" w:hAnsi="Courier New" w:cs="Courier New"/>
          <w:lang w:val="fr-CH"/>
        </w:rPr>
        <w:t>=</w:t>
      </w:r>
      <w:proofErr w:type="spellStart"/>
      <w:r w:rsidRPr="0009762C">
        <w:rPr>
          <w:rFonts w:ascii="Courier New" w:hAnsi="Courier New" w:cs="Courier New"/>
          <w:lang w:val="fr-CH"/>
        </w:rPr>
        <w:t>utm</w:t>
      </w:r>
      <w:proofErr w:type="spellEnd"/>
      <w:r w:rsidRPr="0009762C">
        <w:rPr>
          <w:rFonts w:ascii="Courier New" w:hAnsi="Courier New" w:cs="Courier New"/>
          <w:lang w:val="fr-CH"/>
        </w:rPr>
        <w:t xml:space="preserve"> +zone=12 +</w:t>
      </w:r>
      <w:proofErr w:type="spellStart"/>
      <w:r w:rsidRPr="0009762C">
        <w:rPr>
          <w:rFonts w:ascii="Courier New" w:hAnsi="Courier New" w:cs="Courier New"/>
          <w:lang w:val="fr-CH"/>
        </w:rPr>
        <w:t>datum</w:t>
      </w:r>
      <w:proofErr w:type="spellEnd"/>
      <w:r w:rsidRPr="0009762C">
        <w:rPr>
          <w:rFonts w:ascii="Courier New" w:hAnsi="Courier New" w:cs="Courier New"/>
          <w:lang w:val="fr-CH"/>
        </w:rPr>
        <w:t>=WGS84"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proofErr w:type="spellStart"/>
      <w:r w:rsidRPr="0009762C">
        <w:rPr>
          <w:rFonts w:ascii="Courier New" w:hAnsi="Courier New" w:cs="Courier New"/>
          <w:lang w:val="fr-CH"/>
        </w:rPr>
        <w:t>extent</w:t>
      </w:r>
      <w:proofErr w:type="spellEnd"/>
      <w:r w:rsidRPr="0009762C">
        <w:rPr>
          <w:rFonts w:ascii="Courier New" w:hAnsi="Courier New" w:cs="Courier New"/>
          <w:lang w:val="fr-CH"/>
        </w:rPr>
        <w:t>(r)&lt;-</w:t>
      </w:r>
      <w:proofErr w:type="gramStart"/>
      <w:r w:rsidRPr="0009762C">
        <w:rPr>
          <w:rFonts w:ascii="Courier New" w:hAnsi="Courier New" w:cs="Courier New"/>
          <w:lang w:val="fr-CH"/>
        </w:rPr>
        <w:t>c(</w:t>
      </w:r>
      <w:proofErr w:type="gramEnd"/>
      <w:r w:rsidRPr="0009762C">
        <w:rPr>
          <w:rFonts w:ascii="Courier New" w:hAnsi="Courier New" w:cs="Courier New"/>
          <w:lang w:val="fr-CH"/>
        </w:rPr>
        <w:t>.5,4.5,.5,4.5)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costs1&lt;- c(100,100,100,100,1,100,100,100,1,1,100,1,1,1,1,1)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values(</w:t>
      </w:r>
      <w:proofErr w:type="gramEnd"/>
      <w:r w:rsidRPr="0009762C">
        <w:rPr>
          <w:rFonts w:ascii="Courier New" w:hAnsi="Courier New" w:cs="Courier New"/>
          <w:lang w:val="en-US"/>
        </w:rPr>
        <w:t>r)&lt;-matrix(costs1,4,4,byrow=FALSE)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par(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mfrow</w:t>
      </w:r>
      <w:proofErr w:type="spellEnd"/>
      <w:r w:rsidRPr="0009762C">
        <w:rPr>
          <w:rFonts w:ascii="Courier New" w:hAnsi="Courier New" w:cs="Courier New"/>
          <w:lang w:val="en-US"/>
        </w:rPr>
        <w:t>=c(1,1))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plot(</w:t>
      </w:r>
      <w:proofErr w:type="gramEnd"/>
      <w:r w:rsidRPr="0009762C">
        <w:rPr>
          <w:rFonts w:ascii="Courier New" w:hAnsi="Courier New" w:cs="Courier New"/>
          <w:lang w:val="en-US"/>
        </w:rPr>
        <w:t>r)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Then we use the functions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transition},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geoCorrection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} (which is only necessary if the data are not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projected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or if cells are considered to have more than 4 neighbors)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</w:t>
      </w: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costDistance</w:t>
      </w:r>
      <w:proofErr w:type="spellEnd"/>
      <w:r w:rsidRPr="0009762C">
        <w:rPr>
          <w:rFonts w:ascii="Courier New" w:hAnsi="Courier New" w:cs="Courier New"/>
          <w:lang w:val="en-US"/>
        </w:rPr>
        <w:t>} to compute the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matrix</w:t>
      </w:r>
      <w:proofErr w:type="gramEnd"/>
      <w:r w:rsidRPr="0009762C">
        <w:rPr>
          <w:rFonts w:ascii="Courier New" w:hAnsi="Courier New" w:cs="Courier New"/>
          <w:lang w:val="en-US"/>
        </w:rPr>
        <w:t>. The transition function computes the cost of making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transition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between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any</w:t>
      </w:r>
      <w:proofErr w:type="gramEnd"/>
      <w:r w:rsidRPr="0009762C">
        <w:rPr>
          <w:rFonts w:ascii="Courier New" w:hAnsi="Courier New" w:cs="Courier New"/>
          <w:lang w:val="en-US"/>
        </w:rPr>
        <w:t xml:space="preserve"> two pixels, and it operates on the inverse-scale (''conductance'')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so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lastRenderedPageBreak/>
        <w:t>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transitionFunction</w:t>
      </w:r>
      <w:proofErr w:type="spellEnd"/>
      <w:r w:rsidRPr="0009762C">
        <w:rPr>
          <w:rFonts w:ascii="Courier New" w:hAnsi="Courier New" w:cs="Courier New"/>
          <w:lang w:val="en-US"/>
        </w:rPr>
        <w:t>} argument is given as $1/mean(x</w:t>
      </w:r>
      <w:proofErr w:type="gramStart"/>
      <w:r w:rsidRPr="0009762C">
        <w:rPr>
          <w:rFonts w:ascii="Courier New" w:hAnsi="Courier New" w:cs="Courier New"/>
          <w:lang w:val="en-US"/>
        </w:rPr>
        <w:t>)$</w:t>
      </w:r>
      <w:proofErr w:type="gramEnd"/>
      <w:r w:rsidRPr="0009762C">
        <w:rPr>
          <w:rFonts w:ascii="Courier New" w:hAnsi="Courier New" w:cs="Courier New"/>
          <w:lang w:val="en-US"/>
        </w:rPr>
        <w:t>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To compute the cost distance we prescribe a set of points, </w:t>
      </w:r>
      <w:proofErr w:type="gramStart"/>
      <w:r w:rsidRPr="0009762C">
        <w:rPr>
          <w:rFonts w:ascii="Courier New" w:hAnsi="Courier New" w:cs="Courier New"/>
          <w:lang w:val="en-US"/>
        </w:rPr>
        <w:t>or  we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can</w:t>
      </w:r>
      <w:proofErr w:type="gramEnd"/>
      <w:r w:rsidRPr="0009762C">
        <w:rPr>
          <w:rFonts w:ascii="Courier New" w:hAnsi="Courier New" w:cs="Courier New"/>
          <w:lang w:val="en-US"/>
        </w:rPr>
        <w:t xml:space="preserve"> compute it  between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two</w:t>
      </w:r>
      <w:proofErr w:type="gramEnd"/>
      <w:r w:rsidRPr="0009762C">
        <w:rPr>
          <w:rFonts w:ascii="Courier New" w:hAnsi="Courier New" w:cs="Courier New"/>
          <w:lang w:val="en-US"/>
        </w:rPr>
        <w:t xml:space="preserve"> sets of points (which is handy when one of the sets is of trap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locations</w:t>
      </w:r>
      <w:proofErr w:type="gramEnd"/>
      <w:r w:rsidRPr="0009762C">
        <w:rPr>
          <w:rFonts w:ascii="Courier New" w:hAnsi="Courier New" w:cs="Courier New"/>
          <w:lang w:val="en-US"/>
        </w:rPr>
        <w:t>, and the other is of individual activity centers).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To compute the distances for pixels in a raster,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we</w:t>
      </w:r>
      <w:proofErr w:type="gramEnd"/>
      <w:r w:rsidRPr="0009762C">
        <w:rPr>
          <w:rFonts w:ascii="Courier New" w:hAnsi="Courier New" w:cs="Courier New"/>
          <w:lang w:val="en-US"/>
        </w:rPr>
        <w:t xml:space="preserve"> use the center points of each raster.  The {\bf 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</w:t>
      </w:r>
      <w:proofErr w:type="gramStart"/>
      <w:r w:rsidRPr="0009762C">
        <w:rPr>
          <w:rFonts w:ascii="Courier New" w:hAnsi="Courier New" w:cs="Courier New"/>
          <w:lang w:val="en-US"/>
        </w:rPr>
        <w:t>commands</w:t>
      </w:r>
      <w:proofErr w:type="gramEnd"/>
      <w:r w:rsidRPr="0009762C">
        <w:rPr>
          <w:rFonts w:ascii="Courier New" w:hAnsi="Courier New" w:cs="Courier New"/>
          <w:lang w:val="en-US"/>
        </w:rPr>
        <w:t xml:space="preserve"> altogether are as follows: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{\small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tr1&lt;-transition(</w:t>
      </w:r>
      <w:proofErr w:type="spellStart"/>
      <w:r w:rsidRPr="0009762C">
        <w:rPr>
          <w:rFonts w:ascii="Courier New" w:hAnsi="Courier New" w:cs="Courier New"/>
          <w:lang w:val="en-US"/>
        </w:rPr>
        <w:t>r</w:t>
      </w:r>
      <w:proofErr w:type="gramStart"/>
      <w:r w:rsidRPr="0009762C">
        <w:rPr>
          <w:rFonts w:ascii="Courier New" w:hAnsi="Courier New" w:cs="Courier New"/>
          <w:lang w:val="en-US"/>
        </w:rPr>
        <w:t>,transitionFunction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=function(x) 1/mean(x),directions=8)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tr1CorrC&lt;-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geoCorrection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tr1,type="c",</w:t>
      </w:r>
      <w:proofErr w:type="spellStart"/>
      <w:r w:rsidRPr="0009762C">
        <w:rPr>
          <w:rFonts w:ascii="Courier New" w:hAnsi="Courier New" w:cs="Courier New"/>
          <w:lang w:val="en-US"/>
        </w:rPr>
        <w:t>multpl</w:t>
      </w:r>
      <w:proofErr w:type="spell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FALSE,scl</w:t>
      </w:r>
      <w:proofErr w:type="spellEnd"/>
      <w:r w:rsidRPr="0009762C">
        <w:rPr>
          <w:rFonts w:ascii="Courier New" w:hAnsi="Courier New" w:cs="Courier New"/>
          <w:lang w:val="en-US"/>
        </w:rPr>
        <w:t>=FALSE)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pts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cbind</w:t>
      </w:r>
      <w:proofErr w:type="spellEnd"/>
      <w:r w:rsidRPr="0009762C">
        <w:rPr>
          <w:rFonts w:ascii="Courier New" w:hAnsi="Courier New" w:cs="Courier New"/>
          <w:lang w:val="en-US"/>
        </w:rPr>
        <w:t>( sort(rep(1:4,4)),rep(4:1,4))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costs1&lt;-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costDistance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tr1CorrC,pts)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outD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as.matrix</w:t>
      </w:r>
      <w:proofErr w:type="spellEnd"/>
      <w:r w:rsidRPr="0009762C">
        <w:rPr>
          <w:rFonts w:ascii="Courier New" w:hAnsi="Courier New" w:cs="Courier New"/>
          <w:lang w:val="en-US"/>
        </w:rPr>
        <w:t>(costs1)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Now we can look at the result and see if it makes sense to us. Here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print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first 5 columns of this distance matrix to illustrate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couple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examples of calculating the minimum cost-weighted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between</w:t>
      </w:r>
      <w:proofErr w:type="gramEnd"/>
      <w:r w:rsidRPr="0009762C">
        <w:rPr>
          <w:rFonts w:ascii="Courier New" w:hAnsi="Courier New" w:cs="Courier New"/>
          <w:lang w:val="en-US"/>
        </w:rPr>
        <w:t xml:space="preserve"> points: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{\small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outD</w:t>
      </w:r>
      <w:proofErr w:type="spellEnd"/>
      <w:r w:rsidRPr="0009762C">
        <w:rPr>
          <w:rFonts w:ascii="Courier New" w:hAnsi="Courier New" w:cs="Courier New"/>
          <w:lang w:val="en-US"/>
        </w:rPr>
        <w:t>[</w:t>
      </w:r>
      <w:proofErr w:type="gramEnd"/>
      <w:r w:rsidRPr="0009762C">
        <w:rPr>
          <w:rFonts w:ascii="Courier New" w:hAnsi="Courier New" w:cs="Courier New"/>
          <w:lang w:val="en-US"/>
        </w:rPr>
        <w:t>1:5,1:5]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1         2        3        4         5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1   0.0000 100.00000 200.0000 </w:t>
      </w:r>
      <w:proofErr w:type="gramStart"/>
      <w:r w:rsidRPr="0009762C">
        <w:rPr>
          <w:rFonts w:ascii="Courier New" w:hAnsi="Courier New" w:cs="Courier New"/>
          <w:lang w:val="en-US"/>
        </w:rPr>
        <w:t>205.2426  50.50000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2 100.0000   0.00000 100.0000 </w:t>
      </w:r>
      <w:proofErr w:type="gramStart"/>
      <w:r w:rsidRPr="0009762C">
        <w:rPr>
          <w:rFonts w:ascii="Courier New" w:hAnsi="Courier New" w:cs="Courier New"/>
          <w:lang w:val="en-US"/>
        </w:rPr>
        <w:t>200.0000  71.41778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3 200.0000 100.00000   0.0000 100.0000 171.41778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4 205.2426 200.00000 100.0000   0.0000 154.74264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5  50.5000</w:t>
      </w:r>
      <w:proofErr w:type="gramEnd"/>
      <w:r w:rsidRPr="0009762C">
        <w:rPr>
          <w:rFonts w:ascii="Courier New" w:hAnsi="Courier New" w:cs="Courier New"/>
          <w:lang w:val="en-US"/>
        </w:rPr>
        <w:t xml:space="preserve">  71.41778 171.4178 154.7426   0.00000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An interesting case is that between point 1 and 4. Note that simply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taking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shortest Euclidean distance, weighted by cost, produces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cost-weighted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distance of $100 \times 1$ to move from pixel 1 to pixel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2, and similarly from 2 to 3 and 3 to 4, producing a total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cost-weighted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distance of $300$. However, the actual {\it least-cost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path</w:t>
      </w:r>
      <w:proofErr w:type="gramEnd"/>
      <w:r w:rsidRPr="0009762C">
        <w:rPr>
          <w:rFonts w:ascii="Courier New" w:hAnsi="Courier New" w:cs="Courier New"/>
          <w:lang w:val="en-US"/>
        </w:rPr>
        <w:t>} has cost-weighted distance $205.2426$.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shortest path has an individual moving from pixel 1 to 5, then 5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to</w:t>
      </w:r>
      <w:proofErr w:type="gramEnd"/>
      <w:r w:rsidRPr="0009762C">
        <w:rPr>
          <w:rFonts w:ascii="Courier New" w:hAnsi="Courier New" w:cs="Courier New"/>
          <w:lang w:val="en-US"/>
        </w:rPr>
        <w:t xml:space="preserve"> 10, 10 to 15, 15 to 12, 12 to 8 and 8 to 4 which should add up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$205.2426$.</w:t>
      </w:r>
      <w:proofErr w:type="gramEnd"/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\section{Fitting Models of Space Usage by MLE}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ecoldist.sec.mle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Throughout much of this book we rely on Bayesian analysis by MCMC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mostly</w:t>
      </w:r>
      <w:proofErr w:type="gramEnd"/>
      <w:r w:rsidRPr="0009762C">
        <w:rPr>
          <w:rFonts w:ascii="Courier New" w:hAnsi="Courier New" w:cs="Courier New"/>
          <w:lang w:val="en-US"/>
        </w:rPr>
        <w:t xml:space="preserve"> using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{\bf BUGS}, but sometimes (as in </w:t>
      </w:r>
      <w:proofErr w:type="spellStart"/>
      <w:r w:rsidRPr="0009762C">
        <w:rPr>
          <w:rFonts w:ascii="Courier New" w:hAnsi="Courier New" w:cs="Courier New"/>
          <w:lang w:val="en-US"/>
        </w:rPr>
        <w:t>Chapt</w:t>
      </w:r>
      <w:proofErr w:type="spellEnd"/>
      <w:r w:rsidRPr="0009762C">
        <w:rPr>
          <w:rFonts w:ascii="Courier New" w:hAnsi="Courier New" w:cs="Courier New"/>
          <w:lang w:val="en-US"/>
        </w:rPr>
        <w:t>. \ref{</w:t>
      </w:r>
      <w:proofErr w:type="spellStart"/>
      <w:r w:rsidRPr="0009762C">
        <w:rPr>
          <w:rFonts w:ascii="Courier New" w:hAnsi="Courier New" w:cs="Courier New"/>
          <w:lang w:val="en-US"/>
        </w:rPr>
        <w:t>chapt.mcmc</w:t>
      </w:r>
      <w:proofErr w:type="spellEnd"/>
      <w:r w:rsidRPr="0009762C">
        <w:rPr>
          <w:rFonts w:ascii="Courier New" w:hAnsi="Courier New" w:cs="Courier New"/>
          <w:lang w:val="en-US"/>
        </w:rPr>
        <w:t>}) developing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our</w:t>
      </w:r>
      <w:proofErr w:type="gramEnd"/>
      <w:r w:rsidRPr="0009762C">
        <w:rPr>
          <w:rFonts w:ascii="Courier New" w:hAnsi="Courier New" w:cs="Courier New"/>
          <w:lang w:val="en-US"/>
        </w:rPr>
        <w:t xml:space="preserve"> own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implementations</w:t>
      </w:r>
      <w:proofErr w:type="gramEnd"/>
      <w:r w:rsidRPr="0009762C">
        <w:rPr>
          <w:rFonts w:ascii="Courier New" w:hAnsi="Courier New" w:cs="Courier New"/>
          <w:lang w:val="en-US"/>
        </w:rPr>
        <w:t>. However, occasionally we prefer to use likelihood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estimation</w:t>
      </w:r>
      <w:proofErr w:type="gramEnd"/>
      <w:r w:rsidRPr="0009762C">
        <w:rPr>
          <w:rFonts w:ascii="Courier New" w:hAnsi="Courier New" w:cs="Courier New"/>
          <w:lang w:val="en-US"/>
        </w:rPr>
        <w:t>, such as when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we</w:t>
      </w:r>
      <w:proofErr w:type="gramEnd"/>
      <w:r w:rsidRPr="0009762C">
        <w:rPr>
          <w:rFonts w:ascii="Courier New" w:hAnsi="Courier New" w:cs="Courier New"/>
          <w:lang w:val="en-US"/>
        </w:rPr>
        <w:t xml:space="preserve"> can compare a set of models directly by likelihood either to do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direct</w:t>
      </w:r>
      <w:proofErr w:type="gramEnd"/>
      <w:r w:rsidRPr="0009762C">
        <w:rPr>
          <w:rFonts w:ascii="Courier New" w:hAnsi="Courier New" w:cs="Courier New"/>
          <w:lang w:val="en-US"/>
        </w:rPr>
        <w:t xml:space="preserve"> hypothesis test of a parameter, or to tabulate a bunch of AIC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values</w:t>
      </w:r>
      <w:proofErr w:type="gramEnd"/>
      <w:r w:rsidRPr="0009762C">
        <w:rPr>
          <w:rFonts w:ascii="Courier New" w:hAnsi="Courier New" w:cs="Courier New"/>
          <w:lang w:val="en-US"/>
        </w:rPr>
        <w:t>. It turns out, for this class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models for space usage based on ecological distance, we actually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prefer</w:t>
      </w:r>
      <w:proofErr w:type="gramEnd"/>
      <w:r w:rsidRPr="0009762C">
        <w:rPr>
          <w:rFonts w:ascii="Courier New" w:hAnsi="Courier New" w:cs="Courier New"/>
          <w:lang w:val="en-US"/>
        </w:rPr>
        <w:t xml:space="preserve"> likelihood methods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not</w:t>
      </w:r>
      <w:proofErr w:type="gramEnd"/>
      <w:r w:rsidRPr="0009762C">
        <w:rPr>
          <w:rFonts w:ascii="Courier New" w:hAnsi="Courier New" w:cs="Courier New"/>
          <w:lang w:val="en-US"/>
        </w:rPr>
        <w:t xml:space="preserve"> because they have any conceptual or methodological benefit, but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simply</w:t>
      </w:r>
      <w:proofErr w:type="gramEnd"/>
      <w:r w:rsidRPr="0009762C">
        <w:rPr>
          <w:rFonts w:ascii="Courier New" w:hAnsi="Courier New" w:cs="Courier New"/>
          <w:lang w:val="en-US"/>
        </w:rPr>
        <w:t xml:space="preserve"> because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lastRenderedPageBreak/>
        <w:t>they</w:t>
      </w:r>
      <w:proofErr w:type="gramEnd"/>
      <w:r w:rsidRPr="0009762C">
        <w:rPr>
          <w:rFonts w:ascii="Courier New" w:hAnsi="Courier New" w:cs="Courier New"/>
          <w:lang w:val="en-US"/>
        </w:rPr>
        <w:t xml:space="preserve"> are more computationally efficient to implement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</w:t>
      </w:r>
      <w:proofErr w:type="gramEnd"/>
      <w:r w:rsidRPr="0009762C">
        <w:rPr>
          <w:rFonts w:ascii="Courier New" w:hAnsi="Courier New" w:cs="Courier New"/>
          <w:lang w:val="en-US"/>
        </w:rPr>
        <w:t>royle_etal:2012ecol}.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So here we adopt our formulation of maximum likelihood estimation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{borchers_efford:2008}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from</w:t>
      </w:r>
      <w:proofErr w:type="gram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Chapt</w:t>
      </w:r>
      <w:proofErr w:type="spellEnd"/>
      <w:r w:rsidRPr="0009762C">
        <w:rPr>
          <w:rFonts w:ascii="Courier New" w:hAnsi="Courier New" w:cs="Courier New"/>
          <w:lang w:val="en-US"/>
        </w:rPr>
        <w:t>. \ref{</w:t>
      </w:r>
      <w:proofErr w:type="spellStart"/>
      <w:r w:rsidRPr="0009762C">
        <w:rPr>
          <w:rFonts w:ascii="Courier New" w:hAnsi="Courier New" w:cs="Courier New"/>
          <w:lang w:val="en-US"/>
        </w:rPr>
        <w:t>chapt.mle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for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class of models based on ecological distance. This is really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just</w:t>
      </w:r>
      <w:proofErr w:type="gramEnd"/>
      <w:r w:rsidRPr="0009762C">
        <w:rPr>
          <w:rFonts w:ascii="Courier New" w:hAnsi="Courier New" w:cs="Courier New"/>
          <w:lang w:val="en-US"/>
        </w:rPr>
        <w:t xml:space="preserve"> a straightforward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adapt</w:t>
      </w:r>
      <w:r w:rsidR="007E31F8">
        <w:rPr>
          <w:rFonts w:ascii="Courier New" w:hAnsi="Courier New" w:cs="Courier New"/>
          <w:lang w:val="en-US"/>
        </w:rPr>
        <w:t>at</w:t>
      </w:r>
      <w:r w:rsidRPr="0009762C">
        <w:rPr>
          <w:rFonts w:ascii="Courier New" w:hAnsi="Courier New" w:cs="Courier New"/>
          <w:lang w:val="en-US"/>
        </w:rPr>
        <w:t>ion</w:t>
      </w:r>
      <w:proofErr w:type="gramEnd"/>
      <w:r w:rsidRPr="0009762C">
        <w:rPr>
          <w:rFonts w:ascii="Courier New" w:hAnsi="Courier New" w:cs="Courier New"/>
          <w:lang w:val="en-US"/>
        </w:rPr>
        <w:t>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continue to work here with the binomial model: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\[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ab/>
        <w:t>y_{</w:t>
      </w:r>
      <w:proofErr w:type="spellStart"/>
      <w:r w:rsidRPr="0009762C">
        <w:rPr>
          <w:rFonts w:ascii="Courier New" w:hAnsi="Courier New" w:cs="Courier New"/>
          <w:lang w:val="en-US"/>
        </w:rPr>
        <w:t>ij</w:t>
      </w:r>
      <w:proofErr w:type="spellEnd"/>
      <w:r w:rsidRPr="0009762C">
        <w:rPr>
          <w:rFonts w:ascii="Courier New" w:hAnsi="Courier New" w:cs="Courier New"/>
          <w:lang w:val="en-US"/>
        </w:rPr>
        <w:t>}| {\bf s}_{i} \</w:t>
      </w:r>
      <w:proofErr w:type="spellStart"/>
      <w:r w:rsidRPr="0009762C">
        <w:rPr>
          <w:rFonts w:ascii="Courier New" w:hAnsi="Courier New" w:cs="Courier New"/>
          <w:lang w:val="en-US"/>
        </w:rPr>
        <w:t>sim</w:t>
      </w:r>
      <w:proofErr w:type="spellEnd"/>
      <w:r w:rsidRPr="0009762C">
        <w:rPr>
          <w:rFonts w:ascii="Courier New" w:hAnsi="Courier New" w:cs="Courier New"/>
          <w:lang w:val="en-US"/>
        </w:rPr>
        <w:t xml:space="preserve">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{Bin}(K, p_{\theta}(d_{</w:t>
      </w: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}({\bf x}_{j},{\bf s}_{i};\theta_{2}); \theta_{0}, \theta_{1})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where</w:t>
      </w:r>
      <w:proofErr w:type="gramEnd"/>
      <w:r w:rsidRPr="0009762C">
        <w:rPr>
          <w:rFonts w:ascii="Courier New" w:hAnsi="Courier New" w:cs="Courier New"/>
          <w:lang w:val="en-US"/>
        </w:rPr>
        <w:t xml:space="preserve"> we have indicated the dependence of $p_{</w:t>
      </w:r>
      <w:proofErr w:type="spellStart"/>
      <w:r w:rsidRPr="0009762C">
        <w:rPr>
          <w:rFonts w:ascii="Courier New" w:hAnsi="Courier New" w:cs="Courier New"/>
          <w:lang w:val="en-US"/>
        </w:rPr>
        <w:t>ij</w:t>
      </w:r>
      <w:proofErr w:type="spellEnd"/>
      <w:r w:rsidRPr="0009762C">
        <w:rPr>
          <w:rFonts w:ascii="Courier New" w:hAnsi="Courier New" w:cs="Courier New"/>
          <w:lang w:val="en-US"/>
        </w:rPr>
        <w:t>}$ on the parameters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${\</w:t>
      </w:r>
      <w:proofErr w:type="spellStart"/>
      <w:r w:rsidRPr="0009762C">
        <w:rPr>
          <w:rFonts w:ascii="Courier New" w:hAnsi="Courier New" w:cs="Courier New"/>
          <w:lang w:val="en-US"/>
        </w:rPr>
        <w:t>bm</w:t>
      </w:r>
      <w:proofErr w:type="spellEnd"/>
      <w:r w:rsidRPr="0009762C">
        <w:rPr>
          <w:rFonts w:ascii="Courier New" w:hAnsi="Courier New" w:cs="Courier New"/>
          <w:lang w:val="en-US"/>
        </w:rPr>
        <w:t xml:space="preserve"> \theta}$, and also $d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}$ which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itself</w:t>
      </w:r>
      <w:proofErr w:type="gramEnd"/>
      <w:r w:rsidRPr="0009762C">
        <w:rPr>
          <w:rFonts w:ascii="Courier New" w:hAnsi="Courier New" w:cs="Courier New"/>
          <w:lang w:val="en-US"/>
        </w:rPr>
        <w:t xml:space="preserve"> depends on $\theta_{2}$, and the latent variable ${\bf s}$.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</w:t>
      </w: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parameters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%$</w:t>
      </w:r>
      <w:proofErr w:type="gramStart"/>
      <w:r w:rsidRPr="0009762C">
        <w:rPr>
          <w:rFonts w:ascii="Courier New" w:hAnsi="Courier New" w:cs="Courier New"/>
          <w:lang w:val="en-US"/>
        </w:rPr>
        <w:t>{\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bm</w:t>
      </w:r>
      <w:proofErr w:type="spellEnd"/>
      <w:r w:rsidRPr="0009762C">
        <w:rPr>
          <w:rFonts w:ascii="Courier New" w:hAnsi="Courier New" w:cs="Courier New"/>
          <w:lang w:val="en-US"/>
        </w:rPr>
        <w:t xml:space="preserve"> \theta}$ include whatever parameters are involved in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%cost-weighted distance function, i.e., at least $\theta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gramEnd"/>
      <w:r w:rsidRPr="0009762C">
        <w:rPr>
          <w:rFonts w:ascii="Courier New" w:hAnsi="Courier New" w:cs="Courier New"/>
          <w:lang w:val="en-US"/>
        </w:rPr>
        <w:t>2}$ from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%Eq. \</w:t>
      </w:r>
      <w:proofErr w:type="gramStart"/>
      <w:r w:rsidRPr="0009762C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eq.cost</w:t>
      </w:r>
      <w:proofErr w:type="spellEnd"/>
      <w:r w:rsidRPr="0009762C">
        <w:rPr>
          <w:rFonts w:ascii="Courier New" w:hAnsi="Courier New" w:cs="Courier New"/>
          <w:lang w:val="en-US"/>
        </w:rPr>
        <w:t>}.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For the random effect we have ${\bf s</w:t>
      </w:r>
      <w:proofErr w:type="gramStart"/>
      <w:r w:rsidRPr="0009762C">
        <w:rPr>
          <w:rFonts w:ascii="Courier New" w:hAnsi="Courier New" w:cs="Courier New"/>
          <w:lang w:val="en-US"/>
        </w:rPr>
        <w:t>}_</w:t>
      </w:r>
      <w:proofErr w:type="gramEnd"/>
      <w:r w:rsidRPr="0009762C">
        <w:rPr>
          <w:rFonts w:ascii="Courier New" w:hAnsi="Courier New" w:cs="Courier New"/>
          <w:lang w:val="en-US"/>
        </w:rPr>
        <w:t>{i} \</w:t>
      </w:r>
      <w:proofErr w:type="spellStart"/>
      <w:r w:rsidRPr="0009762C">
        <w:rPr>
          <w:rFonts w:ascii="Courier New" w:hAnsi="Courier New" w:cs="Courier New"/>
          <w:lang w:val="en-US"/>
        </w:rPr>
        <w:t>sim</w:t>
      </w:r>
      <w:proofErr w:type="spellEnd"/>
      <w:r w:rsidRPr="0009762C">
        <w:rPr>
          <w:rFonts w:ascii="Courier New" w:hAnsi="Courier New" w:cs="Courier New"/>
          <w:lang w:val="en-US"/>
        </w:rPr>
        <w:t xml:space="preserve"> 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</w:t>
      </w:r>
      <w:proofErr w:type="spellStart"/>
      <w:r w:rsidRPr="0009762C">
        <w:rPr>
          <w:rFonts w:ascii="Courier New" w:hAnsi="Courier New" w:cs="Courier New"/>
          <w:lang w:val="en-US"/>
        </w:rPr>
        <w:t>Unif</w:t>
      </w:r>
      <w:proofErr w:type="spellEnd"/>
      <w:r w:rsidRPr="0009762C">
        <w:rPr>
          <w:rFonts w:ascii="Courier New" w:hAnsi="Courier New" w:cs="Courier New"/>
          <w:lang w:val="en-US"/>
        </w:rPr>
        <w:t>}({\</w:t>
      </w:r>
      <w:proofErr w:type="spellStart"/>
      <w:r w:rsidRPr="0009762C">
        <w:rPr>
          <w:rFonts w:ascii="Courier New" w:hAnsi="Courier New" w:cs="Courier New"/>
          <w:lang w:val="en-US"/>
        </w:rPr>
        <w:t>cal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S}</w:t>
      </w:r>
      <w:proofErr w:type="gramStart"/>
      <w:r w:rsidRPr="0009762C">
        <w:rPr>
          <w:rFonts w:ascii="Courier New" w:hAnsi="Courier New" w:cs="Courier New"/>
          <w:lang w:val="en-US"/>
        </w:rPr>
        <w:t>)$</w:t>
      </w:r>
      <w:proofErr w:type="gramEnd"/>
      <w:r w:rsidRPr="0009762C">
        <w:rPr>
          <w:rFonts w:ascii="Courier New" w:hAnsi="Courier New" w:cs="Courier New"/>
          <w:lang w:val="en-US"/>
        </w:rPr>
        <w:t>. Recall that the state-space $\</w:t>
      </w:r>
      <w:proofErr w:type="spellStart"/>
      <w:r w:rsidRPr="0009762C">
        <w:rPr>
          <w:rFonts w:ascii="Courier New" w:hAnsi="Courier New" w:cs="Courier New"/>
          <w:lang w:val="en-US"/>
        </w:rPr>
        <w:t>cal</w:t>
      </w:r>
      <w:proofErr w:type="spellEnd"/>
      <w:r w:rsidRPr="0009762C">
        <w:rPr>
          <w:rFonts w:ascii="Courier New" w:hAnsi="Courier New" w:cs="Courier New"/>
          <w:lang w:val="en-US"/>
        </w:rPr>
        <w:t xml:space="preserve"> S$ is defined by the raster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data</w:t>
      </w:r>
      <w:proofErr w:type="gramEnd"/>
      <w:r w:rsidRPr="0009762C">
        <w:rPr>
          <w:rFonts w:ascii="Courier New" w:hAnsi="Courier New" w:cs="Courier New"/>
          <w:lang w:val="en-US"/>
        </w:rPr>
        <w:t xml:space="preserve"> in this context.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joint distribution of the data for individual $i$ is the product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$J$ binomial terms</w:t>
      </w:r>
      <w:r w:rsidR="007E31F8">
        <w:rPr>
          <w:rFonts w:ascii="Courier New" w:hAnsi="Courier New" w:cs="Courier New"/>
          <w:lang w:val="en-US"/>
        </w:rPr>
        <w:t>,</w:t>
      </w:r>
      <w:r w:rsidRPr="0009762C">
        <w:rPr>
          <w:rFonts w:ascii="Courier New" w:hAnsi="Courier New" w:cs="Courier New"/>
          <w:lang w:val="en-US"/>
        </w:rPr>
        <w:t xml:space="preserve"> i.e., </w:t>
      </w:r>
      <w:r w:rsidR="007E31F8">
        <w:rPr>
          <w:rFonts w:ascii="Courier New" w:hAnsi="Courier New" w:cs="Courier New"/>
          <w:lang w:val="en-US"/>
        </w:rPr>
        <w:t xml:space="preserve">one </w:t>
      </w:r>
      <w:r w:rsidRPr="0009762C">
        <w:rPr>
          <w:rFonts w:ascii="Courier New" w:hAnsi="Courier New" w:cs="Courier New"/>
          <w:lang w:val="en-US"/>
        </w:rPr>
        <w:t>contribution</w:t>
      </w:r>
      <w:r w:rsidR="007E31F8">
        <w:rPr>
          <w:rFonts w:ascii="Courier New" w:hAnsi="Courier New" w:cs="Courier New"/>
          <w:lang w:val="en-US"/>
        </w:rPr>
        <w:t xml:space="preserve"> for each of </w:t>
      </w:r>
      <w:r w:rsidRPr="0009762C">
        <w:rPr>
          <w:rFonts w:ascii="Courier New" w:hAnsi="Courier New" w:cs="Courier New"/>
          <w:lang w:val="en-US"/>
        </w:rPr>
        <w:t>$J$ traps: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\[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[{\bf y</w:t>
      </w:r>
      <w:proofErr w:type="gramStart"/>
      <w:r w:rsidRPr="0009762C">
        <w:rPr>
          <w:rFonts w:ascii="Courier New" w:hAnsi="Courier New" w:cs="Courier New"/>
          <w:lang w:val="en-US"/>
        </w:rPr>
        <w:t>}_</w:t>
      </w:r>
      <w:proofErr w:type="gramEnd"/>
      <w:r w:rsidRPr="0009762C">
        <w:rPr>
          <w:rFonts w:ascii="Courier New" w:hAnsi="Courier New" w:cs="Courier New"/>
          <w:lang w:val="en-US"/>
        </w:rPr>
        <w:t>{i} | {\bf s}_{i} , \theta] =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\prod_{j=1}^{J}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{Bin}(K, p_{\theta}({\bf x}_{j},{\bf s}_{i}) 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\]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flushleft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gramStart"/>
      <w:r w:rsidRPr="0009762C">
        <w:rPr>
          <w:rFonts w:ascii="Courier New" w:hAnsi="Courier New" w:cs="Courier New"/>
          <w:lang w:val="en-US"/>
        </w:rPr>
        <w:t>This</w:t>
      </w:r>
      <w:proofErr w:type="gramEnd"/>
      <w:r w:rsidRPr="0009762C">
        <w:rPr>
          <w:rFonts w:ascii="Courier New" w:hAnsi="Courier New" w:cs="Courier New"/>
          <w:lang w:val="en-US"/>
        </w:rPr>
        <w:t>} assumes that encounter of individual $i$ in each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trap</w:t>
      </w:r>
      <w:proofErr w:type="gramEnd"/>
      <w:r w:rsidRPr="0009762C">
        <w:rPr>
          <w:rFonts w:ascii="Courier New" w:hAnsi="Courier New" w:cs="Courier New"/>
          <w:lang w:val="en-US"/>
        </w:rPr>
        <w:t xml:space="preserve"> is independent of encounter in every other trap. Conditional 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${\bf s</w:t>
      </w:r>
      <w:proofErr w:type="gramStart"/>
      <w:r w:rsidRPr="0009762C">
        <w:rPr>
          <w:rFonts w:ascii="Courier New" w:hAnsi="Courier New" w:cs="Courier New"/>
          <w:lang w:val="en-US"/>
        </w:rPr>
        <w:t>}_</w:t>
      </w:r>
      <w:proofErr w:type="gramEnd"/>
      <w:r w:rsidRPr="0009762C">
        <w:rPr>
          <w:rFonts w:ascii="Courier New" w:hAnsi="Courier New" w:cs="Courier New"/>
          <w:lang w:val="en-US"/>
        </w:rPr>
        <w:t>{i}$ this is reasonable in most applications in our view.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The </w:t>
      </w:r>
      <w:proofErr w:type="spellStart"/>
      <w:r w:rsidR="00BA0787">
        <w:rPr>
          <w:rFonts w:ascii="Courier New" w:hAnsi="Courier New" w:cs="Courier New"/>
          <w:lang w:val="en-US"/>
        </w:rPr>
        <w:t>xxxxxx</w:t>
      </w:r>
      <w:r w:rsidR="007E31F8">
        <w:rPr>
          <w:rFonts w:ascii="Courier New" w:hAnsi="Courier New" w:cs="Courier New"/>
          <w:lang w:val="en-US"/>
        </w:rPr>
        <w:t>here</w:t>
      </w:r>
      <w:proofErr w:type="spellEnd"/>
      <w:r w:rsidR="007E31F8">
        <w:rPr>
          <w:rFonts w:ascii="Courier New" w:hAnsi="Courier New" w:cs="Courier New"/>
          <w:lang w:val="en-US"/>
        </w:rPr>
        <w:t xml:space="preserve"> is an example of where I suggest you clean up the whole book and make things more consistent: given that you explained marginal = integrated likelihood in a chapter at the start, and have used it over </w:t>
      </w:r>
      <w:proofErr w:type="spellStart"/>
      <w:r w:rsidR="007E31F8">
        <w:rPr>
          <w:rFonts w:ascii="Courier New" w:hAnsi="Courier New" w:cs="Courier New"/>
          <w:lang w:val="en-US"/>
        </w:rPr>
        <w:t>an</w:t>
      </w:r>
      <w:proofErr w:type="spellEnd"/>
      <w:r w:rsidR="007E31F8">
        <w:rPr>
          <w:rFonts w:ascii="Courier New" w:hAnsi="Courier New" w:cs="Courier New"/>
          <w:lang w:val="en-US"/>
        </w:rPr>
        <w:t xml:space="preserve"> over again, you should not call it ‘so-called’. This implies that the reader probably does not know what it is. But s/he is really supposed by now to know what it </w:t>
      </w:r>
      <w:proofErr w:type="spellStart"/>
      <w:r w:rsidR="007E31F8">
        <w:rPr>
          <w:rFonts w:ascii="Courier New" w:hAnsi="Courier New" w:cs="Courier New"/>
          <w:lang w:val="en-US"/>
        </w:rPr>
        <w:t>is</w:t>
      </w:r>
      <w:r w:rsidR="00BA0787">
        <w:rPr>
          <w:rFonts w:ascii="Courier New" w:hAnsi="Courier New" w:cs="Courier New"/>
          <w:lang w:val="en-US"/>
        </w:rPr>
        <w:t>xxxxxxx</w:t>
      </w:r>
      <w:r w:rsidRPr="0009762C">
        <w:rPr>
          <w:rFonts w:ascii="Courier New" w:hAnsi="Courier New" w:cs="Courier New"/>
          <w:lang w:val="en-US"/>
        </w:rPr>
        <w:t>marginal</w:t>
      </w:r>
      <w:proofErr w:type="spellEnd"/>
      <w:r w:rsidRPr="0009762C">
        <w:rPr>
          <w:rFonts w:ascii="Courier New" w:hAnsi="Courier New" w:cs="Courier New"/>
          <w:lang w:val="en-US"/>
        </w:rPr>
        <w:t xml:space="preserve"> likelihood is computed by removing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${\bf s</w:t>
      </w:r>
      <w:proofErr w:type="gramStart"/>
      <w:r w:rsidRPr="0009762C">
        <w:rPr>
          <w:rFonts w:ascii="Courier New" w:hAnsi="Courier New" w:cs="Courier New"/>
          <w:lang w:val="en-US"/>
        </w:rPr>
        <w:t>}_</w:t>
      </w:r>
      <w:proofErr w:type="gramEnd"/>
      <w:r w:rsidRPr="0009762C">
        <w:rPr>
          <w:rFonts w:ascii="Courier New" w:hAnsi="Courier New" w:cs="Courier New"/>
          <w:lang w:val="en-US"/>
        </w:rPr>
        <w:t>{i}$, by integration,  from the conditional-on-${\bf s}$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likelihood</w:t>
      </w:r>
      <w:proofErr w:type="gramEnd"/>
      <w:r w:rsidRPr="0009762C">
        <w:rPr>
          <w:rFonts w:ascii="Courier New" w:hAnsi="Courier New" w:cs="Courier New"/>
          <w:lang w:val="en-US"/>
        </w:rPr>
        <w:t xml:space="preserve"> and regarding the {\it marginal} distribution of the data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as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likelihood. That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is</w:t>
      </w:r>
      <w:proofErr w:type="gramEnd"/>
      <w:r w:rsidRPr="0009762C">
        <w:rPr>
          <w:rFonts w:ascii="Courier New" w:hAnsi="Courier New" w:cs="Courier New"/>
          <w:lang w:val="en-US"/>
        </w:rPr>
        <w:t>, we compute: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\[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[y</w:t>
      </w:r>
      <w:proofErr w:type="gramStart"/>
      <w:r w:rsidRPr="0009762C">
        <w:rPr>
          <w:rFonts w:ascii="Courier New" w:hAnsi="Courier New" w:cs="Courier New"/>
          <w:lang w:val="en-US"/>
        </w:rPr>
        <w:t>|{</w:t>
      </w:r>
      <w:proofErr w:type="gramEnd"/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bm</w:t>
      </w:r>
      <w:proofErr w:type="spellEnd"/>
      <w:r w:rsidRPr="0009762C">
        <w:rPr>
          <w:rFonts w:ascii="Courier New" w:hAnsi="Courier New" w:cs="Courier New"/>
          <w:lang w:val="en-US"/>
        </w:rPr>
        <w:t xml:space="preserve"> \theta}] =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int</w:t>
      </w:r>
      <w:proofErr w:type="spellEnd"/>
      <w:r w:rsidRPr="0009762C">
        <w:rPr>
          <w:rFonts w:ascii="Courier New" w:hAnsi="Courier New" w:cs="Courier New"/>
          <w:lang w:val="en-US"/>
        </w:rPr>
        <w:t>_{{\</w:t>
      </w:r>
      <w:proofErr w:type="spellStart"/>
      <w:r w:rsidRPr="0009762C">
        <w:rPr>
          <w:rFonts w:ascii="Courier New" w:hAnsi="Courier New" w:cs="Courier New"/>
          <w:lang w:val="en-US"/>
        </w:rPr>
        <w:t>cal</w:t>
      </w:r>
      <w:proofErr w:type="spellEnd"/>
      <w:r w:rsidRPr="0009762C">
        <w:rPr>
          <w:rFonts w:ascii="Courier New" w:hAnsi="Courier New" w:cs="Courier New"/>
          <w:lang w:val="en-US"/>
        </w:rPr>
        <w:t xml:space="preserve"> S}}  [ {\bf y}_{i} |{\bf s}_{i},{\</w:t>
      </w:r>
      <w:proofErr w:type="spellStart"/>
      <w:r w:rsidRPr="0009762C">
        <w:rPr>
          <w:rFonts w:ascii="Courier New" w:hAnsi="Courier New" w:cs="Courier New"/>
          <w:lang w:val="en-US"/>
        </w:rPr>
        <w:t>bm</w:t>
      </w:r>
      <w:proofErr w:type="spellEnd"/>
      <w:r w:rsidRPr="0009762C">
        <w:rPr>
          <w:rFonts w:ascii="Courier New" w:hAnsi="Courier New" w:cs="Courier New"/>
          <w:lang w:val="en-US"/>
        </w:rPr>
        <w:t xml:space="preserve"> \theta}] g({\bf s}_{i}) d{\bf s}_{i}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\]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flushleft</w:t>
      </w:r>
      <w:proofErr w:type="spellEnd"/>
      <w:r w:rsidRPr="0009762C">
        <w:rPr>
          <w:rFonts w:ascii="Courier New" w:hAnsi="Courier New" w:cs="Courier New"/>
          <w:lang w:val="en-US"/>
        </w:rPr>
        <w:t xml:space="preserve"> where}, under the uniformity assumption, we have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</w:t>
      </w:r>
      <w:proofErr w:type="gramStart"/>
      <w:r w:rsidRPr="0009762C">
        <w:rPr>
          <w:rFonts w:ascii="Courier New" w:hAnsi="Courier New" w:cs="Courier New"/>
          <w:lang w:val="en-US"/>
        </w:rPr>
        <w:t>g(</w:t>
      </w:r>
      <w:proofErr w:type="gramEnd"/>
      <w:r w:rsidRPr="0009762C">
        <w:rPr>
          <w:rFonts w:ascii="Courier New" w:hAnsi="Courier New" w:cs="Courier New"/>
          <w:lang w:val="en-US"/>
        </w:rPr>
        <w:t>{\bf s}) = 1/||{\</w:t>
      </w:r>
      <w:proofErr w:type="spellStart"/>
      <w:r w:rsidRPr="0009762C">
        <w:rPr>
          <w:rFonts w:ascii="Courier New" w:hAnsi="Courier New" w:cs="Courier New"/>
          <w:lang w:val="en-US"/>
        </w:rPr>
        <w:t>cal</w:t>
      </w:r>
      <w:proofErr w:type="spellEnd"/>
      <w:r w:rsidRPr="0009762C">
        <w:rPr>
          <w:rFonts w:ascii="Courier New" w:hAnsi="Courier New" w:cs="Courier New"/>
          <w:lang w:val="en-US"/>
        </w:rPr>
        <w:t xml:space="preserve"> S}||$.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joint likelihood for all $N$ individuals, assuming independence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encounters</w:t>
      </w:r>
      <w:proofErr w:type="gramEnd"/>
      <w:r w:rsidRPr="0009762C">
        <w:rPr>
          <w:rFonts w:ascii="Courier New" w:hAnsi="Courier New" w:cs="Courier New"/>
          <w:lang w:val="en-US"/>
        </w:rPr>
        <w:t xml:space="preserve"> among individuals, is the product of $N$ such terms: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\[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cal</w:t>
      </w:r>
      <w:proofErr w:type="spellEnd"/>
      <w:r w:rsidRPr="0009762C">
        <w:rPr>
          <w:rFonts w:ascii="Courier New" w:hAnsi="Courier New" w:cs="Courier New"/>
          <w:lang w:val="en-US"/>
        </w:rPr>
        <w:t xml:space="preserve"> L}({\</w:t>
      </w:r>
      <w:proofErr w:type="spellStart"/>
      <w:r w:rsidRPr="0009762C">
        <w:rPr>
          <w:rFonts w:ascii="Courier New" w:hAnsi="Courier New" w:cs="Courier New"/>
          <w:lang w:val="en-US"/>
        </w:rPr>
        <w:t>bm</w:t>
      </w:r>
      <w:proofErr w:type="spellEnd"/>
      <w:r w:rsidRPr="0009762C">
        <w:rPr>
          <w:rFonts w:ascii="Courier New" w:hAnsi="Courier New" w:cs="Courier New"/>
          <w:lang w:val="en-US"/>
        </w:rPr>
        <w:t xml:space="preserve"> \theta} | {\bf y</w:t>
      </w:r>
      <w:proofErr w:type="gramStart"/>
      <w:r w:rsidRPr="0009762C">
        <w:rPr>
          <w:rFonts w:ascii="Courier New" w:hAnsi="Courier New" w:cs="Courier New"/>
          <w:lang w:val="en-US"/>
        </w:rPr>
        <w:t>}_</w:t>
      </w:r>
      <w:proofErr w:type="gramEnd"/>
      <w:r w:rsidRPr="0009762C">
        <w:rPr>
          <w:rFonts w:ascii="Courier New" w:hAnsi="Courier New" w:cs="Courier New"/>
          <w:lang w:val="en-US"/>
        </w:rPr>
        <w:t>{1},{\bf y}_{2},\</w:t>
      </w:r>
      <w:proofErr w:type="spellStart"/>
      <w:r w:rsidRPr="0009762C">
        <w:rPr>
          <w:rFonts w:ascii="Courier New" w:hAnsi="Courier New" w:cs="Courier New"/>
          <w:lang w:val="en-US"/>
        </w:rPr>
        <w:t>ldots</w:t>
      </w:r>
      <w:proofErr w:type="spellEnd"/>
      <w:r w:rsidRPr="0009762C">
        <w:rPr>
          <w:rFonts w:ascii="Courier New" w:hAnsi="Courier New" w:cs="Courier New"/>
          <w:lang w:val="en-US"/>
        </w:rPr>
        <w:t>, {\bf y}_{N}) = \prod_{i=1}^{N}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lastRenderedPageBreak/>
        <w:t>[{\bf y</w:t>
      </w:r>
      <w:proofErr w:type="gramStart"/>
      <w:r w:rsidRPr="0009762C">
        <w:rPr>
          <w:rFonts w:ascii="Courier New" w:hAnsi="Courier New" w:cs="Courier New"/>
          <w:lang w:val="en-US"/>
        </w:rPr>
        <w:t>}_</w:t>
      </w:r>
      <w:proofErr w:type="gramEnd"/>
      <w:r w:rsidRPr="0009762C">
        <w:rPr>
          <w:rFonts w:ascii="Courier New" w:hAnsi="Courier New" w:cs="Courier New"/>
          <w:lang w:val="en-US"/>
        </w:rPr>
        <w:t>{i}|{\</w:t>
      </w:r>
      <w:proofErr w:type="spellStart"/>
      <w:r w:rsidRPr="0009762C">
        <w:rPr>
          <w:rFonts w:ascii="Courier New" w:hAnsi="Courier New" w:cs="Courier New"/>
          <w:lang w:val="en-US"/>
        </w:rPr>
        <w:t>bm</w:t>
      </w:r>
      <w:proofErr w:type="spellEnd"/>
      <w:r w:rsidRPr="0009762C">
        <w:rPr>
          <w:rFonts w:ascii="Courier New" w:hAnsi="Courier New" w:cs="Courier New"/>
          <w:lang w:val="en-US"/>
        </w:rPr>
        <w:t xml:space="preserve"> \theta}]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\]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key operation for computing the likelihood is solving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2-dimensional integration problem to remove ${\bf s</w:t>
      </w:r>
      <w:proofErr w:type="gramStart"/>
      <w:r w:rsidRPr="0009762C">
        <w:rPr>
          <w:rFonts w:ascii="Courier New" w:hAnsi="Courier New" w:cs="Courier New"/>
          <w:lang w:val="en-US"/>
        </w:rPr>
        <w:t>}$</w:t>
      </w:r>
      <w:proofErr w:type="gramEnd"/>
      <w:r w:rsidRPr="0009762C">
        <w:rPr>
          <w:rFonts w:ascii="Courier New" w:hAnsi="Courier New" w:cs="Courier New"/>
          <w:lang w:val="en-US"/>
        </w:rPr>
        <w:t>, which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resolve</w:t>
      </w:r>
      <w:proofErr w:type="gramEnd"/>
      <w:r w:rsidRPr="0009762C">
        <w:rPr>
          <w:rFonts w:ascii="Courier New" w:hAnsi="Courier New" w:cs="Courier New"/>
          <w:lang w:val="en-US"/>
        </w:rPr>
        <w:t xml:space="preserve"> as we did previously in </w:t>
      </w:r>
      <w:proofErr w:type="spellStart"/>
      <w:r w:rsidRPr="0009762C">
        <w:rPr>
          <w:rFonts w:ascii="Courier New" w:hAnsi="Courier New" w:cs="Courier New"/>
          <w:lang w:val="en-US"/>
        </w:rPr>
        <w:t>Chapt</w:t>
      </w:r>
      <w:proofErr w:type="spellEnd"/>
      <w:r w:rsidRPr="0009762C">
        <w:rPr>
          <w:rFonts w:ascii="Courier New" w:hAnsi="Courier New" w:cs="Courier New"/>
          <w:lang w:val="en-US"/>
        </w:rPr>
        <w:t>. \ref{</w:t>
      </w:r>
      <w:proofErr w:type="spellStart"/>
      <w:r w:rsidRPr="0009762C">
        <w:rPr>
          <w:rFonts w:ascii="Courier New" w:hAnsi="Courier New" w:cs="Courier New"/>
          <w:lang w:val="en-US"/>
        </w:rPr>
        <w:t>chapt.mle</w:t>
      </w:r>
      <w:proofErr w:type="spellEnd"/>
      <w:r w:rsidRPr="0009762C">
        <w:rPr>
          <w:rFonts w:ascii="Courier New" w:hAnsi="Courier New" w:cs="Courier New"/>
          <w:lang w:val="en-US"/>
        </w:rPr>
        <w:t>}, using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rectangular</w:t>
      </w:r>
      <w:proofErr w:type="gramEnd"/>
      <w:r w:rsidRPr="0009762C">
        <w:rPr>
          <w:rFonts w:ascii="Courier New" w:hAnsi="Courier New" w:cs="Courier New"/>
          <w:lang w:val="en-US"/>
        </w:rPr>
        <w:t xml:space="preserve"> rule for integration, and averaging the integrand over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fine</w:t>
      </w:r>
      <w:proofErr w:type="gramEnd"/>
      <w:r w:rsidRPr="0009762C">
        <w:rPr>
          <w:rFonts w:ascii="Courier New" w:hAnsi="Courier New" w:cs="Courier New"/>
          <w:lang w:val="en-US"/>
        </w:rPr>
        <w:t xml:space="preserve"> mesh of points.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Therefore,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marginal </w:t>
      </w:r>
      <w:proofErr w:type="spellStart"/>
      <w:r w:rsidRPr="0009762C">
        <w:rPr>
          <w:rFonts w:ascii="Courier New" w:hAnsi="Courier New" w:cs="Courier New"/>
          <w:lang w:val="en-US"/>
        </w:rPr>
        <w:t>pmf</w:t>
      </w:r>
      <w:proofErr w:type="spellEnd"/>
      <w:r w:rsidRPr="0009762C">
        <w:rPr>
          <w:rFonts w:ascii="Courier New" w:hAnsi="Courier New" w:cs="Courier New"/>
          <w:lang w:val="en-US"/>
        </w:rPr>
        <w:t xml:space="preserve"> of ${\bf y}_{i}$,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approximated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by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\begin{equation}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[{\bf y</w:t>
      </w:r>
      <w:proofErr w:type="gramStart"/>
      <w:r w:rsidRPr="0009762C">
        <w:rPr>
          <w:rFonts w:ascii="Courier New" w:hAnsi="Courier New" w:cs="Courier New"/>
          <w:lang w:val="en-US"/>
        </w:rPr>
        <w:t>}_</w:t>
      </w:r>
      <w:proofErr w:type="gramEnd"/>
      <w:r w:rsidRPr="0009762C">
        <w:rPr>
          <w:rFonts w:ascii="Courier New" w:hAnsi="Courier New" w:cs="Courier New"/>
          <w:lang w:val="en-US"/>
        </w:rPr>
        <w:t>{i}|\theta] = \</w:t>
      </w:r>
      <w:proofErr w:type="spellStart"/>
      <w:r w:rsidRPr="0009762C">
        <w:rPr>
          <w:rFonts w:ascii="Courier New" w:hAnsi="Courier New" w:cs="Courier New"/>
          <w:lang w:val="en-US"/>
        </w:rPr>
        <w:t>frac</w:t>
      </w:r>
      <w:proofErr w:type="spellEnd"/>
      <w:r w:rsidRPr="0009762C">
        <w:rPr>
          <w:rFonts w:ascii="Courier New" w:hAnsi="Courier New" w:cs="Courier New"/>
          <w:lang w:val="en-US"/>
        </w:rPr>
        <w:t>{1}{</w:t>
      </w:r>
      <w:proofErr w:type="spellStart"/>
      <w:r w:rsidRPr="0009762C">
        <w:rPr>
          <w:rFonts w:ascii="Courier New" w:hAnsi="Courier New" w:cs="Courier New"/>
          <w:lang w:val="en-US"/>
        </w:rPr>
        <w:t>nG</w:t>
      </w:r>
      <w:proofErr w:type="spellEnd"/>
      <w:r w:rsidRPr="0009762C">
        <w:rPr>
          <w:rFonts w:ascii="Courier New" w:hAnsi="Courier New" w:cs="Courier New"/>
          <w:lang w:val="en-US"/>
        </w:rPr>
        <w:t>} \sum_{u=1}^{</w:t>
      </w:r>
      <w:proofErr w:type="spellStart"/>
      <w:r w:rsidRPr="0009762C">
        <w:rPr>
          <w:rFonts w:ascii="Courier New" w:hAnsi="Courier New" w:cs="Courier New"/>
          <w:lang w:val="en-US"/>
        </w:rPr>
        <w:t>nG</w:t>
      </w:r>
      <w:proofErr w:type="spellEnd"/>
      <w:proofErr w:type="gramStart"/>
      <w:r w:rsidRPr="0009762C">
        <w:rPr>
          <w:rFonts w:ascii="Courier New" w:hAnsi="Courier New" w:cs="Courier New"/>
          <w:lang w:val="en-US"/>
        </w:rPr>
        <w:t>}  [</w:t>
      </w:r>
      <w:proofErr w:type="gramEnd"/>
      <w:r w:rsidRPr="0009762C">
        <w:rPr>
          <w:rFonts w:ascii="Courier New" w:hAnsi="Courier New" w:cs="Courier New"/>
          <w:lang w:val="en-US"/>
        </w:rPr>
        <w:t xml:space="preserve"> {\bf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9762C">
        <w:rPr>
          <w:rFonts w:ascii="Courier New" w:hAnsi="Courier New" w:cs="Courier New"/>
          <w:lang w:val="en-US"/>
        </w:rPr>
        <w:t>y}_</w:t>
      </w:r>
      <w:proofErr w:type="gramEnd"/>
      <w:r w:rsidRPr="0009762C">
        <w:rPr>
          <w:rFonts w:ascii="Courier New" w:hAnsi="Courier New" w:cs="Courier New"/>
          <w:lang w:val="en-US"/>
        </w:rPr>
        <w:t>{i} |{\bf s}_u, \theta]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mle.eq.intlik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\end{equation}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To deal with the fact that $N$ is unknown, there are two key issues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that</w:t>
      </w:r>
      <w:proofErr w:type="gramEnd"/>
      <w:r w:rsidRPr="0009762C">
        <w:rPr>
          <w:rFonts w:ascii="Courier New" w:hAnsi="Courier New" w:cs="Courier New"/>
          <w:lang w:val="en-US"/>
        </w:rPr>
        <w:t xml:space="preserve"> need to be addressed.  First is that we don't observe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``all-zero'' encounter histories (i.e., $y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ij</w:t>
      </w:r>
      <w:proofErr w:type="spellEnd"/>
      <w:r w:rsidRPr="0009762C">
        <w:rPr>
          <w:rFonts w:ascii="Courier New" w:hAnsi="Courier New" w:cs="Courier New"/>
          <w:lang w:val="en-US"/>
        </w:rPr>
        <w:t>} = 0$ for all $j$)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corresponding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</w:t>
      </w:r>
      <w:proofErr w:type="spellStart"/>
      <w:r w:rsidRPr="0009762C">
        <w:rPr>
          <w:rFonts w:ascii="Courier New" w:hAnsi="Courier New" w:cs="Courier New"/>
          <w:lang w:val="en-US"/>
        </w:rPr>
        <w:t>uncaptured</w:t>
      </w:r>
      <w:proofErr w:type="spellEnd"/>
      <w:r w:rsidRPr="0009762C">
        <w:rPr>
          <w:rFonts w:ascii="Courier New" w:hAnsi="Courier New" w:cs="Courier New"/>
          <w:lang w:val="en-US"/>
        </w:rPr>
        <w:t xml:space="preserve"> individuals, so we have to make sure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compute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probability for that all zero encounter history which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do</w:t>
      </w:r>
      <w:proofErr w:type="gramEnd"/>
      <w:r w:rsidRPr="0009762C">
        <w:rPr>
          <w:rFonts w:ascii="Courier New" w:hAnsi="Courier New" w:cs="Courier New"/>
          <w:lang w:val="en-US"/>
        </w:rPr>
        <w:t xml:space="preserve"> operationally by tacking a row of zeros onto the encounter history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matrix</w:t>
      </w:r>
      <w:proofErr w:type="gramEnd"/>
      <w:r w:rsidRPr="0009762C">
        <w:rPr>
          <w:rFonts w:ascii="Courier New" w:hAnsi="Courier New" w:cs="Courier New"/>
          <w:lang w:val="en-US"/>
        </w:rPr>
        <w:t>. We include the number of such all-zero encounter histories as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</w:t>
      </w:r>
      <w:proofErr w:type="gramEnd"/>
      <w:r w:rsidRPr="0009762C">
        <w:rPr>
          <w:rFonts w:ascii="Courier New" w:hAnsi="Courier New" w:cs="Courier New"/>
          <w:lang w:val="en-US"/>
        </w:rPr>
        <w:t xml:space="preserve"> unknown parameter of the model, which we label $n_{0}$. 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addition</w:t>
      </w:r>
      <w:proofErr w:type="gramEnd"/>
      <w:r w:rsidRPr="0009762C">
        <w:rPr>
          <w:rFonts w:ascii="Courier New" w:hAnsi="Courier New" w:cs="Courier New"/>
          <w:lang w:val="en-US"/>
        </w:rPr>
        <w:t>, we have to be sure to include a combinatorial term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account</w:t>
      </w:r>
      <w:proofErr w:type="gramEnd"/>
      <w:r w:rsidRPr="0009762C">
        <w:rPr>
          <w:rFonts w:ascii="Courier New" w:hAnsi="Courier New" w:cs="Courier New"/>
          <w:lang w:val="en-US"/>
        </w:rPr>
        <w:t xml:space="preserve"> for the fact that of the $n$ observed individuals there are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${N \choose n</w:t>
      </w:r>
      <w:proofErr w:type="gramStart"/>
      <w:r w:rsidRPr="0009762C">
        <w:rPr>
          <w:rFonts w:ascii="Courier New" w:hAnsi="Courier New" w:cs="Courier New"/>
          <w:lang w:val="en-US"/>
        </w:rPr>
        <w:t>}$</w:t>
      </w:r>
      <w:proofErr w:type="gramEnd"/>
      <w:r w:rsidRPr="0009762C">
        <w:rPr>
          <w:rFonts w:ascii="Courier New" w:hAnsi="Courier New" w:cs="Courier New"/>
          <w:lang w:val="en-US"/>
        </w:rPr>
        <w:t xml:space="preserve"> ways to realize a sample of size $n$.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combinatorial</w:t>
      </w:r>
      <w:proofErr w:type="gramEnd"/>
      <w:r w:rsidRPr="0009762C">
        <w:rPr>
          <w:rFonts w:ascii="Courier New" w:hAnsi="Courier New" w:cs="Courier New"/>
          <w:lang w:val="en-US"/>
        </w:rPr>
        <w:t xml:space="preserve"> term involves the unknown $n_{0}$ and thus it must be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included</w:t>
      </w:r>
      <w:proofErr w:type="gramEnd"/>
      <w:r w:rsidRPr="0009762C">
        <w:rPr>
          <w:rFonts w:ascii="Courier New" w:hAnsi="Courier New" w:cs="Courier New"/>
          <w:lang w:val="en-US"/>
        </w:rPr>
        <w:t xml:space="preserve"> in the likelihood.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wrote an {\bf R} function to evaluate the likelihood which we optimize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using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{\bf R} function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nlm</w:t>
      </w:r>
      <w:proofErr w:type="spellEnd"/>
      <w:r w:rsidRPr="0009762C">
        <w:rPr>
          <w:rFonts w:ascii="Courier New" w:hAnsi="Courier New" w:cs="Courier New"/>
          <w:lang w:val="en-US"/>
        </w:rPr>
        <w:t>}.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likelihood is given in the 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scrbook</w:t>
      </w:r>
      <w:proofErr w:type="spellEnd"/>
      <w:r w:rsidRPr="0009762C">
        <w:rPr>
          <w:rFonts w:ascii="Courier New" w:hAnsi="Courier New" w:cs="Courier New"/>
          <w:lang w:val="en-US"/>
        </w:rPr>
        <w:t>} package as the function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intlik3ed}.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help file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provides</w:t>
      </w:r>
      <w:proofErr w:type="gramEnd"/>
      <w:r w:rsidRPr="0009762C">
        <w:rPr>
          <w:rFonts w:ascii="Courier New" w:hAnsi="Courier New" w:cs="Courier New"/>
          <w:lang w:val="en-US"/>
        </w:rPr>
        <w:t xml:space="preserve"> an example of its usage and for simulating data.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  <w:bookmarkStart w:id="19" w:name="_GoBack"/>
      <w:bookmarkEnd w:id="19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To use this function the cost covariate $z(x</w:t>
      </w:r>
      <w:proofErr w:type="gramStart"/>
      <w:r w:rsidRPr="0009762C">
        <w:rPr>
          <w:rFonts w:ascii="Courier New" w:hAnsi="Courier New" w:cs="Courier New"/>
          <w:lang w:val="en-US"/>
        </w:rPr>
        <w:t>)$</w:t>
      </w:r>
      <w:proofErr w:type="gramEnd"/>
      <w:r w:rsidRPr="0009762C">
        <w:rPr>
          <w:rFonts w:ascii="Courier New" w:hAnsi="Courier New" w:cs="Courier New"/>
          <w:lang w:val="en-US"/>
        </w:rPr>
        <w:t xml:space="preserve"> has to be of class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RasterLayer</w:t>
      </w:r>
      <w:proofErr w:type="spellEnd"/>
      <w:r w:rsidRPr="0009762C">
        <w:rPr>
          <w:rFonts w:ascii="Courier New" w:hAnsi="Courier New" w:cs="Courier New"/>
          <w:lang w:val="en-US"/>
        </w:rPr>
        <w:t>} which requires packages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sp</w:t>
      </w:r>
      <w:proofErr w:type="spellEnd"/>
      <w:r w:rsidRPr="0009762C">
        <w:rPr>
          <w:rFonts w:ascii="Courier New" w:hAnsi="Courier New" w:cs="Courier New"/>
          <w:lang w:val="en-US"/>
        </w:rPr>
        <w:t>}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raster} to manipulate.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The following is a stylized and more concise </w:t>
      </w:r>
      <w:proofErr w:type="spellStart"/>
      <w:r w:rsidRPr="0009762C">
        <w:rPr>
          <w:rFonts w:ascii="Courier New" w:hAnsi="Courier New" w:cs="Courier New"/>
          <w:lang w:val="en-US"/>
        </w:rPr>
        <w:t>verstion</w:t>
      </w:r>
      <w:proofErr w:type="spellEnd"/>
      <w:r w:rsidRPr="0009762C">
        <w:rPr>
          <w:rFonts w:ascii="Courier New" w:hAnsi="Courier New" w:cs="Courier New"/>
          <w:lang w:val="en-US"/>
        </w:rPr>
        <w:t xml:space="preserve"> of the actual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function</w:t>
      </w:r>
      <w:proofErr w:type="gramEnd"/>
      <w:r w:rsidRPr="0009762C">
        <w:rPr>
          <w:rFonts w:ascii="Courier New" w:hAnsi="Courier New" w:cs="Courier New"/>
          <w:lang w:val="en-US"/>
        </w:rPr>
        <w:t>, and we apply this in the following section.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{\small</w:t>
      </w:r>
    </w:p>
    <w:p w:rsidR="00332FAC" w:rsidRDefault="00777520" w:rsidP="00E047CD">
      <w:pPr>
        <w:pStyle w:val="PlainText"/>
        <w:rPr>
          <w:ins w:id="20" w:author="Marc" w:date="2012-04-27T17:13:00Z"/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  <w:ins w:id="21" w:author="Marc" w:date="2012-04-27T17:13:00Z">
        <w:r w:rsidR="00332FAC">
          <w:rPr>
            <w:rFonts w:ascii="Courier New" w:hAnsi="Courier New" w:cs="Courier New"/>
            <w:lang w:val="en-US"/>
          </w:rPr>
          <w:t xml:space="preserve"> $I would try to make this as readable as possible by doing four things:</w:t>
        </w:r>
      </w:ins>
    </w:p>
    <w:p w:rsidR="00332FAC" w:rsidRDefault="00332FAC">
      <w:pPr>
        <w:pStyle w:val="PlainText"/>
        <w:numPr>
          <w:ilvl w:val="0"/>
          <w:numId w:val="1"/>
        </w:numPr>
        <w:rPr>
          <w:ins w:id="22" w:author="Marc" w:date="2012-04-27T17:13:00Z"/>
          <w:rFonts w:ascii="Courier New" w:hAnsi="Courier New" w:cs="Courier New"/>
          <w:lang w:val="en-US"/>
        </w:rPr>
        <w:pPrChange w:id="23" w:author="Marc" w:date="2012-04-27T17:13:00Z">
          <w:pPr>
            <w:pStyle w:val="PlainText"/>
          </w:pPr>
        </w:pPrChange>
      </w:pPr>
      <w:ins w:id="24" w:author="Marc" w:date="2012-04-27T17:13:00Z">
        <w:r>
          <w:rPr>
            <w:rFonts w:ascii="Courier New" w:hAnsi="Courier New" w:cs="Courier New"/>
            <w:lang w:val="en-US"/>
          </w:rPr>
          <w:t>add hashed-out comments</w:t>
        </w:r>
      </w:ins>
    </w:p>
    <w:p w:rsidR="00332FAC" w:rsidRDefault="00332FAC">
      <w:pPr>
        <w:pStyle w:val="PlainText"/>
        <w:numPr>
          <w:ilvl w:val="0"/>
          <w:numId w:val="1"/>
        </w:numPr>
        <w:rPr>
          <w:ins w:id="25" w:author="Marc" w:date="2012-04-27T17:13:00Z"/>
          <w:rFonts w:ascii="Courier New" w:hAnsi="Courier New" w:cs="Courier New"/>
          <w:lang w:val="en-US"/>
        </w:rPr>
        <w:pPrChange w:id="26" w:author="Marc" w:date="2012-04-27T17:13:00Z">
          <w:pPr>
            <w:pStyle w:val="PlainText"/>
          </w:pPr>
        </w:pPrChange>
      </w:pPr>
      <w:ins w:id="27" w:author="Marc" w:date="2012-04-27T17:13:00Z">
        <w:r>
          <w:rPr>
            <w:rFonts w:ascii="Courier New" w:hAnsi="Courier New" w:cs="Courier New"/>
            <w:lang w:val="en-US"/>
          </w:rPr>
          <w:t>put stuff in paragraphs</w:t>
        </w:r>
      </w:ins>
    </w:p>
    <w:p w:rsidR="00332FAC" w:rsidRDefault="00332FAC">
      <w:pPr>
        <w:pStyle w:val="PlainText"/>
        <w:numPr>
          <w:ilvl w:val="0"/>
          <w:numId w:val="1"/>
        </w:numPr>
        <w:rPr>
          <w:ins w:id="28" w:author="Marc" w:date="2012-04-27T17:14:00Z"/>
          <w:rFonts w:ascii="Courier New" w:hAnsi="Courier New" w:cs="Courier New"/>
          <w:lang w:val="en-US"/>
        </w:rPr>
        <w:pPrChange w:id="29" w:author="Marc" w:date="2012-04-27T17:13:00Z">
          <w:pPr>
            <w:pStyle w:val="PlainText"/>
          </w:pPr>
        </w:pPrChange>
      </w:pPr>
      <w:ins w:id="30" w:author="Marc" w:date="2012-04-27T17:14:00Z">
        <w:r>
          <w:rPr>
            <w:rFonts w:ascii="Courier New" w:hAnsi="Courier New" w:cs="Courier New"/>
            <w:lang w:val="en-US"/>
          </w:rPr>
          <w:t>add a few spaces before lines inside if statements and for loops</w:t>
        </w:r>
      </w:ins>
    </w:p>
    <w:p w:rsidR="00332FAC" w:rsidRDefault="00332FAC">
      <w:pPr>
        <w:pStyle w:val="PlainText"/>
        <w:numPr>
          <w:ilvl w:val="0"/>
          <w:numId w:val="1"/>
        </w:numPr>
        <w:rPr>
          <w:ins w:id="31" w:author="Marc" w:date="2012-04-27T17:13:00Z"/>
          <w:rFonts w:ascii="Courier New" w:hAnsi="Courier New" w:cs="Courier New"/>
          <w:lang w:val="en-US"/>
        </w:rPr>
        <w:pPrChange w:id="32" w:author="Marc" w:date="2012-04-27T17:13:00Z">
          <w:pPr>
            <w:pStyle w:val="PlainText"/>
          </w:pPr>
        </w:pPrChange>
      </w:pPr>
      <w:ins w:id="33" w:author="Marc" w:date="2012-04-27T17:14:00Z">
        <w:r>
          <w:rPr>
            <w:rFonts w:ascii="Courier New" w:hAnsi="Courier New" w:cs="Courier New"/>
            <w:lang w:val="en-US"/>
          </w:rPr>
          <w:t>clean up code as much as possible</w:t>
        </w:r>
      </w:ins>
    </w:p>
    <w:p w:rsidR="00F41B75" w:rsidRPr="0009762C" w:rsidRDefault="00332FAC" w:rsidP="00E047CD">
      <w:pPr>
        <w:pStyle w:val="PlainText"/>
        <w:rPr>
          <w:rFonts w:ascii="Courier New" w:hAnsi="Courier New" w:cs="Courier New"/>
          <w:lang w:val="en-US"/>
        </w:rPr>
      </w:pPr>
      <w:ins w:id="34" w:author="Marc" w:date="2012-04-27T17:13:00Z">
        <w:r>
          <w:rPr>
            <w:rFonts w:ascii="Courier New" w:hAnsi="Courier New" w:cs="Courier New"/>
            <w:lang w:val="en-US"/>
          </w:rPr>
          <w:t>$</w:t>
        </w:r>
      </w:ins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intlik3ed&lt;-</w:t>
      </w:r>
      <w:proofErr w:type="gramStart"/>
      <w:r w:rsidRPr="0009762C">
        <w:rPr>
          <w:rFonts w:ascii="Courier New" w:hAnsi="Courier New" w:cs="Courier New"/>
          <w:lang w:val="en-US"/>
        </w:rPr>
        <w:t>function(</w:t>
      </w:r>
      <w:proofErr w:type="gramEnd"/>
      <w:r w:rsidRPr="0009762C">
        <w:rPr>
          <w:rFonts w:ascii="Courier New" w:hAnsi="Courier New" w:cs="Courier New"/>
          <w:lang w:val="en-US"/>
        </w:rPr>
        <w:t>start=</w:t>
      </w:r>
      <w:proofErr w:type="spellStart"/>
      <w:r w:rsidRPr="0009762C">
        <w:rPr>
          <w:rFonts w:ascii="Courier New" w:hAnsi="Courier New" w:cs="Courier New"/>
          <w:lang w:val="en-US"/>
        </w:rPr>
        <w:t>NULL,y</w:t>
      </w:r>
      <w:proofErr w:type="spell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y,K</w:t>
      </w:r>
      <w:proofErr w:type="spellEnd"/>
      <w:r w:rsidRPr="0009762C">
        <w:rPr>
          <w:rFonts w:ascii="Courier New" w:hAnsi="Courier New" w:cs="Courier New"/>
          <w:lang w:val="en-US"/>
        </w:rPr>
        <w:t>=NULL,X=</w:t>
      </w:r>
      <w:proofErr w:type="spellStart"/>
      <w:r w:rsidRPr="0009762C">
        <w:rPr>
          <w:rFonts w:ascii="Courier New" w:hAnsi="Courier New" w:cs="Courier New"/>
          <w:lang w:val="en-US"/>
        </w:rPr>
        <w:t>traplocs</w:t>
      </w:r>
      <w:proofErr w:type="spellEnd"/>
      <w:r w:rsidRPr="0009762C">
        <w:rPr>
          <w:rFonts w:ascii="Courier New" w:hAnsi="Courier New" w:cs="Courier New"/>
          <w:lang w:val="en-US"/>
        </w:rPr>
        <w:t>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distmet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="ecol",covariate,theta2=NA){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nc</w:t>
      </w:r>
      <w:proofErr w:type="spell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covariate@ncols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nr&lt;-</w:t>
      </w:r>
      <w:proofErr w:type="spellStart"/>
      <w:r w:rsidRPr="0009762C">
        <w:rPr>
          <w:rFonts w:ascii="Courier New" w:hAnsi="Courier New" w:cs="Courier New"/>
          <w:lang w:val="en-US"/>
        </w:rPr>
        <w:t>covariate@nrows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Xl&lt;-</w:t>
      </w:r>
      <w:proofErr w:type="spellStart"/>
      <w:r w:rsidRPr="0009762C">
        <w:rPr>
          <w:rFonts w:ascii="Courier New" w:hAnsi="Courier New" w:cs="Courier New"/>
          <w:lang w:val="en-US"/>
        </w:rPr>
        <w:t>covariate@extent@xmin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Xu</w:t>
      </w:r>
      <w:proofErr w:type="spell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covariate@extent@xmax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Yl</w:t>
      </w:r>
      <w:proofErr w:type="spell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covariate@extent@ymin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Yu&lt;-</w:t>
      </w:r>
      <w:proofErr w:type="spellStart"/>
      <w:r w:rsidRPr="0009762C">
        <w:rPr>
          <w:rFonts w:ascii="Courier New" w:hAnsi="Courier New" w:cs="Courier New"/>
          <w:lang w:val="en-US"/>
        </w:rPr>
        <w:t>covariate@extent@ymax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### ASSUMES SQUARE RASTER -- NEED TO GENERALIZE THIS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lastRenderedPageBreak/>
        <w:t>delta&lt;- (Xu-Xl)/nc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xg&lt;-seq(Xl+delta/2,Xu-delta/2,delta)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yg&lt;-seq(Yl+delta/2,Yu-delta/2,delta)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npix.x</w:t>
      </w:r>
      <w:proofErr w:type="spellEnd"/>
      <w:r w:rsidRPr="0009762C">
        <w:rPr>
          <w:rFonts w:ascii="Courier New" w:hAnsi="Courier New" w:cs="Courier New"/>
          <w:lang w:val="en-US"/>
        </w:rPr>
        <w:t>&lt;-</w:t>
      </w:r>
      <w:proofErr w:type="gramStart"/>
      <w:r w:rsidRPr="0009762C">
        <w:rPr>
          <w:rFonts w:ascii="Courier New" w:hAnsi="Courier New" w:cs="Courier New"/>
          <w:lang w:val="en-US"/>
        </w:rPr>
        <w:t>length(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xg</w:t>
      </w:r>
      <w:proofErr w:type="spellEnd"/>
      <w:r w:rsidRPr="0009762C">
        <w:rPr>
          <w:rFonts w:ascii="Courier New" w:hAnsi="Courier New" w:cs="Courier New"/>
          <w:lang w:val="en-US"/>
        </w:rPr>
        <w:t>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npix.y</w:t>
      </w:r>
      <w:proofErr w:type="spellEnd"/>
      <w:r w:rsidRPr="0009762C">
        <w:rPr>
          <w:rFonts w:ascii="Courier New" w:hAnsi="Courier New" w:cs="Courier New"/>
          <w:lang w:val="en-US"/>
        </w:rPr>
        <w:t>&lt;-</w:t>
      </w:r>
      <w:proofErr w:type="gramStart"/>
      <w:r w:rsidRPr="0009762C">
        <w:rPr>
          <w:rFonts w:ascii="Courier New" w:hAnsi="Courier New" w:cs="Courier New"/>
          <w:lang w:val="en-US"/>
        </w:rPr>
        <w:t>length(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yg</w:t>
      </w:r>
      <w:proofErr w:type="spellEnd"/>
      <w:r w:rsidRPr="0009762C">
        <w:rPr>
          <w:rFonts w:ascii="Courier New" w:hAnsi="Courier New" w:cs="Courier New"/>
          <w:lang w:val="en-US"/>
        </w:rPr>
        <w:t>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area</w:t>
      </w:r>
      <w:proofErr w:type="gramEnd"/>
      <w:r w:rsidRPr="0009762C">
        <w:rPr>
          <w:rFonts w:ascii="Courier New" w:hAnsi="Courier New" w:cs="Courier New"/>
          <w:lang w:val="en-US"/>
        </w:rPr>
        <w:t>&lt;- (</w:t>
      </w:r>
      <w:proofErr w:type="spellStart"/>
      <w:r w:rsidRPr="0009762C">
        <w:rPr>
          <w:rFonts w:ascii="Courier New" w:hAnsi="Courier New" w:cs="Courier New"/>
          <w:lang w:val="en-US"/>
        </w:rPr>
        <w:t>Xu</w:t>
      </w:r>
      <w:proofErr w:type="spellEnd"/>
      <w:r w:rsidRPr="0009762C">
        <w:rPr>
          <w:rFonts w:ascii="Courier New" w:hAnsi="Courier New" w:cs="Courier New"/>
          <w:lang w:val="en-US"/>
        </w:rPr>
        <w:t>-Xl)*(Yu-</w:t>
      </w:r>
      <w:proofErr w:type="spellStart"/>
      <w:r w:rsidRPr="0009762C">
        <w:rPr>
          <w:rFonts w:ascii="Courier New" w:hAnsi="Courier New" w:cs="Courier New"/>
          <w:lang w:val="en-US"/>
        </w:rPr>
        <w:t>Yl</w:t>
      </w:r>
      <w:proofErr w:type="spellEnd"/>
      <w:r w:rsidRPr="0009762C">
        <w:rPr>
          <w:rFonts w:ascii="Courier New" w:hAnsi="Courier New" w:cs="Courier New"/>
          <w:lang w:val="en-US"/>
        </w:rPr>
        <w:t>)/((</w:t>
      </w:r>
      <w:proofErr w:type="spellStart"/>
      <w:r w:rsidRPr="0009762C">
        <w:rPr>
          <w:rFonts w:ascii="Courier New" w:hAnsi="Courier New" w:cs="Courier New"/>
          <w:lang w:val="en-US"/>
        </w:rPr>
        <w:t>npix.x</w:t>
      </w:r>
      <w:proofErr w:type="spellEnd"/>
      <w:r w:rsidRPr="0009762C">
        <w:rPr>
          <w:rFonts w:ascii="Courier New" w:hAnsi="Courier New" w:cs="Courier New"/>
          <w:lang w:val="en-US"/>
        </w:rPr>
        <w:t>)*(</w:t>
      </w:r>
      <w:proofErr w:type="spellStart"/>
      <w:r w:rsidRPr="0009762C">
        <w:rPr>
          <w:rFonts w:ascii="Courier New" w:hAnsi="Courier New" w:cs="Courier New"/>
          <w:lang w:val="en-US"/>
        </w:rPr>
        <w:t>npix.y</w:t>
      </w:r>
      <w:proofErr w:type="spellEnd"/>
      <w:r w:rsidRPr="0009762C">
        <w:rPr>
          <w:rFonts w:ascii="Courier New" w:hAnsi="Courier New" w:cs="Courier New"/>
          <w:lang w:val="en-US"/>
        </w:rPr>
        <w:t>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G&lt;-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cbind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rep(</w:t>
      </w:r>
      <w:proofErr w:type="spellStart"/>
      <w:r w:rsidRPr="0009762C">
        <w:rPr>
          <w:rFonts w:ascii="Courier New" w:hAnsi="Courier New" w:cs="Courier New"/>
          <w:lang w:val="en-US"/>
        </w:rPr>
        <w:t>xg,npix.y</w:t>
      </w:r>
      <w:proofErr w:type="spellEnd"/>
      <w:r w:rsidRPr="0009762C">
        <w:rPr>
          <w:rFonts w:ascii="Courier New" w:hAnsi="Courier New" w:cs="Courier New"/>
          <w:lang w:val="en-US"/>
        </w:rPr>
        <w:t>),sort(rep(</w:t>
      </w:r>
      <w:proofErr w:type="spellStart"/>
      <w:r w:rsidRPr="0009762C">
        <w:rPr>
          <w:rFonts w:ascii="Courier New" w:hAnsi="Courier New" w:cs="Courier New"/>
          <w:lang w:val="en-US"/>
        </w:rPr>
        <w:t>yg,npix.x</w:t>
      </w:r>
      <w:proofErr w:type="spellEnd"/>
      <w:r w:rsidRPr="0009762C">
        <w:rPr>
          <w:rFonts w:ascii="Courier New" w:hAnsi="Courier New" w:cs="Courier New"/>
          <w:lang w:val="en-US"/>
        </w:rPr>
        <w:t>)))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nG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nrow</w:t>
      </w:r>
      <w:proofErr w:type="spellEnd"/>
      <w:r w:rsidRPr="0009762C">
        <w:rPr>
          <w:rFonts w:ascii="Courier New" w:hAnsi="Courier New" w:cs="Courier New"/>
          <w:lang w:val="en-US"/>
        </w:rPr>
        <w:t>(G)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distmet</w:t>
      </w:r>
      <w:proofErr w:type="spellEnd"/>
      <w:r w:rsidRPr="0009762C">
        <w:rPr>
          <w:rFonts w:ascii="Courier New" w:hAnsi="Courier New" w:cs="Courier New"/>
          <w:lang w:val="en-US"/>
        </w:rPr>
        <w:t>=="</w:t>
      </w:r>
      <w:proofErr w:type="spell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r w:rsidRPr="0009762C">
        <w:rPr>
          <w:rFonts w:ascii="Courier New" w:hAnsi="Courier New" w:cs="Courier New"/>
          <w:lang w:val="en-US"/>
        </w:rPr>
        <w:t>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D&lt;- e2dist(X</w:t>
      </w:r>
      <w:proofErr w:type="gramStart"/>
      <w:r w:rsidRPr="0009762C">
        <w:rPr>
          <w:rFonts w:ascii="Courier New" w:hAnsi="Courier New" w:cs="Courier New"/>
          <w:lang w:val="en-US"/>
        </w:rPr>
        <w:t>,G</w:t>
      </w:r>
      <w:proofErr w:type="gramEnd"/>
      <w:r w:rsidRPr="0009762C">
        <w:rPr>
          <w:rFonts w:ascii="Courier New" w:hAnsi="Courier New" w:cs="Courier New"/>
          <w:lang w:val="en-US"/>
        </w:rPr>
        <w:t>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distmet</w:t>
      </w:r>
      <w:proofErr w:type="spellEnd"/>
      <w:r w:rsidRPr="0009762C">
        <w:rPr>
          <w:rFonts w:ascii="Courier New" w:hAnsi="Courier New" w:cs="Courier New"/>
          <w:lang w:val="en-US"/>
        </w:rPr>
        <w:t>=="</w:t>
      </w:r>
      <w:proofErr w:type="spellStart"/>
      <w:r w:rsidRPr="0009762C">
        <w:rPr>
          <w:rFonts w:ascii="Courier New" w:hAnsi="Courier New" w:cs="Courier New"/>
          <w:lang w:val="en-US"/>
        </w:rPr>
        <w:t>ecol</w:t>
      </w:r>
      <w:proofErr w:type="spellEnd"/>
      <w:r w:rsidRPr="0009762C">
        <w:rPr>
          <w:rFonts w:ascii="Courier New" w:hAnsi="Courier New" w:cs="Courier New"/>
          <w:lang w:val="en-US"/>
        </w:rPr>
        <w:t>"){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if(</w:t>
      </w:r>
      <w:proofErr w:type="gramEnd"/>
      <w:r w:rsidRPr="0009762C">
        <w:rPr>
          <w:rFonts w:ascii="Courier New" w:hAnsi="Courier New" w:cs="Courier New"/>
          <w:lang w:val="en-US"/>
        </w:rPr>
        <w:t>is.na(theta2))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theta2&lt;-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start[4])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</w:t>
      </w:r>
      <w:proofErr w:type="gramEnd"/>
      <w:r w:rsidRPr="0009762C">
        <w:rPr>
          <w:rFonts w:ascii="Courier New" w:hAnsi="Courier New" w:cs="Courier New"/>
          <w:lang w:val="en-US"/>
        </w:rPr>
        <w:t xml:space="preserve">&lt;- </w:t>
      </w:r>
      <w:proofErr w:type="spell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>(theta2*covariate)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tr1&lt;-</w:t>
      </w:r>
      <w:proofErr w:type="gramStart"/>
      <w:r w:rsidRPr="0009762C">
        <w:rPr>
          <w:rFonts w:ascii="Courier New" w:hAnsi="Courier New" w:cs="Courier New"/>
          <w:lang w:val="en-US"/>
        </w:rPr>
        <w:t>transition(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cost,transitionFunction</w:t>
      </w:r>
      <w:proofErr w:type="spellEnd"/>
      <w:r w:rsidRPr="0009762C">
        <w:rPr>
          <w:rFonts w:ascii="Courier New" w:hAnsi="Courier New" w:cs="Courier New"/>
          <w:lang w:val="en-US"/>
        </w:rPr>
        <w:t>=function(x) 1/mean(x),directions=8)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tr1CorrC&lt;-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geoCorrection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tr1,type="c",</w:t>
      </w:r>
      <w:proofErr w:type="spellStart"/>
      <w:r w:rsidRPr="0009762C">
        <w:rPr>
          <w:rFonts w:ascii="Courier New" w:hAnsi="Courier New" w:cs="Courier New"/>
          <w:lang w:val="en-US"/>
        </w:rPr>
        <w:t>multpl</w:t>
      </w:r>
      <w:proofErr w:type="spell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FALSE,scl</w:t>
      </w:r>
      <w:proofErr w:type="spellEnd"/>
      <w:r w:rsidRPr="0009762C">
        <w:rPr>
          <w:rFonts w:ascii="Courier New" w:hAnsi="Courier New" w:cs="Courier New"/>
          <w:lang w:val="en-US"/>
        </w:rPr>
        <w:t>=FALSE)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D&lt;-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costDistance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tr1CorrC,X,G)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theta0&lt;-</w:t>
      </w:r>
      <w:proofErr w:type="gramStart"/>
      <w:r w:rsidRPr="0009762C">
        <w:rPr>
          <w:rFonts w:ascii="Courier New" w:hAnsi="Courier New" w:cs="Courier New"/>
          <w:lang w:val="en-US"/>
        </w:rPr>
        <w:t>start[</w:t>
      </w:r>
      <w:proofErr w:type="gramEnd"/>
      <w:r w:rsidRPr="0009762C">
        <w:rPr>
          <w:rFonts w:ascii="Courier New" w:hAnsi="Courier New" w:cs="Courier New"/>
          <w:lang w:val="en-US"/>
        </w:rPr>
        <w:t>1]; theta1&lt;-start[2]; n0&lt;-</w:t>
      </w:r>
      <w:proofErr w:type="spell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>(start[3])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probcap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 (</w:t>
      </w:r>
      <w:proofErr w:type="spell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>(theta0)/(1+exp(theta0)))*</w:t>
      </w:r>
      <w:proofErr w:type="spell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>(-theta1*D*D)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Pm&lt;-</w:t>
      </w:r>
      <w:proofErr w:type="gramStart"/>
      <w:r w:rsidRPr="0009762C">
        <w:rPr>
          <w:rFonts w:ascii="Courier New" w:hAnsi="Courier New" w:cs="Courier New"/>
          <w:lang w:val="en-US"/>
        </w:rPr>
        <w:t>matrix(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NA,nrow</w:t>
      </w:r>
      <w:proofErr w:type="spell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nrow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probcap</w:t>
      </w:r>
      <w:proofErr w:type="spellEnd"/>
      <w:r w:rsidRPr="0009762C">
        <w:rPr>
          <w:rFonts w:ascii="Courier New" w:hAnsi="Courier New" w:cs="Courier New"/>
          <w:lang w:val="en-US"/>
        </w:rPr>
        <w:t>),</w:t>
      </w:r>
      <w:proofErr w:type="spellStart"/>
      <w:r w:rsidRPr="0009762C">
        <w:rPr>
          <w:rFonts w:ascii="Courier New" w:hAnsi="Courier New" w:cs="Courier New"/>
          <w:lang w:val="en-US"/>
        </w:rPr>
        <w:t>ncol</w:t>
      </w:r>
      <w:proofErr w:type="spell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ncol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probcap</w:t>
      </w:r>
      <w:proofErr w:type="spellEnd"/>
      <w:r w:rsidRPr="0009762C">
        <w:rPr>
          <w:rFonts w:ascii="Courier New" w:hAnsi="Courier New" w:cs="Courier New"/>
          <w:lang w:val="en-US"/>
        </w:rPr>
        <w:t>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ymat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&lt;-y ; </w:t>
      </w:r>
      <w:proofErr w:type="spellStart"/>
      <w:r w:rsidRPr="0009762C">
        <w:rPr>
          <w:rFonts w:ascii="Courier New" w:hAnsi="Courier New" w:cs="Courier New"/>
          <w:lang w:val="en-US"/>
        </w:rPr>
        <w:t>ymat</w:t>
      </w:r>
      <w:proofErr w:type="spell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rbind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y,rep</w:t>
      </w:r>
      <w:proofErr w:type="spellEnd"/>
      <w:r w:rsidRPr="0009762C">
        <w:rPr>
          <w:rFonts w:ascii="Courier New" w:hAnsi="Courier New" w:cs="Courier New"/>
          <w:lang w:val="en-US"/>
        </w:rPr>
        <w:t>(0,ncol(y)))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lik.marg</w:t>
      </w:r>
      <w:proofErr w:type="spellEnd"/>
      <w:r w:rsidRPr="0009762C">
        <w:rPr>
          <w:rFonts w:ascii="Courier New" w:hAnsi="Courier New" w:cs="Courier New"/>
          <w:lang w:val="en-US"/>
        </w:rPr>
        <w:t>&lt;-</w:t>
      </w:r>
      <w:proofErr w:type="gramStart"/>
      <w:r w:rsidRPr="0009762C">
        <w:rPr>
          <w:rFonts w:ascii="Courier New" w:hAnsi="Courier New" w:cs="Courier New"/>
          <w:lang w:val="en-US"/>
        </w:rPr>
        <w:t>rep(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NA,nrow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ymat</w:t>
      </w:r>
      <w:proofErr w:type="spellEnd"/>
      <w:r w:rsidRPr="0009762C">
        <w:rPr>
          <w:rFonts w:ascii="Courier New" w:hAnsi="Courier New" w:cs="Courier New"/>
          <w:lang w:val="en-US"/>
        </w:rPr>
        <w:t>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for(</w:t>
      </w:r>
      <w:proofErr w:type="gramEnd"/>
      <w:r w:rsidRPr="0009762C">
        <w:rPr>
          <w:rFonts w:ascii="Courier New" w:hAnsi="Courier New" w:cs="Courier New"/>
          <w:lang w:val="en-US"/>
        </w:rPr>
        <w:t>i in 1:nrow(</w:t>
      </w:r>
      <w:proofErr w:type="spellStart"/>
      <w:r w:rsidRPr="0009762C">
        <w:rPr>
          <w:rFonts w:ascii="Courier New" w:hAnsi="Courier New" w:cs="Courier New"/>
          <w:lang w:val="en-US"/>
        </w:rPr>
        <w:t>ymat</w:t>
      </w:r>
      <w:proofErr w:type="spellEnd"/>
      <w:r w:rsidRPr="0009762C">
        <w:rPr>
          <w:rFonts w:ascii="Courier New" w:hAnsi="Courier New" w:cs="Courier New"/>
          <w:lang w:val="en-US"/>
        </w:rPr>
        <w:t>)){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Pm[1:length(Pm)]&lt;- (dbinom(rep(ymat[i,],nG),rep(K,nG),probcap[1:length(Pm)],log=TRUE))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lik.cond</w:t>
      </w:r>
      <w:proofErr w:type="spellEnd"/>
      <w:r w:rsidRPr="0009762C">
        <w:rPr>
          <w:rFonts w:ascii="Courier New" w:hAnsi="Courier New" w:cs="Courier New"/>
          <w:lang w:val="en-US"/>
        </w:rPr>
        <w:t xml:space="preserve">&lt;- 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colSums</w:t>
      </w:r>
      <w:proofErr w:type="spellEnd"/>
      <w:r w:rsidRPr="0009762C">
        <w:rPr>
          <w:rFonts w:ascii="Courier New" w:hAnsi="Courier New" w:cs="Courier New"/>
          <w:lang w:val="en-US"/>
        </w:rPr>
        <w:t>(Pm))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lik.marg</w:t>
      </w:r>
      <w:proofErr w:type="spellEnd"/>
      <w:r w:rsidRPr="0009762C">
        <w:rPr>
          <w:rFonts w:ascii="Courier New" w:hAnsi="Courier New" w:cs="Courier New"/>
          <w:lang w:val="en-US"/>
        </w:rPr>
        <w:t>[i</w:t>
      </w:r>
      <w:proofErr w:type="gramStart"/>
      <w:r w:rsidRPr="0009762C">
        <w:rPr>
          <w:rFonts w:ascii="Courier New" w:hAnsi="Courier New" w:cs="Courier New"/>
          <w:lang w:val="en-US"/>
        </w:rPr>
        <w:t>]&lt;</w:t>
      </w:r>
      <w:proofErr w:type="gramEnd"/>
      <w:r w:rsidRPr="0009762C">
        <w:rPr>
          <w:rFonts w:ascii="Courier New" w:hAnsi="Courier New" w:cs="Courier New"/>
          <w:lang w:val="en-US"/>
        </w:rPr>
        <w:t xml:space="preserve">- sum( </w:t>
      </w:r>
      <w:proofErr w:type="spellStart"/>
      <w:r w:rsidRPr="0009762C">
        <w:rPr>
          <w:rFonts w:ascii="Courier New" w:hAnsi="Courier New" w:cs="Courier New"/>
          <w:lang w:val="en-US"/>
        </w:rPr>
        <w:t>lik.cond</w:t>
      </w:r>
      <w:proofErr w:type="spellEnd"/>
      <w:r w:rsidRPr="0009762C">
        <w:rPr>
          <w:rFonts w:ascii="Courier New" w:hAnsi="Courier New" w:cs="Courier New"/>
          <w:lang w:val="en-US"/>
        </w:rPr>
        <w:t>*(1/</w:t>
      </w:r>
      <w:proofErr w:type="spellStart"/>
      <w:r w:rsidRPr="0009762C">
        <w:rPr>
          <w:rFonts w:ascii="Courier New" w:hAnsi="Courier New" w:cs="Courier New"/>
          <w:lang w:val="en-US"/>
        </w:rPr>
        <w:t>nG</w:t>
      </w:r>
      <w:proofErr w:type="spellEnd"/>
      <w:r w:rsidRPr="0009762C">
        <w:rPr>
          <w:rFonts w:ascii="Courier New" w:hAnsi="Courier New" w:cs="Courier New"/>
          <w:lang w:val="en-US"/>
        </w:rPr>
        <w:t>) 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nv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&lt;-c(rep(1,length(</w:t>
      </w:r>
      <w:proofErr w:type="spellStart"/>
      <w:r w:rsidRPr="0009762C">
        <w:rPr>
          <w:rFonts w:ascii="Courier New" w:hAnsi="Courier New" w:cs="Courier New"/>
          <w:lang w:val="en-US"/>
        </w:rPr>
        <w:t>lik.marg</w:t>
      </w:r>
      <w:proofErr w:type="spellEnd"/>
      <w:r w:rsidRPr="0009762C">
        <w:rPr>
          <w:rFonts w:ascii="Courier New" w:hAnsi="Courier New" w:cs="Courier New"/>
          <w:lang w:val="en-US"/>
        </w:rPr>
        <w:t>)-1),n0)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 xml:space="preserve">part1&lt;- </w:t>
      </w:r>
      <w:proofErr w:type="spellStart"/>
      <w:proofErr w:type="gramStart"/>
      <w:r w:rsidRPr="0009762C">
        <w:rPr>
          <w:rFonts w:ascii="Courier New" w:hAnsi="Courier New" w:cs="Courier New"/>
          <w:lang w:val="fr-CH"/>
        </w:rPr>
        <w:t>lgamma</w:t>
      </w:r>
      <w:proofErr w:type="spellEnd"/>
      <w:r w:rsidRPr="0009762C">
        <w:rPr>
          <w:rFonts w:ascii="Courier New" w:hAnsi="Courier New" w:cs="Courier New"/>
          <w:lang w:val="fr-CH"/>
        </w:rPr>
        <w:t>(</w:t>
      </w:r>
      <w:proofErr w:type="spellStart"/>
      <w:proofErr w:type="gramEnd"/>
      <w:r w:rsidRPr="0009762C">
        <w:rPr>
          <w:rFonts w:ascii="Courier New" w:hAnsi="Courier New" w:cs="Courier New"/>
          <w:lang w:val="fr-CH"/>
        </w:rPr>
        <w:t>nrow</w:t>
      </w:r>
      <w:proofErr w:type="spellEnd"/>
      <w:r w:rsidRPr="0009762C">
        <w:rPr>
          <w:rFonts w:ascii="Courier New" w:hAnsi="Courier New" w:cs="Courier New"/>
          <w:lang w:val="fr-CH"/>
        </w:rPr>
        <w:t xml:space="preserve">(y)+n0+1) - </w:t>
      </w:r>
      <w:proofErr w:type="spellStart"/>
      <w:r w:rsidRPr="0009762C">
        <w:rPr>
          <w:rFonts w:ascii="Courier New" w:hAnsi="Courier New" w:cs="Courier New"/>
          <w:lang w:val="fr-CH"/>
        </w:rPr>
        <w:t>lgamma</w:t>
      </w:r>
      <w:proofErr w:type="spellEnd"/>
      <w:r w:rsidRPr="0009762C">
        <w:rPr>
          <w:rFonts w:ascii="Courier New" w:hAnsi="Courier New" w:cs="Courier New"/>
          <w:lang w:val="fr-CH"/>
        </w:rPr>
        <w:t>(n0+1)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part2&lt;- </w:t>
      </w:r>
      <w:proofErr w:type="gramStart"/>
      <w:r w:rsidRPr="0009762C">
        <w:rPr>
          <w:rFonts w:ascii="Courier New" w:hAnsi="Courier New" w:cs="Courier New"/>
          <w:lang w:val="en-US"/>
        </w:rPr>
        <w:t>sum(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nv</w:t>
      </w:r>
      <w:proofErr w:type="spellEnd"/>
      <w:r w:rsidRPr="0009762C">
        <w:rPr>
          <w:rFonts w:ascii="Courier New" w:hAnsi="Courier New" w:cs="Courier New"/>
          <w:lang w:val="en-US"/>
        </w:rPr>
        <w:t>*log(</w:t>
      </w:r>
      <w:proofErr w:type="spellStart"/>
      <w:r w:rsidRPr="0009762C">
        <w:rPr>
          <w:rFonts w:ascii="Courier New" w:hAnsi="Courier New" w:cs="Courier New"/>
          <w:lang w:val="en-US"/>
        </w:rPr>
        <w:t>lik.marg</w:t>
      </w:r>
      <w:proofErr w:type="spellEnd"/>
      <w:r w:rsidRPr="0009762C">
        <w:rPr>
          <w:rFonts w:ascii="Courier New" w:hAnsi="Courier New" w:cs="Courier New"/>
          <w:lang w:val="en-US"/>
        </w:rPr>
        <w:t>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out</w:t>
      </w:r>
      <w:proofErr w:type="gramEnd"/>
      <w:r w:rsidRPr="0009762C">
        <w:rPr>
          <w:rFonts w:ascii="Courier New" w:hAnsi="Courier New" w:cs="Courier New"/>
          <w:lang w:val="en-US"/>
        </w:rPr>
        <w:t>&lt;-  -1*(part1+ part2)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out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Default="00857CCA" w:rsidP="00E047CD">
      <w:pPr>
        <w:pStyle w:val="PlainText"/>
        <w:rPr>
          <w:ins w:id="35" w:author="Marc" w:date="2012-04-27T17:16:00Z"/>
          <w:rFonts w:ascii="Courier New" w:hAnsi="Courier New" w:cs="Courier New"/>
          <w:lang w:val="en-US"/>
        </w:rPr>
      </w:pPr>
      <w:ins w:id="36" w:author="Marc" w:date="2012-04-27T17:16:00Z">
        <w:r>
          <w:rPr>
            <w:rFonts w:ascii="Courier New" w:hAnsi="Courier New" w:cs="Courier New"/>
            <w:lang w:val="en-US"/>
          </w:rPr>
          <w:t xml:space="preserve">$ Do you want to show code without any example of its </w:t>
        </w:r>
        <w:proofErr w:type="gramStart"/>
        <w:r>
          <w:rPr>
            <w:rFonts w:ascii="Courier New" w:hAnsi="Courier New" w:cs="Courier New"/>
            <w:lang w:val="en-US"/>
          </w:rPr>
          <w:t>application ?</w:t>
        </w:r>
        <w:proofErr w:type="gramEnd"/>
        <w:r>
          <w:rPr>
            <w:rFonts w:ascii="Courier New" w:hAnsi="Courier New" w:cs="Courier New"/>
            <w:lang w:val="en-US"/>
          </w:rPr>
          <w:t xml:space="preserve"> I.e., without showing any </w:t>
        </w:r>
        <w:proofErr w:type="gramStart"/>
        <w:r>
          <w:rPr>
            <w:rFonts w:ascii="Courier New" w:hAnsi="Courier New" w:cs="Courier New"/>
            <w:lang w:val="en-US"/>
          </w:rPr>
          <w:t>results ?</w:t>
        </w:r>
        <w:proofErr w:type="gramEnd"/>
        <w:r>
          <w:rPr>
            <w:rFonts w:ascii="Courier New" w:hAnsi="Courier New" w:cs="Courier New"/>
            <w:lang w:val="en-US"/>
          </w:rPr>
          <w:t xml:space="preserve"> Perhaps refer specifically to the section in which you USE this likelihood function$</w:t>
        </w:r>
      </w:ins>
    </w:p>
    <w:p w:rsidR="00857CCA" w:rsidRDefault="00857CCA" w:rsidP="00E047CD">
      <w:pPr>
        <w:pStyle w:val="PlainText"/>
        <w:rPr>
          <w:ins w:id="37" w:author="Marc" w:date="2012-04-27T17:16:00Z"/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\subsection{Bayesian Analysis}</w:t>
      </w:r>
    </w:p>
    <w:p w:rsidR="00F41B75" w:rsidRDefault="003B31E3" w:rsidP="00E047CD">
      <w:pPr>
        <w:pStyle w:val="PlainText"/>
        <w:rPr>
          <w:ins w:id="38" w:author="Marc" w:date="2012-04-27T17:15:00Z"/>
          <w:rFonts w:ascii="Courier New" w:hAnsi="Courier New" w:cs="Courier New"/>
          <w:lang w:val="en-US"/>
        </w:rPr>
      </w:pPr>
      <w:ins w:id="39" w:author="Marc" w:date="2012-04-27T17:14:00Z">
        <w:r>
          <w:rPr>
            <w:rFonts w:ascii="Courier New" w:hAnsi="Courier New" w:cs="Courier New"/>
            <w:lang w:val="en-US"/>
          </w:rPr>
          <w:t xml:space="preserve">$ I find that the numbering here is not logical. I would prefer to see </w:t>
        </w:r>
        <w:proofErr w:type="spellStart"/>
        <w:r>
          <w:rPr>
            <w:rFonts w:ascii="Courier New" w:hAnsi="Courier New" w:cs="Courier New"/>
            <w:lang w:val="en-US"/>
          </w:rPr>
          <w:t>frequentist</w:t>
        </w:r>
        <w:proofErr w:type="spellEnd"/>
        <w:r>
          <w:rPr>
            <w:rFonts w:ascii="Courier New" w:hAnsi="Courier New" w:cs="Courier New"/>
            <w:lang w:val="en-US"/>
          </w:rPr>
          <w:t xml:space="preserve"> and Bayesian analysis on an equal footing</w:t>
        </w:r>
      </w:ins>
      <w:ins w:id="40" w:author="Marc" w:date="2012-04-27T17:15:00Z">
        <w:r>
          <w:rPr>
            <w:rFonts w:ascii="Courier New" w:hAnsi="Courier New" w:cs="Courier New"/>
            <w:lang w:val="en-US"/>
          </w:rPr>
          <w:t xml:space="preserve">, so e.g., have 10.3. Analysis of </w:t>
        </w:r>
        <w:proofErr w:type="spellStart"/>
        <w:r>
          <w:rPr>
            <w:rFonts w:ascii="Courier New" w:hAnsi="Courier New" w:cs="Courier New"/>
            <w:lang w:val="en-US"/>
          </w:rPr>
          <w:t>xxxx</w:t>
        </w:r>
        <w:proofErr w:type="spellEnd"/>
        <w:r>
          <w:rPr>
            <w:rFonts w:ascii="Courier New" w:hAnsi="Courier New" w:cs="Courier New"/>
            <w:lang w:val="en-US"/>
          </w:rPr>
          <w:t xml:space="preserve"> model</w:t>
        </w:r>
      </w:ins>
    </w:p>
    <w:p w:rsidR="003B31E3" w:rsidRDefault="003B31E3" w:rsidP="00E047CD">
      <w:pPr>
        <w:pStyle w:val="PlainText"/>
        <w:rPr>
          <w:ins w:id="41" w:author="Marc" w:date="2012-04-27T17:15:00Z"/>
          <w:rFonts w:ascii="Courier New" w:hAnsi="Courier New" w:cs="Courier New"/>
          <w:lang w:val="en-US"/>
        </w:rPr>
      </w:pPr>
      <w:ins w:id="42" w:author="Marc" w:date="2012-04-27T17:15:00Z">
        <w:r>
          <w:rPr>
            <w:rFonts w:ascii="Courier New" w:hAnsi="Courier New" w:cs="Courier New"/>
            <w:lang w:val="en-US"/>
          </w:rPr>
          <w:t>10.3.1. Analysis by maximum likelihood</w:t>
        </w:r>
      </w:ins>
    </w:p>
    <w:p w:rsidR="003B31E3" w:rsidRDefault="003B31E3" w:rsidP="003B31E3">
      <w:pPr>
        <w:pStyle w:val="PlainText"/>
        <w:rPr>
          <w:ins w:id="43" w:author="Marc" w:date="2012-04-27T17:15:00Z"/>
          <w:rFonts w:ascii="Courier New" w:hAnsi="Courier New" w:cs="Courier New"/>
          <w:lang w:val="en-US"/>
        </w:rPr>
      </w:pPr>
      <w:ins w:id="44" w:author="Marc" w:date="2012-04-27T17:15:00Z">
        <w:r>
          <w:rPr>
            <w:rFonts w:ascii="Courier New" w:hAnsi="Courier New" w:cs="Courier New"/>
            <w:lang w:val="en-US"/>
          </w:rPr>
          <w:t>10.3.3. Bayesian Analysis</w:t>
        </w:r>
      </w:ins>
    </w:p>
    <w:p w:rsidR="003B31E3" w:rsidRDefault="003B31E3" w:rsidP="00E047CD">
      <w:pPr>
        <w:pStyle w:val="PlainText"/>
        <w:rPr>
          <w:ins w:id="45" w:author="Marc" w:date="2012-04-27T17:14:00Z"/>
          <w:rFonts w:ascii="Courier New" w:hAnsi="Courier New" w:cs="Courier New"/>
          <w:lang w:val="en-US"/>
        </w:rPr>
      </w:pPr>
    </w:p>
    <w:p w:rsidR="003B31E3" w:rsidRDefault="003B31E3" w:rsidP="00E047CD">
      <w:pPr>
        <w:pStyle w:val="PlainText"/>
        <w:rPr>
          <w:ins w:id="46" w:author="Marc" w:date="2012-04-27T17:15:00Z"/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While implementation of these ecological distance SCR models is reasonably straightforward, it is difficult to fit them using the {\bf BUGS} engines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because</w:t>
      </w:r>
      <w:proofErr w:type="gramEnd"/>
      <w:r w:rsidRPr="0009762C">
        <w:rPr>
          <w:rFonts w:ascii="Courier New" w:hAnsi="Courier New" w:cs="Courier New"/>
          <w:lang w:val="en-US"/>
        </w:rPr>
        <w:t xml:space="preserve"> it is not possible, to the best of our knowledge, to compute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least-cost path distance.  It would be possible to fit the models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lastRenderedPageBreak/>
        <w:t>in</w:t>
      </w:r>
      <w:proofErr w:type="gramEnd"/>
      <w:r w:rsidRPr="0009762C">
        <w:rPr>
          <w:rFonts w:ascii="Courier New" w:hAnsi="Courier New" w:cs="Courier New"/>
          <w:lang w:val="en-US"/>
        </w:rPr>
        <w:t xml:space="preserve"> {\bf BUGS} if the parameter $\theta_{2}$ was fixed. In that case,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one</w:t>
      </w:r>
      <w:proofErr w:type="gramEnd"/>
      <w:r w:rsidRPr="0009762C">
        <w:rPr>
          <w:rFonts w:ascii="Courier New" w:hAnsi="Courier New" w:cs="Courier New"/>
          <w:lang w:val="en-US"/>
        </w:rPr>
        <w:t xml:space="preserve"> could compute the distance matrix ahead of time and reference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required</w:t>
      </w:r>
      <w:proofErr w:type="gramEnd"/>
      <w:r w:rsidRPr="0009762C">
        <w:rPr>
          <w:rFonts w:ascii="Courier New" w:hAnsi="Courier New" w:cs="Courier New"/>
          <w:lang w:val="en-US"/>
        </w:rPr>
        <w:t xml:space="preserve"> elements for a given ${\bf s}$.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Alternatively, it would be possible to write a custom MCMC routine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using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methods we present in </w:t>
      </w:r>
      <w:proofErr w:type="spellStart"/>
      <w:r w:rsidRPr="0009762C">
        <w:rPr>
          <w:rFonts w:ascii="Courier New" w:hAnsi="Courier New" w:cs="Courier New"/>
          <w:lang w:val="en-US"/>
        </w:rPr>
        <w:t>Chapt</w:t>
      </w:r>
      <w:proofErr w:type="spellEnd"/>
      <w:r w:rsidRPr="0009762C">
        <w:rPr>
          <w:rFonts w:ascii="Courier New" w:hAnsi="Courier New" w:cs="Courier New"/>
          <w:lang w:val="en-US"/>
        </w:rPr>
        <w:t>. \ref{</w:t>
      </w:r>
      <w:proofErr w:type="spellStart"/>
      <w:r w:rsidRPr="0009762C">
        <w:rPr>
          <w:rFonts w:ascii="Courier New" w:hAnsi="Courier New" w:cs="Courier New"/>
          <w:lang w:val="en-US"/>
        </w:rPr>
        <w:t>chapt.mcmc</w:t>
      </w:r>
      <w:proofErr w:type="spellEnd"/>
      <w:r w:rsidRPr="0009762C">
        <w:rPr>
          <w:rFonts w:ascii="Courier New" w:hAnsi="Courier New" w:cs="Courier New"/>
          <w:lang w:val="en-US"/>
        </w:rPr>
        <w:t>}, although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have</w:t>
      </w:r>
      <w:proofErr w:type="gramEnd"/>
      <w:r w:rsidRPr="0009762C">
        <w:rPr>
          <w:rFonts w:ascii="Courier New" w:hAnsi="Courier New" w:cs="Courier New"/>
          <w:lang w:val="en-US"/>
        </w:rPr>
        <w:t xml:space="preserve"> not yet developed our own implementation.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gramStart"/>
      <w:r w:rsidRPr="0009762C">
        <w:rPr>
          <w:rFonts w:ascii="Courier New" w:hAnsi="Courier New" w:cs="Courier New"/>
          <w:lang w:val="en-US"/>
        </w:rPr>
        <w:t>section{</w:t>
      </w:r>
      <w:proofErr w:type="gramEnd"/>
      <w:r w:rsidRPr="0009762C">
        <w:rPr>
          <w:rFonts w:ascii="Courier New" w:hAnsi="Courier New" w:cs="Courier New"/>
          <w:lang w:val="en-US"/>
        </w:rPr>
        <w:t>Example: SCR model based on ecological distance}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this section we provide examples that we think are typical of how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cost-weighted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distance models can be used in real capture-recapture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problems</w:t>
      </w:r>
      <w:proofErr w:type="gramEnd"/>
      <w:r w:rsidRPr="0009762C">
        <w:rPr>
          <w:rFonts w:ascii="Courier New" w:hAnsi="Courier New" w:cs="Courier New"/>
          <w:lang w:val="en-US"/>
        </w:rPr>
        <w:t>.  We define a $20 \times 20$ pixel covariate raster with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extent</w:t>
      </w:r>
      <w:proofErr w:type="gramEnd"/>
      <w:r w:rsidRPr="0009762C">
        <w:rPr>
          <w:rFonts w:ascii="Courier New" w:hAnsi="Courier New" w:cs="Courier New"/>
          <w:lang w:val="en-US"/>
        </w:rPr>
        <w:t xml:space="preserve"> = $[0.5, 4.5] \times [0.5, 4.5]$.  We regard this, for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purposes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our example, as a coarse landscape covariate, with pixels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having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some arbitrary scaling say, a $2 \times 2$ km resolution. Thus,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raster defines a landscape of $40 \times 40$ km and we suppose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that</w:t>
      </w:r>
      <w:proofErr w:type="gramEnd"/>
      <w:r w:rsidRPr="0009762C">
        <w:rPr>
          <w:rFonts w:ascii="Courier New" w:hAnsi="Courier New" w:cs="Courier New"/>
          <w:lang w:val="en-US"/>
        </w:rPr>
        <w:t xml:space="preserve"> 16 camera traps are established at the integer coordinates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$(1</w:t>
      </w:r>
      <w:proofErr w:type="gramStart"/>
      <w:r w:rsidRPr="0009762C">
        <w:rPr>
          <w:rFonts w:ascii="Courier New" w:hAnsi="Courier New" w:cs="Courier New"/>
          <w:lang w:val="en-US"/>
        </w:rPr>
        <w:t>,1</w:t>
      </w:r>
      <w:proofErr w:type="gramEnd"/>
      <w:r w:rsidRPr="0009762C">
        <w:rPr>
          <w:rFonts w:ascii="Courier New" w:hAnsi="Courier New" w:cs="Courier New"/>
          <w:lang w:val="en-US"/>
        </w:rPr>
        <w:t>), (1,2), \</w:t>
      </w:r>
      <w:proofErr w:type="spellStart"/>
      <w:r w:rsidRPr="0009762C">
        <w:rPr>
          <w:rFonts w:ascii="Courier New" w:hAnsi="Courier New" w:cs="Courier New"/>
          <w:lang w:val="en-US"/>
        </w:rPr>
        <w:t>ldots</w:t>
      </w:r>
      <w:proofErr w:type="spellEnd"/>
      <w:r w:rsidRPr="0009762C">
        <w:rPr>
          <w:rFonts w:ascii="Courier New" w:hAnsi="Courier New" w:cs="Courier New"/>
          <w:lang w:val="en-US"/>
        </w:rPr>
        <w:t>, (4,4)$. We could think of this as a landscape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within</w:t>
      </w:r>
      <w:proofErr w:type="gramEnd"/>
      <w:r w:rsidRPr="0009762C">
        <w:rPr>
          <w:rFonts w:ascii="Courier New" w:hAnsi="Courier New" w:cs="Courier New"/>
          <w:lang w:val="en-US"/>
        </w:rPr>
        <w:t xml:space="preserve"> which we're studying a population of ocelots, lynx or some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other</w:t>
      </w:r>
      <w:proofErr w:type="gramEnd"/>
      <w:r w:rsidRPr="0009762C">
        <w:rPr>
          <w:rFonts w:ascii="Courier New" w:hAnsi="Courier New" w:cs="Courier New"/>
          <w:lang w:val="en-US"/>
        </w:rPr>
        <w:t xml:space="preserve"> cat.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For our analyses, cost is characterized by a single covariate raster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we consider two specific cases. First is an increasing trend from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NW to the SE (''systematic raster''), where $z(x)$ is defined as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$z(x) = r(x) + c(x</w:t>
      </w:r>
      <w:proofErr w:type="gramStart"/>
      <w:r w:rsidRPr="0009762C">
        <w:rPr>
          <w:rFonts w:ascii="Courier New" w:hAnsi="Courier New" w:cs="Courier New"/>
          <w:lang w:val="en-US"/>
        </w:rPr>
        <w:t>)$</w:t>
      </w:r>
      <w:proofErr w:type="gramEnd"/>
      <w:r w:rsidRPr="0009762C">
        <w:rPr>
          <w:rFonts w:ascii="Courier New" w:hAnsi="Courier New" w:cs="Courier New"/>
          <w:lang w:val="en-US"/>
        </w:rPr>
        <w:t xml:space="preserve"> and $r(x)$ and $c(x)$ are just the row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column</w:t>
      </w:r>
      <w:proofErr w:type="gramEnd"/>
      <w:r w:rsidRPr="0009762C">
        <w:rPr>
          <w:rFonts w:ascii="Courier New" w:hAnsi="Courier New" w:cs="Courier New"/>
          <w:lang w:val="en-US"/>
        </w:rPr>
        <w:t>, respectively, of the raster.  This might define something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related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distance from an urban area or a gradient in habitat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quality</w:t>
      </w:r>
      <w:proofErr w:type="gramEnd"/>
      <w:r w:rsidRPr="0009762C">
        <w:rPr>
          <w:rFonts w:ascii="Courier New" w:hAnsi="Courier New" w:cs="Courier New"/>
          <w:lang w:val="en-US"/>
        </w:rPr>
        <w:t xml:space="preserve"> due to land use, or environmental conditions such as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temperature</w:t>
      </w:r>
      <w:proofErr w:type="gramEnd"/>
      <w:r w:rsidRPr="0009762C">
        <w:rPr>
          <w:rFonts w:ascii="Courier New" w:hAnsi="Courier New" w:cs="Courier New"/>
          <w:lang w:val="en-US"/>
        </w:rPr>
        <w:t xml:space="preserve"> or precipitation gradients.  In the second case we make up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</w:t>
      </w:r>
      <w:proofErr w:type="gramEnd"/>
      <w:r w:rsidRPr="0009762C">
        <w:rPr>
          <w:rFonts w:ascii="Courier New" w:hAnsi="Courier New" w:cs="Courier New"/>
          <w:lang w:val="en-US"/>
        </w:rPr>
        <w:t xml:space="preserve"> covariate by generating a field of spatially correlated noise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emulate</w:t>
      </w:r>
      <w:proofErr w:type="gramEnd"/>
      <w:r w:rsidRPr="0009762C">
        <w:rPr>
          <w:rFonts w:ascii="Courier New" w:hAnsi="Courier New" w:cs="Courier New"/>
          <w:lang w:val="en-US"/>
        </w:rPr>
        <w:t xml:space="preserve"> a typical patchy habitat covariate (''patchy raster'') such as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tree</w:t>
      </w:r>
      <w:proofErr w:type="gramEnd"/>
      <w:r w:rsidRPr="0009762C">
        <w:rPr>
          <w:rFonts w:ascii="Courier New" w:hAnsi="Courier New" w:cs="Courier New"/>
          <w:lang w:val="en-US"/>
        </w:rPr>
        <w:t xml:space="preserve"> or understory density. The two covariates are shown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Fig.</w:t>
      </w:r>
      <w:proofErr w:type="gramEnd"/>
      <w:r w:rsidRPr="0009762C">
        <w:rPr>
          <w:rFonts w:ascii="Courier New" w:hAnsi="Courier New" w:cs="Courier New"/>
          <w:lang w:val="en-US"/>
        </w:rPr>
        <w:t xml:space="preserve"> \ref{ecoldist.fig.raster100}, along with a sample realization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$N=100$ individuals (left panel only).  For both covariates we use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</w:t>
      </w:r>
      <w:proofErr w:type="gramEnd"/>
      <w:r w:rsidRPr="0009762C">
        <w:rPr>
          <w:rFonts w:ascii="Courier New" w:hAnsi="Courier New" w:cs="Courier New"/>
          <w:lang w:val="en-US"/>
        </w:rPr>
        <w:t xml:space="preserve"> function in which transitions from pixel ${\bf x}$ to ${\bf x}'$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is</w:t>
      </w:r>
      <w:proofErr w:type="gramEnd"/>
      <w:r w:rsidRPr="0009762C">
        <w:rPr>
          <w:rFonts w:ascii="Courier New" w:hAnsi="Courier New" w:cs="Courier New"/>
          <w:lang w:val="en-US"/>
        </w:rPr>
        <w:t xml:space="preserve"> given by: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\[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log(cost({\bf x},{\bf x}'))=  \theta_2 \</w:t>
      </w:r>
      <w:proofErr w:type="spellStart"/>
      <w:r w:rsidRPr="0009762C">
        <w:rPr>
          <w:rFonts w:ascii="Courier New" w:hAnsi="Courier New" w:cs="Courier New"/>
          <w:lang w:val="en-US"/>
        </w:rPr>
        <w:t>frac</w:t>
      </w:r>
      <w:proofErr w:type="spellEnd"/>
      <w:r w:rsidRPr="0009762C">
        <w:rPr>
          <w:rFonts w:ascii="Courier New" w:hAnsi="Courier New" w:cs="Courier New"/>
          <w:lang w:val="en-US"/>
        </w:rPr>
        <w:t>{z({\bf x}) + z({\bf x}')}{2}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\]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flushleft</w:t>
      </w:r>
      <w:proofErr w:type="spellEnd"/>
      <w:r w:rsidRPr="0009762C">
        <w:rPr>
          <w:rFonts w:ascii="Courier New" w:hAnsi="Courier New" w:cs="Courier New"/>
          <w:lang w:val="en-US"/>
        </w:rPr>
        <w:t xml:space="preserve"> where} $\theta_2 = 1$ for simulating the observed data.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Remember that with $\theta_2=0$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model</w:t>
      </w:r>
      <w:proofErr w:type="gramEnd"/>
      <w:r w:rsidRPr="0009762C">
        <w:rPr>
          <w:rFonts w:ascii="Courier New" w:hAnsi="Courier New" w:cs="Courier New"/>
          <w:lang w:val="en-US"/>
        </w:rPr>
        <w:t xml:space="preserve"> reduces to one in which the cost of moving across each pixel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constant</w:t>
      </w:r>
      <w:proofErr w:type="gramEnd"/>
      <w:r w:rsidRPr="0009762C">
        <w:rPr>
          <w:rFonts w:ascii="Courier New" w:hAnsi="Courier New" w:cs="Courier New"/>
          <w:lang w:val="en-US"/>
        </w:rPr>
        <w:t>, and therefore Euclidean distance is operative.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\begin{figure}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\begin{tabular}{cc}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\includegraphics[height=3.25in</w:t>
      </w:r>
      <w:proofErr w:type="gramStart"/>
      <w:r w:rsidRPr="0009762C">
        <w:rPr>
          <w:rFonts w:ascii="Courier New" w:hAnsi="Courier New" w:cs="Courier New"/>
          <w:lang w:val="en-US"/>
        </w:rPr>
        <w:t>,width</w:t>
      </w:r>
      <w:proofErr w:type="gramEnd"/>
      <w:r w:rsidRPr="0009762C">
        <w:rPr>
          <w:rFonts w:ascii="Courier New" w:hAnsi="Courier New" w:cs="Courier New"/>
          <w:lang w:val="en-US"/>
        </w:rPr>
        <w:t>=3.25in]{Ch10/figs/raster_withN100}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\includegraphics[height=3.25in</w:t>
      </w:r>
      <w:proofErr w:type="gramStart"/>
      <w:r w:rsidRPr="0009762C">
        <w:rPr>
          <w:rFonts w:ascii="Courier New" w:hAnsi="Courier New" w:cs="Courier New"/>
          <w:lang w:val="en-US"/>
        </w:rPr>
        <w:t>,width</w:t>
      </w:r>
      <w:proofErr w:type="gramEnd"/>
      <w:r w:rsidRPr="0009762C">
        <w:rPr>
          <w:rFonts w:ascii="Courier New" w:hAnsi="Courier New" w:cs="Courier New"/>
          <w:lang w:val="en-US"/>
        </w:rPr>
        <w:t>=3.25in]{Ch10/figs/raster_krige} &amp;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\end{tabular}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\caption{Two covariate </w:t>
      </w:r>
      <w:proofErr w:type="spellStart"/>
      <w:r w:rsidRPr="0009762C">
        <w:rPr>
          <w:rFonts w:ascii="Courier New" w:hAnsi="Courier New" w:cs="Courier New"/>
          <w:lang w:val="en-US"/>
        </w:rPr>
        <w:t>rasters</w:t>
      </w:r>
      <w:proofErr w:type="spellEnd"/>
      <w:r w:rsidRPr="0009762C">
        <w:rPr>
          <w:rFonts w:ascii="Courier New" w:hAnsi="Courier New" w:cs="Courier New"/>
          <w:lang w:val="en-US"/>
        </w:rPr>
        <w:t xml:space="preserve"> used for simulations. A hypothetical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realization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$N=100$ activity centers is superimposed on the left,</w:t>
      </w:r>
    </w:p>
    <w:p w:rsidR="00F41B75" w:rsidRDefault="00777520" w:rsidP="00E047CD">
      <w:pPr>
        <w:pStyle w:val="PlainText"/>
        <w:rPr>
          <w:ins w:id="47" w:author="Marc" w:date="2012-04-27T17:17:00Z"/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along</w:t>
      </w:r>
      <w:proofErr w:type="gramEnd"/>
      <w:r w:rsidRPr="0009762C">
        <w:rPr>
          <w:rFonts w:ascii="Courier New" w:hAnsi="Courier New" w:cs="Courier New"/>
          <w:lang w:val="en-US"/>
        </w:rPr>
        <w:t xml:space="preserve"> with 16 trap locations. }</w:t>
      </w:r>
    </w:p>
    <w:p w:rsidR="00F41B75" w:rsidRPr="0009762C" w:rsidRDefault="000D2D4A" w:rsidP="00E047CD">
      <w:pPr>
        <w:pStyle w:val="PlainText"/>
        <w:rPr>
          <w:rFonts w:ascii="Courier New" w:hAnsi="Courier New" w:cs="Courier New"/>
          <w:lang w:val="en-US"/>
        </w:rPr>
      </w:pPr>
      <w:ins w:id="48" w:author="Marc" w:date="2012-04-27T17:17:00Z">
        <w:r>
          <w:rPr>
            <w:rFonts w:ascii="Courier New" w:hAnsi="Courier New" w:cs="Courier New"/>
            <w:lang w:val="en-US"/>
          </w:rPr>
          <w:t>$more info: say that raster i1 20 by 20. Say what they are. BTW: I don’t see the traps$</w:t>
        </w:r>
      </w:ins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lastRenderedPageBreak/>
        <w:t>\label{ecoldist.fig.raster100}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\end{figure}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\subsection{Non-</w:t>
      </w:r>
      <w:proofErr w:type="spellStart"/>
      <w:r w:rsidRPr="0009762C">
        <w:rPr>
          <w:rFonts w:ascii="Courier New" w:hAnsi="Courier New" w:cs="Courier New"/>
          <w:lang w:val="en-US"/>
        </w:rPr>
        <w:t>stationarity</w:t>
      </w:r>
      <w:proofErr w:type="spellEnd"/>
      <w:r w:rsidRPr="0009762C">
        <w:rPr>
          <w:rFonts w:ascii="Courier New" w:hAnsi="Courier New" w:cs="Courier New"/>
          <w:lang w:val="en-US"/>
        </w:rPr>
        <w:t xml:space="preserve"> of home range structure}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When distance is defined by the cost-weighted distance metric given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by</w:t>
      </w:r>
      <w:proofErr w:type="gramEnd"/>
      <w:r w:rsidRPr="0009762C">
        <w:rPr>
          <w:rFonts w:ascii="Courier New" w:hAnsi="Courier New" w:cs="Courier New"/>
          <w:lang w:val="en-US"/>
        </w:rPr>
        <w:t xml:space="preserve"> Eq. \ref{</w:t>
      </w:r>
      <w:proofErr w:type="spellStart"/>
      <w:r w:rsidRPr="0009762C">
        <w:rPr>
          <w:rFonts w:ascii="Courier New" w:hAnsi="Courier New" w:cs="Courier New"/>
          <w:lang w:val="en-US"/>
        </w:rPr>
        <w:t>eq.lcp</w:t>
      </w:r>
      <w:proofErr w:type="spellEnd"/>
      <w:r w:rsidRPr="0009762C">
        <w:rPr>
          <w:rFonts w:ascii="Courier New" w:hAnsi="Courier New" w:cs="Courier New"/>
          <w:lang w:val="en-US"/>
        </w:rPr>
        <w:t>} then individual space-usage varies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spatially</w:t>
      </w:r>
      <w:proofErr w:type="gramEnd"/>
      <w:r w:rsidRPr="0009762C">
        <w:rPr>
          <w:rFonts w:ascii="Courier New" w:hAnsi="Courier New" w:cs="Courier New"/>
          <w:lang w:val="en-US"/>
        </w:rPr>
        <w:t xml:space="preserve"> in response to the landscape covariate(s) used in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metric.  As a consequence, home ranges contours are no longer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circular</w:t>
      </w:r>
      <w:proofErr w:type="gramEnd"/>
      <w:r w:rsidRPr="0009762C">
        <w:rPr>
          <w:rFonts w:ascii="Courier New" w:hAnsi="Courier New" w:cs="Courier New"/>
          <w:lang w:val="en-US"/>
        </w:rPr>
        <w:t>, as in SCR models based on Euclidean distance.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For example, using one of the covariates we use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our</w:t>
      </w:r>
      <w:proofErr w:type="gramEnd"/>
      <w:r w:rsidRPr="0009762C">
        <w:rPr>
          <w:rFonts w:ascii="Courier New" w:hAnsi="Courier New" w:cs="Courier New"/>
          <w:lang w:val="en-US"/>
        </w:rPr>
        <w:t xml:space="preserve"> simulation study below (Fig. \ref{ecoldist.fig.raster100}, right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panel</w:t>
      </w:r>
      <w:proofErr w:type="gramEnd"/>
      <w:r w:rsidRPr="0009762C">
        <w:rPr>
          <w:rFonts w:ascii="Courier New" w:hAnsi="Courier New" w:cs="Courier New"/>
          <w:lang w:val="en-US"/>
        </w:rPr>
        <w:t xml:space="preserve">) with a Gaussian </w:t>
      </w:r>
      <w:proofErr w:type="spellStart"/>
      <w:r w:rsidRPr="0009762C">
        <w:rPr>
          <w:rFonts w:ascii="Courier New" w:hAnsi="Courier New" w:cs="Courier New"/>
          <w:lang w:val="en-US"/>
        </w:rPr>
        <w:t>pdf</w:t>
      </w:r>
      <w:proofErr w:type="spellEnd"/>
      <w:r w:rsidRPr="0009762C">
        <w:rPr>
          <w:rFonts w:ascii="Courier New" w:hAnsi="Courier New" w:cs="Courier New"/>
          <w:lang w:val="en-US"/>
        </w:rPr>
        <w:t xml:space="preserve"> detection function but having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metric</w:t>
      </w:r>
      <w:proofErr w:type="gramEnd"/>
      <w:r w:rsidRPr="0009762C">
        <w:rPr>
          <w:rFonts w:ascii="Courier New" w:hAnsi="Courier New" w:cs="Courier New"/>
          <w:lang w:val="en-US"/>
        </w:rPr>
        <w:t xml:space="preserve"> defined by Eq. \ref{</w:t>
      </w:r>
      <w:proofErr w:type="spellStart"/>
      <w:r w:rsidRPr="0009762C">
        <w:rPr>
          <w:rFonts w:ascii="Courier New" w:hAnsi="Courier New" w:cs="Courier New"/>
          <w:lang w:val="en-US"/>
        </w:rPr>
        <w:t>eq.lcp</w:t>
      </w:r>
      <w:proofErr w:type="spellEnd"/>
      <w:r w:rsidRPr="0009762C">
        <w:rPr>
          <w:rFonts w:ascii="Courier New" w:hAnsi="Courier New" w:cs="Courier New"/>
          <w:lang w:val="en-US"/>
        </w:rPr>
        <w:t>}, produces home ranges such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as</w:t>
      </w:r>
      <w:proofErr w:type="gramEnd"/>
      <w:r w:rsidRPr="0009762C">
        <w:rPr>
          <w:rFonts w:ascii="Courier New" w:hAnsi="Courier New" w:cs="Courier New"/>
          <w:lang w:val="en-US"/>
        </w:rPr>
        <w:t xml:space="preserve"> those shown in Fig. \</w:t>
      </w:r>
      <w:proofErr w:type="gramStart"/>
      <w:r w:rsidRPr="0009762C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fig.homeranges</w:t>
      </w:r>
      <w:proofErr w:type="spellEnd"/>
      <w:r w:rsidRPr="0009762C">
        <w:rPr>
          <w:rFonts w:ascii="Courier New" w:hAnsi="Courier New" w:cs="Courier New"/>
          <w:lang w:val="en-US"/>
        </w:rPr>
        <w:t>}. Later we simulate data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under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model that produces these home ranges and fit spatial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capture-recapture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models to evaluate the efficacy of likelihood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estimation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under this model.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\begin{figure}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includegraphics</w:t>
      </w:r>
      <w:proofErr w:type="spellEnd"/>
      <w:r w:rsidRPr="0009762C">
        <w:rPr>
          <w:rFonts w:ascii="Courier New" w:hAnsi="Courier New" w:cs="Courier New"/>
          <w:lang w:val="en-US"/>
        </w:rPr>
        <w:t>[height=6in</w:t>
      </w:r>
      <w:proofErr w:type="gramStart"/>
      <w:r w:rsidRPr="0009762C">
        <w:rPr>
          <w:rFonts w:ascii="Courier New" w:hAnsi="Courier New" w:cs="Courier New"/>
          <w:lang w:val="en-US"/>
        </w:rPr>
        <w:t>,width</w:t>
      </w:r>
      <w:proofErr w:type="gramEnd"/>
      <w:r w:rsidRPr="0009762C">
        <w:rPr>
          <w:rFonts w:ascii="Courier New" w:hAnsi="Courier New" w:cs="Courier New"/>
          <w:lang w:val="en-US"/>
        </w:rPr>
        <w:t>=3.75in]{Ch10/figs/</w:t>
      </w:r>
      <w:proofErr w:type="spellStart"/>
      <w:r w:rsidRPr="0009762C">
        <w:rPr>
          <w:rFonts w:ascii="Courier New" w:hAnsi="Courier New" w:cs="Courier New"/>
          <w:lang w:val="en-US"/>
        </w:rPr>
        <w:t>home_ranges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gramStart"/>
      <w:r w:rsidRPr="0009762C">
        <w:rPr>
          <w:rFonts w:ascii="Courier New" w:hAnsi="Courier New" w:cs="Courier New"/>
          <w:lang w:val="en-US"/>
        </w:rPr>
        <w:t>caption{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Typical home ranges for 6 individuals based on the cost surface shown in</w:t>
      </w:r>
      <w:ins w:id="49" w:author="Marc" w:date="2012-04-27T17:18:00Z">
        <w:r w:rsidR="000D2D4A">
          <w:rPr>
            <w:rFonts w:ascii="Courier New" w:hAnsi="Courier New" w:cs="Courier New"/>
            <w:lang w:val="en-US"/>
          </w:rPr>
          <w:t xml:space="preserve"> the right panel of </w:t>
        </w:r>
      </w:ins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Fig.</w:t>
      </w:r>
      <w:proofErr w:type="gramEnd"/>
      <w:r w:rsidRPr="0009762C">
        <w:rPr>
          <w:rFonts w:ascii="Courier New" w:hAnsi="Courier New" w:cs="Courier New"/>
          <w:lang w:val="en-US"/>
        </w:rPr>
        <w:t xml:space="preserve"> \ref{ecoldist.fig.raster100} with $\theta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gramEnd"/>
      <w:r w:rsidRPr="0009762C">
        <w:rPr>
          <w:rFonts w:ascii="Courier New" w:hAnsi="Courier New" w:cs="Courier New"/>
          <w:lang w:val="en-US"/>
        </w:rPr>
        <w:t>2}=1$. The black dot indicates the home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range</w:t>
      </w:r>
      <w:proofErr w:type="gramEnd"/>
      <w:r w:rsidRPr="0009762C">
        <w:rPr>
          <w:rFonts w:ascii="Courier New" w:hAnsi="Courier New" w:cs="Courier New"/>
          <w:lang w:val="en-US"/>
        </w:rPr>
        <w:t xml:space="preserve"> center and the pixels around each home range center are shaded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according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the probability of encounter, if a trap were located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that</w:t>
      </w:r>
      <w:proofErr w:type="gramEnd"/>
      <w:r w:rsidRPr="0009762C">
        <w:rPr>
          <w:rFonts w:ascii="Courier New" w:hAnsi="Courier New" w:cs="Courier New"/>
          <w:lang w:val="en-US"/>
        </w:rPr>
        <w:t xml:space="preserve"> pixel.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fig.homeranges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\end{figure}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\subsection{Simulation and Analysis}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begin by simulating some data... we have to load the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scrbook</w:t>
      </w:r>
      <w:proofErr w:type="spellEnd"/>
      <w:r w:rsidRPr="0009762C">
        <w:rPr>
          <w:rFonts w:ascii="Courier New" w:hAnsi="Courier New" w:cs="Courier New"/>
          <w:lang w:val="en-US"/>
        </w:rPr>
        <w:t>} library, use the function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make.EDcovariates</w:t>
      </w:r>
      <w:proofErr w:type="spellEnd"/>
      <w:r w:rsidRPr="0009762C">
        <w:rPr>
          <w:rFonts w:ascii="Courier New" w:hAnsi="Courier New" w:cs="Courier New"/>
          <w:lang w:val="en-US"/>
        </w:rPr>
        <w:t>} to generate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our</w:t>
      </w:r>
      <w:proofErr w:type="gramEnd"/>
      <w:r w:rsidRPr="0009762C">
        <w:rPr>
          <w:rFonts w:ascii="Courier New" w:hAnsi="Courier New" w:cs="Courier New"/>
          <w:lang w:val="en-US"/>
        </w:rPr>
        <w:t xml:space="preserve"> raster covariates, process that into a least-cost path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matrix</w:t>
      </w:r>
      <w:proofErr w:type="gramEnd"/>
      <w:r w:rsidRPr="0009762C">
        <w:rPr>
          <w:rFonts w:ascii="Courier New" w:hAnsi="Courier New" w:cs="Courier New"/>
          <w:lang w:val="en-US"/>
        </w:rPr>
        <w:t>, and then simulate observed encounter data using standard methods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which</w:t>
      </w:r>
      <w:proofErr w:type="gramEnd"/>
      <w:r w:rsidRPr="0009762C">
        <w:rPr>
          <w:rFonts w:ascii="Courier New" w:hAnsi="Courier New" w:cs="Courier New"/>
          <w:lang w:val="en-US"/>
        </w:rPr>
        <w:t xml:space="preserve"> we have used many times previously in this book. The complete set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{\bf R} commands is: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{\small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</w:p>
    <w:p w:rsidR="00546AD1" w:rsidRDefault="00546AD1" w:rsidP="00E047CD">
      <w:pPr>
        <w:pStyle w:val="PlainText"/>
        <w:rPr>
          <w:ins w:id="50" w:author="Marc" w:date="2012-04-27T17:18:00Z"/>
          <w:rFonts w:ascii="Courier New" w:hAnsi="Courier New" w:cs="Courier New"/>
          <w:lang w:val="en-US"/>
        </w:rPr>
      </w:pPr>
      <w:ins w:id="51" w:author="Marc" w:date="2012-04-27T17:18:00Z">
        <w:r>
          <w:rPr>
            <w:rFonts w:ascii="Courier New" w:hAnsi="Courier New" w:cs="Courier New"/>
            <w:lang w:val="en-US"/>
          </w:rPr>
          <w:t>$ make code as readable as possible by adding comments and layout it$</w:t>
        </w:r>
      </w:ins>
    </w:p>
    <w:p w:rsidR="00546AD1" w:rsidRDefault="00546AD1" w:rsidP="00E047CD">
      <w:pPr>
        <w:pStyle w:val="PlainText"/>
        <w:rPr>
          <w:ins w:id="52" w:author="Marc" w:date="2012-04-27T17:18:00Z"/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library(</w:t>
      </w:r>
      <w:proofErr w:type="gramEnd"/>
      <w:r w:rsidRPr="0009762C">
        <w:rPr>
          <w:rFonts w:ascii="Courier New" w:hAnsi="Courier New" w:cs="Courier New"/>
          <w:lang w:val="en-US"/>
        </w:rPr>
        <w:t>"</w:t>
      </w:r>
      <w:proofErr w:type="spellStart"/>
      <w:r w:rsidRPr="0009762C">
        <w:rPr>
          <w:rFonts w:ascii="Courier New" w:hAnsi="Courier New" w:cs="Courier New"/>
          <w:lang w:val="en-US"/>
        </w:rPr>
        <w:t>scrbook</w:t>
      </w:r>
      <w:proofErr w:type="spellEnd"/>
      <w:r w:rsidRPr="0009762C">
        <w:rPr>
          <w:rFonts w:ascii="Courier New" w:hAnsi="Courier New" w:cs="Courier New"/>
          <w:lang w:val="en-US"/>
        </w:rPr>
        <w:t>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out</w:t>
      </w:r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make.EDcovariates</w:t>
      </w:r>
      <w:proofErr w:type="spellEnd"/>
      <w:r w:rsidRPr="0009762C">
        <w:rPr>
          <w:rFonts w:ascii="Courier New" w:hAnsi="Courier New" w:cs="Courier New"/>
          <w:lang w:val="en-US"/>
        </w:rPr>
        <w:t>()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covariate</w:t>
      </w:r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out$covariate.patchy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set.seed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2013)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N&lt;-200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theta0&lt;- -2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sigma</w:t>
      </w:r>
      <w:proofErr w:type="gramEnd"/>
      <w:r w:rsidRPr="0009762C">
        <w:rPr>
          <w:rFonts w:ascii="Courier New" w:hAnsi="Courier New" w:cs="Courier New"/>
          <w:lang w:val="en-US"/>
        </w:rPr>
        <w:t>&lt;- .5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K&lt;- 5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lastRenderedPageBreak/>
        <w:t>theta1&lt;- 1</w:t>
      </w:r>
      <w:proofErr w:type="gramStart"/>
      <w:r w:rsidRPr="0009762C">
        <w:rPr>
          <w:rFonts w:ascii="Courier New" w:hAnsi="Courier New" w:cs="Courier New"/>
          <w:lang w:val="en-US"/>
        </w:rPr>
        <w:t>/(</w:t>
      </w:r>
      <w:proofErr w:type="gramEnd"/>
      <w:r w:rsidRPr="0009762C">
        <w:rPr>
          <w:rFonts w:ascii="Courier New" w:hAnsi="Courier New" w:cs="Courier New"/>
          <w:lang w:val="en-US"/>
        </w:rPr>
        <w:t>2*sigma*sigma)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r&lt;-</w:t>
      </w:r>
      <w:proofErr w:type="gramStart"/>
      <w:r w:rsidRPr="0009762C">
        <w:rPr>
          <w:rFonts w:ascii="Courier New" w:hAnsi="Courier New" w:cs="Courier New"/>
          <w:lang w:val="en-US"/>
        </w:rPr>
        <w:t>raster(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nrows</w:t>
      </w:r>
      <w:proofErr w:type="spellEnd"/>
      <w:r w:rsidRPr="0009762C">
        <w:rPr>
          <w:rFonts w:ascii="Courier New" w:hAnsi="Courier New" w:cs="Courier New"/>
          <w:lang w:val="en-US"/>
        </w:rPr>
        <w:t>=20,ncols=20)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projection(</w:t>
      </w:r>
      <w:proofErr w:type="gramEnd"/>
      <w:r w:rsidRPr="0009762C">
        <w:rPr>
          <w:rFonts w:ascii="Courier New" w:hAnsi="Courier New" w:cs="Courier New"/>
          <w:lang w:val="en-US"/>
        </w:rPr>
        <w:t>r)&lt;- "+</w:t>
      </w:r>
      <w:proofErr w:type="spellStart"/>
      <w:r w:rsidRPr="0009762C">
        <w:rPr>
          <w:rFonts w:ascii="Courier New" w:hAnsi="Courier New" w:cs="Courier New"/>
          <w:lang w:val="en-US"/>
        </w:rPr>
        <w:t>proj</w:t>
      </w:r>
      <w:proofErr w:type="spell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utm</w:t>
      </w:r>
      <w:proofErr w:type="spellEnd"/>
      <w:r w:rsidRPr="0009762C">
        <w:rPr>
          <w:rFonts w:ascii="Courier New" w:hAnsi="Courier New" w:cs="Courier New"/>
          <w:lang w:val="en-US"/>
        </w:rPr>
        <w:t xml:space="preserve"> +zone=12 +datum=WGS84"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extent(</w:t>
      </w:r>
      <w:proofErr w:type="gramEnd"/>
      <w:r w:rsidRPr="0009762C">
        <w:rPr>
          <w:rFonts w:ascii="Courier New" w:hAnsi="Courier New" w:cs="Courier New"/>
          <w:lang w:val="en-US"/>
        </w:rPr>
        <w:t>r)&lt;-c(.5,4.5,.5,4.5)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theta2&lt;-1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</w:t>
      </w:r>
      <w:proofErr w:type="gramEnd"/>
      <w:r w:rsidRPr="0009762C">
        <w:rPr>
          <w:rFonts w:ascii="Courier New" w:hAnsi="Courier New" w:cs="Courier New"/>
          <w:lang w:val="en-US"/>
        </w:rPr>
        <w:t xml:space="preserve">&lt;- </w:t>
      </w:r>
      <w:proofErr w:type="spell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>(theta2*covariate)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tr1&lt;-</w:t>
      </w:r>
      <w:proofErr w:type="gramStart"/>
      <w:r w:rsidRPr="0009762C">
        <w:rPr>
          <w:rFonts w:ascii="Courier New" w:hAnsi="Courier New" w:cs="Courier New"/>
          <w:lang w:val="en-US"/>
        </w:rPr>
        <w:t>transition(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cost,transitionFunction</w:t>
      </w:r>
      <w:proofErr w:type="spellEnd"/>
      <w:r w:rsidRPr="0009762C">
        <w:rPr>
          <w:rFonts w:ascii="Courier New" w:hAnsi="Courier New" w:cs="Courier New"/>
          <w:lang w:val="en-US"/>
        </w:rPr>
        <w:t>=function(x) 1/mean(x),directions=8)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tr1CorrC&lt;-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geoCorrection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tr1,type="c",</w:t>
      </w:r>
      <w:proofErr w:type="spellStart"/>
      <w:r w:rsidRPr="0009762C">
        <w:rPr>
          <w:rFonts w:ascii="Courier New" w:hAnsi="Courier New" w:cs="Courier New"/>
          <w:lang w:val="en-US"/>
        </w:rPr>
        <w:t>multpl</w:t>
      </w:r>
      <w:proofErr w:type="spell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FALSE,scl</w:t>
      </w:r>
      <w:proofErr w:type="spellEnd"/>
      <w:r w:rsidRPr="0009762C">
        <w:rPr>
          <w:rFonts w:ascii="Courier New" w:hAnsi="Courier New" w:cs="Courier New"/>
          <w:lang w:val="en-US"/>
        </w:rPr>
        <w:t>=FALSE)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# </w:t>
      </w:r>
      <w:proofErr w:type="gramStart"/>
      <w:r w:rsidRPr="0009762C">
        <w:rPr>
          <w:rFonts w:ascii="Courier New" w:hAnsi="Courier New" w:cs="Courier New"/>
          <w:lang w:val="en-US"/>
        </w:rPr>
        <w:t>make</w:t>
      </w:r>
      <w:proofErr w:type="gramEnd"/>
      <w:r w:rsidRPr="0009762C">
        <w:rPr>
          <w:rFonts w:ascii="Courier New" w:hAnsi="Courier New" w:cs="Courier New"/>
          <w:lang w:val="en-US"/>
        </w:rPr>
        <w:t xml:space="preserve"> up some trap locations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xg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seq</w:t>
      </w:r>
      <w:proofErr w:type="spellEnd"/>
      <w:r w:rsidRPr="0009762C">
        <w:rPr>
          <w:rFonts w:ascii="Courier New" w:hAnsi="Courier New" w:cs="Courier New"/>
          <w:lang w:val="en-US"/>
        </w:rPr>
        <w:t xml:space="preserve">(1,4,1); </w:t>
      </w:r>
      <w:proofErr w:type="spellStart"/>
      <w:r w:rsidRPr="0009762C">
        <w:rPr>
          <w:rFonts w:ascii="Courier New" w:hAnsi="Courier New" w:cs="Courier New"/>
          <w:lang w:val="en-US"/>
        </w:rPr>
        <w:t>yg</w:t>
      </w:r>
      <w:proofErr w:type="spellEnd"/>
      <w:r w:rsidRPr="0009762C">
        <w:rPr>
          <w:rFonts w:ascii="Courier New" w:hAnsi="Courier New" w:cs="Courier New"/>
          <w:lang w:val="en-US"/>
        </w:rPr>
        <w:t>&lt;-4:1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pts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cbind</w:t>
      </w:r>
      <w:proofErr w:type="spellEnd"/>
      <w:r w:rsidRPr="0009762C">
        <w:rPr>
          <w:rFonts w:ascii="Courier New" w:hAnsi="Courier New" w:cs="Courier New"/>
          <w:lang w:val="en-US"/>
        </w:rPr>
        <w:t>( sort(rep(xg,4)),rep(yg,4))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traplocs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pts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points(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traplocs,pch</w:t>
      </w:r>
      <w:proofErr w:type="spellEnd"/>
      <w:r w:rsidRPr="0009762C">
        <w:rPr>
          <w:rFonts w:ascii="Courier New" w:hAnsi="Courier New" w:cs="Courier New"/>
          <w:lang w:val="en-US"/>
        </w:rPr>
        <w:t>=20,col="red")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ntraps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nrow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traplocs</w:t>
      </w:r>
      <w:proofErr w:type="spellEnd"/>
      <w:r w:rsidRPr="0009762C">
        <w:rPr>
          <w:rFonts w:ascii="Courier New" w:hAnsi="Courier New" w:cs="Courier New"/>
          <w:lang w:val="en-US"/>
        </w:rPr>
        <w:t>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S&lt;-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cbind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runif</w:t>
      </w:r>
      <w:proofErr w:type="spellEnd"/>
      <w:r w:rsidRPr="0009762C">
        <w:rPr>
          <w:rFonts w:ascii="Courier New" w:hAnsi="Courier New" w:cs="Courier New"/>
          <w:lang w:val="en-US"/>
        </w:rPr>
        <w:t>(N,.5,4.5),</w:t>
      </w:r>
      <w:proofErr w:type="spellStart"/>
      <w:r w:rsidRPr="0009762C">
        <w:rPr>
          <w:rFonts w:ascii="Courier New" w:hAnsi="Courier New" w:cs="Courier New"/>
          <w:lang w:val="en-US"/>
        </w:rPr>
        <w:t>runif</w:t>
      </w:r>
      <w:proofErr w:type="spellEnd"/>
      <w:r w:rsidRPr="0009762C">
        <w:rPr>
          <w:rFonts w:ascii="Courier New" w:hAnsi="Courier New" w:cs="Courier New"/>
          <w:lang w:val="en-US"/>
        </w:rPr>
        <w:t>(N,.5,4.5))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D&lt;-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costDistance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tr1CorrC,S,traplocs)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probcap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plogis</w:t>
      </w:r>
      <w:proofErr w:type="spellEnd"/>
      <w:r w:rsidRPr="0009762C">
        <w:rPr>
          <w:rFonts w:ascii="Courier New" w:hAnsi="Courier New" w:cs="Courier New"/>
          <w:lang w:val="en-US"/>
        </w:rPr>
        <w:t>(theta0)*</w:t>
      </w:r>
      <w:proofErr w:type="spellStart"/>
      <w:r w:rsidRPr="0009762C">
        <w:rPr>
          <w:rFonts w:ascii="Courier New" w:hAnsi="Courier New" w:cs="Courier New"/>
          <w:lang w:val="en-US"/>
        </w:rPr>
        <w:t>exp</w:t>
      </w:r>
      <w:proofErr w:type="spellEnd"/>
      <w:r w:rsidRPr="0009762C">
        <w:rPr>
          <w:rFonts w:ascii="Courier New" w:hAnsi="Courier New" w:cs="Courier New"/>
          <w:lang w:val="en-US"/>
        </w:rPr>
        <w:t>(-theta1*D*D)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# now generate the encounters of every individual in every trap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>Y&lt;-</w:t>
      </w:r>
      <w:proofErr w:type="gramStart"/>
      <w:r w:rsidRPr="0009762C">
        <w:rPr>
          <w:rFonts w:ascii="Courier New" w:hAnsi="Courier New" w:cs="Courier New"/>
          <w:lang w:val="fr-CH"/>
        </w:rPr>
        <w:t>matrix(</w:t>
      </w:r>
      <w:proofErr w:type="spellStart"/>
      <w:proofErr w:type="gramEnd"/>
      <w:r w:rsidRPr="0009762C">
        <w:rPr>
          <w:rFonts w:ascii="Courier New" w:hAnsi="Courier New" w:cs="Courier New"/>
          <w:lang w:val="fr-CH"/>
        </w:rPr>
        <w:t>NA,nrow</w:t>
      </w:r>
      <w:proofErr w:type="spellEnd"/>
      <w:r w:rsidRPr="0009762C">
        <w:rPr>
          <w:rFonts w:ascii="Courier New" w:hAnsi="Courier New" w:cs="Courier New"/>
          <w:lang w:val="fr-CH"/>
        </w:rPr>
        <w:t>=</w:t>
      </w:r>
      <w:proofErr w:type="spellStart"/>
      <w:r w:rsidRPr="0009762C">
        <w:rPr>
          <w:rFonts w:ascii="Courier New" w:hAnsi="Courier New" w:cs="Courier New"/>
          <w:lang w:val="fr-CH"/>
        </w:rPr>
        <w:t>N,ncol</w:t>
      </w:r>
      <w:proofErr w:type="spellEnd"/>
      <w:r w:rsidRPr="0009762C">
        <w:rPr>
          <w:rFonts w:ascii="Courier New" w:hAnsi="Courier New" w:cs="Courier New"/>
          <w:lang w:val="fr-CH"/>
        </w:rPr>
        <w:t>=</w:t>
      </w:r>
      <w:proofErr w:type="spellStart"/>
      <w:r w:rsidRPr="0009762C">
        <w:rPr>
          <w:rFonts w:ascii="Courier New" w:hAnsi="Courier New" w:cs="Courier New"/>
          <w:lang w:val="fr-CH"/>
        </w:rPr>
        <w:t>ntraps</w:t>
      </w:r>
      <w:proofErr w:type="spellEnd"/>
      <w:r w:rsidRPr="0009762C">
        <w:rPr>
          <w:rFonts w:ascii="Courier New" w:hAnsi="Courier New" w:cs="Courier New"/>
          <w:lang w:val="fr-CH"/>
        </w:rPr>
        <w:t>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for(</w:t>
      </w:r>
      <w:proofErr w:type="gramEnd"/>
      <w:r w:rsidRPr="0009762C">
        <w:rPr>
          <w:rFonts w:ascii="Courier New" w:hAnsi="Courier New" w:cs="Courier New"/>
          <w:lang w:val="en-US"/>
        </w:rPr>
        <w:t>i in 1:nrow(Y)){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</w:t>
      </w:r>
      <w:proofErr w:type="gramStart"/>
      <w:r w:rsidRPr="0009762C">
        <w:rPr>
          <w:rFonts w:ascii="Courier New" w:hAnsi="Courier New" w:cs="Courier New"/>
          <w:lang w:val="en-US"/>
        </w:rPr>
        <w:t>Y[</w:t>
      </w:r>
      <w:proofErr w:type="gramEnd"/>
      <w:r w:rsidRPr="0009762C">
        <w:rPr>
          <w:rFonts w:ascii="Courier New" w:hAnsi="Courier New" w:cs="Courier New"/>
          <w:lang w:val="en-US"/>
        </w:rPr>
        <w:t>i,]&lt;-</w:t>
      </w:r>
      <w:proofErr w:type="spellStart"/>
      <w:r w:rsidRPr="0009762C">
        <w:rPr>
          <w:rFonts w:ascii="Courier New" w:hAnsi="Courier New" w:cs="Courier New"/>
          <w:lang w:val="en-US"/>
        </w:rPr>
        <w:t>rbinom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ntraps,K,probcap</w:t>
      </w:r>
      <w:proofErr w:type="spellEnd"/>
      <w:r w:rsidRPr="0009762C">
        <w:rPr>
          <w:rFonts w:ascii="Courier New" w:hAnsi="Courier New" w:cs="Courier New"/>
          <w:lang w:val="en-US"/>
        </w:rPr>
        <w:t>[i,])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>Y&lt;-</w:t>
      </w:r>
      <w:proofErr w:type="gramStart"/>
      <w:r w:rsidRPr="0009762C">
        <w:rPr>
          <w:rFonts w:ascii="Courier New" w:hAnsi="Courier New" w:cs="Courier New"/>
          <w:lang w:val="fr-CH"/>
        </w:rPr>
        <w:t>Y[</w:t>
      </w:r>
      <w:proofErr w:type="spellStart"/>
      <w:proofErr w:type="gramEnd"/>
      <w:r w:rsidRPr="0009762C">
        <w:rPr>
          <w:rFonts w:ascii="Courier New" w:hAnsi="Courier New" w:cs="Courier New"/>
          <w:lang w:val="fr-CH"/>
        </w:rPr>
        <w:t>apply</w:t>
      </w:r>
      <w:proofErr w:type="spellEnd"/>
      <w:r w:rsidRPr="0009762C">
        <w:rPr>
          <w:rFonts w:ascii="Courier New" w:hAnsi="Courier New" w:cs="Courier New"/>
          <w:lang w:val="fr-CH"/>
        </w:rPr>
        <w:t>(Y,1,sum)&gt;0,]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fr-CH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Now we use the {\bf R} function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nlm</w:t>
      </w:r>
      <w:proofErr w:type="spellEnd"/>
      <w:r w:rsidRPr="0009762C">
        <w:rPr>
          <w:rFonts w:ascii="Courier New" w:hAnsi="Courier New" w:cs="Courier New"/>
          <w:lang w:val="en-US"/>
        </w:rPr>
        <w:t>} along with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our</w:t>
      </w:r>
      <w:proofErr w:type="gramEnd"/>
      <w:r w:rsidRPr="0009762C">
        <w:rPr>
          <w:rFonts w:ascii="Courier New" w:hAnsi="Courier New" w:cs="Courier New"/>
          <w:lang w:val="en-US"/>
        </w:rPr>
        <w:t xml:space="preserve">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intlik3ed} function to evaluate the likelihood so that we can obtain the MLEs of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model</w:t>
      </w:r>
      <w:proofErr w:type="gramEnd"/>
      <w:r w:rsidRPr="0009762C">
        <w:rPr>
          <w:rFonts w:ascii="Courier New" w:hAnsi="Courier New" w:cs="Courier New"/>
          <w:lang w:val="en-US"/>
        </w:rPr>
        <w:t xml:space="preserve"> parameters. We'll do that for both the standard Euclidean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then for the ecological distance based on the ``patchy'' covariate: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{\small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\begin{verbatim}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frog1&lt;-</w:t>
      </w:r>
      <w:proofErr w:type="gramStart"/>
      <w:r w:rsidRPr="0009762C">
        <w:rPr>
          <w:rFonts w:ascii="Courier New" w:hAnsi="Courier New" w:cs="Courier New"/>
          <w:lang w:val="en-US"/>
        </w:rPr>
        <w:t>nlm(</w:t>
      </w:r>
      <w:proofErr w:type="gramEnd"/>
      <w:r w:rsidRPr="0009762C">
        <w:rPr>
          <w:rFonts w:ascii="Courier New" w:hAnsi="Courier New" w:cs="Courier New"/>
          <w:lang w:val="en-US"/>
        </w:rPr>
        <w:t>intlik3ed,c(theta0,theta1,3)),hessian=TRUE,y=Y,K=K,X=traplocs,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distmet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="</w:t>
      </w:r>
      <w:proofErr w:type="spell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r w:rsidRPr="0009762C">
        <w:rPr>
          <w:rFonts w:ascii="Courier New" w:hAnsi="Courier New" w:cs="Courier New"/>
          <w:lang w:val="en-US"/>
        </w:rPr>
        <w:t>",covariate=covariate,theta2=1)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frog2&lt;-</w:t>
      </w:r>
      <w:proofErr w:type="gramStart"/>
      <w:r w:rsidRPr="0009762C">
        <w:rPr>
          <w:rFonts w:ascii="Courier New" w:hAnsi="Courier New" w:cs="Courier New"/>
          <w:lang w:val="en-US"/>
        </w:rPr>
        <w:t>nlm(</w:t>
      </w:r>
      <w:proofErr w:type="gramEnd"/>
      <w:r w:rsidRPr="0009762C">
        <w:rPr>
          <w:rFonts w:ascii="Courier New" w:hAnsi="Courier New" w:cs="Courier New"/>
          <w:lang w:val="en-US"/>
        </w:rPr>
        <w:t>intlik3ed,c(theta0,theta1,3,-.3),hessian=TRUE,y=Y,K=K,X=traplocs,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distmet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="</w:t>
      </w:r>
      <w:proofErr w:type="spellStart"/>
      <w:r w:rsidRPr="0009762C">
        <w:rPr>
          <w:rFonts w:ascii="Courier New" w:hAnsi="Courier New" w:cs="Courier New"/>
          <w:lang w:val="en-US"/>
        </w:rPr>
        <w:t>ecol</w:t>
      </w:r>
      <w:proofErr w:type="spellEnd"/>
      <w:r w:rsidRPr="0009762C">
        <w:rPr>
          <w:rFonts w:ascii="Courier New" w:hAnsi="Courier New" w:cs="Courier New"/>
          <w:lang w:val="en-US"/>
        </w:rPr>
        <w:t>",covariate=covariate,theta2=NA)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Show 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nlm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) output for each and comment .......................XXXX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\subsection{Simulation study}</w:t>
      </w:r>
      <w:ins w:id="53" w:author="Marc" w:date="2012-04-27T17:19:00Z">
        <w:r w:rsidR="005D7F5A">
          <w:rPr>
            <w:rFonts w:ascii="Courier New" w:hAnsi="Courier New" w:cs="Courier New"/>
            <w:lang w:val="en-US"/>
          </w:rPr>
          <w:t xml:space="preserve"> $This is really the same section as the next </w:t>
        </w:r>
        <w:proofErr w:type="gramStart"/>
        <w:r w:rsidR="005D7F5A">
          <w:rPr>
            <w:rFonts w:ascii="Courier New" w:hAnsi="Courier New" w:cs="Courier New"/>
            <w:lang w:val="en-US"/>
          </w:rPr>
          <w:t>one ?$</w:t>
        </w:r>
      </w:ins>
      <w:proofErr w:type="gramEnd"/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citet</w:t>
      </w:r>
      <w:proofErr w:type="spellEnd"/>
      <w:r w:rsidRPr="0009762C">
        <w:rPr>
          <w:rFonts w:ascii="Courier New" w:hAnsi="Courier New" w:cs="Courier New"/>
          <w:lang w:val="en-US"/>
        </w:rPr>
        <w:t>{royle_etal:2012ecol}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carried-out</w:t>
      </w:r>
      <w:proofErr w:type="gramEnd"/>
      <w:r w:rsidRPr="0009762C">
        <w:rPr>
          <w:rFonts w:ascii="Courier New" w:hAnsi="Courier New" w:cs="Courier New"/>
          <w:lang w:val="en-US"/>
        </w:rPr>
        <w:t xml:space="preserve"> a limited simulation study to evaluate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general</w:t>
      </w:r>
      <w:proofErr w:type="gramEnd"/>
      <w:r w:rsidRPr="0009762C">
        <w:rPr>
          <w:rFonts w:ascii="Courier New" w:hAnsi="Courier New" w:cs="Courier New"/>
          <w:lang w:val="en-US"/>
        </w:rPr>
        <w:t xml:space="preserve"> statistical performance of the density estimator under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this</w:t>
      </w:r>
      <w:proofErr w:type="gramEnd"/>
      <w:r w:rsidRPr="0009762C">
        <w:rPr>
          <w:rFonts w:ascii="Courier New" w:hAnsi="Courier New" w:cs="Courier New"/>
          <w:lang w:val="en-US"/>
        </w:rPr>
        <w:t xml:space="preserve"> new model, the effect of </w:t>
      </w:r>
      <w:proofErr w:type="spellStart"/>
      <w:r w:rsidRPr="0009762C">
        <w:rPr>
          <w:rFonts w:ascii="Courier New" w:hAnsi="Courier New" w:cs="Courier New"/>
          <w:lang w:val="en-US"/>
        </w:rPr>
        <w:t>mis</w:t>
      </w:r>
      <w:proofErr w:type="spellEnd"/>
      <w:r w:rsidRPr="0009762C">
        <w:rPr>
          <w:rFonts w:ascii="Courier New" w:hAnsi="Courier New" w:cs="Courier New"/>
          <w:lang w:val="en-US"/>
        </w:rPr>
        <w:t>-specifying the model with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normal</w:t>
      </w:r>
      <w:proofErr w:type="gramEnd"/>
      <w:r w:rsidRPr="0009762C">
        <w:rPr>
          <w:rFonts w:ascii="Courier New" w:hAnsi="Courier New" w:cs="Courier New"/>
          <w:lang w:val="en-US"/>
        </w:rPr>
        <w:t xml:space="preserve"> Euclidean distance metric and whether the parameter of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</w:t>
      </w:r>
      <w:proofErr w:type="gramEnd"/>
      <w:r w:rsidRPr="0009762C">
        <w:rPr>
          <w:rFonts w:ascii="Courier New" w:hAnsi="Courier New" w:cs="Courier New"/>
          <w:lang w:val="en-US"/>
        </w:rPr>
        <w:t xml:space="preserve"> function could be effectively estimated.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recapitulate their results here.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lastRenderedPageBreak/>
        <w:t>For population sizes of 100 and 200 individuals with activity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centers</w:t>
      </w:r>
      <w:proofErr w:type="gramEnd"/>
      <w:r w:rsidRPr="0009762C">
        <w:rPr>
          <w:rFonts w:ascii="Courier New" w:hAnsi="Courier New" w:cs="Courier New"/>
          <w:lang w:val="en-US"/>
        </w:rPr>
        <w:t xml:space="preserve"> randomly distributed on the $20 \times 20$ landscape, they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subjected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individuals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to</w:t>
      </w:r>
      <w:proofErr w:type="gramEnd"/>
      <w:r w:rsidRPr="0009762C">
        <w:rPr>
          <w:rFonts w:ascii="Courier New" w:hAnsi="Courier New" w:cs="Courier New"/>
          <w:lang w:val="en-US"/>
        </w:rPr>
        <w:t xml:space="preserve"> encounter by 16 traps arranged in a $4\times 4$ grid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using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a Gaussian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encounter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 with least-cost path distance metric: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\[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log(</w:t>
      </w:r>
      <w:proofErr w:type="gramEnd"/>
      <w:r w:rsidRPr="0009762C">
        <w:rPr>
          <w:rFonts w:ascii="Courier New" w:hAnsi="Courier New" w:cs="Courier New"/>
          <w:lang w:val="en-US"/>
        </w:rPr>
        <w:t>p_{</w:t>
      </w:r>
      <w:proofErr w:type="spellStart"/>
      <w:r w:rsidRPr="0009762C">
        <w:rPr>
          <w:rFonts w:ascii="Courier New" w:hAnsi="Courier New" w:cs="Courier New"/>
          <w:lang w:val="en-US"/>
        </w:rPr>
        <w:t>ij</w:t>
      </w:r>
      <w:proofErr w:type="spellEnd"/>
      <w:r w:rsidRPr="0009762C">
        <w:rPr>
          <w:rFonts w:ascii="Courier New" w:hAnsi="Courier New" w:cs="Courier New"/>
          <w:lang w:val="en-US"/>
        </w:rPr>
        <w:t>})= \theta_{0} + \theta_{1} d_{</w:t>
      </w: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}({\bf x}_{j},{\bf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</w:t>
      </w:r>
      <w:proofErr w:type="gramStart"/>
      <w:r w:rsidRPr="0009762C">
        <w:rPr>
          <w:rFonts w:ascii="Courier New" w:hAnsi="Courier New" w:cs="Courier New"/>
          <w:lang w:val="en-US"/>
        </w:rPr>
        <w:t>s}_</w:t>
      </w:r>
      <w:proofErr w:type="gramEnd"/>
      <w:r w:rsidRPr="0009762C">
        <w:rPr>
          <w:rFonts w:ascii="Courier New" w:hAnsi="Courier New" w:cs="Courier New"/>
          <w:lang w:val="en-US"/>
        </w:rPr>
        <w:t>{i}; \theta_{2})^{2}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where  $</w:t>
      </w:r>
      <w:proofErr w:type="gramEnd"/>
      <w:r w:rsidRPr="0009762C">
        <w:rPr>
          <w:rFonts w:ascii="Courier New" w:hAnsi="Courier New" w:cs="Courier New"/>
          <w:lang w:val="en-US"/>
        </w:rPr>
        <w:t>\theta_{0} = -2$ and $\theta_{1} = 2$, the latter value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corresponding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$\sigma = 0.5$ of a stationary bivariate normal home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range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model.  Different numbers of replicate samples were considered,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$K=3</w:t>
      </w:r>
      <w:proofErr w:type="gramStart"/>
      <w:r w:rsidRPr="0009762C">
        <w:rPr>
          <w:rFonts w:ascii="Courier New" w:hAnsi="Courier New" w:cs="Courier New"/>
          <w:lang w:val="en-US"/>
        </w:rPr>
        <w:t>,5,10</w:t>
      </w:r>
      <w:proofErr w:type="gramEnd"/>
      <w:r w:rsidRPr="0009762C">
        <w:rPr>
          <w:rFonts w:ascii="Courier New" w:hAnsi="Courier New" w:cs="Courier New"/>
          <w:lang w:val="en-US"/>
        </w:rPr>
        <w:t>$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(e.g., nights in a camera trapping study), in order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to</w:t>
      </w:r>
      <w:proofErr w:type="gramEnd"/>
      <w:r w:rsidRPr="0009762C">
        <w:rPr>
          <w:rFonts w:ascii="Courier New" w:hAnsi="Courier New" w:cs="Courier New"/>
          <w:lang w:val="en-US"/>
        </w:rPr>
        <w:t xml:space="preserve"> produce varying sample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sizes</w:t>
      </w:r>
      <w:proofErr w:type="gramEnd"/>
      <w:r w:rsidRPr="0009762C">
        <w:rPr>
          <w:rFonts w:ascii="Courier New" w:hAnsi="Courier New" w:cs="Courier New"/>
          <w:lang w:val="en-US"/>
        </w:rPr>
        <w:t>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Three different models were fitted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to</w:t>
      </w:r>
      <w:proofErr w:type="gramEnd"/>
      <w:r w:rsidRPr="0009762C">
        <w:rPr>
          <w:rFonts w:ascii="Courier New" w:hAnsi="Courier New" w:cs="Courier New"/>
          <w:lang w:val="en-US"/>
        </w:rPr>
        <w:t xml:space="preserve"> each simulated data set: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misspecified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euclidean</w:t>
      </w:r>
      <w:proofErr w:type="spellEnd"/>
      <w:r w:rsidRPr="0009762C">
        <w:rPr>
          <w:rFonts w:ascii="Courier New" w:hAnsi="Courier New" w:cs="Courier New"/>
          <w:lang w:val="en-US"/>
        </w:rPr>
        <w:t xml:space="preserve"> distance model; (ii) the true data-generating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model</w:t>
      </w:r>
      <w:proofErr w:type="gramEnd"/>
      <w:r w:rsidRPr="0009762C">
        <w:rPr>
          <w:rFonts w:ascii="Courier New" w:hAnsi="Courier New" w:cs="Courier New"/>
          <w:lang w:val="en-US"/>
        </w:rPr>
        <w:t xml:space="preserve"> with the relative cost raster {\it known} and (iii) the true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data-generating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 but estimating the relative cost parameter by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maximum</w:t>
      </w:r>
      <w:proofErr w:type="gramEnd"/>
      <w:r w:rsidRPr="0009762C">
        <w:rPr>
          <w:rFonts w:ascii="Courier New" w:hAnsi="Courier New" w:cs="Courier New"/>
          <w:lang w:val="en-US"/>
        </w:rPr>
        <w:t xml:space="preserve"> likelihood.  We used both the ``systematic'' and ``patchy''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covariates</w:t>
      </w:r>
      <w:proofErr w:type="gramEnd"/>
      <w:r w:rsidRPr="0009762C">
        <w:rPr>
          <w:rFonts w:ascii="Courier New" w:hAnsi="Courier New" w:cs="Courier New"/>
          <w:lang w:val="en-US"/>
        </w:rPr>
        <w:t xml:space="preserve"> defined previously.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\subsection{Simulation Results}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For both landscapes and all simulation conditions (levels of $K$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$N$) the average sample sizes of individuals captured are given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Tab. \</w:t>
      </w:r>
      <w:proofErr w:type="gramStart"/>
      <w:r w:rsidRPr="0009762C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tab.samplesize</w:t>
      </w:r>
      <w:proofErr w:type="spellEnd"/>
      <w:r w:rsidRPr="0009762C">
        <w:rPr>
          <w:rFonts w:ascii="Courier New" w:hAnsi="Courier New" w:cs="Courier New"/>
          <w:lang w:val="en-US"/>
        </w:rPr>
        <w:t>}.  The simulation results for estimating $N$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for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prescribed state-space are presented in Table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gramStart"/>
      <w:r w:rsidRPr="0009762C">
        <w:rPr>
          <w:rFonts w:ascii="Courier New" w:hAnsi="Courier New" w:cs="Courier New"/>
          <w:lang w:val="en-US"/>
        </w:rPr>
        <w:t>ref{</w:t>
      </w:r>
      <w:proofErr w:type="gramEnd"/>
      <w:r w:rsidRPr="0009762C">
        <w:rPr>
          <w:rFonts w:ascii="Courier New" w:hAnsi="Courier New" w:cs="Courier New"/>
          <w:lang w:val="en-US"/>
        </w:rPr>
        <w:t>tab.results1}.  For the ``patchy'' landscape we see extreme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bias</w:t>
      </w:r>
      <w:proofErr w:type="gramEnd"/>
      <w:r w:rsidRPr="0009762C">
        <w:rPr>
          <w:rFonts w:ascii="Courier New" w:hAnsi="Courier New" w:cs="Courier New"/>
          <w:lang w:val="en-US"/>
        </w:rPr>
        <w:t xml:space="preserve"> in estimates of $N$ when the Euclidean distance is used. There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moderate</w:t>
      </w:r>
      <w:proofErr w:type="gramEnd"/>
      <w:r w:rsidRPr="0009762C">
        <w:rPr>
          <w:rFonts w:ascii="Courier New" w:hAnsi="Courier New" w:cs="Courier New"/>
          <w:lang w:val="en-US"/>
        </w:rPr>
        <w:t xml:space="preserve"> small sample bias of 3-5\% in the MLE of $N$ using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least-cost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distance which becomes negligible as $K$ increases. For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$N=200$ the bias is on the order of 2\% for the lowest sample size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case</w:t>
      </w:r>
      <w:proofErr w:type="gramEnd"/>
      <w:r w:rsidRPr="0009762C">
        <w:rPr>
          <w:rFonts w:ascii="Courier New" w:hAnsi="Courier New" w:cs="Courier New"/>
          <w:lang w:val="en-US"/>
        </w:rPr>
        <w:t xml:space="preserve"> ($K=3$) but negligible otherwise.  Interestingly, for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landscape</w:t>
      </w:r>
      <w:proofErr w:type="gramEnd"/>
      <w:r w:rsidRPr="0009762C">
        <w:rPr>
          <w:rFonts w:ascii="Courier New" w:hAnsi="Courier New" w:cs="Courier New"/>
          <w:lang w:val="en-US"/>
        </w:rPr>
        <w:t xml:space="preserve"> exhibiting systematic structure, there is a persistent bias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MLE of $N$ of 1-3\% even for the highest level of $K$.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were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initially</w:t>
      </w:r>
      <w:proofErr w:type="gramEnd"/>
      <w:r w:rsidRPr="0009762C">
        <w:rPr>
          <w:rFonts w:ascii="Courier New" w:hAnsi="Courier New" w:cs="Courier New"/>
          <w:lang w:val="en-US"/>
        </w:rPr>
        <w:t xml:space="preserve"> surprised by this but, in fact, it is due to the fact that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state-space is small relative to the extent of the trap grid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sensitivity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a state-space that is too small is expected because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support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the integrand is truncated. In the particular case of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systematic</w:t>
      </w:r>
      <w:proofErr w:type="gramEnd"/>
      <w:r w:rsidRPr="0009762C">
        <w:rPr>
          <w:rFonts w:ascii="Courier New" w:hAnsi="Courier New" w:cs="Courier New"/>
          <w:lang w:val="en-US"/>
        </w:rPr>
        <w:t xml:space="preserve"> landscape, we find that, in the NW corner of the raster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where</w:t>
      </w:r>
      <w:proofErr w:type="gramEnd"/>
      <w:r w:rsidRPr="0009762C">
        <w:rPr>
          <w:rFonts w:ascii="Courier New" w:hAnsi="Courier New" w:cs="Courier New"/>
          <w:lang w:val="en-US"/>
        </w:rPr>
        <w:t xml:space="preserve"> cost of movement is low, individuals use large areas of space,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fitted model is under-stating the apparent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heterogeneity</w:t>
      </w:r>
      <w:proofErr w:type="gramEnd"/>
      <w:r w:rsidRPr="0009762C">
        <w:rPr>
          <w:rFonts w:ascii="Courier New" w:hAnsi="Courier New" w:cs="Courier New"/>
          <w:lang w:val="en-US"/>
        </w:rPr>
        <w:t xml:space="preserve"> in encounter probability for the prescribed raster. 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found</w:t>
      </w:r>
      <w:proofErr w:type="gramEnd"/>
      <w:r w:rsidRPr="0009762C">
        <w:rPr>
          <w:rFonts w:ascii="Courier New" w:hAnsi="Courier New" w:cs="Courier New"/>
          <w:lang w:val="en-US"/>
        </w:rPr>
        <w:t xml:space="preserve"> that the issue is resolved when the traps are moved away from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boundary (Tab. \ref{tab.results3}).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performance of estimating the cost parameter $\theta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gramEnd"/>
      <w:r w:rsidRPr="0009762C">
        <w:rPr>
          <w:rFonts w:ascii="Courier New" w:hAnsi="Courier New" w:cs="Courier New"/>
          <w:lang w:val="en-US"/>
        </w:rPr>
        <w:t>2}$ mirrors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results for estimating $N$ for the prescribed state space. In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patchy</w:t>
      </w:r>
      <w:proofErr w:type="gramEnd"/>
      <w:r w:rsidRPr="0009762C">
        <w:rPr>
          <w:rFonts w:ascii="Courier New" w:hAnsi="Courier New" w:cs="Courier New"/>
          <w:lang w:val="en-US"/>
        </w:rPr>
        <w:t xml:space="preserve"> landscape where we don't expect a systematic gradient in space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usage</w:t>
      </w:r>
      <w:proofErr w:type="gramEnd"/>
      <w:r w:rsidRPr="0009762C">
        <w:rPr>
          <w:rFonts w:ascii="Courier New" w:hAnsi="Courier New" w:cs="Courier New"/>
          <w:lang w:val="en-US"/>
        </w:rPr>
        <w:t xml:space="preserve"> around the edge of the state-space, we see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(Table \ref{tab.results2}) that $\theta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gramEnd"/>
      <w:r w:rsidRPr="0009762C">
        <w:rPr>
          <w:rFonts w:ascii="Courier New" w:hAnsi="Courier New" w:cs="Courier New"/>
          <w:lang w:val="en-US"/>
        </w:rPr>
        <w:t>2}$ is estimated with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diminishing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bias as the sample size increases, but with persistent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bias</w:t>
      </w:r>
      <w:proofErr w:type="gramEnd"/>
      <w:r w:rsidRPr="0009762C">
        <w:rPr>
          <w:rFonts w:ascii="Courier New" w:hAnsi="Courier New" w:cs="Courier New"/>
          <w:lang w:val="en-US"/>
        </w:rPr>
        <w:t xml:space="preserve"> due to truncation of the likelihood under the systematic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landscape</w:t>
      </w:r>
      <w:proofErr w:type="gramEnd"/>
      <w:r w:rsidRPr="0009762C">
        <w:rPr>
          <w:rFonts w:ascii="Courier New" w:hAnsi="Courier New" w:cs="Courier New"/>
          <w:lang w:val="en-US"/>
        </w:rPr>
        <w:t xml:space="preserve"> which, as with the MLE of $N$, is resolved by moving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lastRenderedPageBreak/>
        <w:t>traps</w:t>
      </w:r>
      <w:proofErr w:type="gramEnd"/>
      <w:r w:rsidRPr="0009762C">
        <w:rPr>
          <w:rFonts w:ascii="Courier New" w:hAnsi="Courier New" w:cs="Courier New"/>
          <w:lang w:val="en-US"/>
        </w:rPr>
        <w:t xml:space="preserve"> away from the edge of the raster. Equivalently, in practice,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this</w:t>
      </w:r>
      <w:proofErr w:type="gramEnd"/>
      <w:r w:rsidRPr="0009762C">
        <w:rPr>
          <w:rFonts w:ascii="Courier New" w:hAnsi="Courier New" w:cs="Courier New"/>
          <w:lang w:val="en-US"/>
        </w:rPr>
        <w:t xml:space="preserve"> could be resolved by expanding the raster away from the trap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locations</w:t>
      </w:r>
      <w:proofErr w:type="gramEnd"/>
      <w:r w:rsidRPr="0009762C">
        <w:rPr>
          <w:rFonts w:ascii="Courier New" w:hAnsi="Courier New" w:cs="Courier New"/>
          <w:lang w:val="en-US"/>
        </w:rPr>
        <w:t xml:space="preserve"> so that all regions used by animals exposed to capture are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included</w:t>
      </w:r>
      <w:proofErr w:type="gramEnd"/>
      <w:r w:rsidRPr="0009762C">
        <w:rPr>
          <w:rFonts w:ascii="Courier New" w:hAnsi="Courier New" w:cs="Courier New"/>
          <w:lang w:val="en-US"/>
        </w:rPr>
        <w:t xml:space="preserve"> in the state-space.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\begin{table}[</w:t>
      </w:r>
      <w:proofErr w:type="spellStart"/>
      <w:r w:rsidRPr="0009762C">
        <w:rPr>
          <w:rFonts w:ascii="Courier New" w:hAnsi="Courier New" w:cs="Courier New"/>
          <w:lang w:val="en-US"/>
        </w:rPr>
        <w:t>htp</w:t>
      </w:r>
      <w:proofErr w:type="spellEnd"/>
      <w:r w:rsidRPr="0009762C">
        <w:rPr>
          <w:rFonts w:ascii="Courier New" w:hAnsi="Courier New" w:cs="Courier New"/>
          <w:lang w:val="en-US"/>
        </w:rPr>
        <w:t>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\centering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gramStart"/>
      <w:r w:rsidRPr="0009762C">
        <w:rPr>
          <w:rFonts w:ascii="Courier New" w:hAnsi="Courier New" w:cs="Courier New"/>
          <w:lang w:val="en-US"/>
        </w:rPr>
        <w:t>caption{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Expected sample sizes of captured individuals under each configuration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$N$ (population size for the prescribed state-space) and $K$ (number of replicate samples).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\begin{tabular}{</w:t>
      </w:r>
      <w:proofErr w:type="spellStart"/>
      <w:r w:rsidRPr="0009762C">
        <w:rPr>
          <w:rFonts w:ascii="Courier New" w:hAnsi="Courier New" w:cs="Courier New"/>
          <w:lang w:val="en-US"/>
        </w:rPr>
        <w:t>l|rrrr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&amp; \multicolumn{2}{c}{Systematic} &amp; \multicolumn{2}{c}{Patchy</w:t>
      </w:r>
      <w:proofErr w:type="gramStart"/>
      <w:r w:rsidRPr="0009762C">
        <w:rPr>
          <w:rFonts w:ascii="Courier New" w:hAnsi="Courier New" w:cs="Courier New"/>
          <w:lang w:val="en-US"/>
        </w:rPr>
        <w:t>}  \</w:t>
      </w:r>
      <w:proofErr w:type="gramEnd"/>
      <w:r w:rsidRPr="0009762C">
        <w:rPr>
          <w:rFonts w:ascii="Courier New" w:hAnsi="Courier New" w:cs="Courier New"/>
          <w:lang w:val="en-US"/>
        </w:rPr>
        <w:t>\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09762C">
        <w:rPr>
          <w:rFonts w:ascii="Courier New" w:hAnsi="Courier New" w:cs="Courier New"/>
          <w:lang w:val="en-US"/>
        </w:rPr>
        <w:t xml:space="preserve">    </w:t>
      </w:r>
      <w:r w:rsidRPr="00E047CD">
        <w:rPr>
          <w:rFonts w:ascii="Courier New" w:hAnsi="Courier New" w:cs="Courier New"/>
        </w:rPr>
        <w:t>&amp; N=100 &amp;  N=200  &amp;   N=100 &amp;  N=200  \\ \hline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K=3 &amp;  38.69 &amp;   78.17  &amp;   37.30 &amp;   74.93  \\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K=5 &amp;  51.10 &amp;  103.18  &amp;   51.89 &amp;  103.71 \\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K=10&amp;  65.81 &amp;  132.39  &amp;   69.44 &amp;  138.76 \\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\end{tabular}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\label{tab.samplesize}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\end{table}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\begin{table}[</w:t>
      </w:r>
      <w:proofErr w:type="spellStart"/>
      <w:r w:rsidRPr="0009762C">
        <w:rPr>
          <w:rFonts w:ascii="Courier New" w:hAnsi="Courier New" w:cs="Courier New"/>
          <w:lang w:val="en-US"/>
        </w:rPr>
        <w:t>htp</w:t>
      </w:r>
      <w:proofErr w:type="spellEnd"/>
      <w:r w:rsidRPr="0009762C">
        <w:rPr>
          <w:rFonts w:ascii="Courier New" w:hAnsi="Courier New" w:cs="Courier New"/>
          <w:lang w:val="en-US"/>
        </w:rPr>
        <w:t>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\label{tab.results1}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{\tiny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\caption{Simulation results for estimating population size $N$ for a prescribed state-space with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$N=100$ or $N=200$ and various levels of replication ($K$) chosen to affect the observed sample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size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individuals (Tab. \ref{</w:t>
      </w:r>
      <w:proofErr w:type="spellStart"/>
      <w:r w:rsidRPr="0009762C">
        <w:rPr>
          <w:rFonts w:ascii="Courier New" w:hAnsi="Courier New" w:cs="Courier New"/>
          <w:lang w:val="en-US"/>
        </w:rPr>
        <w:t>tab.samplesize</w:t>
      </w:r>
      <w:proofErr w:type="spellEnd"/>
      <w:r w:rsidRPr="0009762C">
        <w:rPr>
          <w:rFonts w:ascii="Courier New" w:hAnsi="Courier New" w:cs="Courier New"/>
          <w:lang w:val="en-US"/>
        </w:rPr>
        <w:t>}). For each simulated data set, the SCR model was fitted with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standard</w:t>
      </w:r>
      <w:proofErr w:type="gramEnd"/>
      <w:r w:rsidRPr="0009762C">
        <w:rPr>
          <w:rFonts w:ascii="Courier New" w:hAnsi="Courier New" w:cs="Courier New"/>
          <w:lang w:val="en-US"/>
        </w:rPr>
        <w:t xml:space="preserve"> Euclidean distance (``</w:t>
      </w:r>
      <w:proofErr w:type="spell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r w:rsidRPr="0009762C">
        <w:rPr>
          <w:rFonts w:ascii="Courier New" w:hAnsi="Courier New" w:cs="Courier New"/>
          <w:lang w:val="en-US"/>
        </w:rPr>
        <w:t>''), least-cost path assuming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</w:t>
      </w:r>
      <w:proofErr w:type="gramEnd"/>
      <w:r w:rsidRPr="0009762C">
        <w:rPr>
          <w:rFonts w:ascii="Courier New" w:hAnsi="Courier New" w:cs="Courier New"/>
          <w:lang w:val="en-US"/>
        </w:rPr>
        <w:t xml:space="preserve"> parameter $\theta_2$ is known (``</w:t>
      </w: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/known''), or allowing it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be</w:t>
      </w:r>
      <w:proofErr w:type="gramEnd"/>
      <w:r w:rsidRPr="0009762C">
        <w:rPr>
          <w:rFonts w:ascii="Courier New" w:hAnsi="Courier New" w:cs="Courier New"/>
          <w:lang w:val="en-US"/>
        </w:rPr>
        <w:t xml:space="preserve"> estimated by maximum likelihood (``</w:t>
      </w: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</w:t>
      </w:r>
      <w:proofErr w:type="spell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>'').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summary statistics of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sampling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distribution reported are the mean, standard deviation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 xml:space="preserve">(``SD'') and </w:t>
      </w:r>
      <w:proofErr w:type="spellStart"/>
      <w:r w:rsidRPr="0009762C">
        <w:rPr>
          <w:rFonts w:ascii="Courier New" w:hAnsi="Courier New" w:cs="Courier New"/>
          <w:lang w:val="en-US"/>
        </w:rPr>
        <w:t>quantiles</w:t>
      </w:r>
      <w:proofErr w:type="spellEnd"/>
      <w:r w:rsidRPr="0009762C">
        <w:rPr>
          <w:rFonts w:ascii="Courier New" w:hAnsi="Courier New" w:cs="Courier New"/>
          <w:lang w:val="en-US"/>
        </w:rPr>
        <w:t xml:space="preserve"> (0.025, 0.50, 0.975).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{\bf Systematic trend </w:t>
      </w:r>
      <w:proofErr w:type="gramStart"/>
      <w:r w:rsidRPr="0009762C">
        <w:rPr>
          <w:rFonts w:ascii="Courier New" w:hAnsi="Courier New" w:cs="Courier New"/>
          <w:lang w:val="en-US"/>
        </w:rPr>
        <w:t>raster:</w:t>
      </w:r>
      <w:proofErr w:type="gramEnd"/>
      <w:r w:rsidRPr="0009762C">
        <w:rPr>
          <w:rFonts w:ascii="Courier New" w:hAnsi="Courier New" w:cs="Courier New"/>
          <w:lang w:val="en-US"/>
        </w:rPr>
        <w:t>}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\begin{tabular}{</w:t>
      </w:r>
      <w:proofErr w:type="spellStart"/>
      <w:r w:rsidRPr="0009762C">
        <w:rPr>
          <w:rFonts w:ascii="Courier New" w:hAnsi="Courier New" w:cs="Courier New"/>
          <w:lang w:val="en-US"/>
        </w:rPr>
        <w:t>l|rrrrr|rrrrr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&amp; \multicolumn{5}{c}{N=100   } &amp; \multicolumn{5}{c}{N=</w:t>
      </w:r>
      <w:proofErr w:type="gramStart"/>
      <w:r w:rsidRPr="0009762C">
        <w:rPr>
          <w:rFonts w:ascii="Courier New" w:hAnsi="Courier New" w:cs="Courier New"/>
          <w:lang w:val="en-US"/>
        </w:rPr>
        <w:t>200  }</w:t>
      </w:r>
      <w:proofErr w:type="gramEnd"/>
      <w:r w:rsidRPr="0009762C">
        <w:rPr>
          <w:rFonts w:ascii="Courier New" w:hAnsi="Courier New" w:cs="Courier New"/>
          <w:lang w:val="en-US"/>
        </w:rPr>
        <w:t xml:space="preserve">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&amp;   mean </w:t>
      </w:r>
      <w:proofErr w:type="gramStart"/>
      <w:r w:rsidRPr="0009762C">
        <w:rPr>
          <w:rFonts w:ascii="Courier New" w:hAnsi="Courier New" w:cs="Courier New"/>
          <w:lang w:val="en-US"/>
        </w:rPr>
        <w:t>&amp;  SD</w:t>
      </w:r>
      <w:proofErr w:type="gramEnd"/>
      <w:r w:rsidRPr="0009762C">
        <w:rPr>
          <w:rFonts w:ascii="Courier New" w:hAnsi="Courier New" w:cs="Courier New"/>
          <w:lang w:val="en-US"/>
        </w:rPr>
        <w:t xml:space="preserve">  &amp; 0.025 &amp; 0.50 &amp; 0.975  &amp; mean  &amp; SD   &amp; 0.025 &amp; 0.50  &amp; 0.975 \\ \</w:t>
      </w:r>
      <w:proofErr w:type="spellStart"/>
      <w:r w:rsidRPr="0009762C">
        <w:rPr>
          <w:rFonts w:ascii="Courier New" w:hAnsi="Courier New" w:cs="Courier New"/>
          <w:lang w:val="en-US"/>
        </w:rPr>
        <w:t>hline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K=3      &amp;        &amp;      &amp;       &amp;      &amp;        &amp;       &amp;      &amp;       &amp;       &amp;     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  &amp;   63.65&amp; 12.62&amp; 44.77 &amp; 61.17&amp;  90.98 &amp; 126.68&amp; 17.05&amp;  98.93&amp; 124.49&amp; 168.26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/known</w:t>
      </w:r>
      <w:proofErr w:type="gramEnd"/>
      <w:r w:rsidRPr="0009762C">
        <w:rPr>
          <w:rFonts w:ascii="Courier New" w:hAnsi="Courier New" w:cs="Courier New"/>
          <w:lang w:val="en-US"/>
        </w:rPr>
        <w:t>&amp;   99.28&amp; 20.80&amp; 68.83 &amp; 97.55&amp; 152.59 &amp; 196.47&amp; 27.39&amp; 152.03&amp; 192.96&amp; 259.78\\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 xml:space="preserve">  &amp;</w:t>
      </w:r>
      <w:proofErr w:type="gramEnd"/>
      <w:r w:rsidRPr="0009762C">
        <w:rPr>
          <w:rFonts w:ascii="Courier New" w:hAnsi="Courier New" w:cs="Courier New"/>
          <w:lang w:val="en-US"/>
        </w:rPr>
        <w:t xml:space="preserve">  101.93&amp; 21.68&amp; 67.95 &amp;101.56&amp; 156.21 &amp; 201.58&amp; 28.14&amp; 154.96&amp; 200.15&amp; 263.20\\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K=5      &amp;        &amp;      &amp;       &amp;      &amp;        &amp;       &amp;      &amp;       &amp;       &amp;      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  &amp;  64.60 &amp; 7.11 &amp; 51.52 &amp; 63.86&amp;  77.33 &amp; 130.02&amp; 10.25&amp; 113.48&amp; 128.96&amp; 151.32\\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lastRenderedPageBreak/>
        <w:t>lcp</w:t>
      </w:r>
      <w:proofErr w:type="spellEnd"/>
      <w:r w:rsidRPr="0009762C">
        <w:rPr>
          <w:rFonts w:ascii="Courier New" w:hAnsi="Courier New" w:cs="Courier New"/>
          <w:lang w:val="en-US"/>
        </w:rPr>
        <w:t>/known</w:t>
      </w:r>
      <w:proofErr w:type="gramEnd"/>
      <w:r w:rsidRPr="0009762C">
        <w:rPr>
          <w:rFonts w:ascii="Courier New" w:hAnsi="Courier New" w:cs="Courier New"/>
          <w:lang w:val="en-US"/>
        </w:rPr>
        <w:t>&amp;  95.96 &amp;11.64 &amp; 74.21 &amp; 96.16&amp; 117.65 &amp; 193.04&amp; 17.13&amp; 166.84&amp; 191.88&amp; 226.16\\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 xml:space="preserve">  &amp;</w:t>
      </w:r>
      <w:proofErr w:type="gramEnd"/>
      <w:r w:rsidRPr="0009762C">
        <w:rPr>
          <w:rFonts w:ascii="Courier New" w:hAnsi="Courier New" w:cs="Courier New"/>
          <w:lang w:val="en-US"/>
        </w:rPr>
        <w:t xml:space="preserve">  98.94 &amp;12.97 &amp; 74.68 &amp; 99.00&amp; 123.88 &amp; 198.80&amp; 19.60&amp; 166.87&amp; 197.97&amp; 239.46\\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K=10     &amp;        &amp;      &amp;       &amp;      &amp;        &amp;       &amp;      &amp;       &amp;       &amp;     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  &amp;  69.24 &amp; 4.83 &amp; 59.37 &amp; 69.47&amp;  79.18 &amp; 139.83&amp;  7.62&amp; 125.65&amp; 139.65&amp; 154.82\\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/known</w:t>
      </w:r>
      <w:proofErr w:type="gramEnd"/>
      <w:r w:rsidRPr="0009762C">
        <w:rPr>
          <w:rFonts w:ascii="Courier New" w:hAnsi="Courier New" w:cs="Courier New"/>
          <w:lang w:val="en-US"/>
        </w:rPr>
        <w:t>&amp;  94.46 &amp; 7.04 &amp; 81.45 &amp; 94.04&amp; 108.83 &amp; 190.47&amp; 11.55&amp; 170.49&amp; 189.74&amp; 213.19\\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 xml:space="preserve">  &amp;</w:t>
      </w:r>
      <w:proofErr w:type="gramEnd"/>
      <w:r w:rsidRPr="0009762C">
        <w:rPr>
          <w:rFonts w:ascii="Courier New" w:hAnsi="Courier New" w:cs="Courier New"/>
          <w:lang w:val="en-US"/>
        </w:rPr>
        <w:t xml:space="preserve">  97.53 &amp; 8.18 &amp; 82.02 &amp; 97.62&amp; 113.16 &amp; 195.19&amp; 13.28&amp; 171.63&amp; 194.58&amp; 217.96\\ \</w:t>
      </w:r>
      <w:proofErr w:type="spellStart"/>
      <w:r w:rsidRPr="0009762C">
        <w:rPr>
          <w:rFonts w:ascii="Courier New" w:hAnsi="Courier New" w:cs="Courier New"/>
          <w:lang w:val="en-US"/>
        </w:rPr>
        <w:t>hline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\end{tabular}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{\bf Patchy "random" raster</w:t>
      </w:r>
      <w:proofErr w:type="gramStart"/>
      <w:r w:rsidRPr="0009762C">
        <w:rPr>
          <w:rFonts w:ascii="Courier New" w:hAnsi="Courier New" w:cs="Courier New"/>
          <w:lang w:val="en-US"/>
        </w:rPr>
        <w:t>: }</w:t>
      </w:r>
      <w:proofErr w:type="gramEnd"/>
      <w:r w:rsidRPr="0009762C">
        <w:rPr>
          <w:rFonts w:ascii="Courier New" w:hAnsi="Courier New" w:cs="Courier New"/>
          <w:lang w:val="en-US"/>
        </w:rPr>
        <w:t xml:space="preserve">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\begin{tabular}{</w:t>
      </w:r>
      <w:proofErr w:type="spellStart"/>
      <w:r w:rsidRPr="0009762C">
        <w:rPr>
          <w:rFonts w:ascii="Courier New" w:hAnsi="Courier New" w:cs="Courier New"/>
          <w:lang w:val="en-US"/>
        </w:rPr>
        <w:t>l|rrrrrrrrrr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&amp; \multicolumn{5}{c}{N=</w:t>
      </w:r>
      <w:proofErr w:type="gramStart"/>
      <w:r w:rsidRPr="0009762C">
        <w:rPr>
          <w:rFonts w:ascii="Courier New" w:hAnsi="Courier New" w:cs="Courier New"/>
          <w:lang w:val="en-US"/>
        </w:rPr>
        <w:t>100  }</w:t>
      </w:r>
      <w:proofErr w:type="gramEnd"/>
      <w:r w:rsidRPr="0009762C">
        <w:rPr>
          <w:rFonts w:ascii="Courier New" w:hAnsi="Courier New" w:cs="Courier New"/>
          <w:lang w:val="en-US"/>
        </w:rPr>
        <w:t xml:space="preserve"> &amp; \multicolumn{5}{c}{N=200   }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&amp;   mean </w:t>
      </w:r>
      <w:proofErr w:type="gramStart"/>
      <w:r w:rsidRPr="0009762C">
        <w:rPr>
          <w:rFonts w:ascii="Courier New" w:hAnsi="Courier New" w:cs="Courier New"/>
          <w:lang w:val="en-US"/>
        </w:rPr>
        <w:t>&amp;  SD</w:t>
      </w:r>
      <w:proofErr w:type="gramEnd"/>
      <w:r w:rsidRPr="0009762C">
        <w:rPr>
          <w:rFonts w:ascii="Courier New" w:hAnsi="Courier New" w:cs="Courier New"/>
          <w:lang w:val="en-US"/>
        </w:rPr>
        <w:t xml:space="preserve">  &amp; 0.025 &amp; 0.50  &amp; 0.975  &amp; mean  &amp; SD   &amp; 0.025 &amp; 0.50  &amp; 0.975 \\ \</w:t>
      </w:r>
      <w:proofErr w:type="spellStart"/>
      <w:r w:rsidRPr="0009762C">
        <w:rPr>
          <w:rFonts w:ascii="Courier New" w:hAnsi="Courier New" w:cs="Courier New"/>
          <w:lang w:val="en-US"/>
        </w:rPr>
        <w:t>hline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K=3      &amp;        &amp;      &amp;       &amp;       &amp;        &amp;       &amp;      &amp;       &amp;       &amp;     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  &amp;  78.68 &amp; 18.12&amp; 49.40 &amp; 76.34 &amp; 125.47 &amp; 154.34&amp; 33.74&amp; 107.00&amp; 146.34&amp; 221.43\\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/known</w:t>
      </w:r>
      <w:proofErr w:type="gramEnd"/>
      <w:r w:rsidRPr="0009762C">
        <w:rPr>
          <w:rFonts w:ascii="Courier New" w:hAnsi="Courier New" w:cs="Courier New"/>
          <w:lang w:val="en-US"/>
        </w:rPr>
        <w:t>&amp; 109.09 &amp; 27.52&amp; 69.50 &amp;104.86 &amp; 183.72 &amp; 207.18&amp; 46.53&amp; 143.31&amp; 198.42&amp; 315.89\\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 xml:space="preserve">  &amp;</w:t>
      </w:r>
      <w:proofErr w:type="gramEnd"/>
      <w:r w:rsidRPr="0009762C">
        <w:rPr>
          <w:rFonts w:ascii="Courier New" w:hAnsi="Courier New" w:cs="Courier New"/>
          <w:lang w:val="en-US"/>
        </w:rPr>
        <w:t xml:space="preserve"> 110.96 &amp; 28.65&amp; 69.55 &amp;106.98 &amp; 181.84 &amp; 208.77&amp; 49.29&amp; 141.68&amp; 197.89&amp; 325.77\\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K=5      &amp;        &amp;      &amp;       &amp;       &amp;        &amp;       &amp;      &amp;       &amp;       &amp;      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  &amp;  77.85 &amp; 11.55&amp; 59.17 &amp; 77.44 &amp; 101.14 &amp; 153.39&amp; 15.57&amp; 129.31&amp; 149.54&amp; 185.38\\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/known</w:t>
      </w:r>
      <w:proofErr w:type="gramEnd"/>
      <w:r w:rsidRPr="0009762C">
        <w:rPr>
          <w:rFonts w:ascii="Courier New" w:hAnsi="Courier New" w:cs="Courier New"/>
          <w:lang w:val="en-US"/>
        </w:rPr>
        <w:t>&amp; 103.57 &amp; 15.83&amp; 78.15 &amp;100.58 &amp; 137.48 &amp; 201.57&amp; 21.25&amp; 165.94&amp; 199.95&amp; 243.26\\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 xml:space="preserve">  &amp;</w:t>
      </w:r>
      <w:proofErr w:type="gramEnd"/>
      <w:r w:rsidRPr="0009762C">
        <w:rPr>
          <w:rFonts w:ascii="Courier New" w:hAnsi="Courier New" w:cs="Courier New"/>
          <w:lang w:val="en-US"/>
        </w:rPr>
        <w:t xml:space="preserve"> 104.44 &amp; 15.79&amp; 78.38 &amp;101.47 &amp; 139.55 &amp; 200.91&amp; 20.78&amp; 164.42&amp; 200.47&amp; 246.46\\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K=10     &amp;        &amp;      &amp;       &amp;       &amp;        &amp;       &amp;      &amp;       &amp;       &amp;     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  &amp;  78.01 &amp; 5.26 &amp; 68.00 &amp; 77.96 &amp; 87.81  &amp; 156.27&amp;  8.51&amp; 142.17&amp; 156.05&amp; 174.55\\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/known</w:t>
      </w:r>
      <w:proofErr w:type="gramEnd"/>
      <w:r w:rsidRPr="0009762C">
        <w:rPr>
          <w:rFonts w:ascii="Courier New" w:hAnsi="Courier New" w:cs="Courier New"/>
          <w:lang w:val="en-US"/>
        </w:rPr>
        <w:t>&amp;  99.84 &amp; 7.09 &amp; 86.86 &amp; 99.84 &amp; 114.11 &amp; 198.64&amp; 11.04&amp; 181.43&amp; 197.62&amp; 220.45\\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 xml:space="preserve">  &amp;</w:t>
      </w:r>
      <w:proofErr w:type="gramEnd"/>
      <w:r w:rsidRPr="0009762C">
        <w:rPr>
          <w:rFonts w:ascii="Courier New" w:hAnsi="Courier New" w:cs="Courier New"/>
          <w:lang w:val="en-US"/>
        </w:rPr>
        <w:t xml:space="preserve"> 100.42 &amp; 7.56 &amp; 86.72 &amp;100.34 &amp; 115.47 &amp; 198.45&amp; 11.44&amp; 180.06&amp; 198.04&amp; 219.52\\ \</w:t>
      </w:r>
      <w:proofErr w:type="spellStart"/>
      <w:r w:rsidRPr="0009762C">
        <w:rPr>
          <w:rFonts w:ascii="Courier New" w:hAnsi="Courier New" w:cs="Courier New"/>
          <w:lang w:val="en-US"/>
        </w:rPr>
        <w:t>hline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\end{tabular}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\end{table}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\begin{table}[</w:t>
      </w:r>
      <w:proofErr w:type="spellStart"/>
      <w:r w:rsidRPr="0009762C">
        <w:rPr>
          <w:rFonts w:ascii="Courier New" w:hAnsi="Courier New" w:cs="Courier New"/>
          <w:lang w:val="en-US"/>
        </w:rPr>
        <w:t>htp</w:t>
      </w:r>
      <w:proofErr w:type="spellEnd"/>
      <w:r w:rsidRPr="0009762C">
        <w:rPr>
          <w:rFonts w:ascii="Courier New" w:hAnsi="Courier New" w:cs="Courier New"/>
          <w:lang w:val="en-US"/>
        </w:rPr>
        <w:t>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\centering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gramStart"/>
      <w:r w:rsidRPr="0009762C">
        <w:rPr>
          <w:rFonts w:ascii="Courier New" w:hAnsi="Courier New" w:cs="Courier New"/>
          <w:lang w:val="en-US"/>
        </w:rPr>
        <w:t>caption{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Mean of sampling distribution of the cost function parameter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$\theta</w:t>
      </w:r>
      <w:proofErr w:type="gramStart"/>
      <w:r w:rsidRPr="0009762C">
        <w:rPr>
          <w:rFonts w:ascii="Courier New" w:hAnsi="Courier New" w:cs="Courier New"/>
          <w:lang w:val="en-US"/>
        </w:rPr>
        <w:t>_{</w:t>
      </w:r>
      <w:proofErr w:type="gramEnd"/>
      <w:r w:rsidRPr="0009762C">
        <w:rPr>
          <w:rFonts w:ascii="Courier New" w:hAnsi="Courier New" w:cs="Courier New"/>
          <w:lang w:val="en-US"/>
        </w:rPr>
        <w:t>2}$ for the different simulation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conditions</w:t>
      </w:r>
      <w:proofErr w:type="gramEnd"/>
      <w:r w:rsidRPr="0009762C">
        <w:rPr>
          <w:rFonts w:ascii="Courier New" w:hAnsi="Courier New" w:cs="Courier New"/>
          <w:lang w:val="en-US"/>
        </w:rPr>
        <w:t>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\begin{tabular}{</w:t>
      </w:r>
      <w:proofErr w:type="spellStart"/>
      <w:r w:rsidRPr="0009762C">
        <w:rPr>
          <w:rFonts w:ascii="Courier New" w:hAnsi="Courier New" w:cs="Courier New"/>
          <w:lang w:val="en-US"/>
        </w:rPr>
        <w:t>l|rrrr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&amp; \multicolumn{2}{c}{Patchy} &amp; \multicolumn{2}{c}{Systematic} \\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09762C">
        <w:rPr>
          <w:rFonts w:ascii="Courier New" w:hAnsi="Courier New" w:cs="Courier New"/>
          <w:lang w:val="en-US"/>
        </w:rPr>
        <w:lastRenderedPageBreak/>
        <w:t xml:space="preserve">    </w:t>
      </w:r>
      <w:r w:rsidRPr="00E047CD">
        <w:rPr>
          <w:rFonts w:ascii="Courier New" w:hAnsi="Courier New" w:cs="Courier New"/>
        </w:rPr>
        <w:t>&amp; N=100 &amp;  N=200  &amp;   N=100 &amp;  N=200  \\ \hline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K=3 &amp;   1.05&amp;    1.03 &amp;     1.17 &amp; 1.14 \\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K=5 &amp;   1.02&amp;    1.01 &amp;     1.12 &amp;1.12 \\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K=10&amp;   1.01&amp;    1.00 &amp;     1.10 &amp;1.08 \\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\end{tabular}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\label{tab.results2}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\end{table}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\begin{table}[</w:t>
      </w:r>
      <w:proofErr w:type="spellStart"/>
      <w:r w:rsidRPr="0009762C">
        <w:rPr>
          <w:rFonts w:ascii="Courier New" w:hAnsi="Courier New" w:cs="Courier New"/>
          <w:lang w:val="en-US"/>
        </w:rPr>
        <w:t>htp</w:t>
      </w:r>
      <w:proofErr w:type="spellEnd"/>
      <w:r w:rsidRPr="0009762C">
        <w:rPr>
          <w:rFonts w:ascii="Courier New" w:hAnsi="Courier New" w:cs="Courier New"/>
          <w:lang w:val="en-US"/>
        </w:rPr>
        <w:t>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{\tiny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\caption{Simulation results for estimating population size $N$ for a prescribed state-space with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$N=100$ or $N=200$ and various levels of replication ($K$) chosen to affect the observed sample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size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individuals. These results correspond to those of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systematic</w:t>
      </w:r>
      <w:proofErr w:type="gramEnd"/>
      <w:r w:rsidRPr="0009762C">
        <w:rPr>
          <w:rFonts w:ascii="Courier New" w:hAnsi="Courier New" w:cs="Courier New"/>
          <w:lang w:val="en-US"/>
        </w:rPr>
        <w:t xml:space="preserve"> landscape in Table 2 except with the traps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moved</w:t>
      </w:r>
      <w:proofErr w:type="gramEnd"/>
      <w:r w:rsidRPr="0009762C">
        <w:rPr>
          <w:rFonts w:ascii="Courier New" w:hAnsi="Courier New" w:cs="Courier New"/>
          <w:lang w:val="en-US"/>
        </w:rPr>
        <w:t xml:space="preserve"> 0.5 units in from the boundary of the raster.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Each grouping of 3 rows (for a given value of $K$) summarizes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performance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$\hat{N}$ under 3 distance models: (1) A model in which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Euclidean distance was used (``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''); (2) A model in which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least-cost</w:t>
      </w:r>
      <w:proofErr w:type="gramEnd"/>
      <w:r w:rsidRPr="0009762C">
        <w:rPr>
          <w:rFonts w:ascii="Courier New" w:hAnsi="Courier New" w:cs="Courier New"/>
          <w:lang w:val="en-US"/>
        </w:rPr>
        <w:t xml:space="preserve"> path distance was used, with the coefficient of the cost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function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fixed (``</w:t>
      </w: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ins w:id="54" w:author="Marc" w:date="2012-04-27T17:21:00Z">
        <w:r w:rsidR="00435BD2">
          <w:rPr>
            <w:rFonts w:ascii="Courier New" w:hAnsi="Courier New" w:cs="Courier New"/>
            <w:lang w:val="en-US"/>
          </w:rPr>
          <w:t xml:space="preserve"> </w:t>
        </w:r>
      </w:ins>
      <w:del w:id="55" w:author="Marc" w:date="2012-04-27T17:21:00Z">
        <w:r w:rsidRPr="0009762C" w:rsidDel="00435BD2">
          <w:rPr>
            <w:rFonts w:ascii="Courier New" w:hAnsi="Courier New" w:cs="Courier New"/>
            <w:lang w:val="en-US"/>
          </w:rPr>
          <w:delText>/</w:delText>
        </w:r>
      </w:del>
      <w:r w:rsidRPr="0009762C">
        <w:rPr>
          <w:rFonts w:ascii="Courier New" w:hAnsi="Courier New" w:cs="Courier New"/>
          <w:lang w:val="en-US"/>
        </w:rPr>
        <w:t>known''); and (3) A model in which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coefficient</w:t>
      </w:r>
      <w:proofErr w:type="gramEnd"/>
      <w:r w:rsidRPr="0009762C">
        <w:rPr>
          <w:rFonts w:ascii="Courier New" w:hAnsi="Courier New" w:cs="Courier New"/>
          <w:lang w:val="en-US"/>
        </w:rPr>
        <w:t xml:space="preserve"> was estimated (``</w:t>
      </w: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ins w:id="56" w:author="Marc" w:date="2012-04-27T17:21:00Z">
        <w:r w:rsidR="00435BD2">
          <w:rPr>
            <w:rFonts w:ascii="Courier New" w:hAnsi="Courier New" w:cs="Courier New"/>
            <w:lang w:val="en-US"/>
          </w:rPr>
          <w:t xml:space="preserve"> </w:t>
        </w:r>
      </w:ins>
      <w:del w:id="57" w:author="Marc" w:date="2012-04-27T17:21:00Z">
        <w:r w:rsidRPr="0009762C" w:rsidDel="00435BD2">
          <w:rPr>
            <w:rFonts w:ascii="Courier New" w:hAnsi="Courier New" w:cs="Courier New"/>
            <w:lang w:val="en-US"/>
          </w:rPr>
          <w:delText>/</w:delText>
        </w:r>
      </w:del>
      <w:proofErr w:type="spell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>''). The summary statistics of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sampling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distribution reported are the mean, standard deviation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 xml:space="preserve">(``SD'') and </w:t>
      </w:r>
      <w:proofErr w:type="spellStart"/>
      <w:r w:rsidRPr="0009762C">
        <w:rPr>
          <w:rFonts w:ascii="Courier New" w:hAnsi="Courier New" w:cs="Courier New"/>
          <w:lang w:val="en-US"/>
        </w:rPr>
        <w:t>quantiles</w:t>
      </w:r>
      <w:proofErr w:type="spellEnd"/>
      <w:r w:rsidRPr="0009762C">
        <w:rPr>
          <w:rFonts w:ascii="Courier New" w:hAnsi="Courier New" w:cs="Courier New"/>
          <w:lang w:val="en-US"/>
        </w:rPr>
        <w:t xml:space="preserve"> (0.025, 0.50, 0.975).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{\bf Systematic trend </w:t>
      </w:r>
      <w:proofErr w:type="gramStart"/>
      <w:r w:rsidRPr="0009762C">
        <w:rPr>
          <w:rFonts w:ascii="Courier New" w:hAnsi="Courier New" w:cs="Courier New"/>
          <w:lang w:val="en-US"/>
        </w:rPr>
        <w:t>raster:</w:t>
      </w:r>
      <w:proofErr w:type="gramEnd"/>
      <w:r w:rsidRPr="0009762C">
        <w:rPr>
          <w:rFonts w:ascii="Courier New" w:hAnsi="Courier New" w:cs="Courier New"/>
          <w:lang w:val="en-US"/>
        </w:rPr>
        <w:t>}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\begin{tabular}{</w:t>
      </w:r>
      <w:proofErr w:type="spellStart"/>
      <w:r w:rsidRPr="0009762C">
        <w:rPr>
          <w:rFonts w:ascii="Courier New" w:hAnsi="Courier New" w:cs="Courier New"/>
          <w:lang w:val="en-US"/>
        </w:rPr>
        <w:t>l|rrrrr|rrrrr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&amp; \multicolumn{5}{c}{N=100   } &amp; \multicolumn{5}{c}{N=</w:t>
      </w:r>
      <w:proofErr w:type="gramStart"/>
      <w:r w:rsidRPr="0009762C">
        <w:rPr>
          <w:rFonts w:ascii="Courier New" w:hAnsi="Courier New" w:cs="Courier New"/>
          <w:lang w:val="en-US"/>
        </w:rPr>
        <w:t>200  }</w:t>
      </w:r>
      <w:proofErr w:type="gramEnd"/>
      <w:r w:rsidRPr="0009762C">
        <w:rPr>
          <w:rFonts w:ascii="Courier New" w:hAnsi="Courier New" w:cs="Courier New"/>
          <w:lang w:val="en-US"/>
        </w:rPr>
        <w:t xml:space="preserve">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&amp;   mean </w:t>
      </w:r>
      <w:proofErr w:type="gramStart"/>
      <w:r w:rsidRPr="0009762C">
        <w:rPr>
          <w:rFonts w:ascii="Courier New" w:hAnsi="Courier New" w:cs="Courier New"/>
          <w:lang w:val="en-US"/>
        </w:rPr>
        <w:t>&amp;  SD</w:t>
      </w:r>
      <w:proofErr w:type="gramEnd"/>
      <w:r w:rsidRPr="0009762C">
        <w:rPr>
          <w:rFonts w:ascii="Courier New" w:hAnsi="Courier New" w:cs="Courier New"/>
          <w:lang w:val="en-US"/>
        </w:rPr>
        <w:t xml:space="preserve">  &amp; 0.025 &amp; 0.50 &amp; 0.975  &amp; mean  &amp; SD   &amp; 0.025 &amp; 0.50  &amp; 0.975 \\ \</w:t>
      </w:r>
      <w:proofErr w:type="spellStart"/>
      <w:r w:rsidRPr="0009762C">
        <w:rPr>
          <w:rFonts w:ascii="Courier New" w:hAnsi="Courier New" w:cs="Courier New"/>
          <w:lang w:val="en-US"/>
        </w:rPr>
        <w:t>hline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K=3      &amp;        &amp;      &amp;       &amp;      &amp;        &amp;       &amp;      &amp;       &amp;       &amp;     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  &amp;   84.48&amp; 20.42&amp; 51.16 &amp; 81.51&amp; 140.62 &amp;163.70 &amp;24.55 &amp;126.64 &amp;157.67 &amp;223.63 \\</w:t>
      </w:r>
    </w:p>
    <w:p w:rsidR="00F41B75" w:rsidRPr="00F41B75" w:rsidRDefault="00777520" w:rsidP="00E047CD">
      <w:pPr>
        <w:pStyle w:val="PlainText"/>
        <w:rPr>
          <w:rFonts w:ascii="Courier New" w:hAnsi="Courier New" w:cs="Courier New"/>
          <w:lang w:val="fr-CH"/>
          <w:rPrChange w:id="58" w:author="Marc" w:date="2012-04-27T17:21:00Z">
            <w:rPr>
              <w:rFonts w:ascii="Courier New" w:hAnsi="Courier New" w:cs="Courier New"/>
              <w:lang w:val="en-US"/>
            </w:rPr>
          </w:rPrChange>
        </w:rPr>
      </w:pPr>
      <w:proofErr w:type="spellStart"/>
      <w:proofErr w:type="gramStart"/>
      <w:r w:rsidRPr="00435BD2">
        <w:rPr>
          <w:rFonts w:ascii="Courier New" w:hAnsi="Courier New" w:cs="Courier New"/>
          <w:lang w:val="fr-CH"/>
          <w:rPrChange w:id="59" w:author="Marc" w:date="2012-04-27T17:21:00Z">
            <w:rPr>
              <w:rFonts w:ascii="Courier New" w:hAnsi="Courier New" w:cs="Courier New"/>
              <w:lang w:val="en-US"/>
            </w:rPr>
          </w:rPrChange>
        </w:rPr>
        <w:t>lcp</w:t>
      </w:r>
      <w:proofErr w:type="spellEnd"/>
      <w:proofErr w:type="gramEnd"/>
      <w:ins w:id="60" w:author="Marc" w:date="2012-04-27T17:21:00Z">
        <w:r w:rsidR="00435BD2" w:rsidRPr="00435BD2">
          <w:rPr>
            <w:rFonts w:ascii="Courier New" w:hAnsi="Courier New" w:cs="Courier New"/>
            <w:lang w:val="fr-CH"/>
            <w:rPrChange w:id="61" w:author="Marc" w:date="2012-04-27T17:21:00Z">
              <w:rPr>
                <w:rFonts w:ascii="Courier New" w:hAnsi="Courier New" w:cs="Courier New"/>
                <w:lang w:val="en-US"/>
              </w:rPr>
            </w:rPrChange>
          </w:rPr>
          <w:t xml:space="preserve"> </w:t>
        </w:r>
      </w:ins>
      <w:del w:id="62" w:author="Marc" w:date="2012-04-27T17:21:00Z">
        <w:r w:rsidRPr="00435BD2" w:rsidDel="00435BD2">
          <w:rPr>
            <w:rFonts w:ascii="Courier New" w:hAnsi="Courier New" w:cs="Courier New"/>
            <w:lang w:val="fr-CH"/>
            <w:rPrChange w:id="63" w:author="Marc" w:date="2012-04-27T17:21:00Z">
              <w:rPr>
                <w:rFonts w:ascii="Courier New" w:hAnsi="Courier New" w:cs="Courier New"/>
                <w:lang w:val="en-US"/>
              </w:rPr>
            </w:rPrChange>
          </w:rPr>
          <w:delText>/</w:delText>
        </w:r>
      </w:del>
      <w:proofErr w:type="spellStart"/>
      <w:r w:rsidRPr="00435BD2">
        <w:rPr>
          <w:rFonts w:ascii="Courier New" w:hAnsi="Courier New" w:cs="Courier New"/>
          <w:lang w:val="fr-CH"/>
          <w:rPrChange w:id="64" w:author="Marc" w:date="2012-04-27T17:21:00Z">
            <w:rPr>
              <w:rFonts w:ascii="Courier New" w:hAnsi="Courier New" w:cs="Courier New"/>
              <w:lang w:val="en-US"/>
            </w:rPr>
          </w:rPrChange>
        </w:rPr>
        <w:t>known</w:t>
      </w:r>
      <w:proofErr w:type="spellEnd"/>
      <w:r w:rsidRPr="00435BD2">
        <w:rPr>
          <w:rFonts w:ascii="Courier New" w:hAnsi="Courier New" w:cs="Courier New"/>
          <w:lang w:val="fr-CH"/>
          <w:rPrChange w:id="65" w:author="Marc" w:date="2012-04-27T17:21:00Z">
            <w:rPr>
              <w:rFonts w:ascii="Courier New" w:hAnsi="Courier New" w:cs="Courier New"/>
              <w:lang w:val="en-US"/>
            </w:rPr>
          </w:rPrChange>
        </w:rPr>
        <w:t>&amp;  104.14&amp; 25.49&amp; 65.67 &amp;101.50&amp; 173.19 &amp;200.16 &amp;29.27 &amp;158.65 &amp;191.04 &amp;268.78\\</w:t>
      </w:r>
    </w:p>
    <w:p w:rsidR="00F41B75" w:rsidRPr="00F41B75" w:rsidRDefault="00777520" w:rsidP="00E047CD">
      <w:pPr>
        <w:pStyle w:val="PlainText"/>
        <w:rPr>
          <w:rFonts w:ascii="Courier New" w:hAnsi="Courier New" w:cs="Courier New"/>
          <w:lang w:val="fr-CH"/>
          <w:rPrChange w:id="66" w:author="Marc" w:date="2012-04-27T17:21:00Z">
            <w:rPr>
              <w:rFonts w:ascii="Courier New" w:hAnsi="Courier New" w:cs="Courier New"/>
              <w:lang w:val="en-US"/>
            </w:rPr>
          </w:rPrChange>
        </w:rPr>
      </w:pPr>
      <w:proofErr w:type="spellStart"/>
      <w:proofErr w:type="gramStart"/>
      <w:r w:rsidRPr="00435BD2">
        <w:rPr>
          <w:rFonts w:ascii="Courier New" w:hAnsi="Courier New" w:cs="Courier New"/>
          <w:lang w:val="fr-CH"/>
          <w:rPrChange w:id="67" w:author="Marc" w:date="2012-04-27T17:21:00Z">
            <w:rPr>
              <w:rFonts w:ascii="Courier New" w:hAnsi="Courier New" w:cs="Courier New"/>
              <w:lang w:val="en-US"/>
            </w:rPr>
          </w:rPrChange>
        </w:rPr>
        <w:t>lcp</w:t>
      </w:r>
      <w:proofErr w:type="spellEnd"/>
      <w:proofErr w:type="gramEnd"/>
      <w:ins w:id="68" w:author="Marc" w:date="2012-04-27T17:21:00Z">
        <w:r w:rsidR="00435BD2" w:rsidRPr="00435BD2">
          <w:rPr>
            <w:rFonts w:ascii="Courier New" w:hAnsi="Courier New" w:cs="Courier New"/>
            <w:lang w:val="fr-CH"/>
            <w:rPrChange w:id="69" w:author="Marc" w:date="2012-04-27T17:21:00Z">
              <w:rPr>
                <w:rFonts w:ascii="Courier New" w:hAnsi="Courier New" w:cs="Courier New"/>
                <w:lang w:val="en-US"/>
              </w:rPr>
            </w:rPrChange>
          </w:rPr>
          <w:t xml:space="preserve"> </w:t>
        </w:r>
      </w:ins>
      <w:del w:id="70" w:author="Marc" w:date="2012-04-27T17:21:00Z">
        <w:r w:rsidRPr="00435BD2" w:rsidDel="00435BD2">
          <w:rPr>
            <w:rFonts w:ascii="Courier New" w:hAnsi="Courier New" w:cs="Courier New"/>
            <w:lang w:val="fr-CH"/>
            <w:rPrChange w:id="71" w:author="Marc" w:date="2012-04-27T17:21:00Z">
              <w:rPr>
                <w:rFonts w:ascii="Courier New" w:hAnsi="Courier New" w:cs="Courier New"/>
                <w:lang w:val="en-US"/>
              </w:rPr>
            </w:rPrChange>
          </w:rPr>
          <w:delText>/</w:delText>
        </w:r>
      </w:del>
      <w:r w:rsidRPr="00435BD2">
        <w:rPr>
          <w:rFonts w:ascii="Courier New" w:hAnsi="Courier New" w:cs="Courier New"/>
          <w:lang w:val="fr-CH"/>
          <w:rPrChange w:id="72" w:author="Marc" w:date="2012-04-27T17:21:00Z">
            <w:rPr>
              <w:rFonts w:ascii="Courier New" w:hAnsi="Courier New" w:cs="Courier New"/>
              <w:lang w:val="en-US"/>
            </w:rPr>
          </w:rPrChange>
        </w:rPr>
        <w:t xml:space="preserve">est  </w:t>
      </w:r>
      <w:ins w:id="73" w:author="Marc" w:date="2012-04-27T17:21:00Z">
        <w:r w:rsidR="00435BD2" w:rsidRPr="00435BD2">
          <w:rPr>
            <w:rFonts w:ascii="Courier New" w:hAnsi="Courier New" w:cs="Courier New"/>
            <w:lang w:val="fr-CH"/>
            <w:rPrChange w:id="74" w:author="Marc" w:date="2012-04-27T17:21:00Z">
              <w:rPr>
                <w:rFonts w:ascii="Courier New" w:hAnsi="Courier New" w:cs="Courier New"/>
                <w:lang w:val="en-US"/>
              </w:rPr>
            </w:rPrChange>
          </w:rPr>
          <w:t>$</w:t>
        </w:r>
        <w:proofErr w:type="spellStart"/>
        <w:r w:rsidR="00435BD2" w:rsidRPr="00435BD2">
          <w:rPr>
            <w:rFonts w:ascii="Courier New" w:hAnsi="Courier New" w:cs="Courier New"/>
            <w:lang w:val="fr-CH"/>
            <w:rPrChange w:id="75" w:author="Marc" w:date="2012-04-27T17:21:00Z">
              <w:rPr>
                <w:rFonts w:ascii="Courier New" w:hAnsi="Courier New" w:cs="Courier New"/>
                <w:lang w:val="en-US"/>
              </w:rPr>
            </w:rPrChange>
          </w:rPr>
          <w:t>etc</w:t>
        </w:r>
        <w:proofErr w:type="spellEnd"/>
        <w:r w:rsidR="00435BD2" w:rsidRPr="00435BD2">
          <w:rPr>
            <w:rFonts w:ascii="Courier New" w:hAnsi="Courier New" w:cs="Courier New"/>
            <w:lang w:val="fr-CH"/>
            <w:rPrChange w:id="76" w:author="Marc" w:date="2012-04-27T17:21:00Z">
              <w:rPr>
                <w:rFonts w:ascii="Courier New" w:hAnsi="Courier New" w:cs="Courier New"/>
                <w:lang w:val="en-US"/>
              </w:rPr>
            </w:rPrChange>
          </w:rPr>
          <w:t>$</w:t>
        </w:r>
      </w:ins>
      <w:r w:rsidRPr="00435BD2">
        <w:rPr>
          <w:rFonts w:ascii="Courier New" w:hAnsi="Courier New" w:cs="Courier New"/>
          <w:lang w:val="fr-CH"/>
          <w:rPrChange w:id="77" w:author="Marc" w:date="2012-04-27T17:21:00Z">
            <w:rPr>
              <w:rFonts w:ascii="Courier New" w:hAnsi="Courier New" w:cs="Courier New"/>
              <w:lang w:val="en-US"/>
            </w:rPr>
          </w:rPrChange>
        </w:rPr>
        <w:t>&amp;  105.90&amp; 26.19&amp; 65.95 &amp;103.40&amp; 182.30 &amp;201.34 &amp;29.54 &amp;161.88 &amp;192.36 &amp;268.98\\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K=5      &amp;        &amp;      &amp;       &amp;      &amp;        &amp;       &amp;      &amp;       &amp;       &amp;     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  &amp; 81.21  &amp;11.33 &amp;61.35  &amp;79.20 &amp; 98.86  &amp;163.27 &amp;13.06 &amp;140.21 &amp;162.97 &amp;185.94\\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/known</w:t>
      </w:r>
      <w:proofErr w:type="gramEnd"/>
      <w:r w:rsidRPr="0009762C">
        <w:rPr>
          <w:rFonts w:ascii="Courier New" w:hAnsi="Courier New" w:cs="Courier New"/>
          <w:lang w:val="en-US"/>
        </w:rPr>
        <w:t>&amp; 99.93  &amp;12.86 &amp;76.97  &amp;99.75 &amp;117.76  &amp;199.80 &amp;16.60 &amp;170.25 &amp;198.23 &amp;227.66\\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 xml:space="preserve">  &amp;</w:t>
      </w:r>
      <w:proofErr w:type="gramEnd"/>
      <w:r w:rsidRPr="0009762C">
        <w:rPr>
          <w:rFonts w:ascii="Courier New" w:hAnsi="Courier New" w:cs="Courier New"/>
          <w:lang w:val="en-US"/>
        </w:rPr>
        <w:t xml:space="preserve"> 100.84 &amp;13.15 &amp;79.96  &amp;99.51 &amp;119.08  &amp;200.25 &amp;16.53 &amp;168.88 &amp;199.29 &amp;227.39\\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K=10     &amp;        &amp;      &amp;       &amp;      &amp;        &amp;       &amp;      &amp;       &amp;       &amp;       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euclid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  &amp;  80.10 &amp; 7.81 &amp;66.45  &amp;79.14 &amp;93.33   &amp;158.40 &amp; 9.25 &amp;142.74 &amp;157.86 &amp;173.18\\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/known</w:t>
      </w:r>
      <w:proofErr w:type="gramEnd"/>
      <w:r w:rsidRPr="0009762C">
        <w:rPr>
          <w:rFonts w:ascii="Courier New" w:hAnsi="Courier New" w:cs="Courier New"/>
          <w:lang w:val="en-US"/>
        </w:rPr>
        <w:t>&amp; 100.07 &amp; 9.50 &amp;82.99  &amp;100.33&amp;114.81  &amp;197.62 &amp;12.58 &amp;171.95 &amp;199.21 &amp;217.19\\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lcp</w:t>
      </w:r>
      <w:proofErr w:type="spellEnd"/>
      <w:r w:rsidRPr="0009762C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est</w:t>
      </w:r>
      <w:proofErr w:type="spellEnd"/>
      <w:r w:rsidRPr="0009762C">
        <w:rPr>
          <w:rFonts w:ascii="Courier New" w:hAnsi="Courier New" w:cs="Courier New"/>
          <w:lang w:val="en-US"/>
        </w:rPr>
        <w:t xml:space="preserve">  &amp;</w:t>
      </w:r>
      <w:proofErr w:type="gramEnd"/>
      <w:r w:rsidRPr="0009762C">
        <w:rPr>
          <w:rFonts w:ascii="Courier New" w:hAnsi="Courier New" w:cs="Courier New"/>
          <w:lang w:val="en-US"/>
        </w:rPr>
        <w:t xml:space="preserve"> 100.10 &amp; 9.88 &amp;82.31  &amp;100.91&amp;116.27  &amp;197.52 &amp;13.03 &amp;169.49 &amp;200.68 &amp;217.82\\ \</w:t>
      </w:r>
      <w:proofErr w:type="spellStart"/>
      <w:r w:rsidRPr="0009762C">
        <w:rPr>
          <w:rFonts w:ascii="Courier New" w:hAnsi="Courier New" w:cs="Courier New"/>
          <w:lang w:val="en-US"/>
        </w:rPr>
        <w:t>hline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\end{tabular}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lastRenderedPageBreak/>
        <w:t>\label{tab.results3}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\end{table}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gramStart"/>
      <w:r w:rsidRPr="0009762C">
        <w:rPr>
          <w:rFonts w:ascii="Courier New" w:hAnsi="Courier New" w:cs="Courier New"/>
          <w:lang w:val="en-US"/>
        </w:rPr>
        <w:t>section{</w:t>
      </w:r>
      <w:proofErr w:type="gramEnd"/>
      <w:r w:rsidRPr="0009762C">
        <w:rPr>
          <w:rFonts w:ascii="Courier New" w:hAnsi="Courier New" w:cs="Courier New"/>
          <w:lang w:val="en-US"/>
        </w:rPr>
        <w:t>Illustration: Example Good vs. Bad habitat}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provide another illustration of how to employ ecological distance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calculations</w:t>
      </w:r>
      <w:proofErr w:type="gramEnd"/>
      <w:r w:rsidRPr="0009762C">
        <w:rPr>
          <w:rFonts w:ascii="Courier New" w:hAnsi="Courier New" w:cs="Courier New"/>
          <w:lang w:val="en-US"/>
        </w:rPr>
        <w:t xml:space="preserve"> in SCR models. This example shows </w:t>
      </w:r>
      <w:ins w:id="78" w:author="Marc" w:date="2012-04-27T17:20:00Z">
        <w:r w:rsidR="00993E9C">
          <w:rPr>
            <w:rFonts w:ascii="Courier New" w:hAnsi="Courier New" w:cs="Courier New"/>
            <w:lang w:val="en-US"/>
          </w:rPr>
          <w:t xml:space="preserve">a </w:t>
        </w:r>
      </w:ins>
      <w:r w:rsidRPr="0009762C">
        <w:rPr>
          <w:rFonts w:ascii="Courier New" w:hAnsi="Courier New" w:cs="Courier New"/>
          <w:lang w:val="en-US"/>
        </w:rPr>
        <w:t>more GIS-like analysis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for</w:t>
      </w:r>
      <w:proofErr w:type="gramEnd"/>
      <w:r w:rsidRPr="0009762C">
        <w:rPr>
          <w:rFonts w:ascii="Courier New" w:hAnsi="Courier New" w:cs="Courier New"/>
          <w:lang w:val="en-US"/>
        </w:rPr>
        <w:t xml:space="preserve"> a situation where we have something like a hard habitat boundary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created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mimic a habitat corridor or park unit or some other block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relatively homogeneous good-quality habitat for some species. This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particular</w:t>
      </w:r>
      <w:proofErr w:type="gramEnd"/>
      <w:r w:rsidRPr="0009762C">
        <w:rPr>
          <w:rFonts w:ascii="Courier New" w:hAnsi="Courier New" w:cs="Courier New"/>
          <w:lang w:val="en-US"/>
        </w:rPr>
        <w:t xml:space="preserve"> system (shown in Fig. \ref{</w:t>
      </w:r>
      <w:proofErr w:type="spellStart"/>
      <w:r w:rsidRPr="0009762C">
        <w:rPr>
          <w:rFonts w:ascii="Courier New" w:hAnsi="Courier New" w:cs="Courier New"/>
          <w:lang w:val="en-US"/>
        </w:rPr>
        <w:t>ecoldist.fig.corridor</w:t>
      </w:r>
      <w:proofErr w:type="spellEnd"/>
      <w:r w:rsidRPr="0009762C">
        <w:rPr>
          <w:rFonts w:ascii="Courier New" w:hAnsi="Courier New" w:cs="Courier New"/>
          <w:lang w:val="en-US"/>
        </w:rPr>
        <w:t>})</w:t>
      </w:r>
      <w:del w:id="79" w:author="Marc" w:date="2012-04-27T17:20:00Z">
        <w:r w:rsidRPr="0009762C" w:rsidDel="00993E9C">
          <w:rPr>
            <w:rFonts w:ascii="Courier New" w:hAnsi="Courier New" w:cs="Courier New"/>
            <w:lang w:val="en-US"/>
          </w:rPr>
          <w:delText>,</w:delText>
        </w:r>
      </w:del>
      <w:r w:rsidRPr="0009762C">
        <w:rPr>
          <w:rFonts w:ascii="Courier New" w:hAnsi="Courier New" w:cs="Courier New"/>
          <w:lang w:val="en-US"/>
        </w:rPr>
        <w:t xml:space="preserve"> could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be</w:t>
      </w:r>
      <w:proofErr w:type="gramEnd"/>
      <w:r w:rsidRPr="0009762C">
        <w:rPr>
          <w:rFonts w:ascii="Courier New" w:hAnsi="Courier New" w:cs="Courier New"/>
          <w:lang w:val="en-US"/>
        </w:rPr>
        <w:t xml:space="preserve"> habitat surrounded by a suburban wasteland of McDonalds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Wal</w:t>
      </w:r>
      <w:proofErr w:type="spellEnd"/>
      <w:r w:rsidRPr="0009762C">
        <w:rPr>
          <w:rFonts w:ascii="Courier New" w:hAnsi="Courier New" w:cs="Courier New"/>
          <w:lang w:val="en-US"/>
        </w:rPr>
        <w:t>-Marts, much less hospital habitat for most species.</w:t>
      </w:r>
      <w:proofErr w:type="gramEnd"/>
      <w:r w:rsidRPr="0009762C">
        <w:rPr>
          <w:rFonts w:ascii="Courier New" w:hAnsi="Courier New" w:cs="Courier New"/>
          <w:lang w:val="en-US"/>
        </w:rPr>
        <w:t xml:space="preserve">  For our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purposes</w:t>
      </w:r>
      <w:proofErr w:type="gramEnd"/>
      <w:r w:rsidRPr="0009762C">
        <w:rPr>
          <w:rFonts w:ascii="Courier New" w:hAnsi="Courier New" w:cs="Courier New"/>
          <w:lang w:val="en-US"/>
        </w:rPr>
        <w:t>, we suppose that individuals live within the buffered ``f''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shaped</w:t>
      </w:r>
      <w:proofErr w:type="gramEnd"/>
      <w:r w:rsidRPr="0009762C">
        <w:rPr>
          <w:rFonts w:ascii="Courier New" w:hAnsi="Courier New" w:cs="Courier New"/>
          <w:lang w:val="en-US"/>
        </w:rPr>
        <w:t xml:space="preserve"> region, although we could also imagine the negative of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situation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in which individuals live outside of the region, so that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polygon</w:t>
      </w:r>
      <w:proofErr w:type="gramEnd"/>
      <w:r w:rsidRPr="0009762C">
        <w:rPr>
          <w:rFonts w:ascii="Courier New" w:hAnsi="Courier New" w:cs="Courier New"/>
          <w:lang w:val="en-US"/>
        </w:rPr>
        <w:t xml:space="preserve"> represents a barrier (a lake) or bad habitat (an urban area)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or</w:t>
      </w:r>
      <w:proofErr w:type="gramEnd"/>
      <w:r w:rsidRPr="0009762C">
        <w:rPr>
          <w:rFonts w:ascii="Courier New" w:hAnsi="Courier New" w:cs="Courier New"/>
          <w:lang w:val="en-US"/>
        </w:rPr>
        <w:t xml:space="preserve"> similar.  We describe the steps for creating this landscape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shortly</w:t>
      </w:r>
      <w:proofErr w:type="gramEnd"/>
      <w:r w:rsidRPr="0009762C">
        <w:rPr>
          <w:rFonts w:ascii="Courier New" w:hAnsi="Courier New" w:cs="Courier New"/>
          <w:lang w:val="en-US"/>
        </w:rPr>
        <w:t xml:space="preserve">, so that </w:t>
      </w:r>
      <w:del w:id="80" w:author="Marc" w:date="2012-04-27T17:20:00Z">
        <w:r w:rsidRPr="0009762C" w:rsidDel="00993E9C">
          <w:rPr>
            <w:rFonts w:ascii="Courier New" w:hAnsi="Courier New" w:cs="Courier New"/>
            <w:lang w:val="en-US"/>
          </w:rPr>
          <w:delText>the reader</w:delText>
        </w:r>
      </w:del>
      <w:ins w:id="81" w:author="Marc" w:date="2012-04-27T17:20:00Z">
        <w:r w:rsidR="00993E9C">
          <w:rPr>
            <w:rFonts w:ascii="Courier New" w:hAnsi="Courier New" w:cs="Courier New"/>
            <w:lang w:val="en-US"/>
          </w:rPr>
          <w:t>you</w:t>
        </w:r>
      </w:ins>
      <w:r w:rsidRPr="0009762C">
        <w:rPr>
          <w:rFonts w:ascii="Courier New" w:hAnsi="Courier New" w:cs="Courier New"/>
          <w:lang w:val="en-US"/>
        </w:rPr>
        <w:t xml:space="preserve"> can use a similar process to generate more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relevant</w:t>
      </w:r>
      <w:proofErr w:type="gramEnd"/>
      <w:r w:rsidRPr="0009762C">
        <w:rPr>
          <w:rFonts w:ascii="Courier New" w:hAnsi="Courier New" w:cs="Courier New"/>
          <w:lang w:val="en-US"/>
        </w:rPr>
        <w:t xml:space="preserve"> landscapes for their own problems.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this case we're not going to estimate any parameters of the cost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function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(though we could) but instead we're going to use ecological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ideas only to constrain movement within (or to avoid)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landscape</w:t>
      </w:r>
      <w:proofErr w:type="gramEnd"/>
      <w:r w:rsidRPr="0009762C">
        <w:rPr>
          <w:rFonts w:ascii="Courier New" w:hAnsi="Courier New" w:cs="Courier New"/>
          <w:lang w:val="en-US"/>
        </w:rPr>
        <w:t xml:space="preserve"> features.  However, </w:t>
      </w:r>
      <w:ins w:id="82" w:author="Marc" w:date="2012-04-27T17:20:00Z">
        <w:r w:rsidR="00993E9C">
          <w:rPr>
            <w:rFonts w:ascii="Courier New" w:hAnsi="Courier New" w:cs="Courier New"/>
            <w:lang w:val="en-US"/>
          </w:rPr>
          <w:t xml:space="preserve">you are </w:t>
        </w:r>
      </w:ins>
      <w:del w:id="83" w:author="Marc" w:date="2012-04-27T17:20:00Z">
        <w:r w:rsidRPr="0009762C" w:rsidDel="00993E9C">
          <w:rPr>
            <w:rFonts w:ascii="Courier New" w:hAnsi="Courier New" w:cs="Courier New"/>
            <w:lang w:val="en-US"/>
          </w:rPr>
          <w:delText xml:space="preserve">the reader is </w:delText>
        </w:r>
      </w:del>
      <w:r w:rsidRPr="0009762C">
        <w:rPr>
          <w:rFonts w:ascii="Courier New" w:hAnsi="Courier New" w:cs="Courier New"/>
          <w:lang w:val="en-US"/>
        </w:rPr>
        <w:t>encouraged to adapt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likelihood</w:t>
      </w:r>
      <w:proofErr w:type="gramEnd"/>
      <w:r w:rsidRPr="0009762C">
        <w:rPr>
          <w:rFonts w:ascii="Courier New" w:hAnsi="Courier New" w:cs="Courier New"/>
          <w:lang w:val="en-US"/>
        </w:rPr>
        <w:t xml:space="preserve"> function given in the previous section for this specific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case</w:t>
      </w:r>
      <w:proofErr w:type="gramEnd"/>
      <w:r w:rsidRPr="0009762C">
        <w:rPr>
          <w:rFonts w:ascii="Courier New" w:hAnsi="Courier New" w:cs="Courier New"/>
          <w:lang w:val="en-US"/>
        </w:rPr>
        <w:t>, so that a parameter of the cost function can be estimated.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\subsection{Basic Geographic Analysis in R}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In practical applications our landscape will contain one more </w:t>
      </w:r>
      <w:proofErr w:type="spellStart"/>
      <w:r w:rsidRPr="0009762C">
        <w:rPr>
          <w:rFonts w:ascii="Courier New" w:hAnsi="Courier New" w:cs="Courier New"/>
          <w:lang w:val="en-US"/>
        </w:rPr>
        <w:t>more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polygons</w:t>
      </w:r>
      <w:proofErr w:type="gramEnd"/>
      <w:r w:rsidRPr="0009762C">
        <w:rPr>
          <w:rFonts w:ascii="Courier New" w:hAnsi="Courier New" w:cs="Courier New"/>
          <w:lang w:val="en-US"/>
        </w:rPr>
        <w:t xml:space="preserve"> which delineate good or bad habitat or other important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characterisetics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of the landscape.  These might exist as GIS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shapefiles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or merely as a text file with coordinates defining polygon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boundaries</w:t>
      </w:r>
      <w:proofErr w:type="gramEnd"/>
      <w:r w:rsidRPr="0009762C">
        <w:rPr>
          <w:rFonts w:ascii="Courier New" w:hAnsi="Courier New" w:cs="Courier New"/>
          <w:lang w:val="en-US"/>
        </w:rPr>
        <w:t>. To work with polygons in the context of SCR models we need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to</w:t>
      </w:r>
      <w:proofErr w:type="gramEnd"/>
      <w:r w:rsidRPr="0009762C">
        <w:rPr>
          <w:rFonts w:ascii="Courier New" w:hAnsi="Courier New" w:cs="Courier New"/>
          <w:lang w:val="en-US"/>
        </w:rPr>
        <w:t xml:space="preserve"> create a raster, overl</w:t>
      </w:r>
      <w:ins w:id="84" w:author="Marc" w:date="2012-04-27T17:22:00Z">
        <w:r w:rsidR="000F17EA">
          <w:rPr>
            <w:rFonts w:ascii="Courier New" w:hAnsi="Courier New" w:cs="Courier New"/>
            <w:lang w:val="en-US"/>
          </w:rPr>
          <w:t>a</w:t>
        </w:r>
      </w:ins>
      <w:r w:rsidRPr="0009762C">
        <w:rPr>
          <w:rFonts w:ascii="Courier New" w:hAnsi="Courier New" w:cs="Courier New"/>
          <w:lang w:val="en-US"/>
        </w:rPr>
        <w:t>y the polygon and assign values to each pixel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depending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on whether pixels are in the polygon or not, or how far they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are</w:t>
      </w:r>
      <w:proofErr w:type="gramEnd"/>
      <w:r w:rsidRPr="0009762C">
        <w:rPr>
          <w:rFonts w:ascii="Courier New" w:hAnsi="Courier New" w:cs="Courier New"/>
          <w:lang w:val="en-US"/>
        </w:rPr>
        <w:t xml:space="preserve"> from polygon boundaries. These operations are relatively easy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do</w:t>
      </w:r>
      <w:proofErr w:type="gramEnd"/>
      <w:r w:rsidRPr="0009762C">
        <w:rPr>
          <w:rFonts w:ascii="Courier New" w:hAnsi="Courier New" w:cs="Courier New"/>
          <w:lang w:val="en-US"/>
        </w:rPr>
        <w:t xml:space="preserve"> within a GIS system </w:t>
      </w:r>
      <w:ins w:id="85" w:author="Marc" w:date="2012-04-27T17:22:00Z">
        <w:r w:rsidR="000F17EA">
          <w:rPr>
            <w:rFonts w:ascii="Courier New" w:hAnsi="Courier New" w:cs="Courier New"/>
            <w:lang w:val="en-US"/>
          </w:rPr>
          <w:t xml:space="preserve">$way why we need to be able to do this$ </w:t>
        </w:r>
      </w:ins>
      <w:r w:rsidRPr="0009762C">
        <w:rPr>
          <w:rFonts w:ascii="Courier New" w:hAnsi="Courier New" w:cs="Courier New"/>
          <w:lang w:val="en-US"/>
        </w:rPr>
        <w:t>but we need to be able to do them in ${\bf R}$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we develop methods for this here.  See also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secs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. \ref{</w:t>
      </w:r>
      <w:proofErr w:type="spellStart"/>
      <w:r w:rsidRPr="0009762C">
        <w:rPr>
          <w:rFonts w:ascii="Courier New" w:hAnsi="Courier New" w:cs="Courier New"/>
          <w:lang w:val="en-US"/>
        </w:rPr>
        <w:t>mle.sec.shapefile</w:t>
      </w:r>
      <w:proofErr w:type="spellEnd"/>
      <w:r w:rsidRPr="0009762C">
        <w:rPr>
          <w:rFonts w:ascii="Courier New" w:hAnsi="Courier New" w:cs="Courier New"/>
          <w:lang w:val="en-US"/>
        </w:rPr>
        <w:t>} and \ref{</w:t>
      </w:r>
      <w:proofErr w:type="spellStart"/>
      <w:r w:rsidRPr="0009762C">
        <w:rPr>
          <w:rFonts w:ascii="Courier New" w:hAnsi="Courier New" w:cs="Courier New"/>
          <w:lang w:val="en-US"/>
        </w:rPr>
        <w:t>mcmc.sec.state</w:t>
      </w:r>
      <w:proofErr w:type="spellEnd"/>
      <w:r w:rsidRPr="0009762C">
        <w:rPr>
          <w:rFonts w:ascii="Courier New" w:hAnsi="Courier New" w:cs="Courier New"/>
          <w:lang w:val="en-US"/>
        </w:rPr>
        <w:t xml:space="preserve">-space} 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for</w:t>
      </w:r>
      <w:proofErr w:type="gramEnd"/>
      <w:r w:rsidRPr="0009762C">
        <w:rPr>
          <w:rFonts w:ascii="Courier New" w:hAnsi="Courier New" w:cs="Courier New"/>
          <w:lang w:val="en-US"/>
        </w:rPr>
        <w:t xml:space="preserve"> examples of reading in the </w:t>
      </w:r>
      <w:proofErr w:type="spellStart"/>
      <w:r w:rsidRPr="0009762C">
        <w:rPr>
          <w:rFonts w:ascii="Courier New" w:hAnsi="Courier New" w:cs="Courier New"/>
          <w:lang w:val="en-US"/>
        </w:rPr>
        <w:t>shapefile</w:t>
      </w:r>
      <w:proofErr w:type="spellEnd"/>
      <w:r w:rsidRPr="0009762C">
        <w:rPr>
          <w:rFonts w:ascii="Courier New" w:hAnsi="Courier New" w:cs="Courier New"/>
          <w:lang w:val="en-US"/>
        </w:rPr>
        <w:t xml:space="preserve"> and using them to affect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calculations</w:t>
      </w:r>
      <w:proofErr w:type="gramEnd"/>
      <w:r w:rsidRPr="0009762C">
        <w:rPr>
          <w:rFonts w:ascii="Courier New" w:hAnsi="Courier New" w:cs="Courier New"/>
          <w:lang w:val="en-US"/>
        </w:rPr>
        <w:t xml:space="preserve"> in SCR models.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The first thing we do here is create a set of polygons by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buffering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and joining some line segments.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the {\bf R} library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scrbook</w:t>
      </w:r>
      <w:proofErr w:type="spellEnd"/>
      <w:r w:rsidRPr="0009762C">
        <w:rPr>
          <w:rFonts w:ascii="Courier New" w:hAnsi="Courier New" w:cs="Courier New"/>
          <w:lang w:val="en-US"/>
        </w:rPr>
        <w:t>}, we provide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</w:t>
      </w:r>
      <w:proofErr w:type="gramStart"/>
      <w:r w:rsidRPr="0009762C">
        <w:rPr>
          <w:rFonts w:ascii="Courier New" w:hAnsi="Courier New" w:cs="Courier New"/>
          <w:lang w:val="en-US"/>
        </w:rPr>
        <w:t>a</w:t>
      </w:r>
      <w:proofErr w:type="gramEnd"/>
      <w:r w:rsidRPr="0009762C">
        <w:rPr>
          <w:rFonts w:ascii="Courier New" w:hAnsi="Courier New" w:cs="Courier New"/>
          <w:lang w:val="en-US"/>
        </w:rPr>
        <w:t xml:space="preserve"> function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make.seg</w:t>
      </w:r>
      <w:proofErr w:type="spellEnd"/>
      <w:r w:rsidRPr="0009762C">
        <w:rPr>
          <w:rFonts w:ascii="Courier New" w:hAnsi="Courier New" w:cs="Courier New"/>
          <w:lang w:val="en-US"/>
        </w:rPr>
        <w:t xml:space="preserve">} which allows </w:t>
      </w:r>
      <w:ins w:id="86" w:author="Marc" w:date="2012-04-27T17:22:00Z">
        <w:r w:rsidR="002B1982">
          <w:rPr>
            <w:rFonts w:ascii="Courier New" w:hAnsi="Courier New" w:cs="Courier New"/>
            <w:lang w:val="en-US"/>
          </w:rPr>
          <w:t xml:space="preserve">you </w:t>
        </w:r>
      </w:ins>
      <w:del w:id="87" w:author="Marc" w:date="2012-04-27T17:22:00Z">
        <w:r w:rsidRPr="0009762C" w:rsidDel="002B1982">
          <w:rPr>
            <w:rFonts w:ascii="Courier New" w:hAnsi="Courier New" w:cs="Courier New"/>
            <w:lang w:val="en-US"/>
          </w:rPr>
          <w:delText xml:space="preserve">the user </w:delText>
        </w:r>
      </w:del>
      <w:r w:rsidRPr="0009762C">
        <w:rPr>
          <w:rFonts w:ascii="Courier New" w:hAnsi="Courier New" w:cs="Courier New"/>
          <w:lang w:val="en-US"/>
        </w:rPr>
        <w:t>to make such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</w:t>
      </w:r>
      <w:proofErr w:type="gramStart"/>
      <w:r w:rsidRPr="0009762C">
        <w:rPr>
          <w:rFonts w:ascii="Courier New" w:hAnsi="Courier New" w:cs="Courier New"/>
          <w:lang w:val="en-US"/>
        </w:rPr>
        <w:t>lines</w:t>
      </w:r>
      <w:proofErr w:type="gramEnd"/>
      <w:r w:rsidRPr="0009762C">
        <w:rPr>
          <w:rFonts w:ascii="Courier New" w:hAnsi="Courier New" w:cs="Courier New"/>
          <w:lang w:val="en-US"/>
        </w:rPr>
        <w:t xml:space="preserve"> segments given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specific</w:t>
      </w:r>
      <w:proofErr w:type="gramEnd"/>
      <w:r w:rsidRPr="0009762C">
        <w:rPr>
          <w:rFonts w:ascii="Courier New" w:hAnsi="Courier New" w:cs="Courier New"/>
          <w:lang w:val="en-US"/>
        </w:rPr>
        <w:t xml:space="preserve"> trap region.  To involve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make.seg</w:t>
      </w:r>
      <w:proofErr w:type="spellEnd"/>
      <w:r w:rsidRPr="0009762C">
        <w:rPr>
          <w:rFonts w:ascii="Courier New" w:hAnsi="Courier New" w:cs="Courier New"/>
          <w:lang w:val="en-US"/>
        </w:rPr>
        <w:t>} we first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create</w:t>
      </w:r>
      <w:proofErr w:type="gramEnd"/>
      <w:r w:rsidRPr="0009762C">
        <w:rPr>
          <w:rFonts w:ascii="Courier New" w:hAnsi="Courier New" w:cs="Courier New"/>
          <w:lang w:val="en-US"/>
        </w:rPr>
        <w:t xml:space="preserve"> a plot region and then call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make.seg</w:t>
      </w:r>
      <w:proofErr w:type="spellEnd"/>
      <w:r w:rsidRPr="0009762C">
        <w:rPr>
          <w:rFonts w:ascii="Courier New" w:hAnsi="Courier New" w:cs="Courier New"/>
          <w:lang w:val="en-US"/>
        </w:rPr>
        <w:t>} which has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single</w:t>
      </w:r>
      <w:proofErr w:type="gramEnd"/>
      <w:r w:rsidRPr="0009762C">
        <w:rPr>
          <w:rFonts w:ascii="Courier New" w:hAnsi="Courier New" w:cs="Courier New"/>
          <w:lang w:val="en-US"/>
        </w:rPr>
        <w:t xml:space="preserve"> argument being the number of points used to define the line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segment</w:t>
      </w:r>
      <w:proofErr w:type="gramEnd"/>
      <w:r w:rsidRPr="0009762C">
        <w:rPr>
          <w:rFonts w:ascii="Courier New" w:hAnsi="Courier New" w:cs="Courier New"/>
          <w:lang w:val="en-US"/>
        </w:rPr>
        <w:t xml:space="preserve">. In the following set of commands we generate two </w:t>
      </w:r>
      <w:proofErr w:type="gramStart"/>
      <w:r w:rsidRPr="0009762C">
        <w:rPr>
          <w:rFonts w:ascii="Courier New" w:hAnsi="Courier New" w:cs="Courier New"/>
          <w:lang w:val="en-US"/>
        </w:rPr>
        <w:t>line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segments,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l1} consisting of 9 points and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l2}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lastRenderedPageBreak/>
        <w:t>consisting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5 points, and these reside in a geographic region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enclosedd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 by $[0,10] \times [0,10]$: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{\small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library(</w:t>
      </w:r>
      <w:proofErr w:type="gramEnd"/>
      <w:r w:rsidRPr="0009762C">
        <w:rPr>
          <w:rFonts w:ascii="Courier New" w:hAnsi="Courier New" w:cs="Courier New"/>
          <w:lang w:val="en-US"/>
        </w:rPr>
        <w:t>"</w:t>
      </w:r>
      <w:proofErr w:type="spellStart"/>
      <w:r w:rsidRPr="0009762C">
        <w:rPr>
          <w:rFonts w:ascii="Courier New" w:hAnsi="Courier New" w:cs="Courier New"/>
          <w:lang w:val="en-US"/>
        </w:rPr>
        <w:t>scrbook</w:t>
      </w:r>
      <w:proofErr w:type="spellEnd"/>
      <w:r w:rsidRPr="0009762C">
        <w:rPr>
          <w:rFonts w:ascii="Courier New" w:hAnsi="Courier New" w:cs="Courier New"/>
          <w:lang w:val="en-US"/>
        </w:rPr>
        <w:t>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library(</w:t>
      </w:r>
      <w:proofErr w:type="gramEnd"/>
      <w:r w:rsidRPr="0009762C">
        <w:rPr>
          <w:rFonts w:ascii="Courier New" w:hAnsi="Courier New" w:cs="Courier New"/>
          <w:lang w:val="en-US"/>
        </w:rPr>
        <w:t>"</w:t>
      </w:r>
      <w:proofErr w:type="spellStart"/>
      <w:r w:rsidRPr="0009762C">
        <w:rPr>
          <w:rFonts w:ascii="Courier New" w:hAnsi="Courier New" w:cs="Courier New"/>
          <w:lang w:val="en-US"/>
        </w:rPr>
        <w:t>sp</w:t>
      </w:r>
      <w:proofErr w:type="spellEnd"/>
      <w:r w:rsidRPr="0009762C">
        <w:rPr>
          <w:rFonts w:ascii="Courier New" w:hAnsi="Courier New" w:cs="Courier New"/>
          <w:lang w:val="en-US"/>
        </w:rPr>
        <w:t>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plot(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NULL,xlim</w:t>
      </w:r>
      <w:proofErr w:type="spellEnd"/>
      <w:r w:rsidRPr="0009762C">
        <w:rPr>
          <w:rFonts w:ascii="Courier New" w:hAnsi="Courier New" w:cs="Courier New"/>
          <w:lang w:val="en-US"/>
        </w:rPr>
        <w:t>=c(0,10),</w:t>
      </w:r>
      <w:proofErr w:type="spellStart"/>
      <w:r w:rsidRPr="0009762C">
        <w:rPr>
          <w:rFonts w:ascii="Courier New" w:hAnsi="Courier New" w:cs="Courier New"/>
          <w:lang w:val="en-US"/>
        </w:rPr>
        <w:t>ylim</w:t>
      </w:r>
      <w:proofErr w:type="spellEnd"/>
      <w:r w:rsidRPr="0009762C">
        <w:rPr>
          <w:rFonts w:ascii="Courier New" w:hAnsi="Courier New" w:cs="Courier New"/>
          <w:lang w:val="en-US"/>
        </w:rPr>
        <w:t>=c(0,10))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l1&lt;-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make.seg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9)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plot(</w:t>
      </w:r>
      <w:proofErr w:type="gramEnd"/>
      <w:r w:rsidRPr="0009762C">
        <w:rPr>
          <w:rFonts w:ascii="Courier New" w:hAnsi="Courier New" w:cs="Courier New"/>
          <w:lang w:val="en-US"/>
        </w:rPr>
        <w:t>l1)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l2&lt;-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make.seg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5)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plot(</w:t>
      </w:r>
      <w:proofErr w:type="gramEnd"/>
      <w:r w:rsidRPr="0009762C">
        <w:rPr>
          <w:rFonts w:ascii="Courier New" w:hAnsi="Courier New" w:cs="Courier New"/>
          <w:lang w:val="en-US"/>
        </w:rPr>
        <w:t>l1)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lines(</w:t>
      </w:r>
      <w:proofErr w:type="gramEnd"/>
      <w:r w:rsidRPr="0009762C">
        <w:rPr>
          <w:rFonts w:ascii="Courier New" w:hAnsi="Courier New" w:cs="Courier New"/>
          <w:lang w:val="en-US"/>
        </w:rPr>
        <w:t>l2)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used this function to create a couple of line segments of class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SpatialLines</w:t>
      </w:r>
      <w:proofErr w:type="spellEnd"/>
      <w:r w:rsidRPr="0009762C">
        <w:rPr>
          <w:rFonts w:ascii="Courier New" w:hAnsi="Courier New" w:cs="Courier New"/>
          <w:lang w:val="en-US"/>
        </w:rPr>
        <w:t>} from the {\bf R} package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sp</w:t>
      </w:r>
      <w:proofErr w:type="spellEnd"/>
      <w:r w:rsidRPr="0009762C">
        <w:rPr>
          <w:rFonts w:ascii="Courier New" w:hAnsi="Courier New" w:cs="Courier New"/>
          <w:lang w:val="en-US"/>
        </w:rPr>
        <w:t>}, which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can</w:t>
      </w:r>
      <w:proofErr w:type="gramEnd"/>
      <w:r w:rsidRPr="0009762C">
        <w:rPr>
          <w:rFonts w:ascii="Courier New" w:hAnsi="Courier New" w:cs="Courier New"/>
          <w:lang w:val="en-US"/>
        </w:rPr>
        <w:t xml:space="preserve"> be loaded from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scrbook</w:t>
      </w:r>
      <w:proofErr w:type="spellEnd"/>
      <w:r w:rsidRPr="0009762C">
        <w:rPr>
          <w:rFonts w:ascii="Courier New" w:hAnsi="Courier New" w:cs="Courier New"/>
          <w:lang w:val="en-US"/>
        </w:rPr>
        <w:t>} as  follows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data(</w:t>
      </w:r>
      <w:proofErr w:type="gramEnd"/>
      <w:r w:rsidRPr="0009762C">
        <w:rPr>
          <w:rFonts w:ascii="Courier New" w:hAnsi="Courier New" w:cs="Courier New"/>
          <w:lang w:val="en-US"/>
        </w:rPr>
        <w:t>"</w:t>
      </w:r>
      <w:proofErr w:type="spellStart"/>
      <w:r w:rsidRPr="0009762C">
        <w:rPr>
          <w:rFonts w:ascii="Courier New" w:hAnsi="Courier New" w:cs="Courier New"/>
          <w:lang w:val="en-US"/>
        </w:rPr>
        <w:t>fakecorridor</w:t>
      </w:r>
      <w:proofErr w:type="spellEnd"/>
      <w:r w:rsidRPr="0009762C">
        <w:rPr>
          <w:rFonts w:ascii="Courier New" w:hAnsi="Courier New" w:cs="Courier New"/>
          <w:lang w:val="en-US"/>
        </w:rPr>
        <w:t>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This has 2 line files in it (\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l1} and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l2}) and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proofErr w:type="spellStart"/>
      <w:proofErr w:type="gramStart"/>
      <w:r w:rsidRPr="0009762C">
        <w:rPr>
          <w:rFonts w:ascii="Courier New" w:hAnsi="Courier New" w:cs="Courier New"/>
          <w:lang w:val="fr-CH"/>
        </w:rPr>
        <w:t>trap</w:t>
      </w:r>
      <w:proofErr w:type="spellEnd"/>
      <w:proofErr w:type="gramEnd"/>
      <w:r w:rsidRPr="0009762C">
        <w:rPr>
          <w:rFonts w:ascii="Courier New" w:hAnsi="Courier New" w:cs="Courier New"/>
          <w:lang w:val="fr-CH"/>
        </w:rPr>
        <w:t xml:space="preserve"> locations file (\</w:t>
      </w:r>
      <w:proofErr w:type="spellStart"/>
      <w:r w:rsidRPr="0009762C">
        <w:rPr>
          <w:rFonts w:ascii="Courier New" w:hAnsi="Courier New" w:cs="Courier New"/>
          <w:lang w:val="fr-CH"/>
        </w:rPr>
        <w:t>mbox</w:t>
      </w:r>
      <w:proofErr w:type="spellEnd"/>
      <w:r w:rsidRPr="0009762C">
        <w:rPr>
          <w:rFonts w:ascii="Courier New" w:hAnsi="Courier New" w:cs="Courier New"/>
          <w:lang w:val="fr-CH"/>
        </w:rPr>
        <w:t xml:space="preserve">{\tt </w:t>
      </w:r>
      <w:proofErr w:type="spellStart"/>
      <w:r w:rsidRPr="0009762C">
        <w:rPr>
          <w:rFonts w:ascii="Courier New" w:hAnsi="Courier New" w:cs="Courier New"/>
          <w:lang w:val="fr-CH"/>
        </w:rPr>
        <w:t>traps</w:t>
      </w:r>
      <w:proofErr w:type="spellEnd"/>
      <w:r w:rsidRPr="0009762C">
        <w:rPr>
          <w:rFonts w:ascii="Courier New" w:hAnsi="Courier New" w:cs="Courier New"/>
          <w:lang w:val="fr-CH"/>
        </w:rPr>
        <w:t>}).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use some functions from the {\bf R} packages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sp</w:t>
      </w:r>
      <w:proofErr w:type="spellEnd"/>
      <w:r w:rsidRPr="0009762C">
        <w:rPr>
          <w:rFonts w:ascii="Courier New" w:hAnsi="Courier New" w:cs="Courier New"/>
          <w:lang w:val="en-US"/>
        </w:rPr>
        <w:t>}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rgeos</w:t>
      </w:r>
      <w:proofErr w:type="spellEnd"/>
      <w:r w:rsidRPr="0009762C">
        <w:rPr>
          <w:rFonts w:ascii="Courier New" w:hAnsi="Courier New" w:cs="Courier New"/>
          <w:lang w:val="en-US"/>
        </w:rPr>
        <w:t>} to join and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buffer</w:t>
      </w:r>
      <w:proofErr w:type="gramEnd"/>
      <w:r w:rsidRPr="0009762C">
        <w:rPr>
          <w:rFonts w:ascii="Courier New" w:hAnsi="Courier New" w:cs="Courier New"/>
          <w:lang w:val="en-US"/>
        </w:rPr>
        <w:t xml:space="preserve"> (by 0.5 units) the two segments. The commands are as follows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result is shown in Fig. \</w:t>
      </w:r>
      <w:proofErr w:type="gramStart"/>
      <w:r w:rsidRPr="0009762C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ecoldist.fig.corridor</w:t>
      </w:r>
      <w:proofErr w:type="spellEnd"/>
      <w:r w:rsidRPr="0009762C">
        <w:rPr>
          <w:rFonts w:ascii="Courier New" w:hAnsi="Courier New" w:cs="Courier New"/>
          <w:lang w:val="en-US"/>
        </w:rPr>
        <w:t>}.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{\small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data(</w:t>
      </w:r>
      <w:proofErr w:type="gramEnd"/>
      <w:r w:rsidRPr="0009762C">
        <w:rPr>
          <w:rFonts w:ascii="Courier New" w:hAnsi="Courier New" w:cs="Courier New"/>
          <w:lang w:val="en-US"/>
        </w:rPr>
        <w:t>"</w:t>
      </w:r>
      <w:proofErr w:type="spellStart"/>
      <w:r w:rsidRPr="0009762C">
        <w:rPr>
          <w:rFonts w:ascii="Courier New" w:hAnsi="Courier New" w:cs="Courier New"/>
          <w:lang w:val="en-US"/>
        </w:rPr>
        <w:t>fakecorridor</w:t>
      </w:r>
      <w:proofErr w:type="spellEnd"/>
      <w:r w:rsidRPr="0009762C">
        <w:rPr>
          <w:rFonts w:ascii="Courier New" w:hAnsi="Courier New" w:cs="Courier New"/>
          <w:lang w:val="en-US"/>
        </w:rPr>
        <w:t>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library(</w:t>
      </w:r>
      <w:proofErr w:type="gramEnd"/>
      <w:r w:rsidRPr="0009762C">
        <w:rPr>
          <w:rFonts w:ascii="Courier New" w:hAnsi="Courier New" w:cs="Courier New"/>
          <w:lang w:val="en-US"/>
        </w:rPr>
        <w:t>"</w:t>
      </w:r>
      <w:proofErr w:type="spellStart"/>
      <w:r w:rsidRPr="0009762C">
        <w:rPr>
          <w:rFonts w:ascii="Courier New" w:hAnsi="Courier New" w:cs="Courier New"/>
          <w:lang w:val="en-US"/>
        </w:rPr>
        <w:t>sp</w:t>
      </w:r>
      <w:proofErr w:type="spellEnd"/>
      <w:r w:rsidRPr="0009762C">
        <w:rPr>
          <w:rFonts w:ascii="Courier New" w:hAnsi="Courier New" w:cs="Courier New"/>
          <w:lang w:val="en-US"/>
        </w:rPr>
        <w:t>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library(</w:t>
      </w:r>
      <w:proofErr w:type="gramEnd"/>
      <w:r w:rsidRPr="0009762C">
        <w:rPr>
          <w:rFonts w:ascii="Courier New" w:hAnsi="Courier New" w:cs="Courier New"/>
          <w:lang w:val="en-US"/>
        </w:rPr>
        <w:t>"</w:t>
      </w:r>
      <w:proofErr w:type="spellStart"/>
      <w:r w:rsidRPr="0009762C">
        <w:rPr>
          <w:rFonts w:ascii="Courier New" w:hAnsi="Courier New" w:cs="Courier New"/>
          <w:lang w:val="en-US"/>
        </w:rPr>
        <w:t>rgeos</w:t>
      </w:r>
      <w:proofErr w:type="spellEnd"/>
      <w:r w:rsidRPr="0009762C">
        <w:rPr>
          <w:rFonts w:ascii="Courier New" w:hAnsi="Courier New" w:cs="Courier New"/>
          <w:lang w:val="en-US"/>
        </w:rPr>
        <w:t>")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buffer</w:t>
      </w:r>
      <w:proofErr w:type="gramEnd"/>
      <w:r w:rsidRPr="0009762C">
        <w:rPr>
          <w:rFonts w:ascii="Courier New" w:hAnsi="Courier New" w:cs="Courier New"/>
          <w:lang w:val="en-US"/>
        </w:rPr>
        <w:t>&lt;- 0.5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par(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mfrow</w:t>
      </w:r>
      <w:proofErr w:type="spellEnd"/>
      <w:r w:rsidRPr="0009762C">
        <w:rPr>
          <w:rFonts w:ascii="Courier New" w:hAnsi="Courier New" w:cs="Courier New"/>
          <w:lang w:val="en-US"/>
        </w:rPr>
        <w:t>=c(1,1))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aa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gUnion</w:t>
      </w:r>
      <w:proofErr w:type="spellEnd"/>
      <w:r w:rsidRPr="0009762C">
        <w:rPr>
          <w:rFonts w:ascii="Courier New" w:hAnsi="Courier New" w:cs="Courier New"/>
          <w:lang w:val="en-US"/>
        </w:rPr>
        <w:t>(l1,l2)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plot(</w:t>
      </w:r>
      <w:proofErr w:type="spellStart"/>
      <w:r w:rsidRPr="0009762C">
        <w:rPr>
          <w:rFonts w:ascii="Courier New" w:hAnsi="Courier New" w:cs="Courier New"/>
          <w:lang w:val="en-US"/>
        </w:rPr>
        <w:t>gBuffer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aa,width</w:t>
      </w:r>
      <w:proofErr w:type="spellEnd"/>
      <w:r w:rsidRPr="0009762C">
        <w:rPr>
          <w:rFonts w:ascii="Courier New" w:hAnsi="Courier New" w:cs="Courier New"/>
          <w:lang w:val="en-US"/>
        </w:rPr>
        <w:t>=buffer),</w:t>
      </w:r>
      <w:proofErr w:type="spellStart"/>
      <w:r w:rsidRPr="0009762C">
        <w:rPr>
          <w:rFonts w:ascii="Courier New" w:hAnsi="Courier New" w:cs="Courier New"/>
          <w:lang w:val="en-US"/>
        </w:rPr>
        <w:t>xlim</w:t>
      </w:r>
      <w:proofErr w:type="spellEnd"/>
      <w:r w:rsidRPr="0009762C">
        <w:rPr>
          <w:rFonts w:ascii="Courier New" w:hAnsi="Courier New" w:cs="Courier New"/>
          <w:lang w:val="en-US"/>
        </w:rPr>
        <w:t>=c(0,10),</w:t>
      </w:r>
      <w:proofErr w:type="spellStart"/>
      <w:r w:rsidRPr="0009762C">
        <w:rPr>
          <w:rFonts w:ascii="Courier New" w:hAnsi="Courier New" w:cs="Courier New"/>
          <w:lang w:val="en-US"/>
        </w:rPr>
        <w:t>ylim</w:t>
      </w:r>
      <w:proofErr w:type="spellEnd"/>
      <w:r w:rsidRPr="0009762C">
        <w:rPr>
          <w:rFonts w:ascii="Courier New" w:hAnsi="Courier New" w:cs="Courier New"/>
          <w:lang w:val="en-US"/>
        </w:rPr>
        <w:t>=c(0,10))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pg</w:t>
      </w:r>
      <w:proofErr w:type="spellEnd"/>
      <w:r w:rsidRPr="0009762C">
        <w:rPr>
          <w:rFonts w:ascii="Courier New" w:hAnsi="Courier New" w:cs="Courier New"/>
          <w:lang w:val="en-US"/>
        </w:rPr>
        <w:t>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gBuffer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aa,width</w:t>
      </w:r>
      <w:proofErr w:type="spellEnd"/>
      <w:r w:rsidRPr="0009762C">
        <w:rPr>
          <w:rFonts w:ascii="Courier New" w:hAnsi="Courier New" w:cs="Courier New"/>
          <w:lang w:val="en-US"/>
        </w:rPr>
        <w:t>=buffer)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pg.coords</w:t>
      </w:r>
      <w:proofErr w:type="spellEnd"/>
      <w:r w:rsidRPr="0009762C">
        <w:rPr>
          <w:rFonts w:ascii="Courier New" w:hAnsi="Courier New" w:cs="Courier New"/>
          <w:lang w:val="en-US"/>
        </w:rPr>
        <w:t xml:space="preserve">&lt;- </w:t>
      </w:r>
      <w:proofErr w:type="spellStart"/>
      <w:r w:rsidRPr="0009762C">
        <w:rPr>
          <w:rFonts w:ascii="Courier New" w:hAnsi="Courier New" w:cs="Courier New"/>
          <w:lang w:val="en-US"/>
        </w:rPr>
        <w:t>pg@polygons</w:t>
      </w:r>
      <w:proofErr w:type="spellEnd"/>
      <w:r w:rsidRPr="0009762C">
        <w:rPr>
          <w:rFonts w:ascii="Courier New" w:hAnsi="Courier New" w:cs="Courier New"/>
          <w:lang w:val="en-US"/>
        </w:rPr>
        <w:t>[[1]]@Polygons[[1]]@</w:t>
      </w:r>
      <w:proofErr w:type="spellStart"/>
      <w:r w:rsidRPr="0009762C">
        <w:rPr>
          <w:rFonts w:ascii="Courier New" w:hAnsi="Courier New" w:cs="Courier New"/>
          <w:lang w:val="en-US"/>
        </w:rPr>
        <w:t>coords</w:t>
      </w:r>
      <w:proofErr w:type="spellEnd"/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xg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seq</w:t>
      </w:r>
      <w:proofErr w:type="spellEnd"/>
      <w:r w:rsidRPr="0009762C">
        <w:rPr>
          <w:rFonts w:ascii="Courier New" w:hAnsi="Courier New" w:cs="Courier New"/>
          <w:lang w:val="en-US"/>
        </w:rPr>
        <w:t>(0,10,,40)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yg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seq</w:t>
      </w:r>
      <w:proofErr w:type="spellEnd"/>
      <w:r w:rsidRPr="0009762C">
        <w:rPr>
          <w:rFonts w:ascii="Courier New" w:hAnsi="Courier New" w:cs="Courier New"/>
          <w:lang w:val="en-US"/>
        </w:rPr>
        <w:t>(10,0,,40)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delta</w:t>
      </w:r>
      <w:proofErr w:type="gramEnd"/>
      <w:r w:rsidRPr="0009762C">
        <w:rPr>
          <w:rFonts w:ascii="Courier New" w:hAnsi="Courier New" w:cs="Courier New"/>
          <w:lang w:val="en-US"/>
        </w:rPr>
        <w:t>&lt;-mean(diff(</w:t>
      </w:r>
      <w:proofErr w:type="spellStart"/>
      <w:r w:rsidRPr="0009762C">
        <w:rPr>
          <w:rFonts w:ascii="Courier New" w:hAnsi="Courier New" w:cs="Courier New"/>
          <w:lang w:val="en-US"/>
        </w:rPr>
        <w:t>xg</w:t>
      </w:r>
      <w:proofErr w:type="spellEnd"/>
      <w:r w:rsidRPr="0009762C">
        <w:rPr>
          <w:rFonts w:ascii="Courier New" w:hAnsi="Courier New" w:cs="Courier New"/>
          <w:lang w:val="en-US"/>
        </w:rPr>
        <w:t>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pts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 xml:space="preserve">&lt;- </w:t>
      </w:r>
      <w:proofErr w:type="spellStart"/>
      <w:r w:rsidRPr="0009762C">
        <w:rPr>
          <w:rFonts w:ascii="Courier New" w:hAnsi="Courier New" w:cs="Courier New"/>
          <w:lang w:val="en-US"/>
        </w:rPr>
        <w:t>cbind</w:t>
      </w:r>
      <w:proofErr w:type="spellEnd"/>
      <w:r w:rsidRPr="0009762C">
        <w:rPr>
          <w:rFonts w:ascii="Courier New" w:hAnsi="Courier New" w:cs="Courier New"/>
          <w:lang w:val="en-US"/>
        </w:rPr>
        <w:t>(sort(rep(xg,40)),rep(yg,40))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points(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pts,pch</w:t>
      </w:r>
      <w:proofErr w:type="spellEnd"/>
      <w:r w:rsidRPr="0009762C">
        <w:rPr>
          <w:rFonts w:ascii="Courier New" w:hAnsi="Courier New" w:cs="Courier New"/>
          <w:lang w:val="en-US"/>
        </w:rPr>
        <w:t>=20)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in.pts&lt;-point.in.polygon(pts[,1],pts[,2],pg.coords[,1],pg.coords[,2])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points(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pts</w:t>
      </w:r>
      <w:proofErr w:type="spellEnd"/>
      <w:r w:rsidRPr="0009762C">
        <w:rPr>
          <w:rFonts w:ascii="Courier New" w:hAnsi="Courier New" w:cs="Courier New"/>
          <w:lang w:val="en-US"/>
        </w:rPr>
        <w:t>[</w:t>
      </w:r>
      <w:proofErr w:type="spellStart"/>
      <w:r w:rsidRPr="0009762C">
        <w:rPr>
          <w:rFonts w:ascii="Courier New" w:hAnsi="Courier New" w:cs="Courier New"/>
          <w:lang w:val="en-US"/>
        </w:rPr>
        <w:t>in.pts</w:t>
      </w:r>
      <w:proofErr w:type="spellEnd"/>
      <w:r w:rsidRPr="0009762C">
        <w:rPr>
          <w:rFonts w:ascii="Courier New" w:hAnsi="Courier New" w:cs="Courier New"/>
          <w:lang w:val="en-US"/>
        </w:rPr>
        <w:t>==1,],</w:t>
      </w:r>
      <w:proofErr w:type="spellStart"/>
      <w:r w:rsidRPr="0009762C">
        <w:rPr>
          <w:rFonts w:ascii="Courier New" w:hAnsi="Courier New" w:cs="Courier New"/>
          <w:lang w:val="en-US"/>
        </w:rPr>
        <w:t>pch</w:t>
      </w:r>
      <w:proofErr w:type="spellEnd"/>
      <w:r w:rsidRPr="0009762C">
        <w:rPr>
          <w:rFonts w:ascii="Courier New" w:hAnsi="Courier New" w:cs="Courier New"/>
          <w:lang w:val="en-US"/>
        </w:rPr>
        <w:t>=20,col="red")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\begin{figure}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includegraphics</w:t>
      </w:r>
      <w:proofErr w:type="spellEnd"/>
      <w:r w:rsidRPr="0009762C">
        <w:rPr>
          <w:rFonts w:ascii="Courier New" w:hAnsi="Courier New" w:cs="Courier New"/>
          <w:lang w:val="en-US"/>
        </w:rPr>
        <w:t>[height=3.25in</w:t>
      </w:r>
      <w:proofErr w:type="gramStart"/>
      <w:r w:rsidRPr="0009762C">
        <w:rPr>
          <w:rFonts w:ascii="Courier New" w:hAnsi="Courier New" w:cs="Courier New"/>
          <w:lang w:val="en-US"/>
        </w:rPr>
        <w:t>,width</w:t>
      </w:r>
      <w:proofErr w:type="gramEnd"/>
      <w:r w:rsidRPr="0009762C">
        <w:rPr>
          <w:rFonts w:ascii="Courier New" w:hAnsi="Courier New" w:cs="Courier New"/>
          <w:lang w:val="en-US"/>
        </w:rPr>
        <w:t>=3.25in]{Ch10/figs/corridor}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\end{center}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\caption{A made-up corridor or reserve.}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\label{</w:t>
      </w:r>
      <w:proofErr w:type="spellStart"/>
      <w:r w:rsidRPr="0009762C">
        <w:rPr>
          <w:rFonts w:ascii="Courier New" w:hAnsi="Courier New" w:cs="Courier New"/>
          <w:lang w:val="en-US"/>
        </w:rPr>
        <w:t>ecoldist.fig.corridor</w:t>
      </w:r>
      <w:proofErr w:type="spellEnd"/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\end{figure}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focus on devising a SCR model for this corridor system and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imagine</w:t>
      </w:r>
      <w:proofErr w:type="gramEnd"/>
      <w:r w:rsidRPr="0009762C">
        <w:rPr>
          <w:rFonts w:ascii="Courier New" w:hAnsi="Courier New" w:cs="Courier New"/>
          <w:lang w:val="en-US"/>
        </w:rPr>
        <w:t xml:space="preserve"> that animals will tend to severely avoid leaving the buffered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habitat</w:t>
      </w:r>
      <w:proofErr w:type="gramEnd"/>
      <w:r w:rsidRPr="0009762C">
        <w:rPr>
          <w:rFonts w:ascii="Courier New" w:hAnsi="Courier New" w:cs="Courier New"/>
          <w:lang w:val="en-US"/>
        </w:rPr>
        <w:t xml:space="preserve"> zone. Therefore, we assign $\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</w:t>
      </w:r>
      <w:proofErr w:type="gramEnd"/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cost}=1$ if a pixel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is</w:t>
      </w:r>
      <w:proofErr w:type="gramEnd"/>
      <w:r w:rsidRPr="0009762C">
        <w:rPr>
          <w:rFonts w:ascii="Courier New" w:hAnsi="Courier New" w:cs="Courier New"/>
          <w:lang w:val="en-US"/>
        </w:rPr>
        <w:t xml:space="preserve"> within the buffer,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$\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cost} = 10000$ if a pixel is outside of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buffer</w:t>
      </w:r>
      <w:proofErr w:type="gramEnd"/>
      <w:r w:rsidRPr="0009762C">
        <w:rPr>
          <w:rFonts w:ascii="Courier New" w:hAnsi="Courier New" w:cs="Courier New"/>
          <w:lang w:val="en-US"/>
        </w:rPr>
        <w:t>. Therefore the cost to move to a neighboring pixel outside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buffered area is $5000.5$ compared to the cost of 1 to move to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neighboring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pixel inside the buffer.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this example, we're not going to estimate parameters of the cost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function</w:t>
      </w:r>
      <w:proofErr w:type="gramEnd"/>
      <w:r w:rsidRPr="0009762C">
        <w:rPr>
          <w:rFonts w:ascii="Courier New" w:hAnsi="Courier New" w:cs="Courier New"/>
          <w:lang w:val="en-US"/>
        </w:rPr>
        <w:t>. Therefore, in that case, we can compute the ecological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matrix one time and modify our likelihood code to accept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matrix as input. We give that likelihood in the library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scrbook</w:t>
      </w:r>
      <w:proofErr w:type="spellEnd"/>
      <w:r w:rsidRPr="0009762C">
        <w:rPr>
          <w:rFonts w:ascii="Courier New" w:hAnsi="Courier New" w:cs="Courier New"/>
          <w:lang w:val="en-US"/>
        </w:rPr>
        <w:t>} as the function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intlik3edv2}.</w:t>
      </w:r>
      <w:proofErr w:type="gram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note also that it provides a vector of 0's and 1's that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define</w:t>
      </w:r>
      <w:proofErr w:type="gramEnd"/>
      <w:r w:rsidRPr="0009762C">
        <w:rPr>
          <w:rFonts w:ascii="Courier New" w:hAnsi="Courier New" w:cs="Courier New"/>
          <w:lang w:val="en-US"/>
        </w:rPr>
        <w:t xml:space="preserve"> any potential state-space restrictions. i.e., 1 if the pixel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</w:t>
      </w:r>
      <w:proofErr w:type="gramEnd"/>
      <w:r w:rsidRPr="0009762C">
        <w:rPr>
          <w:rFonts w:ascii="Courier New" w:hAnsi="Courier New" w:cs="Courier New"/>
          <w:lang w:val="en-US"/>
        </w:rPr>
        <w:t xml:space="preserve"> element of the state-space and 0 if it is not.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the analysis of this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simulated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data set, we define the state-space to be the buffered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corridor</w:t>
      </w:r>
      <w:proofErr w:type="gramEnd"/>
      <w:r w:rsidRPr="0009762C">
        <w:rPr>
          <w:rFonts w:ascii="Courier New" w:hAnsi="Courier New" w:cs="Courier New"/>
          <w:lang w:val="en-US"/>
        </w:rPr>
        <w:t xml:space="preserve"> system. The help file for \</w:t>
      </w:r>
      <w:proofErr w:type="spellStart"/>
      <w:r w:rsidRPr="0009762C">
        <w:rPr>
          <w:rFonts w:ascii="Courier New" w:hAnsi="Courier New" w:cs="Courier New"/>
          <w:lang w:val="en-US"/>
        </w:rPr>
        <w:t>mbox</w:t>
      </w:r>
      <w:proofErr w:type="spellEnd"/>
      <w:r w:rsidRPr="0009762C">
        <w:rPr>
          <w:rFonts w:ascii="Courier New" w:hAnsi="Courier New" w:cs="Courier New"/>
          <w:lang w:val="en-US"/>
        </w:rPr>
        <w:t>{\</w:t>
      </w:r>
      <w:proofErr w:type="spellStart"/>
      <w:r w:rsidRPr="0009762C">
        <w:rPr>
          <w:rFonts w:ascii="Courier New" w:hAnsi="Courier New" w:cs="Courier New"/>
          <w:lang w:val="en-US"/>
        </w:rPr>
        <w:t>tt</w:t>
      </w:r>
      <w:proofErr w:type="spellEnd"/>
      <w:r w:rsidRPr="0009762C">
        <w:rPr>
          <w:rFonts w:ascii="Courier New" w:hAnsi="Courier New" w:cs="Courier New"/>
          <w:lang w:val="en-US"/>
        </w:rPr>
        <w:t xml:space="preserve"> intlik3edv2} contains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script</w:t>
      </w:r>
      <w:proofErr w:type="gramEnd"/>
      <w:r w:rsidRPr="0009762C">
        <w:rPr>
          <w:rFonts w:ascii="Courier New" w:hAnsi="Courier New" w:cs="Courier New"/>
          <w:lang w:val="en-US"/>
        </w:rPr>
        <w:t xml:space="preserve"> that follows.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Here we simulate $N=200$ guys in the corridor system and so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restrict</w:t>
      </w:r>
      <w:proofErr w:type="gramEnd"/>
      <w:r w:rsidRPr="0009762C">
        <w:rPr>
          <w:rFonts w:ascii="Courier New" w:hAnsi="Courier New" w:cs="Courier New"/>
          <w:lang w:val="en-US"/>
        </w:rPr>
        <w:t xml:space="preserve"> ou</w:t>
      </w:r>
      <w:ins w:id="88" w:author="Marc" w:date="2012-04-27T17:23:00Z">
        <w:r w:rsidR="00042D06">
          <w:rPr>
            <w:rFonts w:ascii="Courier New" w:hAnsi="Courier New" w:cs="Courier New"/>
            <w:lang w:val="en-US"/>
          </w:rPr>
          <w:t>r</w:t>
        </w:r>
      </w:ins>
      <w:del w:id="89" w:author="Marc" w:date="2012-04-27T17:23:00Z">
        <w:r w:rsidRPr="0009762C" w:rsidDel="00042D06">
          <w:rPr>
            <w:rFonts w:ascii="Courier New" w:hAnsi="Courier New" w:cs="Courier New"/>
            <w:lang w:val="en-US"/>
          </w:rPr>
          <w:delText>t</w:delText>
        </w:r>
      </w:del>
      <w:r w:rsidRPr="0009762C">
        <w:rPr>
          <w:rFonts w:ascii="Courier New" w:hAnsi="Courier New" w:cs="Courier New"/>
          <w:lang w:val="en-US"/>
        </w:rPr>
        <w:t xml:space="preserve"> state-space accordingly for purposes of fitting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model</w:t>
      </w:r>
      <w:proofErr w:type="gramEnd"/>
      <w:r w:rsidRPr="0009762C">
        <w:rPr>
          <w:rFonts w:ascii="Courier New" w:hAnsi="Courier New" w:cs="Courier New"/>
          <w:lang w:val="en-US"/>
        </w:rPr>
        <w:t xml:space="preserve">. However we encourage </w:t>
      </w:r>
      <w:del w:id="90" w:author="Marc" w:date="2012-04-27T17:23:00Z">
        <w:r w:rsidRPr="0009762C" w:rsidDel="00042D06">
          <w:rPr>
            <w:rFonts w:ascii="Courier New" w:hAnsi="Courier New" w:cs="Courier New"/>
            <w:lang w:val="en-US"/>
          </w:rPr>
          <w:delText>the reader</w:delText>
        </w:r>
      </w:del>
      <w:ins w:id="91" w:author="Marc" w:date="2012-04-27T17:23:00Z">
        <w:r w:rsidR="00042D06">
          <w:rPr>
            <w:rFonts w:ascii="Courier New" w:hAnsi="Courier New" w:cs="Courier New"/>
            <w:lang w:val="en-US"/>
          </w:rPr>
          <w:t>you</w:t>
        </w:r>
      </w:ins>
      <w:r w:rsidRPr="0009762C">
        <w:rPr>
          <w:rFonts w:ascii="Courier New" w:hAnsi="Courier New" w:cs="Courier New"/>
          <w:lang w:val="en-US"/>
        </w:rPr>
        <w:t xml:space="preserve"> to refit the model without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state-space</w:t>
      </w:r>
      <w:proofErr w:type="gramEnd"/>
      <w:r w:rsidRPr="0009762C">
        <w:rPr>
          <w:rFonts w:ascii="Courier New" w:hAnsi="Courier New" w:cs="Courier New"/>
          <w:lang w:val="en-US"/>
        </w:rPr>
        <w:t xml:space="preserve"> restriction (for fitting the model only) and then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del w:id="92" w:author="Marc" w:date="2012-04-27T17:23:00Z">
        <w:r w:rsidRPr="0009762C" w:rsidDel="00384046">
          <w:rPr>
            <w:rFonts w:ascii="Courier New" w:hAnsi="Courier New" w:cs="Courier New"/>
            <w:lang w:val="en-US"/>
          </w:rPr>
          <w:delText xml:space="preserve">contemplate </w:delText>
        </w:r>
      </w:del>
      <w:proofErr w:type="gramStart"/>
      <w:ins w:id="93" w:author="Marc" w:date="2012-04-27T17:23:00Z">
        <w:r w:rsidR="00384046">
          <w:rPr>
            <w:rFonts w:ascii="Courier New" w:hAnsi="Courier New" w:cs="Courier New"/>
            <w:lang w:val="en-US"/>
          </w:rPr>
          <w:t>compare</w:t>
        </w:r>
        <w:proofErr w:type="gramEnd"/>
        <w:r w:rsidR="00384046" w:rsidRPr="0009762C">
          <w:rPr>
            <w:rFonts w:ascii="Courier New" w:hAnsi="Courier New" w:cs="Courier New"/>
            <w:lang w:val="en-US"/>
          </w:rPr>
          <w:t xml:space="preserve"> </w:t>
        </w:r>
      </w:ins>
      <w:r w:rsidRPr="0009762C">
        <w:rPr>
          <w:rFonts w:ascii="Courier New" w:hAnsi="Courier New" w:cs="Courier New"/>
          <w:lang w:val="en-US"/>
        </w:rPr>
        <w:t>the result</w:t>
      </w:r>
      <w:ins w:id="94" w:author="Marc" w:date="2012-04-27T17:23:00Z">
        <w:r w:rsidR="00974DC9">
          <w:rPr>
            <w:rFonts w:ascii="Courier New" w:hAnsi="Courier New" w:cs="Courier New"/>
            <w:lang w:val="en-US"/>
          </w:rPr>
          <w:t>s</w:t>
        </w:r>
      </w:ins>
      <w:r w:rsidRPr="0009762C">
        <w:rPr>
          <w:rFonts w:ascii="Courier New" w:hAnsi="Courier New" w:cs="Courier New"/>
          <w:lang w:val="en-US"/>
        </w:rPr>
        <w:t>.  The code for doing all of this is as follows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{\small</w:t>
      </w:r>
    </w:p>
    <w:p w:rsidR="00F41B75" w:rsidRDefault="00777520" w:rsidP="00E047CD">
      <w:pPr>
        <w:pStyle w:val="PlainText"/>
        <w:rPr>
          <w:ins w:id="95" w:author="Marc" w:date="2012-04-27T17:23:00Z"/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\begin{verbatim}</w:t>
      </w:r>
    </w:p>
    <w:p w:rsidR="00F41B75" w:rsidRPr="0009762C" w:rsidRDefault="00974DC9" w:rsidP="00E047CD">
      <w:pPr>
        <w:pStyle w:val="PlainText"/>
        <w:rPr>
          <w:rFonts w:ascii="Courier New" w:hAnsi="Courier New" w:cs="Courier New"/>
          <w:lang w:val="en-US"/>
        </w:rPr>
      </w:pPr>
      <w:ins w:id="96" w:author="Marc" w:date="2012-04-27T17:23:00Z">
        <w:r>
          <w:rPr>
            <w:rFonts w:ascii="Courier New" w:hAnsi="Courier New" w:cs="Courier New"/>
            <w:lang w:val="en-US"/>
          </w:rPr>
          <w:t>$add as many comments as you possibly can without overloading the thing$</w:t>
        </w:r>
      </w:ins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</w:t>
      </w:r>
      <w:proofErr w:type="gramEnd"/>
      <w:r w:rsidRPr="0009762C">
        <w:rPr>
          <w:rFonts w:ascii="Courier New" w:hAnsi="Courier New" w:cs="Courier New"/>
          <w:lang w:val="en-US"/>
        </w:rPr>
        <w:t>&lt;-rep(</w:t>
      </w:r>
      <w:proofErr w:type="spellStart"/>
      <w:r w:rsidRPr="0009762C">
        <w:rPr>
          <w:rFonts w:ascii="Courier New" w:hAnsi="Courier New" w:cs="Courier New"/>
          <w:lang w:val="en-US"/>
        </w:rPr>
        <w:t>NA,nrow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pts</w:t>
      </w:r>
      <w:proofErr w:type="spellEnd"/>
      <w:r w:rsidRPr="0009762C">
        <w:rPr>
          <w:rFonts w:ascii="Courier New" w:hAnsi="Courier New" w:cs="Courier New"/>
          <w:lang w:val="en-US"/>
        </w:rPr>
        <w:t>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cost[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in.pts</w:t>
      </w:r>
      <w:proofErr w:type="spellEnd"/>
      <w:r w:rsidRPr="0009762C">
        <w:rPr>
          <w:rFonts w:ascii="Courier New" w:hAnsi="Courier New" w:cs="Courier New"/>
          <w:lang w:val="en-US"/>
        </w:rPr>
        <w:t>==1]&lt;-1      # low cost to move among pixels but not 0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cost[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in.pts</w:t>
      </w:r>
      <w:proofErr w:type="spellEnd"/>
      <w:r w:rsidRPr="0009762C">
        <w:rPr>
          <w:rFonts w:ascii="Courier New" w:hAnsi="Courier New" w:cs="Courier New"/>
          <w:lang w:val="en-US"/>
        </w:rPr>
        <w:t>!=1]&lt;-10000  # high cost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library(</w:t>
      </w:r>
      <w:proofErr w:type="gramEnd"/>
      <w:r w:rsidRPr="0009762C">
        <w:rPr>
          <w:rFonts w:ascii="Courier New" w:hAnsi="Courier New" w:cs="Courier New"/>
          <w:lang w:val="en-US"/>
        </w:rPr>
        <w:t>"raster")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r&lt;-</w:t>
      </w:r>
      <w:proofErr w:type="gramStart"/>
      <w:r w:rsidRPr="0009762C">
        <w:rPr>
          <w:rFonts w:ascii="Courier New" w:hAnsi="Courier New" w:cs="Courier New"/>
          <w:lang w:val="en-US"/>
        </w:rPr>
        <w:t>raster(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nrows</w:t>
      </w:r>
      <w:proofErr w:type="spellEnd"/>
      <w:r w:rsidRPr="0009762C">
        <w:rPr>
          <w:rFonts w:ascii="Courier New" w:hAnsi="Courier New" w:cs="Courier New"/>
          <w:lang w:val="en-US"/>
        </w:rPr>
        <w:t>=40,ncols=40)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proofErr w:type="gramStart"/>
      <w:r w:rsidRPr="0009762C">
        <w:rPr>
          <w:rFonts w:ascii="Courier New" w:hAnsi="Courier New" w:cs="Courier New"/>
          <w:lang w:val="fr-CH"/>
        </w:rPr>
        <w:t>projection(</w:t>
      </w:r>
      <w:proofErr w:type="gramEnd"/>
      <w:r w:rsidRPr="0009762C">
        <w:rPr>
          <w:rFonts w:ascii="Courier New" w:hAnsi="Courier New" w:cs="Courier New"/>
          <w:lang w:val="fr-CH"/>
        </w:rPr>
        <w:t>r)&lt;- "+</w:t>
      </w:r>
      <w:proofErr w:type="spellStart"/>
      <w:r w:rsidRPr="0009762C">
        <w:rPr>
          <w:rFonts w:ascii="Courier New" w:hAnsi="Courier New" w:cs="Courier New"/>
          <w:lang w:val="fr-CH"/>
        </w:rPr>
        <w:t>proj</w:t>
      </w:r>
      <w:proofErr w:type="spellEnd"/>
      <w:r w:rsidRPr="0009762C">
        <w:rPr>
          <w:rFonts w:ascii="Courier New" w:hAnsi="Courier New" w:cs="Courier New"/>
          <w:lang w:val="fr-CH"/>
        </w:rPr>
        <w:t>=</w:t>
      </w:r>
      <w:proofErr w:type="spellStart"/>
      <w:r w:rsidRPr="0009762C">
        <w:rPr>
          <w:rFonts w:ascii="Courier New" w:hAnsi="Courier New" w:cs="Courier New"/>
          <w:lang w:val="fr-CH"/>
        </w:rPr>
        <w:t>utm</w:t>
      </w:r>
      <w:proofErr w:type="spellEnd"/>
      <w:r w:rsidRPr="0009762C">
        <w:rPr>
          <w:rFonts w:ascii="Courier New" w:hAnsi="Courier New" w:cs="Courier New"/>
          <w:lang w:val="fr-CH"/>
        </w:rPr>
        <w:t xml:space="preserve"> +zone=12 +</w:t>
      </w:r>
      <w:proofErr w:type="spellStart"/>
      <w:r w:rsidRPr="0009762C">
        <w:rPr>
          <w:rFonts w:ascii="Courier New" w:hAnsi="Courier New" w:cs="Courier New"/>
          <w:lang w:val="fr-CH"/>
        </w:rPr>
        <w:t>datum</w:t>
      </w:r>
      <w:proofErr w:type="spellEnd"/>
      <w:r w:rsidRPr="0009762C">
        <w:rPr>
          <w:rFonts w:ascii="Courier New" w:hAnsi="Courier New" w:cs="Courier New"/>
          <w:lang w:val="fr-CH"/>
        </w:rPr>
        <w:t>=WGS84"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proofErr w:type="spellStart"/>
      <w:r w:rsidRPr="0009762C">
        <w:rPr>
          <w:rFonts w:ascii="Courier New" w:hAnsi="Courier New" w:cs="Courier New"/>
          <w:lang w:val="fr-CH"/>
        </w:rPr>
        <w:t>extent</w:t>
      </w:r>
      <w:proofErr w:type="spellEnd"/>
      <w:r w:rsidRPr="0009762C">
        <w:rPr>
          <w:rFonts w:ascii="Courier New" w:hAnsi="Courier New" w:cs="Courier New"/>
          <w:lang w:val="fr-CH"/>
        </w:rPr>
        <w:t>(r)&lt;-</w:t>
      </w:r>
      <w:proofErr w:type="gramStart"/>
      <w:r w:rsidRPr="0009762C">
        <w:rPr>
          <w:rFonts w:ascii="Courier New" w:hAnsi="Courier New" w:cs="Courier New"/>
          <w:lang w:val="fr-CH"/>
        </w:rPr>
        <w:t>c(</w:t>
      </w:r>
      <w:proofErr w:type="gramEnd"/>
      <w:r w:rsidRPr="0009762C">
        <w:rPr>
          <w:rFonts w:ascii="Courier New" w:hAnsi="Courier New" w:cs="Courier New"/>
          <w:lang w:val="fr-CH"/>
        </w:rPr>
        <w:t>0-delta/2,10+delta/2,0-delta/2,10+delta/2)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>values(r)&lt;-</w:t>
      </w:r>
      <w:proofErr w:type="gramStart"/>
      <w:r w:rsidRPr="0009762C">
        <w:rPr>
          <w:rFonts w:ascii="Courier New" w:hAnsi="Courier New" w:cs="Courier New"/>
          <w:lang w:val="fr-CH"/>
        </w:rPr>
        <w:t>matrix(</w:t>
      </w:r>
      <w:proofErr w:type="gramEnd"/>
      <w:r w:rsidRPr="0009762C">
        <w:rPr>
          <w:rFonts w:ascii="Courier New" w:hAnsi="Courier New" w:cs="Courier New"/>
          <w:lang w:val="fr-CH"/>
        </w:rPr>
        <w:t>cost,40,40,byrow=FALSE)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proofErr w:type="gramStart"/>
      <w:r w:rsidRPr="0009762C">
        <w:rPr>
          <w:rFonts w:ascii="Courier New" w:hAnsi="Courier New" w:cs="Courier New"/>
          <w:lang w:val="fr-CH"/>
        </w:rPr>
        <w:t>par(</w:t>
      </w:r>
      <w:proofErr w:type="spellStart"/>
      <w:proofErr w:type="gramEnd"/>
      <w:r w:rsidRPr="0009762C">
        <w:rPr>
          <w:rFonts w:ascii="Courier New" w:hAnsi="Courier New" w:cs="Courier New"/>
          <w:lang w:val="fr-CH"/>
        </w:rPr>
        <w:t>mfrow</w:t>
      </w:r>
      <w:proofErr w:type="spellEnd"/>
      <w:r w:rsidRPr="0009762C">
        <w:rPr>
          <w:rFonts w:ascii="Courier New" w:hAnsi="Courier New" w:cs="Courier New"/>
          <w:lang w:val="fr-CH"/>
        </w:rPr>
        <w:t>=c(1,1))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proofErr w:type="gramStart"/>
      <w:r w:rsidRPr="0009762C">
        <w:rPr>
          <w:rFonts w:ascii="Courier New" w:hAnsi="Courier New" w:cs="Courier New"/>
          <w:lang w:val="fr-CH"/>
        </w:rPr>
        <w:t>plot(</w:t>
      </w:r>
      <w:proofErr w:type="gramEnd"/>
      <w:r w:rsidRPr="0009762C">
        <w:rPr>
          <w:rFonts w:ascii="Courier New" w:hAnsi="Courier New" w:cs="Courier New"/>
          <w:lang w:val="fr-CH"/>
        </w:rPr>
        <w:t>r)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proofErr w:type="gramStart"/>
      <w:r w:rsidRPr="0009762C">
        <w:rPr>
          <w:rFonts w:ascii="Courier New" w:hAnsi="Courier New" w:cs="Courier New"/>
          <w:lang w:val="fr-CH"/>
        </w:rPr>
        <w:t>points(</w:t>
      </w:r>
      <w:proofErr w:type="spellStart"/>
      <w:proofErr w:type="gramEnd"/>
      <w:r w:rsidRPr="0009762C">
        <w:rPr>
          <w:rFonts w:ascii="Courier New" w:hAnsi="Courier New" w:cs="Courier New"/>
          <w:lang w:val="fr-CH"/>
        </w:rPr>
        <w:t>pts,pch</w:t>
      </w:r>
      <w:proofErr w:type="spellEnd"/>
      <w:r w:rsidRPr="0009762C">
        <w:rPr>
          <w:rFonts w:ascii="Courier New" w:hAnsi="Courier New" w:cs="Courier New"/>
          <w:lang w:val="fr-CH"/>
        </w:rPr>
        <w:t>=20,cex=.4)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fr-CH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proofErr w:type="spellStart"/>
      <w:proofErr w:type="gramStart"/>
      <w:r w:rsidRPr="0009762C">
        <w:rPr>
          <w:rFonts w:ascii="Courier New" w:hAnsi="Courier New" w:cs="Courier New"/>
          <w:lang w:val="fr-CH"/>
        </w:rPr>
        <w:t>library</w:t>
      </w:r>
      <w:proofErr w:type="spellEnd"/>
      <w:r w:rsidRPr="0009762C">
        <w:rPr>
          <w:rFonts w:ascii="Courier New" w:hAnsi="Courier New" w:cs="Courier New"/>
          <w:lang w:val="fr-CH"/>
        </w:rPr>
        <w:t>(</w:t>
      </w:r>
      <w:proofErr w:type="gramEnd"/>
      <w:r w:rsidRPr="0009762C">
        <w:rPr>
          <w:rFonts w:ascii="Courier New" w:hAnsi="Courier New" w:cs="Courier New"/>
          <w:lang w:val="fr-CH"/>
        </w:rPr>
        <w:t>"</w:t>
      </w:r>
      <w:proofErr w:type="spellStart"/>
      <w:r w:rsidRPr="0009762C">
        <w:rPr>
          <w:rFonts w:ascii="Courier New" w:hAnsi="Courier New" w:cs="Courier New"/>
          <w:lang w:val="fr-CH"/>
        </w:rPr>
        <w:t>gdistance</w:t>
      </w:r>
      <w:proofErr w:type="spellEnd"/>
      <w:r w:rsidRPr="0009762C">
        <w:rPr>
          <w:rFonts w:ascii="Courier New" w:hAnsi="Courier New" w:cs="Courier New"/>
          <w:lang w:val="fr-CH"/>
        </w:rPr>
        <w:t>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>tr1&lt;-transition(</w:t>
      </w:r>
      <w:proofErr w:type="spellStart"/>
      <w:r w:rsidRPr="0009762C">
        <w:rPr>
          <w:rFonts w:ascii="Courier New" w:hAnsi="Courier New" w:cs="Courier New"/>
          <w:lang w:val="fr-CH"/>
        </w:rPr>
        <w:t>r</w:t>
      </w:r>
      <w:proofErr w:type="gramStart"/>
      <w:r w:rsidRPr="0009762C">
        <w:rPr>
          <w:rFonts w:ascii="Courier New" w:hAnsi="Courier New" w:cs="Courier New"/>
          <w:lang w:val="fr-CH"/>
        </w:rPr>
        <w:t>,transitionFunction</w:t>
      </w:r>
      <w:proofErr w:type="spellEnd"/>
      <w:proofErr w:type="gramEnd"/>
      <w:r w:rsidRPr="0009762C">
        <w:rPr>
          <w:rFonts w:ascii="Courier New" w:hAnsi="Courier New" w:cs="Courier New"/>
          <w:lang w:val="fr-CH"/>
        </w:rPr>
        <w:t>=</w:t>
      </w:r>
      <w:proofErr w:type="spellStart"/>
      <w:r w:rsidRPr="0009762C">
        <w:rPr>
          <w:rFonts w:ascii="Courier New" w:hAnsi="Courier New" w:cs="Courier New"/>
          <w:lang w:val="fr-CH"/>
        </w:rPr>
        <w:t>function</w:t>
      </w:r>
      <w:proofErr w:type="spellEnd"/>
      <w:r w:rsidRPr="0009762C">
        <w:rPr>
          <w:rFonts w:ascii="Courier New" w:hAnsi="Courier New" w:cs="Courier New"/>
          <w:lang w:val="fr-CH"/>
        </w:rPr>
        <w:t>(x) 1/</w:t>
      </w:r>
      <w:proofErr w:type="spellStart"/>
      <w:r w:rsidRPr="0009762C">
        <w:rPr>
          <w:rFonts w:ascii="Courier New" w:hAnsi="Courier New" w:cs="Courier New"/>
          <w:lang w:val="fr-CH"/>
        </w:rPr>
        <w:t>mean</w:t>
      </w:r>
      <w:proofErr w:type="spellEnd"/>
      <w:r w:rsidRPr="0009762C">
        <w:rPr>
          <w:rFonts w:ascii="Courier New" w:hAnsi="Courier New" w:cs="Courier New"/>
          <w:lang w:val="fr-CH"/>
        </w:rPr>
        <w:t>(x),directions=8)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>tr1CorrC&lt;-</w:t>
      </w:r>
      <w:proofErr w:type="spellStart"/>
      <w:proofErr w:type="gramStart"/>
      <w:r w:rsidRPr="0009762C">
        <w:rPr>
          <w:rFonts w:ascii="Courier New" w:hAnsi="Courier New" w:cs="Courier New"/>
          <w:lang w:val="fr-CH"/>
        </w:rPr>
        <w:t>geoCorrection</w:t>
      </w:r>
      <w:proofErr w:type="spellEnd"/>
      <w:r w:rsidRPr="0009762C">
        <w:rPr>
          <w:rFonts w:ascii="Courier New" w:hAnsi="Courier New" w:cs="Courier New"/>
          <w:lang w:val="fr-CH"/>
        </w:rPr>
        <w:t>(</w:t>
      </w:r>
      <w:proofErr w:type="gramEnd"/>
      <w:r w:rsidRPr="0009762C">
        <w:rPr>
          <w:rFonts w:ascii="Courier New" w:hAnsi="Courier New" w:cs="Courier New"/>
          <w:lang w:val="fr-CH"/>
        </w:rPr>
        <w:t>tr1,type="c",</w:t>
      </w:r>
      <w:proofErr w:type="spellStart"/>
      <w:r w:rsidRPr="0009762C">
        <w:rPr>
          <w:rFonts w:ascii="Courier New" w:hAnsi="Courier New" w:cs="Courier New"/>
          <w:lang w:val="fr-CH"/>
        </w:rPr>
        <w:t>multpl</w:t>
      </w:r>
      <w:proofErr w:type="spellEnd"/>
      <w:r w:rsidRPr="0009762C">
        <w:rPr>
          <w:rFonts w:ascii="Courier New" w:hAnsi="Courier New" w:cs="Courier New"/>
          <w:lang w:val="fr-CH"/>
        </w:rPr>
        <w:t>=</w:t>
      </w:r>
      <w:proofErr w:type="spellStart"/>
      <w:r w:rsidRPr="0009762C">
        <w:rPr>
          <w:rFonts w:ascii="Courier New" w:hAnsi="Courier New" w:cs="Courier New"/>
          <w:lang w:val="fr-CH"/>
        </w:rPr>
        <w:t>FALSE,scl</w:t>
      </w:r>
      <w:proofErr w:type="spellEnd"/>
      <w:r w:rsidRPr="0009762C">
        <w:rPr>
          <w:rFonts w:ascii="Courier New" w:hAnsi="Courier New" w:cs="Courier New"/>
          <w:lang w:val="fr-CH"/>
        </w:rPr>
        <w:t>=FALSE)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costs1&lt;-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costDistance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tr1CorrC,pts)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outD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as.matrix</w:t>
      </w:r>
      <w:proofErr w:type="spellEnd"/>
      <w:r w:rsidRPr="0009762C">
        <w:rPr>
          <w:rFonts w:ascii="Courier New" w:hAnsi="Courier New" w:cs="Courier New"/>
          <w:lang w:val="en-US"/>
        </w:rPr>
        <w:t>(costs1)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plot(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pts,pch</w:t>
      </w:r>
      <w:proofErr w:type="spellEnd"/>
      <w:r w:rsidRPr="0009762C">
        <w:rPr>
          <w:rFonts w:ascii="Courier New" w:hAnsi="Courier New" w:cs="Courier New"/>
          <w:lang w:val="en-US"/>
        </w:rPr>
        <w:t>=".")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points(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pts</w:t>
      </w:r>
      <w:proofErr w:type="spellEnd"/>
      <w:r w:rsidRPr="0009762C">
        <w:rPr>
          <w:rFonts w:ascii="Courier New" w:hAnsi="Courier New" w:cs="Courier New"/>
          <w:lang w:val="en-US"/>
        </w:rPr>
        <w:t>[</w:t>
      </w:r>
      <w:proofErr w:type="spellStart"/>
      <w:r w:rsidRPr="0009762C">
        <w:rPr>
          <w:rFonts w:ascii="Courier New" w:hAnsi="Courier New" w:cs="Courier New"/>
          <w:lang w:val="en-US"/>
        </w:rPr>
        <w:t>in.pts</w:t>
      </w:r>
      <w:proofErr w:type="spellEnd"/>
      <w:r w:rsidRPr="0009762C">
        <w:rPr>
          <w:rFonts w:ascii="Courier New" w:hAnsi="Courier New" w:cs="Courier New"/>
          <w:lang w:val="en-US"/>
        </w:rPr>
        <w:t>==1,],</w:t>
      </w:r>
      <w:proofErr w:type="spellStart"/>
      <w:r w:rsidRPr="0009762C">
        <w:rPr>
          <w:rFonts w:ascii="Courier New" w:hAnsi="Courier New" w:cs="Courier New"/>
          <w:lang w:val="en-US"/>
        </w:rPr>
        <w:t>pch</w:t>
      </w:r>
      <w:proofErr w:type="spellEnd"/>
      <w:r w:rsidRPr="0009762C">
        <w:rPr>
          <w:rFonts w:ascii="Courier New" w:hAnsi="Courier New" w:cs="Courier New"/>
          <w:lang w:val="en-US"/>
        </w:rPr>
        <w:t>=20,col="red")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library(</w:t>
      </w:r>
      <w:proofErr w:type="gramEnd"/>
      <w:r w:rsidRPr="0009762C">
        <w:rPr>
          <w:rFonts w:ascii="Courier New" w:hAnsi="Courier New" w:cs="Courier New"/>
          <w:lang w:val="en-US"/>
        </w:rPr>
        <w:t>``</w:t>
      </w:r>
      <w:proofErr w:type="spellStart"/>
      <w:r w:rsidRPr="0009762C">
        <w:rPr>
          <w:rFonts w:ascii="Courier New" w:hAnsi="Courier New" w:cs="Courier New"/>
          <w:lang w:val="en-US"/>
        </w:rPr>
        <w:t>scrbook</w:t>
      </w:r>
      <w:proofErr w:type="spellEnd"/>
      <w:r w:rsidRPr="0009762C">
        <w:rPr>
          <w:rFonts w:ascii="Courier New" w:hAnsi="Courier New" w:cs="Courier New"/>
          <w:lang w:val="en-US"/>
        </w:rPr>
        <w:t>'')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traplocs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traps$loc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trap.id&lt;-</w:t>
      </w:r>
      <w:proofErr w:type="spellStart"/>
      <w:r w:rsidRPr="0009762C">
        <w:rPr>
          <w:rFonts w:ascii="Courier New" w:hAnsi="Courier New" w:cs="Courier New"/>
          <w:lang w:val="en-US"/>
        </w:rPr>
        <w:t>traps$locid</w:t>
      </w:r>
      <w:proofErr w:type="spellEnd"/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ntraps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</w:t>
      </w:r>
      <w:proofErr w:type="spellStart"/>
      <w:r w:rsidRPr="0009762C">
        <w:rPr>
          <w:rFonts w:ascii="Courier New" w:hAnsi="Courier New" w:cs="Courier New"/>
          <w:lang w:val="en-US"/>
        </w:rPr>
        <w:t>nrow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traplocs</w:t>
      </w:r>
      <w:proofErr w:type="spellEnd"/>
      <w:r w:rsidRPr="0009762C">
        <w:rPr>
          <w:rFonts w:ascii="Courier New" w:hAnsi="Courier New" w:cs="Courier New"/>
          <w:lang w:val="en-US"/>
        </w:rPr>
        <w:t>)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lastRenderedPageBreak/>
        <w:t>set.seed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gramEnd"/>
      <w:r w:rsidRPr="0009762C">
        <w:rPr>
          <w:rFonts w:ascii="Courier New" w:hAnsi="Courier New" w:cs="Courier New"/>
          <w:lang w:val="en-US"/>
        </w:rPr>
        <w:t>2013)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N&lt;-200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S.possible</w:t>
      </w:r>
      <w:proofErr w:type="spellEnd"/>
      <w:r w:rsidRPr="0009762C">
        <w:rPr>
          <w:rFonts w:ascii="Courier New" w:hAnsi="Courier New" w:cs="Courier New"/>
          <w:lang w:val="en-US"/>
        </w:rPr>
        <w:t>&lt;- (1</w:t>
      </w:r>
      <w:proofErr w:type="gramStart"/>
      <w:r w:rsidRPr="0009762C">
        <w:rPr>
          <w:rFonts w:ascii="Courier New" w:hAnsi="Courier New" w:cs="Courier New"/>
          <w:lang w:val="en-US"/>
        </w:rPr>
        <w:t>:nrow</w:t>
      </w:r>
      <w:proofErr w:type="gram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pts</w:t>
      </w:r>
      <w:proofErr w:type="spellEnd"/>
      <w:r w:rsidRPr="0009762C">
        <w:rPr>
          <w:rFonts w:ascii="Courier New" w:hAnsi="Courier New" w:cs="Courier New"/>
          <w:lang w:val="en-US"/>
        </w:rPr>
        <w:t>))[</w:t>
      </w:r>
      <w:proofErr w:type="spellStart"/>
      <w:r w:rsidRPr="0009762C">
        <w:rPr>
          <w:rFonts w:ascii="Courier New" w:hAnsi="Courier New" w:cs="Courier New"/>
          <w:lang w:val="en-US"/>
        </w:rPr>
        <w:t>in.pts</w:t>
      </w:r>
      <w:proofErr w:type="spellEnd"/>
      <w:r w:rsidRPr="0009762C">
        <w:rPr>
          <w:rFonts w:ascii="Courier New" w:hAnsi="Courier New" w:cs="Courier New"/>
          <w:lang w:val="en-US"/>
        </w:rPr>
        <w:t>==1]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S.id&lt;-</w:t>
      </w:r>
      <w:proofErr w:type="gramStart"/>
      <w:r w:rsidRPr="0009762C">
        <w:rPr>
          <w:rFonts w:ascii="Courier New" w:hAnsi="Courier New" w:cs="Courier New"/>
          <w:lang w:val="en-US"/>
        </w:rPr>
        <w:t>sample(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S.possible,N,replace</w:t>
      </w:r>
      <w:proofErr w:type="spellEnd"/>
      <w:r w:rsidRPr="0009762C">
        <w:rPr>
          <w:rFonts w:ascii="Courier New" w:hAnsi="Courier New" w:cs="Courier New"/>
          <w:lang w:val="en-US"/>
        </w:rPr>
        <w:t>=TRUE)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S&lt;- 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pts</w:t>
      </w:r>
      <w:proofErr w:type="spellEnd"/>
      <w:r w:rsidRPr="0009762C">
        <w:rPr>
          <w:rFonts w:ascii="Courier New" w:hAnsi="Courier New" w:cs="Courier New"/>
          <w:lang w:val="en-US"/>
        </w:rPr>
        <w:t>[</w:t>
      </w:r>
      <w:proofErr w:type="gramEnd"/>
      <w:r w:rsidRPr="0009762C">
        <w:rPr>
          <w:rFonts w:ascii="Courier New" w:hAnsi="Courier New" w:cs="Courier New"/>
          <w:lang w:val="en-US"/>
        </w:rPr>
        <w:t>S.id,]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D&lt;- 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outD</w:t>
      </w:r>
      <w:proofErr w:type="spellEnd"/>
      <w:r w:rsidRPr="0009762C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S.id,trap.id</w:t>
      </w:r>
      <w:proofErr w:type="spellEnd"/>
      <w:r w:rsidRPr="0009762C">
        <w:rPr>
          <w:rFonts w:ascii="Courier New" w:hAnsi="Courier New" w:cs="Courier New"/>
          <w:lang w:val="en-US"/>
        </w:rPr>
        <w:t>]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eD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&lt;- e2dist(</w:t>
      </w:r>
      <w:proofErr w:type="spellStart"/>
      <w:r w:rsidRPr="0009762C">
        <w:rPr>
          <w:rFonts w:ascii="Courier New" w:hAnsi="Courier New" w:cs="Courier New"/>
          <w:lang w:val="en-US"/>
        </w:rPr>
        <w:t>S,traplocs</w:t>
      </w:r>
      <w:proofErr w:type="spellEnd"/>
      <w:r w:rsidRPr="0009762C">
        <w:rPr>
          <w:rFonts w:ascii="Courier New" w:hAnsi="Courier New" w:cs="Courier New"/>
          <w:lang w:val="en-US"/>
        </w:rPr>
        <w:t>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09762C">
        <w:rPr>
          <w:rFonts w:ascii="Courier New" w:hAnsi="Courier New" w:cs="Courier New"/>
          <w:lang w:val="en-US"/>
        </w:rPr>
        <w:t>Dtraps</w:t>
      </w:r>
      <w:proofErr w:type="spellEnd"/>
      <w:r w:rsidRPr="0009762C">
        <w:rPr>
          <w:rFonts w:ascii="Courier New" w:hAnsi="Courier New" w:cs="Courier New"/>
          <w:lang w:val="en-US"/>
        </w:rPr>
        <w:t>&lt;-</w:t>
      </w:r>
      <w:proofErr w:type="spellStart"/>
      <w:proofErr w:type="gramStart"/>
      <w:r w:rsidRPr="0009762C">
        <w:rPr>
          <w:rFonts w:ascii="Courier New" w:hAnsi="Courier New" w:cs="Courier New"/>
          <w:lang w:val="en-US"/>
        </w:rPr>
        <w:t>outD</w:t>
      </w:r>
      <w:proofErr w:type="spellEnd"/>
      <w:r w:rsidRPr="0009762C">
        <w:rPr>
          <w:rFonts w:ascii="Courier New" w:hAnsi="Courier New" w:cs="Courier New"/>
          <w:lang w:val="en-US"/>
        </w:rPr>
        <w:t>[</w:t>
      </w:r>
      <w:proofErr w:type="gramEnd"/>
      <w:r w:rsidRPr="0009762C">
        <w:rPr>
          <w:rFonts w:ascii="Courier New" w:hAnsi="Courier New" w:cs="Courier New"/>
          <w:lang w:val="en-US"/>
        </w:rPr>
        <w:t>trap.id,]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alpha0&lt;- -1.5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sigma&lt;- 1.5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beta&lt;- 1/(2*sigma*sigma)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K&lt;-10</w:t>
      </w:r>
    </w:p>
    <w:p w:rsidR="00F41B75" w:rsidRPr="00E047CD" w:rsidRDefault="00F41B75" w:rsidP="00E047CD">
      <w:pPr>
        <w:pStyle w:val="PlainText"/>
        <w:rPr>
          <w:rFonts w:ascii="Courier New" w:hAnsi="Courier New" w:cs="Courier New"/>
        </w:rPr>
      </w:pP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probcap&lt;-plogis(alpha0)*exp(-beta*D*D)</w:t>
      </w:r>
    </w:p>
    <w:p w:rsidR="00F41B75" w:rsidRPr="00E047CD" w:rsidRDefault="00777520" w:rsidP="00E047CD">
      <w:pPr>
        <w:pStyle w:val="PlainText"/>
        <w:rPr>
          <w:rFonts w:ascii="Courier New" w:hAnsi="Courier New" w:cs="Courier New"/>
        </w:rPr>
      </w:pPr>
      <w:r w:rsidRPr="00E047CD">
        <w:rPr>
          <w:rFonts w:ascii="Courier New" w:hAnsi="Courier New" w:cs="Courier New"/>
        </w:rPr>
        <w:t>Y&lt;-matrix(NA,nrow=N,ncol=ntraps)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for(</w:t>
      </w:r>
      <w:proofErr w:type="gramEnd"/>
      <w:r w:rsidRPr="0009762C">
        <w:rPr>
          <w:rFonts w:ascii="Courier New" w:hAnsi="Courier New" w:cs="Courier New"/>
          <w:lang w:val="en-US"/>
        </w:rPr>
        <w:t>i in 1:nrow(Y)){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</w:t>
      </w:r>
      <w:proofErr w:type="gramStart"/>
      <w:r w:rsidRPr="0009762C">
        <w:rPr>
          <w:rFonts w:ascii="Courier New" w:hAnsi="Courier New" w:cs="Courier New"/>
          <w:lang w:val="en-US"/>
        </w:rPr>
        <w:t>Y[</w:t>
      </w:r>
      <w:proofErr w:type="gramEnd"/>
      <w:r w:rsidRPr="0009762C">
        <w:rPr>
          <w:rFonts w:ascii="Courier New" w:hAnsi="Courier New" w:cs="Courier New"/>
          <w:lang w:val="en-US"/>
        </w:rPr>
        <w:t>i,]&lt;-</w:t>
      </w:r>
      <w:proofErr w:type="spellStart"/>
      <w:r w:rsidRPr="0009762C">
        <w:rPr>
          <w:rFonts w:ascii="Courier New" w:hAnsi="Courier New" w:cs="Courier New"/>
          <w:lang w:val="en-US"/>
        </w:rPr>
        <w:t>rbinom</w:t>
      </w:r>
      <w:proofErr w:type="spellEnd"/>
      <w:r w:rsidRPr="0009762C">
        <w:rPr>
          <w:rFonts w:ascii="Courier New" w:hAnsi="Courier New" w:cs="Courier New"/>
          <w:lang w:val="en-US"/>
        </w:rPr>
        <w:t>(</w:t>
      </w:r>
      <w:proofErr w:type="spellStart"/>
      <w:r w:rsidRPr="0009762C">
        <w:rPr>
          <w:rFonts w:ascii="Courier New" w:hAnsi="Courier New" w:cs="Courier New"/>
          <w:lang w:val="en-US"/>
        </w:rPr>
        <w:t>ntraps,K,probcap</w:t>
      </w:r>
      <w:proofErr w:type="spellEnd"/>
      <w:r w:rsidRPr="0009762C">
        <w:rPr>
          <w:rFonts w:ascii="Courier New" w:hAnsi="Courier New" w:cs="Courier New"/>
          <w:lang w:val="en-US"/>
        </w:rPr>
        <w:t>[i,])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>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fr-CH"/>
        </w:rPr>
      </w:pPr>
      <w:r w:rsidRPr="0009762C">
        <w:rPr>
          <w:rFonts w:ascii="Courier New" w:hAnsi="Courier New" w:cs="Courier New"/>
          <w:lang w:val="fr-CH"/>
        </w:rPr>
        <w:t>Y&lt;-</w:t>
      </w:r>
      <w:proofErr w:type="gramStart"/>
      <w:r w:rsidRPr="0009762C">
        <w:rPr>
          <w:rFonts w:ascii="Courier New" w:hAnsi="Courier New" w:cs="Courier New"/>
          <w:lang w:val="fr-CH"/>
        </w:rPr>
        <w:t>Y[</w:t>
      </w:r>
      <w:proofErr w:type="spellStart"/>
      <w:proofErr w:type="gramEnd"/>
      <w:r w:rsidRPr="0009762C">
        <w:rPr>
          <w:rFonts w:ascii="Courier New" w:hAnsi="Courier New" w:cs="Courier New"/>
          <w:lang w:val="fr-CH"/>
        </w:rPr>
        <w:t>apply</w:t>
      </w:r>
      <w:proofErr w:type="spellEnd"/>
      <w:r w:rsidRPr="0009762C">
        <w:rPr>
          <w:rFonts w:ascii="Courier New" w:hAnsi="Courier New" w:cs="Courier New"/>
          <w:lang w:val="fr-CH"/>
        </w:rPr>
        <w:t>(Y,1,sum)&gt;0,]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fr-CH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frog1&lt;-nlm(intlik3edv2,c(-2.5,2,log(4)),hessian=TRUE,y=Y,K=K,X=traplocs,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   S=</w:t>
      </w:r>
      <w:proofErr w:type="spellStart"/>
      <w:r w:rsidRPr="0009762C">
        <w:rPr>
          <w:rFonts w:ascii="Courier New" w:hAnsi="Courier New" w:cs="Courier New"/>
          <w:lang w:val="en-US"/>
        </w:rPr>
        <w:t>pts</w:t>
      </w:r>
      <w:proofErr w:type="gramStart"/>
      <w:r w:rsidRPr="0009762C">
        <w:rPr>
          <w:rFonts w:ascii="Courier New" w:hAnsi="Courier New" w:cs="Courier New"/>
          <w:lang w:val="en-US"/>
        </w:rPr>
        <w:t>,D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Dtraps,inpoly</w:t>
      </w:r>
      <w:proofErr w:type="spell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in.pts</w:t>
      </w:r>
      <w:proofErr w:type="spellEnd"/>
      <w:r w:rsidRPr="0009762C">
        <w:rPr>
          <w:rFonts w:ascii="Courier New" w:hAnsi="Courier New" w:cs="Courier New"/>
          <w:lang w:val="en-US"/>
        </w:rPr>
        <w:t>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frog2&lt;-nlm(intlik3edv2,c(-2.5,2,log(4)),hessian=TRUE,y=Y,K=K,X=traplocs,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 xml:space="preserve">            S=</w:t>
      </w:r>
      <w:proofErr w:type="spellStart"/>
      <w:r w:rsidRPr="0009762C">
        <w:rPr>
          <w:rFonts w:ascii="Courier New" w:hAnsi="Courier New" w:cs="Courier New"/>
          <w:lang w:val="en-US"/>
        </w:rPr>
        <w:t>pts</w:t>
      </w:r>
      <w:proofErr w:type="gramStart"/>
      <w:r w:rsidRPr="0009762C">
        <w:rPr>
          <w:rFonts w:ascii="Courier New" w:hAnsi="Courier New" w:cs="Courier New"/>
          <w:lang w:val="en-US"/>
        </w:rPr>
        <w:t>,D</w:t>
      </w:r>
      <w:proofErr w:type="spellEnd"/>
      <w:proofErr w:type="gram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Deuclid,inpoly</w:t>
      </w:r>
      <w:proofErr w:type="spellEnd"/>
      <w:r w:rsidRPr="0009762C">
        <w:rPr>
          <w:rFonts w:ascii="Courier New" w:hAnsi="Courier New" w:cs="Courier New"/>
          <w:lang w:val="en-US"/>
        </w:rPr>
        <w:t>=</w:t>
      </w:r>
      <w:proofErr w:type="spellStart"/>
      <w:r w:rsidRPr="0009762C">
        <w:rPr>
          <w:rFonts w:ascii="Courier New" w:hAnsi="Courier New" w:cs="Courier New"/>
          <w:lang w:val="en-US"/>
        </w:rPr>
        <w:t>in.pts</w:t>
      </w:r>
      <w:proofErr w:type="spellEnd"/>
      <w:r w:rsidRPr="0009762C">
        <w:rPr>
          <w:rFonts w:ascii="Courier New" w:hAnsi="Courier New" w:cs="Courier New"/>
          <w:lang w:val="en-US"/>
        </w:rPr>
        <w:t>)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\end{verbatim}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the example that we ran above we compared the result for using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distance-within-the-corridor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normal Euclidean distance and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results</w:t>
      </w:r>
      <w:proofErr w:type="gramEnd"/>
      <w:r w:rsidRPr="0009762C">
        <w:rPr>
          <w:rFonts w:ascii="Courier New" w:hAnsi="Courier New" w:cs="Courier New"/>
          <w:lang w:val="en-US"/>
        </w:rPr>
        <w:t xml:space="preserve"> do not differ too much in this single instance. One reason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that</w:t>
      </w:r>
      <w:proofErr w:type="gramEnd"/>
      <w:r w:rsidRPr="0009762C">
        <w:rPr>
          <w:rFonts w:ascii="Courier New" w:hAnsi="Courier New" w:cs="Courier New"/>
          <w:lang w:val="en-US"/>
        </w:rPr>
        <w:t xml:space="preserve"> the distance between individuals and traps that they are likely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to</w:t>
      </w:r>
      <w:proofErr w:type="gramEnd"/>
      <w:r w:rsidRPr="0009762C">
        <w:rPr>
          <w:rFonts w:ascii="Courier New" w:hAnsi="Courier New" w:cs="Courier New"/>
          <w:lang w:val="en-US"/>
        </w:rPr>
        <w:t xml:space="preserve"> be captured in is well-approximated by normal Euclidean distance.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\section{A stream network}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Later we might add a 3rd prototype situation involving a stream network.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could use ``distance from stream'' to model effects of habitat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and</w:t>
      </w:r>
      <w:proofErr w:type="gramEnd"/>
      <w:r w:rsidRPr="0009762C">
        <w:rPr>
          <w:rFonts w:ascii="Courier New" w:hAnsi="Courier New" w:cs="Courier New"/>
          <w:lang w:val="en-US"/>
        </w:rPr>
        <w:t xml:space="preserve"> corridors or whatever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\section{Summary and Outlook}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All published applications of SCR models to date have been based on models for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encounter</w:t>
      </w:r>
      <w:proofErr w:type="gramEnd"/>
      <w:r w:rsidRPr="0009762C">
        <w:rPr>
          <w:rFonts w:ascii="Courier New" w:hAnsi="Courier New" w:cs="Courier New"/>
          <w:lang w:val="en-US"/>
        </w:rPr>
        <w:t xml:space="preserve"> probability that are functions of the standard Euclidean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between individuals and traps. The obvious limitations are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that</w:t>
      </w:r>
      <w:proofErr w:type="gramEnd"/>
      <w:r w:rsidRPr="0009762C">
        <w:rPr>
          <w:rFonts w:ascii="Courier New" w:hAnsi="Courier New" w:cs="Courier New"/>
          <w:lang w:val="en-US"/>
        </w:rPr>
        <w:t xml:space="preserve"> it is unaffected by landscape or habitat structure and implies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stationary</w:t>
      </w:r>
      <w:proofErr w:type="gramEnd"/>
      <w:r w:rsidRPr="0009762C">
        <w:rPr>
          <w:rFonts w:ascii="Courier New" w:hAnsi="Courier New" w:cs="Courier New"/>
          <w:lang w:val="en-US"/>
        </w:rPr>
        <w:t>, isotropic and symmetrical home ranges. These are standard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criticisms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the basic SCR model as universally applied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practice</w:t>
      </w:r>
      <w:proofErr w:type="gramEnd"/>
      <w:ins w:id="97" w:author="Marc" w:date="2012-04-27T17:24:00Z">
        <w:r>
          <w:rPr>
            <w:rFonts w:ascii="Courier New" w:hAnsi="Courier New" w:cs="Courier New"/>
            <w:lang w:val="en-US"/>
          </w:rPr>
          <w:t xml:space="preserve"> so far</w:t>
        </w:r>
      </w:ins>
      <w:r w:rsidRPr="0009762C">
        <w:rPr>
          <w:rFonts w:ascii="Courier New" w:hAnsi="Courier New" w:cs="Courier New"/>
          <w:lang w:val="en-US"/>
        </w:rPr>
        <w:t>. However, it is not a relevant criticism of the basic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conceptual</w:t>
      </w:r>
      <w:proofErr w:type="gramEnd"/>
      <w:r w:rsidRPr="0009762C">
        <w:rPr>
          <w:rFonts w:ascii="Courier New" w:hAnsi="Courier New" w:cs="Courier New"/>
          <w:lang w:val="en-US"/>
        </w:rPr>
        <w:t xml:space="preserve"> formulation of SCR models, because, as we have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demonstrated</w:t>
      </w:r>
      <w:proofErr w:type="gramEnd"/>
      <w:r w:rsidRPr="0009762C">
        <w:rPr>
          <w:rFonts w:ascii="Courier New" w:hAnsi="Courier New" w:cs="Courier New"/>
          <w:lang w:val="en-US"/>
        </w:rPr>
        <w:t>, one can modify the Euclidean distance metric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accommodate</w:t>
      </w:r>
      <w:proofErr w:type="gramEnd"/>
      <w:r w:rsidRPr="0009762C">
        <w:rPr>
          <w:rFonts w:ascii="Courier New" w:hAnsi="Courier New" w:cs="Courier New"/>
          <w:lang w:val="en-US"/>
        </w:rPr>
        <w:t xml:space="preserve"> more realistic space usage considerations.  Following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citet</w:t>
      </w:r>
      <w:proofErr w:type="spellEnd"/>
      <w:r w:rsidRPr="0009762C">
        <w:rPr>
          <w:rFonts w:ascii="Courier New" w:hAnsi="Courier New" w:cs="Courier New"/>
          <w:lang w:val="en-US"/>
        </w:rPr>
        <w:t>{royle_etal:2012ecol},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we</w:t>
      </w:r>
      <w:proofErr w:type="gramEnd"/>
      <w:r w:rsidRPr="0009762C">
        <w:rPr>
          <w:rFonts w:ascii="Courier New" w:hAnsi="Courier New" w:cs="Courier New"/>
          <w:lang w:val="en-US"/>
        </w:rPr>
        <w:t xml:space="preserve"> demonstrated how to use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lastRenderedPageBreak/>
        <w:t>minimum</w:t>
      </w:r>
      <w:proofErr w:type="gramEnd"/>
      <w:r w:rsidRPr="0009762C">
        <w:rPr>
          <w:rFonts w:ascii="Courier New" w:hAnsi="Courier New" w:cs="Courier New"/>
          <w:lang w:val="en-US"/>
        </w:rPr>
        <w:t xml:space="preserve"> cost-weighted distance (i.e., ``least-cost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path</w:t>
      </w:r>
      <w:proofErr w:type="gramEnd"/>
      <w:r w:rsidRPr="0009762C">
        <w:rPr>
          <w:rFonts w:ascii="Courier New" w:hAnsi="Courier New" w:cs="Courier New"/>
          <w:lang w:val="en-US"/>
        </w:rPr>
        <w:t>'') between points, and where ``cost'' is characterized by one or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more</w:t>
      </w:r>
      <w:proofErr w:type="gramEnd"/>
      <w:r w:rsidRPr="0009762C">
        <w:rPr>
          <w:rFonts w:ascii="Courier New" w:hAnsi="Courier New" w:cs="Courier New"/>
          <w:lang w:val="en-US"/>
        </w:rPr>
        <w:t xml:space="preserve"> spatially explicit covariates that are believed to influence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movement</w:t>
      </w:r>
      <w:proofErr w:type="gramEnd"/>
      <w:r w:rsidRPr="0009762C">
        <w:rPr>
          <w:rFonts w:ascii="Courier New" w:hAnsi="Courier New" w:cs="Courier New"/>
          <w:lang w:val="en-US"/>
        </w:rPr>
        <w:t xml:space="preserve"> or space-usage of individuals.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How animals use space and therefore how distance to a trap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perceived</w:t>
      </w:r>
      <w:proofErr w:type="gramEnd"/>
      <w:r w:rsidRPr="0009762C">
        <w:rPr>
          <w:rFonts w:ascii="Courier New" w:hAnsi="Courier New" w:cs="Courier New"/>
          <w:lang w:val="en-US"/>
        </w:rPr>
        <w:t xml:space="preserve"> by individuals is not something that can ever be known. We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can</w:t>
      </w:r>
      <w:proofErr w:type="gramEnd"/>
      <w:r w:rsidRPr="0009762C">
        <w:rPr>
          <w:rFonts w:ascii="Courier New" w:hAnsi="Courier New" w:cs="Courier New"/>
          <w:lang w:val="en-US"/>
        </w:rPr>
        <w:t xml:space="preserve"> only ever conjure up models to describe this phenomenon and fit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those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models to limited data on a sample of individuals during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limited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amount of time.  Here we have shown that there is hope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estimate</w:t>
      </w:r>
      <w:proofErr w:type="gramEnd"/>
      <w:r w:rsidRPr="0009762C">
        <w:rPr>
          <w:rFonts w:ascii="Courier New" w:hAnsi="Courier New" w:cs="Courier New"/>
          <w:lang w:val="en-US"/>
        </w:rPr>
        <w:t xml:space="preserve"> parameters, from capture-recapture data, that describe how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animals</w:t>
      </w:r>
      <w:proofErr w:type="gramEnd"/>
      <w:r w:rsidRPr="0009762C">
        <w:rPr>
          <w:rFonts w:ascii="Courier New" w:hAnsi="Courier New" w:cs="Courier New"/>
          <w:lang w:val="en-US"/>
        </w:rPr>
        <w:t xml:space="preserve"> use space and thereby allow for irregular home range geometry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that</w:t>
      </w:r>
      <w:proofErr w:type="gramEnd"/>
      <w:r w:rsidRPr="0009762C">
        <w:rPr>
          <w:rFonts w:ascii="Courier New" w:hAnsi="Courier New" w:cs="Courier New"/>
          <w:lang w:val="en-US"/>
        </w:rPr>
        <w:t xml:space="preserve"> is influenced by landscape structure.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Not surprisingly, our simulation study demonstrated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(Table 2) that the MLE of model parameters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approximately</w:t>
      </w:r>
      <w:proofErr w:type="gramEnd"/>
      <w:r w:rsidRPr="0009762C">
        <w:rPr>
          <w:rFonts w:ascii="Courier New" w:hAnsi="Courier New" w:cs="Courier New"/>
          <w:lang w:val="en-US"/>
        </w:rPr>
        <w:t xml:space="preserve"> unbiased in moderate sample sizes. Moreover, the effect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ignoring ecological distance and using normal Euclidean distance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 for encounter probability, has the logical effect of causing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negative</w:t>
      </w:r>
      <w:proofErr w:type="gramEnd"/>
      <w:r w:rsidRPr="0009762C">
        <w:rPr>
          <w:rFonts w:ascii="Courier New" w:hAnsi="Courier New" w:cs="Courier New"/>
          <w:lang w:val="en-US"/>
        </w:rPr>
        <w:t xml:space="preserve"> bias in estimates of $N$.  We expect this because the effect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is similar to failing to model heterogeneity</w:t>
      </w:r>
      <w:ins w:id="98" w:author="Marc" w:date="2012-04-27T17:24:00Z">
        <w:r>
          <w:rPr>
            <w:rFonts w:ascii="Courier New" w:hAnsi="Courier New" w:cs="Courier New"/>
            <w:lang w:val="en-US"/>
          </w:rPr>
          <w:t>,</w:t>
        </w:r>
      </w:ins>
      <w:del w:id="99" w:author="Marc" w:date="2012-04-27T17:24:00Z">
        <w:r w:rsidRPr="0009762C" w:rsidDel="00777520">
          <w:rPr>
            <w:rFonts w:ascii="Courier New" w:hAnsi="Courier New" w:cs="Courier New"/>
            <w:lang w:val="en-US"/>
          </w:rPr>
          <w:delText>.</w:delText>
        </w:r>
      </w:del>
      <w:r w:rsidRPr="0009762C">
        <w:rPr>
          <w:rFonts w:ascii="Courier New" w:hAnsi="Courier New" w:cs="Courier New"/>
          <w:lang w:val="en-US"/>
        </w:rPr>
        <w:t xml:space="preserve"> i.e., if we </w:t>
      </w:r>
      <w:proofErr w:type="spellStart"/>
      <w:r w:rsidRPr="0009762C">
        <w:rPr>
          <w:rFonts w:ascii="Courier New" w:hAnsi="Courier New" w:cs="Courier New"/>
          <w:lang w:val="en-US"/>
        </w:rPr>
        <w:t>mis</w:t>
      </w:r>
      <w:proofErr w:type="spellEnd"/>
      <w:r w:rsidRPr="0009762C">
        <w:rPr>
          <w:rFonts w:ascii="Courier New" w:hAnsi="Courier New" w:cs="Courier New"/>
          <w:lang w:val="en-US"/>
        </w:rPr>
        <w:t>-specify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``model $</w:t>
      </w:r>
      <w:proofErr w:type="spellStart"/>
      <w:r w:rsidRPr="0009762C">
        <w:rPr>
          <w:rFonts w:ascii="Courier New" w:hAnsi="Courier New" w:cs="Courier New"/>
          <w:lang w:val="en-US"/>
        </w:rPr>
        <w:t>M_h</w:t>
      </w:r>
      <w:proofErr w:type="spellEnd"/>
      <w:r w:rsidRPr="0009762C">
        <w:rPr>
          <w:rFonts w:ascii="Courier New" w:hAnsi="Courier New" w:cs="Courier New"/>
          <w:lang w:val="en-US"/>
        </w:rPr>
        <w:t>$''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{otis_etal:1978} with ``model $M_0$''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{otis_etal:1978} then we will expect to under-estimate $N$. So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the</w:t>
      </w:r>
      <w:proofErr w:type="gramEnd"/>
      <w:r w:rsidRPr="0009762C">
        <w:rPr>
          <w:rFonts w:ascii="Courier New" w:hAnsi="Courier New" w:cs="Courier New"/>
          <w:lang w:val="en-US"/>
        </w:rPr>
        <w:t xml:space="preserve"> effect of </w:t>
      </w:r>
      <w:proofErr w:type="spellStart"/>
      <w:r w:rsidRPr="0009762C">
        <w:rPr>
          <w:rFonts w:ascii="Courier New" w:hAnsi="Courier New" w:cs="Courier New"/>
          <w:lang w:val="en-US"/>
        </w:rPr>
        <w:t>mis</w:t>
      </w:r>
      <w:proofErr w:type="spellEnd"/>
      <w:r w:rsidRPr="0009762C">
        <w:rPr>
          <w:rFonts w:ascii="Courier New" w:hAnsi="Courier New" w:cs="Courier New"/>
          <w:lang w:val="en-US"/>
        </w:rPr>
        <w:t>-specifying the ecological distance metric with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standard</w:t>
      </w:r>
      <w:proofErr w:type="gramEnd"/>
      <w:r w:rsidRPr="0009762C">
        <w:rPr>
          <w:rFonts w:ascii="Courier New" w:hAnsi="Courier New" w:cs="Courier New"/>
          <w:lang w:val="en-US"/>
        </w:rPr>
        <w:t xml:space="preserve"> homogeneous Euclidean distance has the same effect. As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practical</w:t>
      </w:r>
      <w:proofErr w:type="gramEnd"/>
      <w:r w:rsidRPr="0009762C">
        <w:rPr>
          <w:rFonts w:ascii="Courier New" w:hAnsi="Courier New" w:cs="Courier New"/>
          <w:lang w:val="en-US"/>
        </w:rPr>
        <w:t xml:space="preserve"> matter, it stands to reason that many previous applications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of</w:t>
      </w:r>
      <w:proofErr w:type="gramEnd"/>
      <w:r w:rsidRPr="0009762C">
        <w:rPr>
          <w:rFonts w:ascii="Courier New" w:hAnsi="Courier New" w:cs="Courier New"/>
          <w:lang w:val="en-US"/>
        </w:rPr>
        <w:t xml:space="preserve"> SCR models based on homogeneous distance metrics have under-stated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density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the focal population.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our view, this bias is not really the most important reason to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consider</w:t>
      </w:r>
      <w:proofErr w:type="gramEnd"/>
      <w:r w:rsidRPr="0009762C">
        <w:rPr>
          <w:rFonts w:ascii="Courier New" w:hAnsi="Courier New" w:cs="Courier New"/>
          <w:lang w:val="en-US"/>
        </w:rPr>
        <w:t xml:space="preserve"> models of ecological distance. Rather, inference about the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structure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ecological distance is fundamental to many problems in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applied</w:t>
      </w:r>
      <w:proofErr w:type="gramEnd"/>
      <w:r w:rsidRPr="0009762C">
        <w:rPr>
          <w:rFonts w:ascii="Courier New" w:hAnsi="Courier New" w:cs="Courier New"/>
          <w:lang w:val="en-US"/>
        </w:rPr>
        <w:t xml:space="preserve"> and theoretical ecology related to modeling landscape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connectivity</w:t>
      </w:r>
      <w:proofErr w:type="gramEnd"/>
      <w:r w:rsidRPr="0009762C">
        <w:rPr>
          <w:rFonts w:ascii="Courier New" w:hAnsi="Courier New" w:cs="Courier New"/>
          <w:lang w:val="en-US"/>
        </w:rPr>
        <w:t>, corridor and reserve design, population viability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analysis</w:t>
      </w:r>
      <w:proofErr w:type="gramEnd"/>
      <w:r w:rsidRPr="0009762C">
        <w:rPr>
          <w:rFonts w:ascii="Courier New" w:hAnsi="Courier New" w:cs="Courier New"/>
          <w:lang w:val="en-US"/>
        </w:rPr>
        <w:t>, gene flow, and other phenomena.  Our new model allows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investigators</w:t>
      </w:r>
      <w:proofErr w:type="gramEnd"/>
      <w:r w:rsidRPr="0009762C">
        <w:rPr>
          <w:rFonts w:ascii="Courier New" w:hAnsi="Courier New" w:cs="Courier New"/>
          <w:lang w:val="en-US"/>
        </w:rPr>
        <w:t xml:space="preserve"> to evaluate landscape factors that influence movement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individuals</w:t>
      </w:r>
      <w:proofErr w:type="gramEnd"/>
      <w:r w:rsidRPr="0009762C">
        <w:rPr>
          <w:rFonts w:ascii="Courier New" w:hAnsi="Courier New" w:cs="Courier New"/>
          <w:lang w:val="en-US"/>
        </w:rPr>
        <w:t xml:space="preserve"> over the landscape from non-invasively collected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capture-recapture</w:t>
      </w:r>
      <w:proofErr w:type="gramEnd"/>
      <w:r w:rsidRPr="0009762C">
        <w:rPr>
          <w:rFonts w:ascii="Courier New" w:hAnsi="Courier New" w:cs="Courier New"/>
          <w:lang w:val="en-US"/>
        </w:rPr>
        <w:t xml:space="preserve"> data.  Therefore SCR models based on ecological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metrics might aid in understanding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aspects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space usage and movement in animal populations and, ultimately, in addressing conservation-related problems such as corridor design.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We considered inference for ecological distance models based on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marginal</w:t>
      </w:r>
      <w:proofErr w:type="gramEnd"/>
      <w:r w:rsidRPr="0009762C">
        <w:rPr>
          <w:rFonts w:ascii="Courier New" w:hAnsi="Courier New" w:cs="Courier New"/>
          <w:lang w:val="en-US"/>
        </w:rPr>
        <w:t xml:space="preserve"> likelihood \</w:t>
      </w:r>
      <w:proofErr w:type="spellStart"/>
      <w:r w:rsidRPr="0009762C">
        <w:rPr>
          <w:rFonts w:ascii="Courier New" w:hAnsi="Courier New" w:cs="Courier New"/>
          <w:lang w:val="en-US"/>
        </w:rPr>
        <w:t>citep</w:t>
      </w:r>
      <w:proofErr w:type="spellEnd"/>
      <w:r w:rsidRPr="0009762C">
        <w:rPr>
          <w:rFonts w:ascii="Courier New" w:hAnsi="Courier New" w:cs="Courier New"/>
          <w:lang w:val="en-US"/>
        </w:rPr>
        <w:t>{borchers_efford:2008}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(</w:t>
      </w:r>
      <w:proofErr w:type="gramStart"/>
      <w:r w:rsidRPr="0009762C">
        <w:rPr>
          <w:rFonts w:ascii="Courier New" w:hAnsi="Courier New" w:cs="Courier New"/>
          <w:lang w:val="en-US"/>
        </w:rPr>
        <w:t>see</w:t>
      </w:r>
      <w:proofErr w:type="gramEnd"/>
      <w:r w:rsidRPr="0009762C">
        <w:rPr>
          <w:rFonts w:ascii="Courier New" w:hAnsi="Courier New" w:cs="Courier New"/>
          <w:lang w:val="en-US"/>
        </w:rPr>
        <w:t xml:space="preserve"> </w:t>
      </w:r>
      <w:proofErr w:type="spellStart"/>
      <w:r w:rsidRPr="0009762C">
        <w:rPr>
          <w:rFonts w:ascii="Courier New" w:hAnsi="Courier New" w:cs="Courier New"/>
          <w:lang w:val="en-US"/>
        </w:rPr>
        <w:t>Chapt</w:t>
      </w:r>
      <w:proofErr w:type="spellEnd"/>
      <w:r w:rsidRPr="0009762C">
        <w:rPr>
          <w:rFonts w:ascii="Courier New" w:hAnsi="Courier New" w:cs="Courier New"/>
          <w:lang w:val="en-US"/>
        </w:rPr>
        <w:t>. \</w:t>
      </w:r>
      <w:proofErr w:type="gramStart"/>
      <w:r w:rsidRPr="0009762C">
        <w:rPr>
          <w:rFonts w:ascii="Courier New" w:hAnsi="Courier New" w:cs="Courier New"/>
          <w:lang w:val="en-US"/>
        </w:rPr>
        <w:t>ref{</w:t>
      </w:r>
      <w:proofErr w:type="spellStart"/>
      <w:proofErr w:type="gramEnd"/>
      <w:r w:rsidRPr="0009762C">
        <w:rPr>
          <w:rFonts w:ascii="Courier New" w:hAnsi="Courier New" w:cs="Courier New"/>
          <w:lang w:val="en-US"/>
        </w:rPr>
        <w:t>chapt.mle</w:t>
      </w:r>
      <w:proofErr w:type="spellEnd"/>
      <w:r w:rsidRPr="0009762C">
        <w:rPr>
          <w:rFonts w:ascii="Courier New" w:hAnsi="Courier New" w:cs="Courier New"/>
          <w:lang w:val="en-US"/>
        </w:rPr>
        <w:t>}).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In principle,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r w:rsidRPr="0009762C">
        <w:rPr>
          <w:rFonts w:ascii="Courier New" w:hAnsi="Courier New" w:cs="Courier New"/>
          <w:lang w:val="en-US"/>
        </w:rPr>
        <w:t>Bayesian analysis does not pose any unique challenges for this new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class</w:t>
      </w:r>
      <w:proofErr w:type="gramEnd"/>
      <w:r w:rsidRPr="0009762C">
        <w:rPr>
          <w:rFonts w:ascii="Courier New" w:hAnsi="Courier New" w:cs="Courier New"/>
          <w:lang w:val="en-US"/>
        </w:rPr>
        <w:t xml:space="preserve"> of models, except that computing the cost-weighted distance is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computationally</w:t>
      </w:r>
      <w:proofErr w:type="gramEnd"/>
      <w:r w:rsidRPr="0009762C">
        <w:rPr>
          <w:rFonts w:ascii="Courier New" w:hAnsi="Courier New" w:cs="Courier New"/>
          <w:lang w:val="en-US"/>
        </w:rPr>
        <w:t xml:space="preserve"> intensive.  So, having to do this </w:t>
      </w:r>
      <w:proofErr w:type="gramStart"/>
      <w:r w:rsidRPr="0009762C">
        <w:rPr>
          <w:rFonts w:ascii="Courier New" w:hAnsi="Courier New" w:cs="Courier New"/>
          <w:lang w:val="en-US"/>
        </w:rPr>
        <w:t>at each iteration</w:t>
      </w:r>
      <w:proofErr w:type="gramEnd"/>
      <w:r w:rsidRPr="0009762C">
        <w:rPr>
          <w:rFonts w:ascii="Courier New" w:hAnsi="Courier New" w:cs="Courier New"/>
          <w:lang w:val="en-US"/>
        </w:rPr>
        <w:t xml:space="preserve"> of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an</w:t>
      </w:r>
      <w:proofErr w:type="gramEnd"/>
      <w:r w:rsidRPr="0009762C">
        <w:rPr>
          <w:rFonts w:ascii="Courier New" w:hAnsi="Courier New" w:cs="Courier New"/>
          <w:lang w:val="en-US"/>
        </w:rPr>
        <w:t xml:space="preserve"> MCMC algorithm may be impractical using existing algorithms.  A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related</w:t>
      </w:r>
      <w:proofErr w:type="gramEnd"/>
      <w:r w:rsidRPr="0009762C">
        <w:rPr>
          <w:rFonts w:ascii="Courier New" w:hAnsi="Courier New" w:cs="Courier New"/>
          <w:lang w:val="en-US"/>
        </w:rPr>
        <w:t xml:space="preserve"> issue is that the size of the raster slows things down. For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very</w:t>
      </w:r>
      <w:proofErr w:type="gramEnd"/>
      <w:r w:rsidRPr="0009762C">
        <w:rPr>
          <w:rFonts w:ascii="Courier New" w:hAnsi="Courier New" w:cs="Courier New"/>
          <w:lang w:val="en-US"/>
        </w:rPr>
        <w:t xml:space="preserve"> large </w:t>
      </w:r>
      <w:proofErr w:type="spellStart"/>
      <w:r w:rsidRPr="0009762C">
        <w:rPr>
          <w:rFonts w:ascii="Courier New" w:hAnsi="Courier New" w:cs="Courier New"/>
          <w:lang w:val="en-US"/>
        </w:rPr>
        <w:t>rasters</w:t>
      </w:r>
      <w:proofErr w:type="spellEnd"/>
      <w:r w:rsidRPr="0009762C">
        <w:rPr>
          <w:rFonts w:ascii="Courier New" w:hAnsi="Courier New" w:cs="Courier New"/>
          <w:lang w:val="en-US"/>
        </w:rPr>
        <w:t>, even likelihood analysis can be computationally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challenging</w:t>
      </w:r>
      <w:proofErr w:type="gramEnd"/>
      <w:r w:rsidRPr="0009762C">
        <w:rPr>
          <w:rFonts w:ascii="Courier New" w:hAnsi="Courier New" w:cs="Courier New"/>
          <w:lang w:val="en-US"/>
        </w:rPr>
        <w:t xml:space="preserve"> and methods for efficient calculation of the ecological</w:t>
      </w:r>
    </w:p>
    <w:p w:rsidR="00F41B75" w:rsidRPr="0009762C" w:rsidRDefault="00777520" w:rsidP="00E047CD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09762C">
        <w:rPr>
          <w:rFonts w:ascii="Courier New" w:hAnsi="Courier New" w:cs="Courier New"/>
          <w:lang w:val="en-US"/>
        </w:rPr>
        <w:t>distance</w:t>
      </w:r>
      <w:proofErr w:type="gramEnd"/>
      <w:r w:rsidRPr="0009762C">
        <w:rPr>
          <w:rFonts w:ascii="Courier New" w:hAnsi="Courier New" w:cs="Courier New"/>
          <w:lang w:val="en-US"/>
        </w:rPr>
        <w:t xml:space="preserve"> given the raster covariate(s) and parameters might be needed.</w:t>
      </w: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F41B75" w:rsidRPr="0009762C" w:rsidRDefault="00F41B75" w:rsidP="00E047CD">
      <w:pPr>
        <w:pStyle w:val="PlainText"/>
        <w:rPr>
          <w:rFonts w:ascii="Courier New" w:hAnsi="Courier New" w:cs="Courier New"/>
          <w:lang w:val="en-US"/>
        </w:rPr>
      </w:pPr>
    </w:p>
    <w:p w:rsidR="00E047CD" w:rsidRPr="0009762C" w:rsidRDefault="00E047CD" w:rsidP="00E047CD">
      <w:pPr>
        <w:pStyle w:val="PlainText"/>
        <w:rPr>
          <w:rFonts w:ascii="Courier New" w:hAnsi="Courier New" w:cs="Courier New"/>
          <w:lang w:val="en-US"/>
        </w:rPr>
      </w:pPr>
    </w:p>
    <w:sectPr w:rsidR="00E047CD" w:rsidRPr="0009762C" w:rsidSect="00E047CD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0F8"/>
    <w:multiLevelType w:val="hybridMultilevel"/>
    <w:tmpl w:val="D0F018AE"/>
    <w:lvl w:ilvl="0" w:tplc="AC70F488">
      <w:start w:val="1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EF"/>
    <w:rsid w:val="00042D06"/>
    <w:rsid w:val="0009762C"/>
    <w:rsid w:val="000D2D4A"/>
    <w:rsid w:val="000F17EA"/>
    <w:rsid w:val="00215C20"/>
    <w:rsid w:val="002B1982"/>
    <w:rsid w:val="00332FAC"/>
    <w:rsid w:val="00384046"/>
    <w:rsid w:val="003B31E3"/>
    <w:rsid w:val="004003CA"/>
    <w:rsid w:val="00435BD2"/>
    <w:rsid w:val="00546AD1"/>
    <w:rsid w:val="005D07DC"/>
    <w:rsid w:val="005D7F5A"/>
    <w:rsid w:val="00777520"/>
    <w:rsid w:val="00784B4F"/>
    <w:rsid w:val="007E31F8"/>
    <w:rsid w:val="00857CCA"/>
    <w:rsid w:val="00974DC9"/>
    <w:rsid w:val="00993E9C"/>
    <w:rsid w:val="009B59A0"/>
    <w:rsid w:val="00BA0787"/>
    <w:rsid w:val="00C468EF"/>
    <w:rsid w:val="00E047CD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47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7C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47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7C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8103</Words>
  <Characters>46189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Andy Royle-pr</cp:lastModifiedBy>
  <cp:revision>22</cp:revision>
  <dcterms:created xsi:type="dcterms:W3CDTF">2012-04-27T14:37:00Z</dcterms:created>
  <dcterms:modified xsi:type="dcterms:W3CDTF">2012-04-28T21:47:00Z</dcterms:modified>
</cp:coreProperties>
</file>