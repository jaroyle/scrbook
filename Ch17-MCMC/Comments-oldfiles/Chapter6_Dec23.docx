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1E1" w:rsidRPr="001E2332" w:rsidRDefault="001E2332" w:rsidP="001E2332">
      <w:pPr>
        <w:jc w:val="center"/>
        <w:rPr>
          <w:b/>
          <w:lang w:val="en-US"/>
        </w:rPr>
      </w:pPr>
      <w:r>
        <w:rPr>
          <w:b/>
          <w:lang w:val="en-US"/>
        </w:rPr>
        <w:t xml:space="preserve">Chapter 10 - </w:t>
      </w:r>
      <w:r w:rsidR="00143752" w:rsidRPr="001E2332">
        <w:rPr>
          <w:b/>
          <w:lang w:val="en-US"/>
        </w:rPr>
        <w:t>MCMC</w:t>
      </w:r>
      <w:r w:rsidRPr="001E2332">
        <w:rPr>
          <w:b/>
          <w:lang w:val="en-US"/>
        </w:rPr>
        <w:t xml:space="preserve"> details</w:t>
      </w:r>
    </w:p>
    <w:p w:rsidR="00CA2526" w:rsidRPr="00F11094" w:rsidRDefault="00CA2526" w:rsidP="00CA2526">
      <w:pPr>
        <w:rPr>
          <w:b/>
          <w:lang w:val="en-US"/>
        </w:rPr>
      </w:pPr>
      <w:r w:rsidRPr="00F11094">
        <w:rPr>
          <w:b/>
          <w:lang w:val="en-US"/>
        </w:rPr>
        <w:t xml:space="preserve">Introduction </w:t>
      </w:r>
    </w:p>
    <w:p w:rsidR="00A9082E" w:rsidDel="00A24D88" w:rsidRDefault="00A24D88" w:rsidP="00CA2526">
      <w:pPr>
        <w:rPr>
          <w:del w:id="0" w:author="Andy Royle-pr" w:date="2011-12-23T08:06:00Z"/>
          <w:lang w:val="en-US"/>
        </w:rPr>
      </w:pPr>
      <w:ins w:id="1" w:author="Andy Royle-pr" w:date="2011-12-23T09:35:00Z">
        <w:r>
          <w:rPr>
            <w:lang w:val="en-US"/>
          </w:rPr>
          <w:t>RAHEL: This looks really good. I put a lot of latex mark-up into the chapter. Please go through and accept/reject everything and tie up a few loose ends/comments that are still here. If you want comments to REMAIN in the document after Latex-</w:t>
        </w:r>
        <w:proofErr w:type="spellStart"/>
        <w:r>
          <w:rPr>
            <w:lang w:val="en-US"/>
          </w:rPr>
          <w:t>ing</w:t>
        </w:r>
        <w:proofErr w:type="spellEnd"/>
        <w:r>
          <w:rPr>
            <w:lang w:val="en-US"/>
          </w:rPr>
          <w:t xml:space="preserve"> happens please use the \</w:t>
        </w:r>
        <w:proofErr w:type="gramStart"/>
        <w:r>
          <w:rPr>
            <w:lang w:val="en-US"/>
          </w:rPr>
          <w:t>footnote{</w:t>
        </w:r>
        <w:proofErr w:type="gramEnd"/>
        <w:r>
          <w:rPr>
            <w:lang w:val="en-US"/>
          </w:rPr>
          <w:t xml:space="preserve"> }  command. i.e. \</w:t>
        </w:r>
        <w:proofErr w:type="gramStart"/>
        <w:r>
          <w:rPr>
            <w:lang w:val="en-US"/>
          </w:rPr>
          <w:t>footnote{</w:t>
        </w:r>
        <w:proofErr w:type="gramEnd"/>
        <w:r>
          <w:rPr>
            <w:lang w:val="en-US"/>
          </w:rPr>
          <w:t xml:space="preserve"> This issues needs addressed somehow in the revisions later </w:t>
        </w:r>
      </w:ins>
      <w:ins w:id="2" w:author="Andy Royle-pr" w:date="2011-12-23T09:36:00Z">
        <w:r>
          <w:rPr>
            <w:lang w:val="en-US"/>
          </w:rPr>
          <w:t xml:space="preserve">} and then things will remain after </w:t>
        </w:r>
        <w:proofErr w:type="spellStart"/>
        <w:r>
          <w:rPr>
            <w:lang w:val="en-US"/>
          </w:rPr>
          <w:t>Kimmy</w:t>
        </w:r>
        <w:proofErr w:type="spellEnd"/>
        <w:r>
          <w:rPr>
            <w:lang w:val="en-US"/>
          </w:rPr>
          <w:t xml:space="preserve"> does her work on this </w:t>
        </w:r>
        <w:proofErr w:type="spellStart"/>
        <w:r>
          <w:rPr>
            <w:lang w:val="en-US"/>
          </w:rPr>
          <w:t>stuff.</w:t>
        </w:r>
      </w:ins>
    </w:p>
    <w:p w:rsidR="00A24D88" w:rsidRDefault="00A24D88" w:rsidP="00CA2526">
      <w:pPr>
        <w:rPr>
          <w:ins w:id="3" w:author="Andy Royle-pr" w:date="2011-12-23T09:37:00Z"/>
          <w:lang w:val="en-US"/>
        </w:rPr>
      </w:pPr>
      <w:ins w:id="4" w:author="Andy Royle-pr" w:date="2011-12-23T09:36:00Z">
        <w:r>
          <w:rPr>
            <w:lang w:val="en-US"/>
          </w:rPr>
          <w:t>Next</w:t>
        </w:r>
        <w:proofErr w:type="spellEnd"/>
        <w:r>
          <w:rPr>
            <w:lang w:val="en-US"/>
          </w:rPr>
          <w:t xml:space="preserve"> version I</w:t>
        </w:r>
      </w:ins>
      <w:ins w:id="5" w:author="Andy Royle-pr" w:date="2011-12-23T09:37:00Z">
        <w:r>
          <w:rPr>
            <w:lang w:val="en-US"/>
          </w:rPr>
          <w:t xml:space="preserve">’ll send directly to </w:t>
        </w:r>
        <w:proofErr w:type="spellStart"/>
        <w:r>
          <w:rPr>
            <w:lang w:val="en-US"/>
          </w:rPr>
          <w:t>Kimmy</w:t>
        </w:r>
        <w:proofErr w:type="spellEnd"/>
        <w:r>
          <w:rPr>
            <w:lang w:val="en-US"/>
          </w:rPr>
          <w:t xml:space="preserve"> and she can latex it, we’ll do some edits (changing to math mode of a lot of things) and then we’ll compile chapters 2 – 6 together and read/edit for coherency and linkages etc</w:t>
        </w:r>
        <w:proofErr w:type="gramStart"/>
        <w:r>
          <w:rPr>
            <w:lang w:val="en-US"/>
          </w:rPr>
          <w:t>..</w:t>
        </w:r>
        <w:proofErr w:type="gramEnd"/>
      </w:ins>
    </w:p>
    <w:p w:rsidR="00A24D88" w:rsidRDefault="00A24D88" w:rsidP="00CA2526">
      <w:pPr>
        <w:rPr>
          <w:ins w:id="6" w:author="Andy Royle-pr" w:date="2011-12-23T09:38:00Z"/>
          <w:lang w:val="en-US"/>
        </w:rPr>
      </w:pPr>
      <w:ins w:id="7" w:author="Andy Royle-pr" w:date="2011-12-23T09:37:00Z">
        <w:r>
          <w:rPr>
            <w:lang w:val="en-US"/>
          </w:rPr>
          <w:t xml:space="preserve">You’ll note some of the latex stuff I did:   dollar signs indicate inline math mode: </w:t>
        </w:r>
      </w:ins>
      <w:ins w:id="8" w:author="Andy Royle-pr" w:date="2011-12-23T09:38:00Z">
        <w:r>
          <w:rPr>
            <w:lang w:val="en-US"/>
          </w:rPr>
          <w:t xml:space="preserve"> </w:t>
        </w:r>
      </w:ins>
      <w:ins w:id="9" w:author="Andy Royle-pr" w:date="2011-12-23T09:37:00Z">
        <w:r>
          <w:rPr>
            <w:lang w:val="en-US"/>
          </w:rPr>
          <w:t>$ math expression $</w:t>
        </w:r>
      </w:ins>
    </w:p>
    <w:p w:rsidR="00A24D88" w:rsidRDefault="00A24D88" w:rsidP="00CA2526">
      <w:pPr>
        <w:rPr>
          <w:ins w:id="10" w:author="Andy Royle-pr" w:date="2011-12-23T09:39:00Z"/>
          <w:lang w:val="en-US"/>
        </w:rPr>
      </w:pPr>
      <w:ins w:id="11" w:author="Andy Royle-pr" w:date="2011-12-23T09:38:00Z">
        <w:r>
          <w:rPr>
            <w:lang w:val="en-US"/>
          </w:rPr>
          <w:t>“</w:t>
        </w:r>
        <w:proofErr w:type="gramStart"/>
        <w:r>
          <w:rPr>
            <w:lang w:val="en-US"/>
          </w:rPr>
          <w:t>slash</w:t>
        </w:r>
        <w:proofErr w:type="gramEnd"/>
        <w:r>
          <w:rPr>
            <w:lang w:val="en-US"/>
          </w:rPr>
          <w:t xml:space="preserve"> bracket” like this \[ equation \]    is an equation that gets its own line.  There are other things you’ll see like $\</w:t>
        </w:r>
        <w:proofErr w:type="spellStart"/>
        <w:r>
          <w:rPr>
            <w:lang w:val="en-US"/>
          </w:rPr>
          <w:t>sim</w:t>
        </w:r>
        <w:proofErr w:type="spellEnd"/>
        <w:r>
          <w:rPr>
            <w:lang w:val="en-US"/>
          </w:rPr>
          <w:t xml:space="preserve">$ instead of </w:t>
        </w:r>
        <w:proofErr w:type="gramStart"/>
        <w:r>
          <w:rPr>
            <w:lang w:val="en-US"/>
          </w:rPr>
          <w:t>~  and</w:t>
        </w:r>
        <w:proofErr w:type="gramEnd"/>
        <w:r>
          <w:rPr>
            <w:lang w:val="en-US"/>
          </w:rPr>
          <w:t xml:space="preserve"> $\</w:t>
        </w:r>
        <w:proofErr w:type="spellStart"/>
        <w:r>
          <w:rPr>
            <w:lang w:val="en-US"/>
          </w:rPr>
          <w:t>propto</w:t>
        </w:r>
        <w:proofErr w:type="spellEnd"/>
        <w:r>
          <w:rPr>
            <w:lang w:val="en-US"/>
          </w:rPr>
          <w:t>$ for a proportional to  etc</w:t>
        </w:r>
      </w:ins>
      <w:ins w:id="12" w:author="Andy Royle-pr" w:date="2011-12-23T09:39:00Z">
        <w:r>
          <w:rPr>
            <w:lang w:val="en-US"/>
          </w:rPr>
          <w:t>… Greek letters $\theta$ $\alpha$ etc…</w:t>
        </w:r>
      </w:ins>
    </w:p>
    <w:p w:rsidR="00A24D88" w:rsidRDefault="00A24D88" w:rsidP="00CA2526">
      <w:pPr>
        <w:rPr>
          <w:ins w:id="13" w:author="Andy Royle-pr" w:date="2011-12-23T09:38:00Z"/>
          <w:lang w:val="en-US"/>
        </w:rPr>
      </w:pPr>
      <w:ins w:id="14" w:author="Andy Royle-pr" w:date="2011-12-23T09:39:00Z">
        <w:r>
          <w:rPr>
            <w:lang w:val="en-US"/>
          </w:rPr>
          <w:t xml:space="preserve">You don’t have to deal with all of this because </w:t>
        </w:r>
        <w:proofErr w:type="spellStart"/>
        <w:proofErr w:type="gramStart"/>
        <w:r>
          <w:rPr>
            <w:lang w:val="en-US"/>
          </w:rPr>
          <w:t>its</w:t>
        </w:r>
        <w:proofErr w:type="spellEnd"/>
        <w:proofErr w:type="gramEnd"/>
        <w:r>
          <w:rPr>
            <w:lang w:val="en-US"/>
          </w:rPr>
          <w:t xml:space="preserve"> really easy to surf through a document and do it later and </w:t>
        </w:r>
        <w:proofErr w:type="spellStart"/>
        <w:r>
          <w:rPr>
            <w:lang w:val="en-US"/>
          </w:rPr>
          <w:t>Kimmy</w:t>
        </w:r>
        <w:proofErr w:type="spellEnd"/>
        <w:r>
          <w:rPr>
            <w:lang w:val="en-US"/>
          </w:rPr>
          <w:t xml:space="preserve"> can fix a bunch of it.</w:t>
        </w:r>
      </w:ins>
    </w:p>
    <w:p w:rsidR="00A24D88" w:rsidRDefault="00A24D88" w:rsidP="00CA2526">
      <w:pPr>
        <w:rPr>
          <w:ins w:id="15" w:author="Andy Royle-pr" w:date="2011-12-23T09:36:00Z"/>
          <w:lang w:val="en-US"/>
        </w:rPr>
      </w:pPr>
    </w:p>
    <w:p w:rsidR="00A24D88" w:rsidRDefault="00A24D88" w:rsidP="00CA2526">
      <w:pPr>
        <w:rPr>
          <w:ins w:id="16" w:author="Andy Royle-pr" w:date="2011-12-23T09:36:00Z"/>
          <w:lang w:val="en-US"/>
        </w:rPr>
      </w:pPr>
    </w:p>
    <w:p w:rsidR="00CA2526" w:rsidRDefault="00CA2526" w:rsidP="00CA2526">
      <w:pPr>
        <w:rPr>
          <w:lang w:val="en-US"/>
        </w:rPr>
      </w:pPr>
      <w:r w:rsidRPr="00AA20F0">
        <w:rPr>
          <w:lang w:val="en-US"/>
        </w:rPr>
        <w:t>In this chapter we will d</w:t>
      </w:r>
      <w:r>
        <w:rPr>
          <w:lang w:val="en-US"/>
        </w:rPr>
        <w:t>ive</w:t>
      </w:r>
      <w:r w:rsidRPr="00AA20F0">
        <w:rPr>
          <w:lang w:val="en-US"/>
        </w:rPr>
        <w:t xml:space="preserve"> a little deeper into M</w:t>
      </w:r>
      <w:r>
        <w:rPr>
          <w:lang w:val="en-US"/>
        </w:rPr>
        <w:t>ar</w:t>
      </w:r>
      <w:r w:rsidR="007874F5">
        <w:rPr>
          <w:lang w:val="en-US"/>
        </w:rPr>
        <w:t>k</w:t>
      </w:r>
      <w:r>
        <w:rPr>
          <w:lang w:val="en-US"/>
        </w:rPr>
        <w:t xml:space="preserve">ov chain </w:t>
      </w:r>
      <w:r w:rsidRPr="00AA20F0">
        <w:rPr>
          <w:lang w:val="en-US"/>
        </w:rPr>
        <w:t>M</w:t>
      </w:r>
      <w:r>
        <w:rPr>
          <w:lang w:val="en-US"/>
        </w:rPr>
        <w:t xml:space="preserve">onte </w:t>
      </w:r>
      <w:r w:rsidRPr="00AA20F0">
        <w:rPr>
          <w:lang w:val="en-US"/>
        </w:rPr>
        <w:t>C</w:t>
      </w:r>
      <w:r>
        <w:rPr>
          <w:lang w:val="en-US"/>
        </w:rPr>
        <w:t>arlo (MCMC)</w:t>
      </w:r>
      <w:r w:rsidRPr="00AA20F0">
        <w:rPr>
          <w:lang w:val="en-US"/>
        </w:rPr>
        <w:t xml:space="preserve"> sampling. We will construct</w:t>
      </w:r>
      <w:r w:rsidR="00FE5071">
        <w:rPr>
          <w:lang w:val="en-US"/>
        </w:rPr>
        <w:t xml:space="preserve"> </w:t>
      </w:r>
      <w:r w:rsidR="00464B24">
        <w:rPr>
          <w:lang w:val="en-US"/>
        </w:rPr>
        <w:t>custom</w:t>
      </w:r>
      <w:r w:rsidRPr="00AA20F0">
        <w:rPr>
          <w:lang w:val="en-US"/>
        </w:rPr>
        <w:t xml:space="preserve"> MCMC samplers</w:t>
      </w:r>
      <w:r w:rsidR="00464B24">
        <w:rPr>
          <w:lang w:val="en-US"/>
        </w:rPr>
        <w:t xml:space="preserve"> in R</w:t>
      </w:r>
      <w:r>
        <w:rPr>
          <w:lang w:val="en-US"/>
        </w:rPr>
        <w:t>, starting with easy-to-code GLMs and GLMMs and moving on to</w:t>
      </w:r>
      <w:r w:rsidRPr="00AA20F0">
        <w:rPr>
          <w:lang w:val="en-US"/>
        </w:rPr>
        <w:t xml:space="preserve"> simple SCR models</w:t>
      </w:r>
      <w:r>
        <w:rPr>
          <w:lang w:val="en-US"/>
        </w:rPr>
        <w:t>. We will also</w:t>
      </w:r>
      <w:r w:rsidRPr="00AA20F0">
        <w:rPr>
          <w:lang w:val="en-US"/>
        </w:rPr>
        <w:t xml:space="preserve"> demonstrate some tricks and simple extensions to the ‘spatial nul</w:t>
      </w:r>
      <w:r>
        <w:rPr>
          <w:lang w:val="en-US"/>
        </w:rPr>
        <w:t xml:space="preserve">l model’. Finally, we will </w:t>
      </w:r>
      <w:r w:rsidR="00464B24">
        <w:rPr>
          <w:lang w:val="en-US"/>
        </w:rPr>
        <w:t>illustrate</w:t>
      </w:r>
      <w:r>
        <w:rPr>
          <w:lang w:val="en-US"/>
        </w:rPr>
        <w:t xml:space="preserve"> </w:t>
      </w:r>
      <w:r w:rsidRPr="00AA20F0">
        <w:rPr>
          <w:lang w:val="en-US"/>
        </w:rPr>
        <w:t xml:space="preserve">some alternative ready-to-use software packages for MCMC sampling. </w:t>
      </w:r>
      <w:r>
        <w:rPr>
          <w:lang w:val="en-US"/>
        </w:rPr>
        <w:t xml:space="preserve">We will NOT provide exhaustive background information on the theory and justification of MCMC sampling – there are entire books dedicated to that subject and we refer you to Robert and Casella </w:t>
      </w:r>
      <w:r w:rsidRPr="00743214">
        <w:rPr>
          <w:highlight w:val="yellow"/>
          <w:lang w:val="en-US"/>
        </w:rPr>
        <w:t>(REFS) OTHER BOOKS</w:t>
      </w:r>
      <w:r>
        <w:rPr>
          <w:lang w:val="en-US"/>
        </w:rPr>
        <w:t xml:space="preserve">? Rather we aim to provide you with enough background and technical know-how to start building your own MCMC samplers for SCR models in R. </w:t>
      </w:r>
      <w:r w:rsidRPr="00AA20F0">
        <w:rPr>
          <w:lang w:val="en-US"/>
        </w:rPr>
        <w:t xml:space="preserve"> </w:t>
      </w:r>
    </w:p>
    <w:p w:rsidR="00FE5071" w:rsidRPr="00FE5071" w:rsidRDefault="00E87269" w:rsidP="00FE5071">
      <w:pPr>
        <w:rPr>
          <w:b/>
          <w:i/>
          <w:lang w:val="en-US"/>
        </w:rPr>
      </w:pPr>
      <w:ins w:id="17" w:author="Andy Royle-pr" w:date="2011-12-23T08:06:00Z">
        <w:r>
          <w:rPr>
            <w:b/>
            <w:i/>
            <w:lang w:val="en-US"/>
          </w:rPr>
          <w:t>\subsection{</w:t>
        </w:r>
      </w:ins>
      <w:r w:rsidR="00FE5071" w:rsidRPr="00FE5071">
        <w:rPr>
          <w:b/>
          <w:i/>
          <w:lang w:val="en-US"/>
        </w:rPr>
        <w:t xml:space="preserve">Why </w:t>
      </w:r>
      <w:proofErr w:type="gramStart"/>
      <w:r w:rsidR="00FE5071" w:rsidRPr="00FE5071">
        <w:rPr>
          <w:b/>
          <w:i/>
          <w:lang w:val="en-US"/>
        </w:rPr>
        <w:t>build</w:t>
      </w:r>
      <w:proofErr w:type="gramEnd"/>
      <w:r w:rsidR="00FE5071" w:rsidRPr="00FE5071">
        <w:rPr>
          <w:b/>
          <w:i/>
          <w:lang w:val="en-US"/>
        </w:rPr>
        <w:t xml:space="preserve"> your own MCMC algorithm?</w:t>
      </w:r>
      <w:ins w:id="18" w:author="Andy Royle-pr" w:date="2011-12-23T08:06:00Z">
        <w:r>
          <w:rPr>
            <w:b/>
            <w:i/>
            <w:lang w:val="en-US"/>
          </w:rPr>
          <w:t>}</w:t>
        </w:r>
      </w:ins>
    </w:p>
    <w:p w:rsidR="00FE5071" w:rsidRDefault="00FE5071" w:rsidP="00FE5071">
      <w:pPr>
        <w:rPr>
          <w:lang w:val="en-US"/>
        </w:rPr>
      </w:pPr>
      <w:r w:rsidRPr="00E041E0">
        <w:rPr>
          <w:lang w:val="en-US"/>
        </w:rPr>
        <w:t xml:space="preserve">The standard program we have used so far to run MCMC analyses is </w:t>
      </w:r>
      <w:proofErr w:type="spellStart"/>
      <w:r w:rsidRPr="00E041E0">
        <w:rPr>
          <w:lang w:val="en-US"/>
        </w:rPr>
        <w:t>WinBUGS</w:t>
      </w:r>
      <w:proofErr w:type="spellEnd"/>
      <w:r w:rsidRPr="00E041E0">
        <w:rPr>
          <w:lang w:val="en-US"/>
        </w:rPr>
        <w:t xml:space="preserve"> (REF). The wonderful thing about </w:t>
      </w:r>
      <w:proofErr w:type="spellStart"/>
      <w:r w:rsidRPr="00E041E0">
        <w:rPr>
          <w:lang w:val="en-US"/>
        </w:rPr>
        <w:t>WinBUGS</w:t>
      </w:r>
      <w:proofErr w:type="spellEnd"/>
      <w:r w:rsidRPr="00E041E0">
        <w:rPr>
          <w:lang w:val="en-US"/>
        </w:rPr>
        <w:t xml:space="preserve"> is that it will automatically use the most appropriate and efficient form of MCMC sampling fo</w:t>
      </w:r>
      <w:r w:rsidR="009D1E42">
        <w:rPr>
          <w:lang w:val="en-US"/>
        </w:rPr>
        <w:t xml:space="preserve">r the model </w:t>
      </w:r>
      <w:ins w:id="19" w:author="Andy Royle-pr" w:date="2011-12-23T08:06:00Z">
        <w:r w:rsidR="00E87269">
          <w:rPr>
            <w:lang w:val="en-US"/>
          </w:rPr>
          <w:t xml:space="preserve">specified by </w:t>
        </w:r>
      </w:ins>
      <w:r w:rsidR="009D1E42">
        <w:rPr>
          <w:lang w:val="en-US"/>
        </w:rPr>
        <w:t>the user</w:t>
      </w:r>
      <w:del w:id="20" w:author="Andy Royle-pr" w:date="2011-12-23T08:07:00Z">
        <w:r w:rsidR="009D1E42" w:rsidDel="00E87269">
          <w:rPr>
            <w:lang w:val="en-US"/>
          </w:rPr>
          <w:delText xml:space="preserve"> s</w:delText>
        </w:r>
      </w:del>
      <w:del w:id="21" w:author="Andy Royle-pr" w:date="2011-12-23T08:06:00Z">
        <w:r w:rsidR="009D1E42" w:rsidDel="00E87269">
          <w:rPr>
            <w:lang w:val="en-US"/>
          </w:rPr>
          <w:delText>pecified</w:delText>
        </w:r>
      </w:del>
      <w:r w:rsidR="009D1E42">
        <w:rPr>
          <w:lang w:val="en-US"/>
        </w:rPr>
        <w:t>.</w:t>
      </w:r>
    </w:p>
    <w:p w:rsidR="00FE5071" w:rsidRDefault="00FE5071" w:rsidP="00FE5071">
      <w:pPr>
        <w:rPr>
          <w:lang w:val="en-US"/>
        </w:rPr>
      </w:pPr>
      <w:r w:rsidRPr="00F16023">
        <w:rPr>
          <w:lang w:val="en-US"/>
        </w:rPr>
        <w:t>The fa</w:t>
      </w:r>
      <w:r>
        <w:rPr>
          <w:lang w:val="en-US"/>
        </w:rPr>
        <w:t>ct that we have such a Swiss Arm</w:t>
      </w:r>
      <w:r w:rsidRPr="00F16023">
        <w:rPr>
          <w:lang w:val="en-US"/>
        </w:rPr>
        <w:t xml:space="preserve">y knife type of MCMC machine begs the question: Why would anyone want to build their own MCMC algorithm? </w:t>
      </w:r>
      <w:r>
        <w:rPr>
          <w:lang w:val="en-US"/>
        </w:rPr>
        <w:t xml:space="preserve">For one, there are a limited number of distributions and functions implemented in </w:t>
      </w:r>
      <w:proofErr w:type="spellStart"/>
      <w:r>
        <w:rPr>
          <w:lang w:val="en-US"/>
        </w:rPr>
        <w:t>WinBUGS</w:t>
      </w:r>
      <w:proofErr w:type="spellEnd"/>
      <w:r>
        <w:rPr>
          <w:lang w:val="en-US"/>
        </w:rPr>
        <w:t xml:space="preserve">. While </w:t>
      </w:r>
      <w:proofErr w:type="spellStart"/>
      <w:r>
        <w:rPr>
          <w:lang w:val="en-US"/>
        </w:rPr>
        <w:t>OpenBUGS</w:t>
      </w:r>
      <w:proofErr w:type="spellEnd"/>
      <w:r>
        <w:rPr>
          <w:lang w:val="en-US"/>
        </w:rPr>
        <w:t xml:space="preserve"> provides more options, some more complex models may be impossible to build within these programs. </w:t>
      </w:r>
      <w:commentRangeStart w:id="22"/>
      <w:r>
        <w:rPr>
          <w:lang w:val="en-US"/>
        </w:rPr>
        <w:t xml:space="preserve">A very simple example from spatial capture-recapture </w:t>
      </w:r>
      <w:commentRangeEnd w:id="22"/>
      <w:r>
        <w:rPr>
          <w:rStyle w:val="CommentReference"/>
        </w:rPr>
        <w:commentReference w:id="22"/>
      </w:r>
      <w:r>
        <w:rPr>
          <w:lang w:val="en-US"/>
        </w:rPr>
        <w:t xml:space="preserve">that can give you a headache in </w:t>
      </w:r>
      <w:proofErr w:type="spellStart"/>
      <w:r>
        <w:rPr>
          <w:lang w:val="en-US"/>
        </w:rPr>
        <w:t>WinBUGS</w:t>
      </w:r>
      <w:proofErr w:type="spellEnd"/>
      <w:r>
        <w:rPr>
          <w:lang w:val="en-US"/>
        </w:rPr>
        <w:t xml:space="preserve"> is when your state-space is an irregular-shaped polygon, rather than an ideal rectangle that can be characterized by four pairs of coordinates. It is easy to restrict activity centers to any arbitrary polygon in R using an </w:t>
      </w:r>
      <w:r>
        <w:rPr>
          <w:lang w:val="en-US"/>
        </w:rPr>
        <w:lastRenderedPageBreak/>
        <w:t xml:space="preserve">ESRI </w:t>
      </w:r>
      <w:proofErr w:type="spellStart"/>
      <w:r>
        <w:rPr>
          <w:lang w:val="en-US"/>
        </w:rPr>
        <w:t>shapefile</w:t>
      </w:r>
      <w:proofErr w:type="spellEnd"/>
      <w:r>
        <w:rPr>
          <w:lang w:val="en-US"/>
        </w:rPr>
        <w:t xml:space="preserve"> (and we will show you an example in a little bit), but you cannot use a shape file in a </w:t>
      </w:r>
      <w:del w:id="23" w:author="Andy Royle-pr" w:date="2011-12-23T08:09:00Z">
        <w:r w:rsidDel="00E87269">
          <w:rPr>
            <w:lang w:val="en-US"/>
          </w:rPr>
          <w:delText>Win</w:delText>
        </w:r>
      </w:del>
      <w:r>
        <w:rPr>
          <w:lang w:val="en-US"/>
        </w:rPr>
        <w:t xml:space="preserve">BUGS model. </w:t>
      </w:r>
    </w:p>
    <w:p w:rsidR="00FE5071" w:rsidRDefault="00FE5071" w:rsidP="00FE5071">
      <w:pPr>
        <w:rPr>
          <w:lang w:val="en-US"/>
        </w:rPr>
      </w:pPr>
      <w:r>
        <w:rPr>
          <w:lang w:val="en-US"/>
        </w:rPr>
        <w:t xml:space="preserve">Sometimes implementing an MCMC algorithm in R may be faster than in </w:t>
      </w:r>
      <w:proofErr w:type="spellStart"/>
      <w:r>
        <w:rPr>
          <w:lang w:val="en-US"/>
        </w:rPr>
        <w:t>WinBUGS</w:t>
      </w:r>
      <w:proofErr w:type="spellEnd"/>
      <w:r>
        <w:rPr>
          <w:lang w:val="en-US"/>
        </w:rPr>
        <w:t xml:space="preserve"> – especially if you want to run simulation studies where you have hundreds or more simulated data sets, several years’ worth of data or other large models, this can be a big advantage. </w:t>
      </w:r>
    </w:p>
    <w:p w:rsidR="00FE5071" w:rsidRDefault="00FE5071" w:rsidP="00FE5071">
      <w:pPr>
        <w:rPr>
          <w:lang w:val="en-US"/>
        </w:rPr>
      </w:pPr>
      <w:r>
        <w:rPr>
          <w:lang w:val="en-US"/>
        </w:rPr>
        <w:t xml:space="preserve">Finally, building your own MCMC algorithm is a great exercise to understand how MCMC sampling works. So while using the BUGS language requires you to understand the structure of your model, building an MCMC algorithm requires you to think about the relationship between your data, priors and posteriors, and how these can be efficiently analyzed and characterized. Not to mention that, if you are an R junkie, it can actually be fun.   </w:t>
      </w:r>
    </w:p>
    <w:p w:rsidR="009D1E42" w:rsidRPr="00F16023" w:rsidRDefault="009D1E42" w:rsidP="00FE5071">
      <w:pPr>
        <w:rPr>
          <w:lang w:val="en-US"/>
        </w:rPr>
      </w:pPr>
      <w:r>
        <w:rPr>
          <w:lang w:val="en-US"/>
        </w:rPr>
        <w:t>However, if you don’t think you will ever sit down and write your own MCMC sampler, consider skipping this chapter – apart from coding it will not cover anything SCR-related that is not covered by other, more model-oriented chapters as well.</w:t>
      </w:r>
    </w:p>
    <w:p w:rsidR="00FE5071" w:rsidRPr="009D1E42" w:rsidRDefault="00E87269" w:rsidP="00CA2526">
      <w:pPr>
        <w:rPr>
          <w:b/>
          <w:i/>
          <w:lang w:val="en-US"/>
        </w:rPr>
      </w:pPr>
      <w:ins w:id="24" w:author="Andy Royle-pr" w:date="2011-12-23T08:09:00Z">
        <w:r>
          <w:rPr>
            <w:b/>
            <w:i/>
            <w:lang w:val="en-US"/>
          </w:rPr>
          <w:t>\section{</w:t>
        </w:r>
      </w:ins>
      <w:r w:rsidR="009D1E42" w:rsidRPr="009D1E42">
        <w:rPr>
          <w:b/>
          <w:i/>
          <w:lang w:val="en-US"/>
        </w:rPr>
        <w:t>MCMC and posterior distributions</w:t>
      </w:r>
      <w:ins w:id="25" w:author="Andy Royle-pr" w:date="2011-12-23T08:09:00Z">
        <w:r>
          <w:rPr>
            <w:b/>
            <w:i/>
            <w:lang w:val="en-US"/>
          </w:rPr>
          <w:t>}</w:t>
        </w:r>
      </w:ins>
    </w:p>
    <w:p w:rsidR="00CA2526" w:rsidRDefault="00CA2526" w:rsidP="00CA2526">
      <w:pPr>
        <w:rPr>
          <w:lang w:val="en-US"/>
        </w:rPr>
      </w:pPr>
      <w:r w:rsidRPr="003732FE">
        <w:rPr>
          <w:lang w:val="en-US"/>
        </w:rPr>
        <w:t xml:space="preserve">As mentioned in Chapter 2, MCMC is a class of </w:t>
      </w:r>
      <w:r>
        <w:rPr>
          <w:lang w:val="en-US"/>
        </w:rPr>
        <w:t xml:space="preserve">simulation </w:t>
      </w:r>
      <w:r w:rsidRPr="003732FE">
        <w:rPr>
          <w:lang w:val="en-US"/>
        </w:rPr>
        <w:t xml:space="preserve">methods for drawing </w:t>
      </w:r>
      <w:r>
        <w:rPr>
          <w:lang w:val="en-US"/>
        </w:rPr>
        <w:t xml:space="preserve">(correlated) </w:t>
      </w:r>
      <w:r w:rsidRPr="003732FE">
        <w:rPr>
          <w:lang w:val="en-US"/>
        </w:rPr>
        <w:t>random numbers from a target distribution</w:t>
      </w:r>
      <w:r>
        <w:rPr>
          <w:lang w:val="en-US"/>
        </w:rPr>
        <w:t xml:space="preserve">, which in Bayesian inference is the posterior distribution. </w:t>
      </w:r>
    </w:p>
    <w:p w:rsidR="00CA2526" w:rsidRDefault="00CA2526" w:rsidP="00CA2526">
      <w:pPr>
        <w:rPr>
          <w:lang w:val="en-US"/>
        </w:rPr>
      </w:pPr>
      <w:r>
        <w:rPr>
          <w:lang w:val="en-US"/>
        </w:rPr>
        <w:t>As a reminder, the posterior distribution is a probability distribution for an unknown parameter</w:t>
      </w:r>
      <w:r w:rsidR="00464B24">
        <w:rPr>
          <w:lang w:val="en-US"/>
        </w:rPr>
        <w:t>, say $\theta$</w:t>
      </w:r>
      <w:del w:id="26" w:author="Andy Royle-pr" w:date="2011-12-23T08:10:00Z">
        <w:r w:rsidR="00464B24" w:rsidDel="00E87269">
          <w:rPr>
            <w:lang w:val="en-US"/>
          </w:rPr>
          <w:delText>.</w:delText>
        </w:r>
      </w:del>
      <w:r>
        <w:rPr>
          <w:lang w:val="en-US"/>
        </w:rPr>
        <w:t xml:space="preserve">, given a set of observed data and its prior probability distribution (the probability distribution we assign to a parameter before we observe data). </w:t>
      </w:r>
      <w:r w:rsidR="00464B24">
        <w:rPr>
          <w:lang w:val="en-US"/>
        </w:rPr>
        <w:t xml:space="preserve"> The great benefit of </w:t>
      </w:r>
      <w:proofErr w:type="gramStart"/>
      <w:r w:rsidR="00464B24">
        <w:rPr>
          <w:lang w:val="en-US"/>
        </w:rPr>
        <w:t xml:space="preserve">computing </w:t>
      </w:r>
      <w:r>
        <w:rPr>
          <w:lang w:val="en-US"/>
        </w:rPr>
        <w:t xml:space="preserve"> </w:t>
      </w:r>
      <w:r w:rsidR="00FE5071">
        <w:rPr>
          <w:lang w:val="en-US"/>
        </w:rPr>
        <w:t>the</w:t>
      </w:r>
      <w:proofErr w:type="gramEnd"/>
      <w:r w:rsidR="00FE5071">
        <w:rPr>
          <w:lang w:val="en-US"/>
        </w:rPr>
        <w:t xml:space="preserve"> </w:t>
      </w:r>
      <w:r>
        <w:rPr>
          <w:lang w:val="en-US"/>
        </w:rPr>
        <w:t xml:space="preserve">posterior distribution </w:t>
      </w:r>
      <w:r w:rsidR="001A1BB5">
        <w:rPr>
          <w:lang w:val="en-US"/>
        </w:rPr>
        <w:t xml:space="preserve">of theta </w:t>
      </w:r>
      <w:r w:rsidR="00464B24">
        <w:rPr>
          <w:lang w:val="en-US"/>
        </w:rPr>
        <w:t>is that it can be used to make probability statements</w:t>
      </w:r>
      <w:ins w:id="27" w:author="Andy Royle-pr" w:date="2011-12-23T08:11:00Z">
        <w:r w:rsidR="00E87269">
          <w:rPr>
            <w:lang w:val="en-US"/>
          </w:rPr>
          <w:t xml:space="preserve"> about $\theta$</w:t>
        </w:r>
      </w:ins>
      <w:r w:rsidR="001A1BB5">
        <w:rPr>
          <w:lang w:val="en-US"/>
        </w:rPr>
        <w:t>,</w:t>
      </w:r>
      <w:r w:rsidR="00464B24">
        <w:rPr>
          <w:lang w:val="en-US"/>
        </w:rPr>
        <w:t xml:space="preserve"> </w:t>
      </w:r>
      <w:r w:rsidR="001A1BB5">
        <w:rPr>
          <w:lang w:val="en-US"/>
        </w:rPr>
        <w:t>such as the probability that</w:t>
      </w:r>
      <w:ins w:id="28" w:author="Andy Royle-pr" w:date="2011-12-23T08:11:00Z">
        <w:r w:rsidR="00E87269">
          <w:rPr>
            <w:lang w:val="en-US"/>
          </w:rPr>
          <w:t xml:space="preserve"> </w:t>
        </w:r>
      </w:ins>
      <w:r w:rsidR="001A1BB5">
        <w:rPr>
          <w:lang w:val="en-US"/>
        </w:rPr>
        <w:t xml:space="preserve"> th</w:t>
      </w:r>
      <w:r w:rsidR="00464B24">
        <w:rPr>
          <w:lang w:val="en-US"/>
        </w:rPr>
        <w:t xml:space="preserve">eta </w:t>
      </w:r>
      <w:r w:rsidR="001A1BB5">
        <w:rPr>
          <w:lang w:val="en-US"/>
        </w:rPr>
        <w:t xml:space="preserve">is equal to some value, or the </w:t>
      </w:r>
      <w:r w:rsidR="00464B24">
        <w:rPr>
          <w:lang w:val="en-US"/>
        </w:rPr>
        <w:t>probabi</w:t>
      </w:r>
      <w:r w:rsidR="001A1BB5">
        <w:rPr>
          <w:lang w:val="en-US"/>
        </w:rPr>
        <w:t>lity that theta falls within some range</w:t>
      </w:r>
      <w:r w:rsidR="00464B24">
        <w:rPr>
          <w:lang w:val="en-US"/>
        </w:rPr>
        <w:t xml:space="preserve"> of values. </w:t>
      </w:r>
      <w:r w:rsidR="001A1BB5">
        <w:rPr>
          <w:lang w:val="en-US"/>
        </w:rPr>
        <w:t xml:space="preserve">As an </w:t>
      </w:r>
      <w:r>
        <w:rPr>
          <w:lang w:val="en-US"/>
        </w:rPr>
        <w:t xml:space="preserve">example, suppose we conducted a Bayesian analysis to estimate detection probability of some species at a study site (p), and we obtained a posterior distribution of </w:t>
      </w:r>
      <w:proofErr w:type="gramStart"/>
      <w:r>
        <w:rPr>
          <w:lang w:val="en-US"/>
        </w:rPr>
        <w:t>beta(</w:t>
      </w:r>
      <w:proofErr w:type="gramEnd"/>
      <w:r>
        <w:rPr>
          <w:lang w:val="en-US"/>
        </w:rPr>
        <w:t xml:space="preserve">20,10) for the parameter p. The following R </w:t>
      </w:r>
      <w:del w:id="29" w:author="Andy Royle-pr" w:date="2011-12-23T08:11:00Z">
        <w:r w:rsidDel="00E87269">
          <w:rPr>
            <w:lang w:val="en-US"/>
          </w:rPr>
          <w:delText xml:space="preserve">code </w:delText>
        </w:r>
      </w:del>
      <w:ins w:id="30" w:author="Andy Royle-pr" w:date="2011-12-23T08:11:00Z">
        <w:r w:rsidR="00E87269">
          <w:rPr>
            <w:lang w:val="en-US"/>
          </w:rPr>
          <w:t xml:space="preserve">commands </w:t>
        </w:r>
      </w:ins>
      <w:r>
        <w:rPr>
          <w:lang w:val="en-US"/>
        </w:rPr>
        <w:t>demonstrate</w:t>
      </w:r>
      <w:ins w:id="31" w:author="Andy Royle-pr" w:date="2011-12-23T08:12:00Z">
        <w:r w:rsidR="00E87269">
          <w:rPr>
            <w:lang w:val="en-US"/>
          </w:rPr>
          <w:t xml:space="preserve"> </w:t>
        </w:r>
      </w:ins>
      <w:del w:id="32" w:author="Andy Royle-pr" w:date="2011-12-23T08:12:00Z">
        <w:r w:rsidDel="00E87269">
          <w:rPr>
            <w:lang w:val="en-US"/>
          </w:rPr>
          <w:delText xml:space="preserve">s </w:delText>
        </w:r>
      </w:del>
      <w:r>
        <w:rPr>
          <w:lang w:val="en-US"/>
        </w:rPr>
        <w:t>how we make inferences based upon summaries of the posterior distribution. Fig 1 shows the posterior along with the summary statistics.</w:t>
      </w:r>
    </w:p>
    <w:p w:rsidR="00CA2526" w:rsidDel="00E87269" w:rsidRDefault="00E87269" w:rsidP="00CA2526">
      <w:pPr>
        <w:rPr>
          <w:del w:id="33" w:author="Andy Royle-pr" w:date="2011-12-23T08:12:00Z"/>
          <w:lang w:val="en-US"/>
        </w:rPr>
      </w:pPr>
      <w:ins w:id="34" w:author="Andy Royle-pr" w:date="2011-12-23T08:13:00Z">
        <w:r>
          <w:rPr>
            <w:lang w:val="en-US"/>
          </w:rPr>
          <w:t>\begin{verbatim}</w:t>
        </w:r>
      </w:ins>
    </w:p>
    <w:p w:rsidR="00CA2526" w:rsidRPr="005B3B0F" w:rsidRDefault="00CA2526" w:rsidP="00CA2526">
      <w:pPr>
        <w:rPr>
          <w:lang w:val="en-US"/>
        </w:rPr>
      </w:pPr>
      <w:r w:rsidRPr="005B3B0F">
        <w:rPr>
          <w:lang w:val="en-US"/>
        </w:rPr>
        <w:t>&gt; (</w:t>
      </w:r>
      <w:proofErr w:type="spellStart"/>
      <w:r w:rsidRPr="005B3B0F">
        <w:rPr>
          <w:lang w:val="en-US"/>
        </w:rPr>
        <w:t>post.median</w:t>
      </w:r>
      <w:proofErr w:type="spellEnd"/>
      <w:r w:rsidRPr="005B3B0F">
        <w:rPr>
          <w:lang w:val="en-US"/>
        </w:rPr>
        <w:t xml:space="preserve"> &lt;- </w:t>
      </w:r>
      <w:proofErr w:type="spellStart"/>
      <w:proofErr w:type="gramStart"/>
      <w:r w:rsidRPr="005B3B0F">
        <w:rPr>
          <w:lang w:val="en-US"/>
        </w:rPr>
        <w:t>qbeta</w:t>
      </w:r>
      <w:proofErr w:type="spellEnd"/>
      <w:r w:rsidRPr="005B3B0F">
        <w:rPr>
          <w:lang w:val="en-US"/>
        </w:rPr>
        <w:t>(</w:t>
      </w:r>
      <w:proofErr w:type="gramEnd"/>
      <w:r w:rsidRPr="005B3B0F">
        <w:rPr>
          <w:lang w:val="en-US"/>
        </w:rPr>
        <w:t>0.5, 20, 10))</w:t>
      </w:r>
    </w:p>
    <w:p w:rsidR="00CA2526" w:rsidRPr="005B3B0F" w:rsidRDefault="00CA2526" w:rsidP="00CA2526">
      <w:pPr>
        <w:rPr>
          <w:lang w:val="en-US"/>
        </w:rPr>
      </w:pPr>
      <w:r w:rsidRPr="005B3B0F">
        <w:rPr>
          <w:lang w:val="en-US"/>
        </w:rPr>
        <w:t>[1] 0.6704151</w:t>
      </w:r>
    </w:p>
    <w:p w:rsidR="00CA2526" w:rsidRPr="005B3B0F" w:rsidRDefault="00CA2526" w:rsidP="00CA2526">
      <w:pPr>
        <w:rPr>
          <w:lang w:val="en-US"/>
        </w:rPr>
      </w:pPr>
      <w:r w:rsidRPr="005B3B0F">
        <w:rPr>
          <w:lang w:val="en-US"/>
        </w:rPr>
        <w:t xml:space="preserve">&gt; (post.95ci &lt;- </w:t>
      </w:r>
      <w:proofErr w:type="spellStart"/>
      <w:r w:rsidRPr="005B3B0F">
        <w:rPr>
          <w:lang w:val="en-US"/>
        </w:rPr>
        <w:t>qbeta</w:t>
      </w:r>
      <w:proofErr w:type="spellEnd"/>
      <w:r w:rsidRPr="005B3B0F">
        <w:rPr>
          <w:lang w:val="en-US"/>
        </w:rPr>
        <w:t>(</w:t>
      </w:r>
      <w:proofErr w:type="gramStart"/>
      <w:r w:rsidRPr="005B3B0F">
        <w:rPr>
          <w:lang w:val="en-US"/>
        </w:rPr>
        <w:t>c(</w:t>
      </w:r>
      <w:proofErr w:type="gramEnd"/>
      <w:r w:rsidRPr="005B3B0F">
        <w:rPr>
          <w:lang w:val="en-US"/>
        </w:rPr>
        <w:t>0.025, 0.975), 20, 10))</w:t>
      </w:r>
    </w:p>
    <w:p w:rsidR="00CA2526" w:rsidRDefault="00CA2526" w:rsidP="00CA2526">
      <w:pPr>
        <w:rPr>
          <w:lang w:val="en-US"/>
        </w:rPr>
      </w:pPr>
      <w:r w:rsidRPr="005B3B0F">
        <w:rPr>
          <w:lang w:val="en-US"/>
        </w:rPr>
        <w:t>[1] 0.4916766 0.8206164</w:t>
      </w:r>
    </w:p>
    <w:p w:rsidR="00CA2526" w:rsidRDefault="00E87269" w:rsidP="00CA2526">
      <w:pPr>
        <w:rPr>
          <w:lang w:val="en-US"/>
        </w:rPr>
      </w:pPr>
      <w:ins w:id="35" w:author="Andy Royle-pr" w:date="2011-12-23T08:13:00Z">
        <w:r>
          <w:rPr>
            <w:lang w:val="en-US"/>
          </w:rPr>
          <w:t>\end{verbatim}</w:t>
        </w:r>
      </w:ins>
    </w:p>
    <w:p w:rsidR="00CA2526" w:rsidRDefault="00CA2526" w:rsidP="00CA2526">
      <w:pPr>
        <w:rPr>
          <w:lang w:val="en-US"/>
        </w:rPr>
      </w:pPr>
      <w:r>
        <w:rPr>
          <w:lang w:val="en-US"/>
        </w:rPr>
        <w:t xml:space="preserve">Thus, we can state that </w:t>
      </w:r>
      <w:ins w:id="36" w:author="Andy Royle-pr" w:date="2011-12-23T08:13:00Z">
        <w:r w:rsidR="00E87269">
          <w:rPr>
            <w:lang w:val="en-US"/>
          </w:rPr>
          <w:t>there is a 95% probability that $\theta$ lies between 0.49 and 0.82.</w:t>
        </w:r>
      </w:ins>
      <w:del w:id="37" w:author="Andy Royle-pr" w:date="2011-12-23T08:13:00Z">
        <w:r w:rsidDel="00E87269">
          <w:rPr>
            <w:lang w:val="en-US"/>
          </w:rPr>
          <w:delText>we are 95% sure that the probability of detection lies between 0.49 and 0.82.</w:delText>
        </w:r>
      </w:del>
    </w:p>
    <w:p w:rsidR="00CA2526" w:rsidRDefault="00CA2526" w:rsidP="00CA2526">
      <w:pPr>
        <w:rPr>
          <w:lang w:val="en-US"/>
        </w:rPr>
      </w:pPr>
      <w:r>
        <w:rPr>
          <w:noProof/>
          <w:lang w:val="en-US"/>
        </w:rPr>
        <w:lastRenderedPageBreak/>
        <w:drawing>
          <wp:inline distT="0" distB="0" distL="0" distR="0" wp14:anchorId="697A30DF" wp14:editId="0FB1B80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Po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CA2526" w:rsidRDefault="00CA2526" w:rsidP="00CA2526">
      <w:pPr>
        <w:rPr>
          <w:lang w:val="en-US"/>
        </w:rPr>
      </w:pPr>
      <w:r>
        <w:rPr>
          <w:lang w:val="en-US"/>
        </w:rPr>
        <w:t>Figure 1: …</w:t>
      </w:r>
    </w:p>
    <w:p w:rsidR="00CA2526" w:rsidRDefault="00CA2526" w:rsidP="00CA2526">
      <w:pPr>
        <w:rPr>
          <w:lang w:val="en-US"/>
        </w:rPr>
      </w:pPr>
    </w:p>
    <w:p w:rsidR="00CA2526" w:rsidRDefault="00CA2526" w:rsidP="00CA2526">
      <w:pPr>
        <w:contextualSpacing/>
        <w:rPr>
          <w:lang w:val="en-US"/>
        </w:rPr>
      </w:pPr>
      <w:r>
        <w:rPr>
          <w:lang w:val="en-US"/>
        </w:rPr>
        <w:t>The posterior distribution summarizes all we know about a parameter and thus, is the central object of interest in Bayesian analysis. Unfortunately, in many if not most practical applications, it is nearly impossible to directly compute the posterior. Recall Bayes’ theorem:</w:t>
      </w:r>
    </w:p>
    <w:p w:rsidR="00E87269" w:rsidRDefault="00E87269" w:rsidP="00CA2526">
      <w:pPr>
        <w:contextualSpacing/>
        <w:rPr>
          <w:ins w:id="38" w:author="Andy Royle-pr" w:date="2011-12-23T08:14:00Z"/>
          <w:lang w:val="en-US"/>
        </w:rPr>
      </w:pPr>
      <w:ins w:id="39" w:author="Andy Royle-pr" w:date="2011-12-23T08:14:00Z">
        <w:r>
          <w:rPr>
            <w:lang w:val="en-US"/>
          </w:rPr>
          <w:t>\[</w:t>
        </w:r>
      </w:ins>
    </w:p>
    <w:p w:rsidR="007874F5" w:rsidRDefault="007874F5" w:rsidP="00CA2526">
      <w:pPr>
        <w:contextualSpacing/>
        <w:rPr>
          <w:ins w:id="40" w:author="Andy Royle-pr" w:date="2011-12-23T08:14:00Z"/>
          <w:lang w:val="en-US"/>
        </w:rPr>
      </w:pPr>
      <w:proofErr w:type="gramStart"/>
      <w:r>
        <w:rPr>
          <w:lang w:val="en-US"/>
        </w:rPr>
        <w:t>p(</w:t>
      </w:r>
      <w:proofErr w:type="spellStart"/>
      <w:proofErr w:type="gramEnd"/>
      <w:r>
        <w:rPr>
          <w:lang w:val="en-US"/>
        </w:rPr>
        <w:t>theta|y</w:t>
      </w:r>
      <w:proofErr w:type="spellEnd"/>
      <w:r>
        <w:rPr>
          <w:lang w:val="en-US"/>
        </w:rPr>
        <w:t>) = p(</w:t>
      </w:r>
      <w:proofErr w:type="spellStart"/>
      <w:r>
        <w:rPr>
          <w:lang w:val="en-US"/>
        </w:rPr>
        <w:t>y|theta</w:t>
      </w:r>
      <w:proofErr w:type="spellEnd"/>
      <w:r>
        <w:rPr>
          <w:lang w:val="en-US"/>
        </w:rPr>
        <w:t>) * p(theta) / p(y),</w:t>
      </w:r>
    </w:p>
    <w:p w:rsidR="00E87269" w:rsidRDefault="00E87269" w:rsidP="00CA2526">
      <w:pPr>
        <w:contextualSpacing/>
        <w:rPr>
          <w:lang w:val="en-US"/>
        </w:rPr>
      </w:pPr>
      <w:ins w:id="41" w:author="Andy Royle-pr" w:date="2011-12-23T08:14:00Z">
        <w:r>
          <w:rPr>
            <w:lang w:val="en-US"/>
          </w:rPr>
          <w:t>\]</w:t>
        </w:r>
      </w:ins>
    </w:p>
    <w:p w:rsidR="00F43824" w:rsidRDefault="007874F5" w:rsidP="00CA2526">
      <w:pPr>
        <w:contextualSpacing/>
        <w:rPr>
          <w:ins w:id="42" w:author="Andy Royle-pr" w:date="2011-12-23T08:14:00Z"/>
          <w:lang w:val="en-US"/>
        </w:rPr>
      </w:pPr>
      <w:r>
        <w:rPr>
          <w:lang w:val="en-US"/>
        </w:rPr>
        <w:t>where theta is the parameter of i</w:t>
      </w:r>
      <w:r w:rsidR="00743214">
        <w:rPr>
          <w:lang w:val="en-US"/>
        </w:rPr>
        <w:t>nterest, y is the observed data,</w:t>
      </w:r>
      <w:r>
        <w:rPr>
          <w:lang w:val="en-US"/>
        </w:rPr>
        <w:t xml:space="preserve"> p(</w:t>
      </w:r>
      <w:proofErr w:type="spellStart"/>
      <w:r>
        <w:rPr>
          <w:lang w:val="en-US"/>
        </w:rPr>
        <w:t>theta|y</w:t>
      </w:r>
      <w:proofErr w:type="spellEnd"/>
      <w:r>
        <w:rPr>
          <w:lang w:val="en-US"/>
        </w:rPr>
        <w:t>)  is the posterior,  p(</w:t>
      </w:r>
      <w:proofErr w:type="spellStart"/>
      <w:r>
        <w:rPr>
          <w:lang w:val="en-US"/>
        </w:rPr>
        <w:t>y|theta</w:t>
      </w:r>
      <w:proofErr w:type="spellEnd"/>
      <w:r>
        <w:rPr>
          <w:lang w:val="en-US"/>
        </w:rPr>
        <w:t>) the likelihood of the data conditional on theta, p(theta) the prior probability of theta, and, finally, p(y) is the marginal probability of the data</w:t>
      </w:r>
      <w:r w:rsidR="00F43824">
        <w:rPr>
          <w:lang w:val="en-US"/>
        </w:rPr>
        <w:t>, which can also be written as</w:t>
      </w:r>
    </w:p>
    <w:p w:rsidR="00E87269" w:rsidRDefault="00E87269" w:rsidP="00CA2526">
      <w:pPr>
        <w:contextualSpacing/>
        <w:rPr>
          <w:lang w:val="en-US"/>
        </w:rPr>
      </w:pPr>
      <w:ins w:id="43" w:author="Andy Royle-pr" w:date="2011-12-23T08:14:00Z">
        <w:r>
          <w:rPr>
            <w:lang w:val="en-US"/>
          </w:rPr>
          <w:t>\[</w:t>
        </w:r>
      </w:ins>
    </w:p>
    <w:p w:rsidR="00F43824" w:rsidRDefault="00F43824" w:rsidP="00CA2526">
      <w:pPr>
        <w:contextualSpacing/>
        <w:rPr>
          <w:ins w:id="44" w:author="Andy Royle-pr" w:date="2011-12-23T08:14:00Z"/>
          <w:lang w:val="en-US"/>
        </w:rPr>
      </w:pPr>
      <w:proofErr w:type="gramStart"/>
      <w:r>
        <w:rPr>
          <w:lang w:val="en-US"/>
        </w:rPr>
        <w:t>p(</w:t>
      </w:r>
      <w:proofErr w:type="gramEnd"/>
      <w:r>
        <w:rPr>
          <w:lang w:val="en-US"/>
        </w:rPr>
        <w:t>y) =</w:t>
      </w:r>
      <w:ins w:id="45" w:author="Andy Royle-pr" w:date="2011-12-23T08:14:00Z">
        <w:r w:rsidR="00D7382A">
          <w:rPr>
            <w:lang w:val="en-US"/>
          </w:rPr>
          <w:t xml:space="preserve"> \</w:t>
        </w:r>
        <w:proofErr w:type="spellStart"/>
        <w:r w:rsidR="00D7382A">
          <w:rPr>
            <w:lang w:val="en-US"/>
          </w:rPr>
          <w:t>int</w:t>
        </w:r>
      </w:ins>
      <w:proofErr w:type="spellEnd"/>
      <w:del w:id="46" w:author="Andy Royle-pr" w:date="2011-12-23T08:15:00Z">
        <w:r w:rsidDel="00D7382A">
          <w:rPr>
            <w:lang w:val="en-US"/>
          </w:rPr>
          <w:delText xml:space="preserve"> </w:delText>
        </w:r>
        <w:r w:rsidDel="00D7382A">
          <w:rPr>
            <w:rFonts w:cstheme="minorHAnsi"/>
            <w:lang w:val="en-US"/>
          </w:rPr>
          <w:delText>∫</w:delText>
        </w:r>
      </w:del>
      <w:r w:rsidRPr="00F43824">
        <w:rPr>
          <w:lang w:val="en-US"/>
        </w:rPr>
        <w:t xml:space="preserve"> </w:t>
      </w:r>
      <w:r>
        <w:rPr>
          <w:lang w:val="en-US"/>
        </w:rPr>
        <w:t>p(</w:t>
      </w:r>
      <w:proofErr w:type="spellStart"/>
      <w:r>
        <w:rPr>
          <w:lang w:val="en-US"/>
        </w:rPr>
        <w:t>y|theta</w:t>
      </w:r>
      <w:proofErr w:type="spellEnd"/>
      <w:r>
        <w:rPr>
          <w:lang w:val="en-US"/>
        </w:rPr>
        <w:t xml:space="preserve">) * p(theta) </w:t>
      </w:r>
      <w:proofErr w:type="spellStart"/>
      <w:r>
        <w:rPr>
          <w:lang w:val="en-US"/>
        </w:rPr>
        <w:t>dtheta</w:t>
      </w:r>
      <w:proofErr w:type="spellEnd"/>
    </w:p>
    <w:p w:rsidR="00E87269" w:rsidRDefault="00E87269" w:rsidP="00CA2526">
      <w:pPr>
        <w:contextualSpacing/>
        <w:rPr>
          <w:lang w:val="en-US"/>
        </w:rPr>
      </w:pPr>
      <w:ins w:id="47" w:author="Andy Royle-pr" w:date="2011-12-23T08:14:00Z">
        <w:r>
          <w:rPr>
            <w:lang w:val="en-US"/>
          </w:rPr>
          <w:t>\]</w:t>
        </w:r>
      </w:ins>
    </w:p>
    <w:p w:rsidR="007874F5" w:rsidRDefault="00743214" w:rsidP="00CA2526">
      <w:pPr>
        <w:contextualSpacing/>
        <w:rPr>
          <w:lang w:val="en-US"/>
        </w:rPr>
      </w:pPr>
      <w:r w:rsidRPr="00743214">
        <w:rPr>
          <w:highlight w:val="yellow"/>
          <w:lang w:val="en-US"/>
        </w:rPr>
        <w:t>This marginal probability is a normalizing constant that ensures that the posterior integrates to 1</w:t>
      </w:r>
      <w:r w:rsidR="008B3825">
        <w:rPr>
          <w:lang w:val="en-US"/>
        </w:rPr>
        <w:t xml:space="preserve">. You read in Chapter </w:t>
      </w:r>
      <w:ins w:id="48" w:author="Andy Royle-pr" w:date="2011-12-23T08:15:00Z">
        <w:r w:rsidR="00D7382A">
          <w:rPr>
            <w:lang w:val="en-US"/>
          </w:rPr>
          <w:t>2</w:t>
        </w:r>
      </w:ins>
      <w:del w:id="49" w:author="Andy Royle-pr" w:date="2011-12-23T08:15:00Z">
        <w:r w:rsidR="008B3825" w:rsidDel="00D7382A">
          <w:rPr>
            <w:lang w:val="en-US"/>
          </w:rPr>
          <w:delText>4</w:delText>
        </w:r>
      </w:del>
      <w:r w:rsidR="008B3825">
        <w:rPr>
          <w:lang w:val="en-US"/>
        </w:rPr>
        <w:t xml:space="preserve"> that this integral is often hard or impossible to evaluate, unless you are dealing with a really simple model</w:t>
      </w:r>
      <w:r>
        <w:rPr>
          <w:lang w:val="en-US"/>
        </w:rPr>
        <w:t xml:space="preserve">. </w:t>
      </w:r>
      <w:r w:rsidR="008B3825">
        <w:rPr>
          <w:lang w:val="en-US"/>
        </w:rPr>
        <w:t xml:space="preserve"> </w:t>
      </w:r>
    </w:p>
    <w:p w:rsidR="00CA2526" w:rsidRDefault="008B3825" w:rsidP="00CA2526">
      <w:pPr>
        <w:contextualSpacing/>
        <w:rPr>
          <w:ins w:id="50" w:author="Andy Royle-pr" w:date="2011-12-23T08:16:00Z"/>
          <w:lang w:val="en-US"/>
        </w:rPr>
      </w:pPr>
      <w:r>
        <w:rPr>
          <w:lang w:val="en-US"/>
        </w:rPr>
        <w:t>For example</w:t>
      </w:r>
      <w:r w:rsidR="00CA2526">
        <w:rPr>
          <w:lang w:val="en-US"/>
        </w:rPr>
        <w:t>, consider that you have</w:t>
      </w:r>
      <w:r w:rsidR="00F43824">
        <w:rPr>
          <w:lang w:val="en-US"/>
        </w:rPr>
        <w:t xml:space="preserve"> a Normal model, with</w:t>
      </w:r>
      <w:r w:rsidR="00CA2526">
        <w:rPr>
          <w:lang w:val="en-US"/>
        </w:rPr>
        <w:t xml:space="preserve"> a set of n observations, </w:t>
      </w:r>
      <w:proofErr w:type="spellStart"/>
      <w:r w:rsidR="00CA2526">
        <w:rPr>
          <w:lang w:val="en-US"/>
        </w:rPr>
        <w:t>y</w:t>
      </w:r>
      <w:del w:id="51" w:author="Andy Royle-pr" w:date="2011-12-23T08:15:00Z">
        <w:r w:rsidR="00CA2526" w:rsidDel="00D7382A">
          <w:rPr>
            <w:lang w:val="en-US"/>
          </w:rPr>
          <w:delText xml:space="preserve">, with sample mean y-bar, </w:delText>
        </w:r>
      </w:del>
      <w:r w:rsidR="00CA2526">
        <w:rPr>
          <w:lang w:val="en-US"/>
        </w:rPr>
        <w:t>that</w:t>
      </w:r>
      <w:proofErr w:type="spellEnd"/>
      <w:r w:rsidR="00CA2526">
        <w:rPr>
          <w:lang w:val="en-US"/>
        </w:rPr>
        <w:t xml:space="preserve"> come from a Normal distribution:</w:t>
      </w:r>
    </w:p>
    <w:p w:rsidR="00D7382A" w:rsidRDefault="00D7382A" w:rsidP="00CA2526">
      <w:pPr>
        <w:contextualSpacing/>
        <w:rPr>
          <w:lang w:val="en-US"/>
        </w:rPr>
      </w:pPr>
      <w:ins w:id="52" w:author="Andy Royle-pr" w:date="2011-12-23T08:16:00Z">
        <w:r>
          <w:rPr>
            <w:lang w:val="en-US"/>
          </w:rPr>
          <w:t>\[</w:t>
        </w:r>
      </w:ins>
    </w:p>
    <w:p w:rsidR="00CA2526" w:rsidRDefault="00CA2526" w:rsidP="00CA2526">
      <w:pPr>
        <w:contextualSpacing/>
        <w:rPr>
          <w:ins w:id="53" w:author="Andy Royle-pr" w:date="2011-12-23T08:16:00Z"/>
          <w:lang w:val="en-US"/>
        </w:rPr>
      </w:pPr>
      <w:proofErr w:type="gramStart"/>
      <w:r>
        <w:rPr>
          <w:lang w:val="en-US"/>
        </w:rPr>
        <w:t>y</w:t>
      </w:r>
      <w:proofErr w:type="gramEnd"/>
      <w:r>
        <w:rPr>
          <w:lang w:val="en-US"/>
        </w:rPr>
        <w:t xml:space="preserve"> </w:t>
      </w:r>
      <w:ins w:id="54" w:author="Andy Royle-pr" w:date="2011-12-23T08:16:00Z">
        <w:r w:rsidR="00D7382A">
          <w:rPr>
            <w:lang w:val="en-US"/>
          </w:rPr>
          <w:t>\</w:t>
        </w:r>
        <w:proofErr w:type="spellStart"/>
        <w:r w:rsidR="00D7382A">
          <w:rPr>
            <w:lang w:val="en-US"/>
          </w:rPr>
          <w:t>sim</w:t>
        </w:r>
      </w:ins>
      <w:proofErr w:type="spellEnd"/>
      <w:del w:id="55" w:author="Andy Royle-pr" w:date="2011-12-23T08:16:00Z">
        <w:r w:rsidDel="00D7382A">
          <w:rPr>
            <w:lang w:val="en-US"/>
          </w:rPr>
          <w:delText>~</w:delText>
        </w:r>
      </w:del>
      <w:r>
        <w:rPr>
          <w:lang w:val="en-US"/>
        </w:rPr>
        <w:t xml:space="preserve"> Normal (mu, sig),</w:t>
      </w:r>
    </w:p>
    <w:p w:rsidR="00D7382A" w:rsidRDefault="00D7382A" w:rsidP="00CA2526">
      <w:pPr>
        <w:contextualSpacing/>
        <w:rPr>
          <w:lang w:val="en-US"/>
        </w:rPr>
      </w:pPr>
      <w:ins w:id="56" w:author="Andy Royle-pr" w:date="2011-12-23T08:16:00Z">
        <w:r>
          <w:rPr>
            <w:lang w:val="en-US"/>
          </w:rPr>
          <w:lastRenderedPageBreak/>
          <w:t>\]</w:t>
        </w:r>
      </w:ins>
    </w:p>
    <w:p w:rsidR="00CA2526" w:rsidRDefault="00CA2526" w:rsidP="00CA2526">
      <w:pPr>
        <w:contextualSpacing/>
        <w:rPr>
          <w:ins w:id="57" w:author="Andy Royle-pr" w:date="2011-12-23T08:16:00Z"/>
          <w:lang w:val="en-US"/>
        </w:rPr>
      </w:pPr>
      <w:proofErr w:type="gramStart"/>
      <w:r>
        <w:rPr>
          <w:lang w:val="en-US"/>
        </w:rPr>
        <w:t>where</w:t>
      </w:r>
      <w:proofErr w:type="gramEnd"/>
      <w:r>
        <w:rPr>
          <w:lang w:val="en-US"/>
        </w:rPr>
        <w:t xml:space="preserve"> sig is known and our objective is to obtain an estimate of mu using Bayesian statistics. </w:t>
      </w:r>
      <w:r w:rsidR="007874F5">
        <w:rPr>
          <w:lang w:val="en-US"/>
        </w:rPr>
        <w:t xml:space="preserve">To fully specify the model in a Bayesian framework, </w:t>
      </w:r>
      <w:commentRangeStart w:id="58"/>
      <w:r w:rsidR="007874F5">
        <w:rPr>
          <w:lang w:val="en-US"/>
        </w:rPr>
        <w:t>w</w:t>
      </w:r>
      <w:r>
        <w:rPr>
          <w:lang w:val="en-US"/>
        </w:rPr>
        <w:t>e first have to define a prior distribution for mu</w:t>
      </w:r>
      <w:commentRangeEnd w:id="58"/>
      <w:r w:rsidR="007874F5">
        <w:rPr>
          <w:rStyle w:val="CommentReference"/>
        </w:rPr>
        <w:commentReference w:id="58"/>
      </w:r>
      <w:r>
        <w:rPr>
          <w:lang w:val="en-US"/>
        </w:rPr>
        <w:t xml:space="preserve">. Recall from </w:t>
      </w:r>
      <w:r w:rsidRPr="004C1905">
        <w:rPr>
          <w:highlight w:val="yellow"/>
          <w:lang w:val="en-US"/>
        </w:rPr>
        <w:t>Chapter XX</w:t>
      </w:r>
      <w:r>
        <w:rPr>
          <w:lang w:val="en-US"/>
        </w:rPr>
        <w:t xml:space="preserve"> that for certain</w:t>
      </w:r>
      <w:r w:rsidR="008B3825">
        <w:rPr>
          <w:lang w:val="en-US"/>
        </w:rPr>
        <w:t xml:space="preserve"> data</w:t>
      </w:r>
      <w:r>
        <w:rPr>
          <w:lang w:val="en-US"/>
        </w:rPr>
        <w:t xml:space="preserve"> models, certain priors lead to </w:t>
      </w:r>
      <w:proofErr w:type="spellStart"/>
      <w:r>
        <w:rPr>
          <w:lang w:val="en-US"/>
        </w:rPr>
        <w:t>conjugacy</w:t>
      </w:r>
      <w:proofErr w:type="spellEnd"/>
      <w:r>
        <w:rPr>
          <w:lang w:val="en-US"/>
        </w:rPr>
        <w:t xml:space="preserve"> – i.e. if you choose the right prior for your parameter, your posterior distribution will be of a known parametric form. The conjugate prior for the mean of a normal model is</w:t>
      </w:r>
      <w:r w:rsidR="008B3825">
        <w:rPr>
          <w:lang w:val="en-US"/>
        </w:rPr>
        <w:t xml:space="preserve"> also a</w:t>
      </w:r>
      <w:r>
        <w:rPr>
          <w:lang w:val="en-US"/>
        </w:rPr>
        <w:t xml:space="preserve"> Normal distribution:</w:t>
      </w:r>
    </w:p>
    <w:p w:rsidR="00D7382A" w:rsidRDefault="00D7382A" w:rsidP="00CA2526">
      <w:pPr>
        <w:contextualSpacing/>
        <w:rPr>
          <w:lang w:val="en-US"/>
        </w:rPr>
      </w:pPr>
      <w:ins w:id="59" w:author="Andy Royle-pr" w:date="2011-12-23T08:16:00Z">
        <w:r>
          <w:rPr>
            <w:lang w:val="en-US"/>
          </w:rPr>
          <w:t>\[</w:t>
        </w:r>
      </w:ins>
    </w:p>
    <w:p w:rsidR="00CA2526" w:rsidRDefault="00CA2526" w:rsidP="00CA2526">
      <w:pPr>
        <w:rPr>
          <w:ins w:id="60" w:author="Andy Royle-pr" w:date="2011-12-23T08:16:00Z"/>
          <w:lang w:val="en-US"/>
        </w:rPr>
      </w:pPr>
      <w:proofErr w:type="gramStart"/>
      <w:r>
        <w:rPr>
          <w:lang w:val="en-US"/>
        </w:rPr>
        <w:t>mu</w:t>
      </w:r>
      <w:proofErr w:type="gramEnd"/>
      <w:r>
        <w:rPr>
          <w:lang w:val="en-US"/>
        </w:rPr>
        <w:t xml:space="preserve"> ~ Normal (mu0, sig0^2)</w:t>
      </w:r>
    </w:p>
    <w:p w:rsidR="00D7382A" w:rsidRDefault="00D7382A" w:rsidP="00CA2526">
      <w:pPr>
        <w:rPr>
          <w:lang w:val="en-US"/>
        </w:rPr>
      </w:pPr>
      <w:ins w:id="61" w:author="Andy Royle-pr" w:date="2011-12-23T08:16:00Z">
        <w:r>
          <w:rPr>
            <w:lang w:val="en-US"/>
          </w:rPr>
          <w:t>\]</w:t>
        </w:r>
      </w:ins>
    </w:p>
    <w:p w:rsidR="00CA2526" w:rsidRDefault="00CA2526" w:rsidP="00CA2526">
      <w:pPr>
        <w:contextualSpacing/>
        <w:rPr>
          <w:ins w:id="62" w:author="Andy Royle-pr" w:date="2011-12-23T08:16:00Z"/>
          <w:lang w:val="en-US"/>
        </w:rPr>
      </w:pPr>
      <w:r>
        <w:rPr>
          <w:lang w:val="en-US"/>
        </w:rPr>
        <w:t>If mu0 and sig0^2 are fixed, the posterior for mu has the following form</w:t>
      </w:r>
      <w:r w:rsidR="00743214">
        <w:rPr>
          <w:lang w:val="en-US"/>
        </w:rPr>
        <w:t xml:space="preserve"> (</w:t>
      </w:r>
      <w:r w:rsidR="00743214" w:rsidRPr="00743214">
        <w:rPr>
          <w:highlight w:val="yellow"/>
          <w:lang w:val="en-US"/>
        </w:rPr>
        <w:t>for the algebraic proof, see XXX</w:t>
      </w:r>
      <w:r w:rsidR="00743214">
        <w:rPr>
          <w:lang w:val="en-US"/>
        </w:rPr>
        <w:t>)</w:t>
      </w:r>
      <w:r>
        <w:rPr>
          <w:lang w:val="en-US"/>
        </w:rPr>
        <w:t>:</w:t>
      </w:r>
    </w:p>
    <w:p w:rsidR="00D7382A" w:rsidRDefault="00D7382A" w:rsidP="00CA2526">
      <w:pPr>
        <w:contextualSpacing/>
        <w:rPr>
          <w:lang w:val="en-US"/>
        </w:rPr>
      </w:pPr>
      <w:ins w:id="63" w:author="Andy Royle-pr" w:date="2011-12-23T08:16:00Z">
        <w:r>
          <w:rPr>
            <w:lang w:val="en-US"/>
          </w:rPr>
          <w:t>\</w:t>
        </w:r>
      </w:ins>
      <w:ins w:id="64" w:author="Andy Royle-pr" w:date="2011-12-23T08:17:00Z">
        <w:r>
          <w:rPr>
            <w:lang w:val="en-US"/>
          </w:rPr>
          <w:t>begin{equation}</w:t>
        </w:r>
      </w:ins>
    </w:p>
    <w:p w:rsidR="00D7382A" w:rsidRDefault="00CA2526" w:rsidP="00CA2526">
      <w:pPr>
        <w:contextualSpacing/>
        <w:rPr>
          <w:ins w:id="65" w:author="Andy Royle-pr" w:date="2011-12-23T08:17:00Z"/>
        </w:rPr>
      </w:pPr>
      <w:r w:rsidRPr="00CE3C18">
        <w:t>mu|y ~ Normal (mu</w:t>
      </w:r>
      <w:ins w:id="66" w:author="Andy Royle-pr" w:date="2011-12-23T08:17:00Z">
        <w:r w:rsidR="00D7382A">
          <w:t>_</w:t>
        </w:r>
      </w:ins>
      <w:r w:rsidRPr="00CE3C18">
        <w:t>n, sign^2)</w:t>
      </w:r>
      <w:r w:rsidRPr="00CE3C18">
        <w:tab/>
      </w:r>
      <w:r w:rsidRPr="00CE3C18">
        <w:tab/>
      </w:r>
      <w:r w:rsidRPr="00CE3C18">
        <w:tab/>
      </w:r>
      <w:r w:rsidRPr="00CE3C18">
        <w:tab/>
      </w:r>
      <w:r w:rsidRPr="00CE3C18">
        <w:tab/>
      </w:r>
      <w:r w:rsidRPr="00CE3C18">
        <w:tab/>
      </w:r>
      <w:r w:rsidRPr="00CE3C18">
        <w:tab/>
      </w:r>
    </w:p>
    <w:p w:rsidR="00CA2526" w:rsidRDefault="00D7382A" w:rsidP="00CA2526">
      <w:pPr>
        <w:contextualSpacing/>
        <w:rPr>
          <w:ins w:id="67" w:author="Andy Royle-pr" w:date="2011-12-23T08:17:00Z"/>
        </w:rPr>
      </w:pPr>
      <w:ins w:id="68" w:author="Andy Royle-pr" w:date="2011-12-23T08:17:00Z">
        <w:r>
          <w:t>\label{eq.xx}</w:t>
        </w:r>
      </w:ins>
      <w:del w:id="69" w:author="Andy Royle-pr" w:date="2011-12-23T08:17:00Z">
        <w:r w:rsidR="00CA2526" w:rsidRPr="00CE3C18" w:rsidDel="00D7382A">
          <w:tab/>
          <w:delText>(Eq.XX)</w:delText>
        </w:r>
      </w:del>
    </w:p>
    <w:p w:rsidR="00D7382A" w:rsidRDefault="00D7382A" w:rsidP="00CA2526">
      <w:pPr>
        <w:contextualSpacing/>
        <w:rPr>
          <w:ins w:id="70" w:author="Andy Royle-pr" w:date="2011-12-23T08:18:00Z"/>
        </w:rPr>
      </w:pPr>
      <w:ins w:id="71" w:author="Andy Royle-pr" w:date="2011-12-23T08:17:00Z">
        <w:r>
          <w:t>\end{equation}</w:t>
        </w:r>
      </w:ins>
    </w:p>
    <w:p w:rsidR="00D7382A" w:rsidRPr="00CE3C18" w:rsidDel="00D7382A" w:rsidRDefault="00D7382A" w:rsidP="00CA2526">
      <w:pPr>
        <w:contextualSpacing/>
        <w:rPr>
          <w:del w:id="72" w:author="Andy Royle-pr" w:date="2011-12-23T08:18:00Z"/>
        </w:rPr>
      </w:pPr>
      <w:ins w:id="73" w:author="Andy Royle-pr" w:date="2011-12-23T08:18:00Z">
        <w:r>
          <w:t>where</w:t>
        </w:r>
      </w:ins>
    </w:p>
    <w:p w:rsidR="00D7382A" w:rsidRDefault="00CA2526" w:rsidP="00CA2526">
      <w:pPr>
        <w:contextualSpacing/>
        <w:rPr>
          <w:ins w:id="74" w:author="Andy Royle-pr" w:date="2011-12-23T08:18:00Z"/>
        </w:rPr>
      </w:pPr>
      <w:del w:id="75" w:author="Andy Royle-pr" w:date="2011-12-23T08:18:00Z">
        <w:r w:rsidRPr="00CE3C18" w:rsidDel="00D7382A">
          <w:delText>where</w:delText>
        </w:r>
      </w:del>
    </w:p>
    <w:p w:rsidR="00D7382A" w:rsidRDefault="00D7382A" w:rsidP="00CA2526">
      <w:pPr>
        <w:contextualSpacing/>
        <w:rPr>
          <w:ins w:id="76" w:author="Andy Royle-pr" w:date="2011-12-23T08:18:00Z"/>
        </w:rPr>
      </w:pPr>
      <w:ins w:id="77" w:author="Andy Royle-pr" w:date="2011-12-23T08:18:00Z">
        <w:r>
          <w:t>\[</w:t>
        </w:r>
      </w:ins>
      <w:r w:rsidR="00CA2526" w:rsidRPr="00CE3C18">
        <w:t xml:space="preserve"> </w:t>
      </w:r>
    </w:p>
    <w:p w:rsidR="00CA2526" w:rsidRDefault="00CA2526" w:rsidP="00CA2526">
      <w:pPr>
        <w:contextualSpacing/>
        <w:rPr>
          <w:ins w:id="78" w:author="Andy Royle-pr" w:date="2011-12-23T08:18:00Z"/>
        </w:rPr>
      </w:pPr>
      <w:r w:rsidRPr="00CE3C18">
        <w:t xml:space="preserve">mun =  (sig^2 / sig^2  +n* sig0^2)*  mu0 + (n * sig0^2 / sig^2  +n* sig0^2) *y-bar </w:t>
      </w:r>
    </w:p>
    <w:p w:rsidR="00D7382A" w:rsidRPr="00CE3C18" w:rsidRDefault="00D7382A" w:rsidP="00CA2526">
      <w:pPr>
        <w:contextualSpacing/>
      </w:pPr>
      <w:ins w:id="79" w:author="Andy Royle-pr" w:date="2011-12-23T08:18:00Z">
        <w:r>
          <w:t>\]</w:t>
        </w:r>
      </w:ins>
    </w:p>
    <w:p w:rsidR="00D7382A" w:rsidRDefault="00D7382A" w:rsidP="00CA2526">
      <w:pPr>
        <w:contextualSpacing/>
        <w:rPr>
          <w:ins w:id="80" w:author="Andy Royle-pr" w:date="2011-12-23T08:18:00Z"/>
        </w:rPr>
      </w:pPr>
      <w:r w:rsidRPr="00CE3C18">
        <w:t>A</w:t>
      </w:r>
      <w:r w:rsidR="00CA2526" w:rsidRPr="00CE3C18">
        <w:t>nd</w:t>
      </w:r>
    </w:p>
    <w:p w:rsidR="00D7382A" w:rsidRDefault="00D7382A" w:rsidP="00CA2526">
      <w:pPr>
        <w:contextualSpacing/>
        <w:rPr>
          <w:ins w:id="81" w:author="Andy Royle-pr" w:date="2011-12-23T08:18:00Z"/>
        </w:rPr>
      </w:pPr>
      <w:ins w:id="82" w:author="Andy Royle-pr" w:date="2011-12-23T08:18:00Z">
        <w:r>
          <w:t>\[</w:t>
        </w:r>
      </w:ins>
    </w:p>
    <w:p w:rsidR="00CA2526" w:rsidRDefault="00CA2526" w:rsidP="00CA2526">
      <w:pPr>
        <w:contextualSpacing/>
        <w:rPr>
          <w:ins w:id="83" w:author="Andy Royle-pr" w:date="2011-12-23T08:18:00Z"/>
        </w:rPr>
      </w:pPr>
      <w:r w:rsidRPr="00CE3C18">
        <w:t xml:space="preserve"> sign^2 = sig^2 * sig0^2 / (sig^2 + n*sig0^2)</w:t>
      </w:r>
    </w:p>
    <w:p w:rsidR="00D7382A" w:rsidRPr="00CE3C18" w:rsidRDefault="00D7382A" w:rsidP="00CA2526">
      <w:pPr>
        <w:contextualSpacing/>
      </w:pPr>
      <w:ins w:id="84" w:author="Andy Royle-pr" w:date="2011-12-23T08:18:00Z">
        <w:r>
          <w:t>\]</w:t>
        </w:r>
      </w:ins>
    </w:p>
    <w:p w:rsidR="00CA2526" w:rsidRPr="00FC1F3A" w:rsidRDefault="00CA2526" w:rsidP="00CA2526">
      <w:pPr>
        <w:contextualSpacing/>
        <w:rPr>
          <w:lang w:val="en-US"/>
        </w:rPr>
      </w:pPr>
      <w:r>
        <w:rPr>
          <w:lang w:val="en-US"/>
        </w:rPr>
        <w:t>We can directly obtain estimates of interest from this Normal posterior distribution, such as the mean mu-hat and its variance</w:t>
      </w:r>
      <w:r w:rsidR="00743214">
        <w:rPr>
          <w:lang w:val="en-US"/>
        </w:rPr>
        <w:t>; we do not need to apply MCMC</w:t>
      </w:r>
      <w:r w:rsidR="00F43824">
        <w:rPr>
          <w:lang w:val="en-US"/>
        </w:rPr>
        <w:t xml:space="preserve">, since we can </w:t>
      </w:r>
      <w:ins w:id="85" w:author="Andy Royle-pr" w:date="2011-12-23T08:18:00Z">
        <w:r w:rsidR="00D7382A">
          <w:rPr>
            <w:lang w:val="en-US"/>
          </w:rPr>
          <w:t>recognize</w:t>
        </w:r>
      </w:ins>
      <w:del w:id="86" w:author="Andy Royle-pr" w:date="2011-12-23T08:19:00Z">
        <w:r w:rsidR="00F43824" w:rsidDel="00D7382A">
          <w:rPr>
            <w:lang w:val="en-US"/>
          </w:rPr>
          <w:delText>express</w:delText>
        </w:r>
      </w:del>
      <w:r w:rsidR="00F43824">
        <w:rPr>
          <w:lang w:val="en-US"/>
        </w:rPr>
        <w:t xml:space="preserve"> the posterior </w:t>
      </w:r>
      <w:r w:rsidR="00D75A3B">
        <w:rPr>
          <w:lang w:val="en-US"/>
        </w:rPr>
        <w:t>as a parametric distribution</w:t>
      </w:r>
      <w:r w:rsidR="005B5FD4">
        <w:rPr>
          <w:lang w:val="en-US"/>
        </w:rPr>
        <w:t>, including the normalizing constant p(y)</w:t>
      </w:r>
      <w:r>
        <w:rPr>
          <w:lang w:val="en-US"/>
        </w:rPr>
        <w:t>.</w:t>
      </w:r>
    </w:p>
    <w:p w:rsidR="00BA526F" w:rsidRDefault="00061FA3" w:rsidP="00F43824">
      <w:pPr>
        <w:rPr>
          <w:ins w:id="87" w:author="Andy Royle-pr" w:date="2011-12-23T08:19:00Z"/>
          <w:lang w:val="en-US"/>
        </w:rPr>
      </w:pPr>
      <w:r>
        <w:rPr>
          <w:lang w:val="en-US"/>
        </w:rPr>
        <w:t>But generally</w:t>
      </w:r>
      <w:r w:rsidR="005B5FD4">
        <w:rPr>
          <w:lang w:val="en-US"/>
        </w:rPr>
        <w:t xml:space="preserve"> </w:t>
      </w:r>
      <w:r w:rsidR="00F43824">
        <w:rPr>
          <w:lang w:val="en-US"/>
        </w:rPr>
        <w:t xml:space="preserve">we will be interested in more complex models with several, say n, parameters. In this case, computing p(y) from Eq. </w:t>
      </w:r>
      <w:ins w:id="88" w:author="Andy Royle-pr" w:date="2011-12-23T08:19:00Z">
        <w:r w:rsidR="00D7382A">
          <w:rPr>
            <w:lang w:val="en-US"/>
          </w:rPr>
          <w:t>\ref{</w:t>
        </w:r>
        <w:proofErr w:type="spellStart"/>
        <w:r w:rsidR="00D7382A">
          <w:rPr>
            <w:lang w:val="en-US"/>
          </w:rPr>
          <w:t>eq.xx</w:t>
        </w:r>
        <w:proofErr w:type="spellEnd"/>
        <w:r w:rsidR="00D7382A">
          <w:rPr>
            <w:lang w:val="en-US"/>
          </w:rPr>
          <w:t>}</w:t>
        </w:r>
      </w:ins>
      <w:del w:id="89" w:author="Andy Royle-pr" w:date="2011-12-23T08:19:00Z">
        <w:r w:rsidR="00F43824" w:rsidDel="00D7382A">
          <w:rPr>
            <w:lang w:val="en-US"/>
          </w:rPr>
          <w:delText>XX</w:delText>
        </w:r>
      </w:del>
      <w:r w:rsidR="00F43824">
        <w:rPr>
          <w:lang w:val="en-US"/>
        </w:rPr>
        <w:t xml:space="preserve"> requires n-dimensional integration</w:t>
      </w:r>
      <w:r w:rsidR="00BA526F">
        <w:rPr>
          <w:lang w:val="en-US"/>
        </w:rPr>
        <w:t xml:space="preserve">, which is </w:t>
      </w:r>
      <w:r>
        <w:rPr>
          <w:lang w:val="en-US"/>
        </w:rPr>
        <w:t xml:space="preserve">can be </w:t>
      </w:r>
      <w:r w:rsidR="00BA526F">
        <w:rPr>
          <w:lang w:val="en-US"/>
        </w:rPr>
        <w:t xml:space="preserve">difficult </w:t>
      </w:r>
      <w:r w:rsidR="004138F7">
        <w:rPr>
          <w:lang w:val="en-US"/>
        </w:rPr>
        <w:t>or</w:t>
      </w:r>
      <w:r w:rsidR="00BA526F">
        <w:rPr>
          <w:lang w:val="en-US"/>
        </w:rPr>
        <w:t xml:space="preserve"> impossible</w:t>
      </w:r>
      <w:r w:rsidR="00F43824">
        <w:rPr>
          <w:lang w:val="en-US"/>
        </w:rPr>
        <w:t xml:space="preserve">. </w:t>
      </w:r>
      <w:r w:rsidR="00BA526F">
        <w:rPr>
          <w:lang w:val="en-US"/>
        </w:rPr>
        <w:t>Thus, the posterior distribution in generally only known up to a constant of proportionality:</w:t>
      </w:r>
    </w:p>
    <w:p w:rsidR="00D7382A" w:rsidRDefault="00D7382A" w:rsidP="00F43824">
      <w:pPr>
        <w:rPr>
          <w:lang w:val="en-US"/>
        </w:rPr>
      </w:pPr>
      <w:ins w:id="90" w:author="Andy Royle-pr" w:date="2011-12-23T08:19:00Z">
        <w:r>
          <w:rPr>
            <w:lang w:val="en-US"/>
          </w:rPr>
          <w:t>\[</w:t>
        </w:r>
      </w:ins>
    </w:p>
    <w:p w:rsidR="00BA526F" w:rsidRDefault="00BA526F" w:rsidP="00F43824">
      <w:pPr>
        <w:rPr>
          <w:ins w:id="91" w:author="Andy Royle-pr" w:date="2011-12-23T08:19:00Z"/>
          <w:lang w:val="en-US"/>
        </w:rPr>
      </w:pPr>
      <w:proofErr w:type="gramStart"/>
      <w:r>
        <w:rPr>
          <w:lang w:val="en-US"/>
        </w:rPr>
        <w:t>p(</w:t>
      </w:r>
      <w:proofErr w:type="spellStart"/>
      <w:proofErr w:type="gramEnd"/>
      <w:r>
        <w:rPr>
          <w:lang w:val="en-US"/>
        </w:rPr>
        <w:t>theta|y</w:t>
      </w:r>
      <w:proofErr w:type="spellEnd"/>
      <w:r>
        <w:rPr>
          <w:lang w:val="en-US"/>
        </w:rPr>
        <w:t xml:space="preserve">) </w:t>
      </w:r>
      <w:proofErr w:type="spellStart"/>
      <w:r>
        <w:rPr>
          <w:lang w:val="en-US"/>
        </w:rPr>
        <w:t>propto</w:t>
      </w:r>
      <w:proofErr w:type="spellEnd"/>
      <w:r>
        <w:rPr>
          <w:lang w:val="en-US"/>
        </w:rPr>
        <w:t xml:space="preserve"> p(</w:t>
      </w:r>
      <w:proofErr w:type="spellStart"/>
      <w:r>
        <w:rPr>
          <w:lang w:val="en-US"/>
        </w:rPr>
        <w:t>y|theta</w:t>
      </w:r>
      <w:proofErr w:type="spellEnd"/>
      <w:r>
        <w:rPr>
          <w:lang w:val="en-US"/>
        </w:rPr>
        <w:t>) * p(theta)</w:t>
      </w:r>
    </w:p>
    <w:p w:rsidR="00D7382A" w:rsidRDefault="00D7382A" w:rsidP="00F43824">
      <w:pPr>
        <w:rPr>
          <w:lang w:val="en-US"/>
        </w:rPr>
      </w:pPr>
      <w:ins w:id="92" w:author="Andy Royle-pr" w:date="2011-12-23T08:19:00Z">
        <w:r>
          <w:rPr>
            <w:lang w:val="en-US"/>
          </w:rPr>
          <w:t>\]</w:t>
        </w:r>
      </w:ins>
    </w:p>
    <w:p w:rsidR="00F43824" w:rsidRDefault="00F43824" w:rsidP="00F43824">
      <w:pPr>
        <w:rPr>
          <w:lang w:val="en-US"/>
        </w:rPr>
      </w:pPr>
      <w:r>
        <w:rPr>
          <w:lang w:val="en-US"/>
        </w:rPr>
        <w:t>The power of MCMC is that it allows us to approximate the posterior using simulation without evaluating the high dimensional integrals</w:t>
      </w:r>
      <w:r w:rsidR="00BA526F">
        <w:rPr>
          <w:lang w:val="en-US"/>
        </w:rPr>
        <w:t xml:space="preserve"> and </w:t>
      </w:r>
      <w:r>
        <w:rPr>
          <w:lang w:val="en-US"/>
        </w:rPr>
        <w:t>to directly sample from the posterior, even when the pos</w:t>
      </w:r>
      <w:r w:rsidR="00BA526F">
        <w:rPr>
          <w:lang w:val="en-US"/>
        </w:rPr>
        <w:t xml:space="preserve">terior distribution is unknown! The price is that MCMC is computationally expensive. Although </w:t>
      </w:r>
      <w:r>
        <w:rPr>
          <w:lang w:val="en-US"/>
        </w:rPr>
        <w:t xml:space="preserve">MCMC first appeared in the scientific literature in 1949 (Metropolis and </w:t>
      </w:r>
      <w:proofErr w:type="spellStart"/>
      <w:r>
        <w:rPr>
          <w:lang w:val="en-US"/>
        </w:rPr>
        <w:t>Ulam</w:t>
      </w:r>
      <w:proofErr w:type="spellEnd"/>
      <w:r>
        <w:rPr>
          <w:lang w:val="en-US"/>
        </w:rPr>
        <w:t xml:space="preserve"> 1949), widespread use did not occur until the 1980s when </w:t>
      </w:r>
      <w:r w:rsidRPr="00BD7726">
        <w:rPr>
          <w:lang w:val="en-US"/>
        </w:rPr>
        <w:t xml:space="preserve">computational power </w:t>
      </w:r>
      <w:r>
        <w:rPr>
          <w:lang w:val="en-US"/>
        </w:rPr>
        <w:t xml:space="preserve">and speed increased </w:t>
      </w:r>
      <w:r w:rsidRPr="00BD7726">
        <w:rPr>
          <w:lang w:val="en-US"/>
        </w:rPr>
        <w:t>(</w:t>
      </w:r>
      <w:proofErr w:type="spellStart"/>
      <w:r w:rsidRPr="00BD7726">
        <w:rPr>
          <w:lang w:val="en-US"/>
        </w:rPr>
        <w:t>Gelfand</w:t>
      </w:r>
      <w:proofErr w:type="spellEnd"/>
      <w:r w:rsidRPr="00BD7726">
        <w:rPr>
          <w:lang w:val="en-US"/>
        </w:rPr>
        <w:t xml:space="preserve"> and Smith 1990).</w:t>
      </w:r>
      <w:r>
        <w:rPr>
          <w:lang w:val="en-US"/>
        </w:rPr>
        <w:t xml:space="preserve"> It is safe to say that the advent of practical MCMC methods is the primary reason why Bayesian inference has become so popular during the past three decades. </w:t>
      </w:r>
    </w:p>
    <w:p w:rsidR="00CA2526" w:rsidRDefault="00CA2526" w:rsidP="00CA2526">
      <w:pPr>
        <w:rPr>
          <w:lang w:val="en-US"/>
        </w:rPr>
      </w:pPr>
      <w:r>
        <w:rPr>
          <w:lang w:val="en-US"/>
        </w:rPr>
        <w:lastRenderedPageBreak/>
        <w:t xml:space="preserve">In a nutshell, MCMC </w:t>
      </w:r>
      <w:r w:rsidR="00BA526F">
        <w:rPr>
          <w:lang w:val="en-US"/>
        </w:rPr>
        <w:t>lets us</w:t>
      </w:r>
      <w:r>
        <w:rPr>
          <w:lang w:val="en-US"/>
        </w:rPr>
        <w:t xml:space="preserve"> generate sequential draws of theta (the parameter(s) of interest) from distributions </w:t>
      </w:r>
      <w:r w:rsidR="00BA526F">
        <w:rPr>
          <w:lang w:val="en-US"/>
        </w:rPr>
        <w:t xml:space="preserve">approximating the unknown posterior </w:t>
      </w:r>
      <w:r>
        <w:rPr>
          <w:lang w:val="en-US"/>
        </w:rPr>
        <w:t>over T iterations. The distribution of the draw at t depends on the value drawn at t-1; hence, the draws from a Mar</w:t>
      </w:r>
      <w:r w:rsidR="002A53CA">
        <w:rPr>
          <w:lang w:val="en-US"/>
        </w:rPr>
        <w:t>k</w:t>
      </w:r>
      <w:r>
        <w:rPr>
          <w:lang w:val="en-US"/>
        </w:rPr>
        <w:t xml:space="preserve">ov chain. </w:t>
      </w:r>
      <w:commentRangeStart w:id="93"/>
      <w:r>
        <w:rPr>
          <w:lang w:val="en-US"/>
        </w:rPr>
        <w:t>(In case you are not familiar with Mar</w:t>
      </w:r>
      <w:r w:rsidR="00836F99">
        <w:rPr>
          <w:lang w:val="en-US"/>
        </w:rPr>
        <w:t>k</w:t>
      </w:r>
      <w:r>
        <w:rPr>
          <w:lang w:val="en-US"/>
        </w:rPr>
        <w:t xml:space="preserve">ov chains, </w:t>
      </w:r>
      <w:proofErr w:type="spellStart"/>
      <w:r>
        <w:rPr>
          <w:lang w:val="en-US"/>
        </w:rPr>
        <w:t>for t</w:t>
      </w:r>
      <w:proofErr w:type="spellEnd"/>
      <w:r>
        <w:rPr>
          <w:lang w:val="en-US"/>
        </w:rPr>
        <w:t xml:space="preserve"> random samples theta (</w:t>
      </w:r>
      <w:commentRangeStart w:id="94"/>
      <w:r>
        <w:rPr>
          <w:lang w:val="en-US"/>
        </w:rPr>
        <w:t>1</w:t>
      </w:r>
      <w:proofErr w:type="gramStart"/>
      <w:r>
        <w:rPr>
          <w:lang w:val="en-US"/>
        </w:rPr>
        <w:t>), …</w:t>
      </w:r>
      <w:proofErr w:type="gramEnd"/>
      <w:r>
        <w:rPr>
          <w:lang w:val="en-US"/>
        </w:rPr>
        <w:t xml:space="preserve"> theta (t) from a Mar</w:t>
      </w:r>
      <w:r w:rsidR="00836F99">
        <w:rPr>
          <w:lang w:val="en-US"/>
        </w:rPr>
        <w:t>k</w:t>
      </w:r>
      <w:r>
        <w:rPr>
          <w:lang w:val="en-US"/>
        </w:rPr>
        <w:t>ov chain the distribution of theta (t) depends only on the most recent value</w:t>
      </w:r>
      <w:ins w:id="95" w:author="Andy Royle-pr" w:date="2011-12-23T08:20:00Z">
        <w:r w:rsidR="00D7382A">
          <w:rPr>
            <w:lang w:val="en-US"/>
          </w:rPr>
          <w:t xml:space="preserve">s. </w:t>
        </w:r>
      </w:ins>
      <w:del w:id="96" w:author="Andy Royle-pr" w:date="2011-12-23T08:20:00Z">
        <w:r w:rsidDel="00D7382A">
          <w:rPr>
            <w:lang w:val="en-US"/>
          </w:rPr>
          <w:delText>,</w:delText>
        </w:r>
      </w:del>
      <w:del w:id="97" w:author="Andy Royle-pr" w:date="2011-12-23T08:21:00Z">
        <w:r w:rsidDel="00D7382A">
          <w:rPr>
            <w:lang w:val="en-US"/>
          </w:rPr>
          <w:delText xml:space="preserve"> theta (t-1).) </w:delText>
        </w:r>
        <w:commentRangeEnd w:id="93"/>
        <w:r w:rsidDel="00D7382A">
          <w:rPr>
            <w:rStyle w:val="CommentReference"/>
          </w:rPr>
          <w:commentReference w:id="93"/>
        </w:r>
      </w:del>
      <w:commentRangeEnd w:id="94"/>
      <w:r w:rsidR="00D7382A">
        <w:rPr>
          <w:rStyle w:val="CommentReference"/>
        </w:rPr>
        <w:commentReference w:id="94"/>
      </w:r>
      <w:r>
        <w:rPr>
          <w:lang w:val="en-US"/>
        </w:rPr>
        <w:t>As T goes to infinity, the Mar</w:t>
      </w:r>
      <w:r w:rsidR="002A53CA">
        <w:rPr>
          <w:lang w:val="en-US"/>
        </w:rPr>
        <w:t>k</w:t>
      </w:r>
      <w:r>
        <w:rPr>
          <w:lang w:val="en-US"/>
        </w:rPr>
        <w:t xml:space="preserve">ov chain converges to the desired distribution (REF) – in our case the posterior distribution for </w:t>
      </w:r>
      <w:proofErr w:type="spellStart"/>
      <w:r>
        <w:rPr>
          <w:lang w:val="en-US"/>
        </w:rPr>
        <w:t>theta|y</w:t>
      </w:r>
      <w:proofErr w:type="spellEnd"/>
      <w:r>
        <w:rPr>
          <w:lang w:val="en-US"/>
        </w:rPr>
        <w:t>. Thus, once the Mar</w:t>
      </w:r>
      <w:r w:rsidR="002A53CA">
        <w:rPr>
          <w:lang w:val="en-US"/>
        </w:rPr>
        <w:t>k</w:t>
      </w:r>
      <w:r>
        <w:rPr>
          <w:lang w:val="en-US"/>
        </w:rPr>
        <w:t xml:space="preserve">ov chain has reached its stationary distribution, the generated samples can be used to characterize the posterior distribution, </w:t>
      </w:r>
      <w:proofErr w:type="gramStart"/>
      <w:r>
        <w:rPr>
          <w:lang w:val="en-US"/>
        </w:rPr>
        <w:t>p(</w:t>
      </w:r>
      <w:proofErr w:type="spellStart"/>
      <w:proofErr w:type="gramEnd"/>
      <w:r>
        <w:rPr>
          <w:lang w:val="en-US"/>
        </w:rPr>
        <w:t>theta|y</w:t>
      </w:r>
      <w:proofErr w:type="spellEnd"/>
      <w:r>
        <w:rPr>
          <w:lang w:val="en-US"/>
        </w:rPr>
        <w:t>), and point estimates of theta, its standard error and confidence bounds, can be obtained directly from this approximation of the posterior. In practice, although we know that a Mar</w:t>
      </w:r>
      <w:r w:rsidR="002A53CA">
        <w:rPr>
          <w:lang w:val="en-US"/>
        </w:rPr>
        <w:t>k</w:t>
      </w:r>
      <w:r>
        <w:rPr>
          <w:lang w:val="en-US"/>
        </w:rPr>
        <w:t>ov chain will eventually converge, we can only generate a limited number of samples – a process that depending on the model can be quite time consuming. Assessing whether our Mar</w:t>
      </w:r>
      <w:r w:rsidR="002A53CA">
        <w:rPr>
          <w:lang w:val="en-US"/>
        </w:rPr>
        <w:t>k</w:t>
      </w:r>
      <w:r>
        <w:rPr>
          <w:lang w:val="en-US"/>
        </w:rPr>
        <w:t>ov chain has indeed converged is an important part of MCMC sampling and we will speak about some common diagnostics in Section XX.</w:t>
      </w:r>
    </w:p>
    <w:p w:rsidR="00CA2526" w:rsidRDefault="00CA2526" w:rsidP="00CA2526">
      <w:pPr>
        <w:rPr>
          <w:lang w:val="en-US"/>
        </w:rPr>
      </w:pPr>
    </w:p>
    <w:p w:rsidR="00CA2526" w:rsidRPr="00F11094" w:rsidRDefault="00D7382A" w:rsidP="00CA2526">
      <w:pPr>
        <w:rPr>
          <w:b/>
          <w:lang w:val="en-US"/>
        </w:rPr>
      </w:pPr>
      <w:ins w:id="98" w:author="Andy Royle-pr" w:date="2011-12-23T08:24:00Z">
        <w:r>
          <w:rPr>
            <w:b/>
            <w:lang w:val="en-US"/>
          </w:rPr>
          <w:t>\section{</w:t>
        </w:r>
      </w:ins>
      <w:r w:rsidR="00CA2526" w:rsidRPr="00F11094">
        <w:rPr>
          <w:b/>
          <w:lang w:val="en-US"/>
        </w:rPr>
        <w:t>Types of MCMC sampling</w:t>
      </w:r>
      <w:ins w:id="99" w:author="Andy Royle-pr" w:date="2011-12-23T08:24:00Z">
        <w:r>
          <w:rPr>
            <w:b/>
            <w:lang w:val="en-US"/>
          </w:rPr>
          <w:t>}</w:t>
        </w:r>
      </w:ins>
    </w:p>
    <w:p w:rsidR="00CA2526" w:rsidRDefault="00CA2526" w:rsidP="00CA2526">
      <w:pPr>
        <w:rPr>
          <w:ins w:id="100" w:author="Andy Royle-pr" w:date="2011-12-23T08:24:00Z"/>
          <w:lang w:val="en-US"/>
        </w:rPr>
      </w:pPr>
      <w:r>
        <w:rPr>
          <w:lang w:val="en-US"/>
        </w:rPr>
        <w:t xml:space="preserve">There are several MCMC algorithms, the most popular being Gibbs sampling and Metropolis-Hastings sampling. We will be dealing with these two classes in more detail and use them to construct the MCMC algorithms for SCR models. Also, we will briefly review alternative techniques that are applicable in some situations. </w:t>
      </w:r>
    </w:p>
    <w:p w:rsidR="00D7382A" w:rsidDel="00D7382A" w:rsidRDefault="00D7382A" w:rsidP="00CA2526">
      <w:pPr>
        <w:rPr>
          <w:del w:id="101" w:author="Andy Royle-pr" w:date="2011-12-23T08:24:00Z"/>
          <w:lang w:val="en-US"/>
        </w:rPr>
      </w:pPr>
      <w:ins w:id="102" w:author="Andy Royle-pr" w:date="2011-12-23T08:24:00Z">
        <w:r>
          <w:rPr>
            <w:lang w:val="en-US"/>
          </w:rPr>
          <w:t>\</w:t>
        </w:r>
        <w:proofErr w:type="gramStart"/>
        <w:r>
          <w:rPr>
            <w:lang w:val="en-US"/>
          </w:rPr>
          <w:t>subsection{</w:t>
        </w:r>
      </w:ins>
      <w:proofErr w:type="gramEnd"/>
    </w:p>
    <w:p w:rsidR="00CA2526" w:rsidRDefault="00CA2526" w:rsidP="00D7382A">
      <w:pPr>
        <w:rPr>
          <w:ins w:id="103" w:author="Andy Royle-pr" w:date="2011-12-23T08:24:00Z"/>
          <w:lang w:val="en-US"/>
        </w:rPr>
        <w:pPrChange w:id="104" w:author="Andy Royle-pr" w:date="2011-12-23T08:24:00Z">
          <w:pPr>
            <w:pStyle w:val="ListParagraph"/>
            <w:numPr>
              <w:numId w:val="3"/>
            </w:numPr>
            <w:ind w:left="0"/>
          </w:pPr>
        </w:pPrChange>
      </w:pPr>
      <w:r>
        <w:rPr>
          <w:lang w:val="en-US"/>
        </w:rPr>
        <w:t>Gibbs sampling</w:t>
      </w:r>
    </w:p>
    <w:p w:rsidR="00D7382A" w:rsidRDefault="00D7382A" w:rsidP="00D7382A">
      <w:pPr>
        <w:rPr>
          <w:lang w:val="en-US"/>
        </w:rPr>
        <w:pPrChange w:id="105" w:author="Andy Royle-pr" w:date="2011-12-23T08:24:00Z">
          <w:pPr>
            <w:pStyle w:val="ListParagraph"/>
            <w:numPr>
              <w:numId w:val="3"/>
            </w:numPr>
            <w:ind w:left="0"/>
          </w:pPr>
        </w:pPrChange>
      </w:pPr>
      <w:ins w:id="106" w:author="Andy Royle-pr" w:date="2011-12-23T08:24:00Z">
        <w:r>
          <w:rPr>
            <w:lang w:val="en-US"/>
          </w:rPr>
          <w:t>}</w:t>
        </w:r>
      </w:ins>
    </w:p>
    <w:p w:rsidR="00CA2526" w:rsidRDefault="00CA2526" w:rsidP="00CA2526">
      <w:pPr>
        <w:rPr>
          <w:lang w:val="en-US"/>
        </w:rPr>
      </w:pPr>
      <w:r>
        <w:rPr>
          <w:lang w:val="en-US"/>
        </w:rPr>
        <w:t xml:space="preserve">Gibbs sampling was named after the physicist J.W. Gibbs by </w:t>
      </w:r>
      <w:proofErr w:type="spellStart"/>
      <w:r>
        <w:rPr>
          <w:lang w:val="en-US"/>
        </w:rPr>
        <w:t>Geman</w:t>
      </w:r>
      <w:proofErr w:type="spellEnd"/>
      <w:r>
        <w:rPr>
          <w:lang w:val="en-US"/>
        </w:rPr>
        <w:t xml:space="preserve"> and </w:t>
      </w:r>
      <w:proofErr w:type="spellStart"/>
      <w:r>
        <w:rPr>
          <w:lang w:val="en-US"/>
        </w:rPr>
        <w:t>Geman</w:t>
      </w:r>
      <w:proofErr w:type="spellEnd"/>
      <w:r>
        <w:rPr>
          <w:lang w:val="en-US"/>
        </w:rPr>
        <w:t xml:space="preserve"> (1984), who applied the algorithm to a Gibbs distribution \footnote{a distribution from physics we are not going to worry about, since it has no immediate connection with Gibbs sampling other than giving it its name. } The roots of Gibbs sampling can be traced back to work of Metropolis et al. (1953), and it is actually closely related to Metropolis sampling (see </w:t>
      </w:r>
      <w:proofErr w:type="spellStart"/>
      <w:r>
        <w:rPr>
          <w:lang w:val="en-US"/>
        </w:rPr>
        <w:t>Gelman</w:t>
      </w:r>
      <w:proofErr w:type="spellEnd"/>
      <w:r>
        <w:rPr>
          <w:lang w:val="en-US"/>
        </w:rPr>
        <w:t xml:space="preserve"> et al. 2004, Chapter 11.5 for the link between the two samplers). We will focus on the technical aspects of this algorithm, but if you find yourself hungry for more background, Casella and George (1992) provide a more in-depth introduction to the Gibbs sampler.   </w:t>
      </w:r>
    </w:p>
    <w:p w:rsidR="00C30B19" w:rsidRDefault="00D75A3B" w:rsidP="00CA2526">
      <w:pPr>
        <w:contextualSpacing/>
        <w:rPr>
          <w:ins w:id="107" w:author="Andy Royle-pr" w:date="2011-12-23T08:25:00Z"/>
          <w:lang w:val="en-US"/>
        </w:rPr>
      </w:pPr>
      <w:r>
        <w:rPr>
          <w:lang w:val="en-US"/>
        </w:rPr>
        <w:t xml:space="preserve">In Chapter </w:t>
      </w:r>
      <w:ins w:id="108" w:author="Andy Royle-pr" w:date="2011-12-23T08:25:00Z">
        <w:r w:rsidR="00C30B19">
          <w:rPr>
            <w:lang w:val="en-US"/>
          </w:rPr>
          <w:t>2</w:t>
        </w:r>
      </w:ins>
      <w:del w:id="109" w:author="Andy Royle-pr" w:date="2011-12-23T08:25:00Z">
        <w:r w:rsidDel="00C30B19">
          <w:rPr>
            <w:lang w:val="en-US"/>
          </w:rPr>
          <w:delText>XX</w:delText>
        </w:r>
      </w:del>
      <w:r>
        <w:rPr>
          <w:lang w:val="en-US"/>
        </w:rPr>
        <w:t xml:space="preserve"> you already heard about the basic principles of Gibbs sampling</w:t>
      </w:r>
      <w:ins w:id="110" w:author="Andy Royle-pr" w:date="2011-12-23T08:25:00Z">
        <w:r w:rsidR="00C30B19">
          <w:rPr>
            <w:lang w:val="en-US"/>
          </w:rPr>
          <w:t>\</w:t>
        </w:r>
        <w:proofErr w:type="gramStart"/>
        <w:r w:rsidR="00C30B19">
          <w:rPr>
            <w:lang w:val="en-US"/>
          </w:rPr>
          <w:t>footnote{</w:t>
        </w:r>
        <w:proofErr w:type="gramEnd"/>
        <w:r w:rsidR="00C30B19">
          <w:rPr>
            <w:lang w:val="en-US"/>
          </w:rPr>
          <w:t>maybe we should think out chapter 2 and concentrate that material here?}</w:t>
        </w:r>
      </w:ins>
      <w:r>
        <w:rPr>
          <w:lang w:val="en-US"/>
        </w:rPr>
        <w:t xml:space="preserve">. But as a refresher, </w:t>
      </w:r>
      <w:r w:rsidR="00CA2526">
        <w:rPr>
          <w:lang w:val="en-US"/>
        </w:rPr>
        <w:t>let’s go back to our simple example from above</w:t>
      </w:r>
      <w:r>
        <w:rPr>
          <w:lang w:val="en-US"/>
        </w:rPr>
        <w:t xml:space="preserve"> to understand the motivation and functioning of Gibbs sampling</w:t>
      </w:r>
      <w:r w:rsidR="00CA2526">
        <w:rPr>
          <w:lang w:val="en-US"/>
        </w:rPr>
        <w:t xml:space="preserve">. Recall that for a Normal model with known variance and a Normal prior for mu, the posterior distribution of </w:t>
      </w:r>
      <w:proofErr w:type="spellStart"/>
      <w:r w:rsidR="00CA2526">
        <w:rPr>
          <w:lang w:val="en-US"/>
        </w:rPr>
        <w:t>mu|y</w:t>
      </w:r>
      <w:proofErr w:type="spellEnd"/>
      <w:r w:rsidR="00CA2526">
        <w:rPr>
          <w:lang w:val="en-US"/>
        </w:rPr>
        <w:t xml:space="preserve"> is also </w:t>
      </w:r>
      <w:r w:rsidR="00CA2526" w:rsidRPr="00FC403D">
        <w:rPr>
          <w:lang w:val="en-US"/>
        </w:rPr>
        <w:t xml:space="preserve">Normal. </w:t>
      </w:r>
      <w:r>
        <w:rPr>
          <w:lang w:val="en-US"/>
        </w:rPr>
        <w:t>Conversely, with a fixed (known)</w:t>
      </w:r>
      <w:r w:rsidR="00061FA3">
        <w:rPr>
          <w:lang w:val="en-US"/>
        </w:rPr>
        <w:t xml:space="preserve"> mu</w:t>
      </w:r>
      <w:r w:rsidR="00CA2526" w:rsidRPr="00FC403D">
        <w:rPr>
          <w:lang w:val="en-US"/>
        </w:rPr>
        <w:t xml:space="preserve">, but </w:t>
      </w:r>
      <w:r>
        <w:rPr>
          <w:lang w:val="en-US"/>
        </w:rPr>
        <w:t>unknown variance</w:t>
      </w:r>
      <w:r w:rsidR="00061FA3">
        <w:rPr>
          <w:lang w:val="en-US"/>
        </w:rPr>
        <w:t>, t</w:t>
      </w:r>
      <w:r w:rsidR="00CA2526" w:rsidRPr="00FC403D">
        <w:rPr>
          <w:lang w:val="en-US"/>
        </w:rPr>
        <w:t xml:space="preserve">he conjugate prior for sig^2 </w:t>
      </w:r>
      <w:r w:rsidR="00CA2526">
        <w:rPr>
          <w:lang w:val="en-US"/>
        </w:rPr>
        <w:t xml:space="preserve">is an Inverse Gamma distribution with shape and scale parameters </w:t>
      </w:r>
      <w:proofErr w:type="gramStart"/>
      <w:r w:rsidR="00CA2526">
        <w:rPr>
          <w:lang w:val="en-US"/>
        </w:rPr>
        <w:t>a and</w:t>
      </w:r>
      <w:proofErr w:type="gramEnd"/>
      <w:r w:rsidR="00CA2526">
        <w:rPr>
          <w:lang w:val="en-US"/>
        </w:rPr>
        <w:t xml:space="preserve"> b:</w:t>
      </w:r>
    </w:p>
    <w:p w:rsidR="00CA2526" w:rsidRDefault="00C30B19" w:rsidP="00CA2526">
      <w:pPr>
        <w:contextualSpacing/>
        <w:rPr>
          <w:lang w:val="en-US"/>
        </w:rPr>
      </w:pPr>
      <w:ins w:id="111" w:author="Andy Royle-pr" w:date="2011-12-23T08:25:00Z">
        <w:r>
          <w:rPr>
            <w:lang w:val="en-US"/>
          </w:rPr>
          <w:t>\[</w:t>
        </w:r>
      </w:ins>
      <w:r w:rsidR="00CA2526">
        <w:rPr>
          <w:lang w:val="en-US"/>
        </w:rPr>
        <w:t xml:space="preserve"> </w:t>
      </w:r>
    </w:p>
    <w:p w:rsidR="00CA2526" w:rsidRDefault="00CA2526" w:rsidP="00CA2526">
      <w:pPr>
        <w:contextualSpacing/>
        <w:rPr>
          <w:ins w:id="112" w:author="Andy Royle-pr" w:date="2011-12-23T08:25:00Z"/>
          <w:lang w:val="en-US"/>
        </w:rPr>
      </w:pPr>
      <w:r>
        <w:rPr>
          <w:lang w:val="en-US"/>
        </w:rPr>
        <w:t xml:space="preserve">Sig^2 </w:t>
      </w:r>
      <w:ins w:id="113" w:author="Andy Royle-pr" w:date="2011-12-23T08:26:00Z">
        <w:r w:rsidR="00C30B19">
          <w:rPr>
            <w:lang w:val="en-US"/>
          </w:rPr>
          <w:t>\</w:t>
        </w:r>
        <w:proofErr w:type="spellStart"/>
        <w:r w:rsidR="00C30B19">
          <w:rPr>
            <w:lang w:val="en-US"/>
          </w:rPr>
          <w:t>sim</w:t>
        </w:r>
      </w:ins>
      <w:proofErr w:type="spellEnd"/>
      <w:del w:id="114" w:author="Andy Royle-pr" w:date="2011-12-23T08:25:00Z">
        <w:r w:rsidDel="00C30B19">
          <w:rPr>
            <w:lang w:val="en-US"/>
          </w:rPr>
          <w:delText>~</w:delText>
        </w:r>
      </w:del>
      <w:r>
        <w:rPr>
          <w:lang w:val="en-US"/>
        </w:rPr>
        <w:t xml:space="preserve"> </w:t>
      </w:r>
      <w:proofErr w:type="spellStart"/>
      <w:proofErr w:type="gramStart"/>
      <w:r>
        <w:rPr>
          <w:lang w:val="en-US"/>
        </w:rPr>
        <w:t>IvGamma</w:t>
      </w:r>
      <w:proofErr w:type="spellEnd"/>
      <w:r>
        <w:rPr>
          <w:lang w:val="en-US"/>
        </w:rPr>
        <w:t>(</w:t>
      </w:r>
      <w:proofErr w:type="spellStart"/>
      <w:proofErr w:type="gramEnd"/>
      <w:r>
        <w:rPr>
          <w:lang w:val="en-US"/>
        </w:rPr>
        <w:t>a,b</w:t>
      </w:r>
      <w:proofErr w:type="spellEnd"/>
      <w:r>
        <w:rPr>
          <w:lang w:val="en-US"/>
        </w:rPr>
        <w:t>),</w:t>
      </w:r>
    </w:p>
    <w:p w:rsidR="00C30B19" w:rsidRDefault="00C30B19" w:rsidP="00CA2526">
      <w:pPr>
        <w:contextualSpacing/>
        <w:rPr>
          <w:lang w:val="en-US"/>
        </w:rPr>
      </w:pPr>
      <w:ins w:id="115" w:author="Andy Royle-pr" w:date="2011-12-23T08:25:00Z">
        <w:r>
          <w:rPr>
            <w:lang w:val="en-US"/>
          </w:rPr>
          <w:t>\]</w:t>
        </w:r>
      </w:ins>
    </w:p>
    <w:p w:rsidR="00CA2526" w:rsidRDefault="00061FA3" w:rsidP="00CA2526">
      <w:pPr>
        <w:contextualSpacing/>
        <w:rPr>
          <w:ins w:id="116" w:author="Andy Royle-pr" w:date="2011-12-23T08:26:00Z"/>
          <w:lang w:val="en-US"/>
        </w:rPr>
      </w:pPr>
      <w:r>
        <w:rPr>
          <w:lang w:val="en-US"/>
        </w:rPr>
        <w:t>With fixed a and b</w:t>
      </w:r>
      <w:r w:rsidR="00CA2526" w:rsidRPr="00FC403D">
        <w:rPr>
          <w:lang w:val="en-US"/>
        </w:rPr>
        <w:t xml:space="preserve">, the posterior </w:t>
      </w:r>
      <w:proofErr w:type="gramStart"/>
      <w:r w:rsidR="00CA2526" w:rsidRPr="00FC403D">
        <w:rPr>
          <w:lang w:val="en-US"/>
        </w:rPr>
        <w:t>p(</w:t>
      </w:r>
      <w:proofErr w:type="spellStart"/>
      <w:proofErr w:type="gramEnd"/>
      <w:r w:rsidR="00CA2526" w:rsidRPr="00FC403D">
        <w:rPr>
          <w:lang w:val="en-US"/>
        </w:rPr>
        <w:t>sig|mu,y</w:t>
      </w:r>
      <w:proofErr w:type="spellEnd"/>
      <w:r w:rsidR="00CA2526" w:rsidRPr="00FC403D">
        <w:rPr>
          <w:lang w:val="en-US"/>
        </w:rPr>
        <w:t xml:space="preserve">) </w:t>
      </w:r>
      <w:r>
        <w:rPr>
          <w:lang w:val="en-US"/>
        </w:rPr>
        <w:t>is also an</w:t>
      </w:r>
      <w:r w:rsidR="00CA2526" w:rsidRPr="00FC403D">
        <w:rPr>
          <w:lang w:val="en-US"/>
        </w:rPr>
        <w:t xml:space="preserve"> Inverse Gamma distribution</w:t>
      </w:r>
      <w:r w:rsidR="00CA2526">
        <w:rPr>
          <w:lang w:val="en-US"/>
        </w:rPr>
        <w:t>, namely:</w:t>
      </w:r>
    </w:p>
    <w:p w:rsidR="00C30B19" w:rsidRPr="00FC403D" w:rsidRDefault="00C30B19" w:rsidP="00CA2526">
      <w:pPr>
        <w:contextualSpacing/>
        <w:rPr>
          <w:lang w:val="en-US"/>
        </w:rPr>
      </w:pPr>
      <w:ins w:id="117" w:author="Andy Royle-pr" w:date="2011-12-23T08:26:00Z">
        <w:r>
          <w:rPr>
            <w:lang w:val="en-US"/>
          </w:rPr>
          <w:t>\begin{</w:t>
        </w:r>
        <w:proofErr w:type="gramStart"/>
        <w:r>
          <w:rPr>
            <w:lang w:val="en-US"/>
          </w:rPr>
          <w:t>equation{</w:t>
        </w:r>
      </w:ins>
      <w:proofErr w:type="gramEnd"/>
    </w:p>
    <w:p w:rsidR="00C30B19" w:rsidRDefault="00CA2526" w:rsidP="00CA2526">
      <w:pPr>
        <w:contextualSpacing/>
        <w:rPr>
          <w:ins w:id="118" w:author="Andy Royle-pr" w:date="2011-12-23T08:26:00Z"/>
        </w:rPr>
      </w:pPr>
      <w:r w:rsidRPr="00CE3C18">
        <w:lastRenderedPageBreak/>
        <w:t>sig|mu,y ~ Inv Gamma (an, bn),</w:t>
      </w:r>
      <w:r w:rsidRPr="00CE3C18">
        <w:tab/>
      </w:r>
      <w:r w:rsidRPr="00CE3C18">
        <w:tab/>
      </w:r>
      <w:r w:rsidRPr="00CE3C18">
        <w:tab/>
      </w:r>
      <w:r w:rsidRPr="00CE3C18">
        <w:tab/>
      </w:r>
      <w:r w:rsidRPr="00CE3C18">
        <w:tab/>
      </w:r>
      <w:r w:rsidRPr="00CE3C18">
        <w:tab/>
      </w:r>
    </w:p>
    <w:p w:rsidR="00C30B19" w:rsidRDefault="00C30B19" w:rsidP="00CA2526">
      <w:pPr>
        <w:contextualSpacing/>
        <w:rPr>
          <w:ins w:id="119" w:author="Andy Royle-pr" w:date="2011-12-23T08:26:00Z"/>
        </w:rPr>
      </w:pPr>
      <w:ins w:id="120" w:author="Andy Royle-pr" w:date="2011-12-23T08:26:00Z">
        <w:r>
          <w:t>\label{eq.xxx}</w:t>
        </w:r>
      </w:ins>
    </w:p>
    <w:p w:rsidR="00CA2526" w:rsidRDefault="00C30B19" w:rsidP="00CA2526">
      <w:pPr>
        <w:contextualSpacing/>
        <w:rPr>
          <w:lang w:val="en-US"/>
        </w:rPr>
      </w:pPr>
      <w:ins w:id="121" w:author="Andy Royle-pr" w:date="2011-12-23T08:26:00Z">
        <w:r>
          <w:t>\end{equation}</w:t>
        </w:r>
      </w:ins>
      <w:del w:id="122" w:author="Andy Royle-pr" w:date="2011-12-23T08:26:00Z">
        <w:r w:rsidR="00CA2526" w:rsidRPr="00CE3C18" w:rsidDel="00C30B19">
          <w:tab/>
          <w:delText xml:space="preserve">(Eq. </w:delText>
        </w:r>
        <w:r w:rsidR="00CA2526" w:rsidDel="00C30B19">
          <w:rPr>
            <w:lang w:val="en-US"/>
          </w:rPr>
          <w:delText>XX)</w:delText>
        </w:r>
      </w:del>
    </w:p>
    <w:p w:rsidR="00CA2526" w:rsidDel="00C30B19" w:rsidRDefault="00CA2526" w:rsidP="00CA2526">
      <w:pPr>
        <w:contextualSpacing/>
        <w:rPr>
          <w:del w:id="123" w:author="Andy Royle-pr" w:date="2011-12-23T08:26:00Z"/>
          <w:lang w:val="en-US"/>
        </w:rPr>
      </w:pPr>
      <w:r w:rsidRPr="00FC403D">
        <w:rPr>
          <w:lang w:val="en-US"/>
        </w:rPr>
        <w:t xml:space="preserve"> </w:t>
      </w:r>
      <w:proofErr w:type="gramStart"/>
      <w:r w:rsidRPr="00FC403D">
        <w:rPr>
          <w:lang w:val="en-US"/>
        </w:rPr>
        <w:t>where</w:t>
      </w:r>
      <w:r>
        <w:rPr>
          <w:lang w:val="en-US"/>
        </w:rPr>
        <w:t xml:space="preserve">  </w:t>
      </w:r>
      <w:ins w:id="124" w:author="Andy Royle-pr" w:date="2011-12-23T08:26:00Z">
        <w:r w:rsidR="00C30B19">
          <w:rPr>
            <w:lang w:val="en-US"/>
          </w:rPr>
          <w:t>$</w:t>
        </w:r>
      </w:ins>
      <w:proofErr w:type="gramEnd"/>
      <w:r>
        <w:rPr>
          <w:lang w:val="en-US"/>
        </w:rPr>
        <w:t>an = n/2   + a</w:t>
      </w:r>
      <w:ins w:id="125" w:author="Andy Royle-pr" w:date="2011-12-23T08:26:00Z">
        <w:r w:rsidR="00C30B19">
          <w:rPr>
            <w:lang w:val="en-US"/>
          </w:rPr>
          <w:t>$ and $</w:t>
        </w:r>
      </w:ins>
      <w:proofErr w:type="spellStart"/>
    </w:p>
    <w:p w:rsidR="00CA2526" w:rsidRDefault="00CA2526" w:rsidP="00CA2526">
      <w:pPr>
        <w:contextualSpacing/>
        <w:rPr>
          <w:lang w:val="en-US"/>
        </w:rPr>
      </w:pPr>
      <w:proofErr w:type="gramStart"/>
      <w:r>
        <w:rPr>
          <w:lang w:val="en-US"/>
        </w:rPr>
        <w:t>bn</w:t>
      </w:r>
      <w:proofErr w:type="spellEnd"/>
      <w:proofErr w:type="gramEnd"/>
      <w:r>
        <w:rPr>
          <w:lang w:val="en-US"/>
        </w:rPr>
        <w:t xml:space="preserve"> = ½</w:t>
      </w:r>
      <w:ins w:id="126" w:author="Andy Royle-pr" w:date="2011-12-23T08:26:00Z">
        <w:r w:rsidR="00C30B19">
          <w:rPr>
            <w:lang w:val="en-US"/>
          </w:rPr>
          <w:t xml:space="preserve"> \Sigma</w:t>
        </w:r>
      </w:ins>
      <w:del w:id="127" w:author="Andy Royle-pr" w:date="2011-12-23T08:26:00Z">
        <w:r w:rsidDel="00C30B19">
          <w:rPr>
            <w:lang w:val="en-US"/>
          </w:rPr>
          <w:delText xml:space="preserve"> </w:delText>
        </w:r>
        <w:r w:rsidDel="00C30B19">
          <w:rPr>
            <w:rFonts w:cstheme="minorHAnsi"/>
            <w:lang w:val="en-US"/>
          </w:rPr>
          <w:delText>Σ</w:delText>
        </w:r>
      </w:del>
      <w:r>
        <w:rPr>
          <w:lang w:val="en-US"/>
        </w:rPr>
        <w:t xml:space="preserve"> (</w:t>
      </w:r>
      <w:proofErr w:type="spellStart"/>
      <w:r>
        <w:rPr>
          <w:lang w:val="en-US"/>
        </w:rPr>
        <w:t>yi</w:t>
      </w:r>
      <w:proofErr w:type="spellEnd"/>
      <w:r>
        <w:rPr>
          <w:lang w:val="en-US"/>
        </w:rPr>
        <w:t>-mu)^2+ b</w:t>
      </w:r>
      <w:ins w:id="128" w:author="Andy Royle-pr" w:date="2011-12-23T08:26:00Z">
        <w:r w:rsidR="00C30B19">
          <w:rPr>
            <w:lang w:val="en-US"/>
          </w:rPr>
          <w:t>$</w:t>
        </w:r>
      </w:ins>
    </w:p>
    <w:p w:rsidR="00CA2526" w:rsidRDefault="00CA2526" w:rsidP="00CA2526">
      <w:pPr>
        <w:contextualSpacing/>
        <w:rPr>
          <w:ins w:id="129" w:author="Andy Royle-pr" w:date="2011-12-23T08:38:00Z"/>
          <w:lang w:val="en-US"/>
        </w:rPr>
      </w:pPr>
      <w:r>
        <w:rPr>
          <w:lang w:val="en-US"/>
        </w:rPr>
        <w:t xml:space="preserve">However, </w:t>
      </w:r>
      <w:r w:rsidR="00061FA3">
        <w:rPr>
          <w:lang w:val="en-US"/>
        </w:rPr>
        <w:t>what if we</w:t>
      </w:r>
      <w:r>
        <w:rPr>
          <w:lang w:val="en-US"/>
        </w:rPr>
        <w:t xml:space="preserve"> know neither mu nor sig</w:t>
      </w:r>
      <w:r w:rsidR="00061FA3">
        <w:rPr>
          <w:lang w:val="en-US"/>
        </w:rPr>
        <w:t>, which is probably the more common case? T</w:t>
      </w:r>
      <w:r>
        <w:rPr>
          <w:lang w:val="en-US"/>
        </w:rPr>
        <w:t>he joint posterior distribution of mu and sig now has the general structure</w:t>
      </w:r>
    </w:p>
    <w:p w:rsidR="009335B9" w:rsidRDefault="009335B9" w:rsidP="00CA2526">
      <w:pPr>
        <w:contextualSpacing/>
        <w:rPr>
          <w:lang w:val="en-US"/>
        </w:rPr>
      </w:pPr>
      <w:ins w:id="130" w:author="Andy Royle-pr" w:date="2011-12-23T08:38:00Z">
        <w:r>
          <w:rPr>
            <w:lang w:val="en-US"/>
          </w:rPr>
          <w:t>\[</w:t>
        </w:r>
      </w:ins>
    </w:p>
    <w:p w:rsidR="00CA2526" w:rsidRDefault="00CA2526" w:rsidP="00CA2526">
      <w:pPr>
        <w:contextualSpacing/>
        <w:rPr>
          <w:ins w:id="131" w:author="Andy Royle-pr" w:date="2011-12-23T08:38:00Z"/>
        </w:rPr>
      </w:pPr>
      <w:r w:rsidRPr="00CE3C18">
        <w:t xml:space="preserve">p(mu, sig|y) </w:t>
      </w:r>
      <w:r w:rsidR="00BA526F">
        <w:t xml:space="preserve">= </w:t>
      </w:r>
      <w:ins w:id="132" w:author="Andy Royle-pr" w:date="2011-12-23T08:38:00Z">
        <w:r w:rsidR="009335B9">
          <w:t>\frac{</w:t>
        </w:r>
      </w:ins>
      <w:r w:rsidRPr="00CE3C18">
        <w:t>p(y|mu)* p(mu) *p(sig)</w:t>
      </w:r>
      <w:ins w:id="133" w:author="Andy Royle-pr" w:date="2011-12-23T08:38:00Z">
        <w:r w:rsidR="009335B9">
          <w:t>}{</w:t>
        </w:r>
      </w:ins>
      <w:del w:id="134" w:author="Andy Royle-pr" w:date="2011-12-23T08:38:00Z">
        <w:r w:rsidR="00BA526F" w:rsidDel="009335B9">
          <w:delText xml:space="preserve"> /</w:delText>
        </w:r>
      </w:del>
      <w:r w:rsidR="00BA526F">
        <w:t xml:space="preserve"> </w:t>
      </w:r>
      <w:ins w:id="135" w:author="Andy Royle-pr" w:date="2011-12-23T08:38:00Z">
        <w:r w:rsidR="009335B9">
          <w:rPr>
            <w:rFonts w:cstheme="minorHAnsi"/>
          </w:rPr>
          <w:t>\int</w:t>
        </w:r>
      </w:ins>
      <w:del w:id="136" w:author="Andy Royle-pr" w:date="2011-12-23T08:38:00Z">
        <w:r w:rsidR="00BA526F" w:rsidDel="009335B9">
          <w:rPr>
            <w:rFonts w:cstheme="minorHAnsi"/>
          </w:rPr>
          <w:delText>∫</w:delText>
        </w:r>
      </w:del>
      <w:r w:rsidR="00BA526F" w:rsidRPr="00BA526F">
        <w:t xml:space="preserve"> </w:t>
      </w:r>
      <w:r w:rsidR="00BA526F" w:rsidRPr="00CE3C18">
        <w:t>p(y|mu)* p(mu) *p(sig)</w:t>
      </w:r>
      <w:r w:rsidR="00BA526F">
        <w:t xml:space="preserve"> dmu dsig</w:t>
      </w:r>
      <w:ins w:id="137" w:author="Andy Royle-pr" w:date="2011-12-23T08:38:00Z">
        <w:r w:rsidR="009335B9">
          <w:t xml:space="preserve"> }</w:t>
        </w:r>
      </w:ins>
    </w:p>
    <w:p w:rsidR="009335B9" w:rsidRDefault="009335B9" w:rsidP="00CA2526">
      <w:pPr>
        <w:contextualSpacing/>
      </w:pPr>
      <w:ins w:id="138" w:author="Andy Royle-pr" w:date="2011-12-23T08:38:00Z">
        <w:r>
          <w:t>\]</w:t>
        </w:r>
      </w:ins>
    </w:p>
    <w:p w:rsidR="00061FA3" w:rsidRDefault="009335B9" w:rsidP="00CA2526">
      <w:pPr>
        <w:contextualSpacing/>
        <w:rPr>
          <w:ins w:id="139" w:author="Andy Royle-pr" w:date="2011-12-23T08:38:00Z"/>
        </w:rPr>
      </w:pPr>
      <w:r>
        <w:t>O</w:t>
      </w:r>
      <w:r w:rsidR="00061FA3">
        <w:t>r</w:t>
      </w:r>
    </w:p>
    <w:p w:rsidR="009335B9" w:rsidRDefault="009335B9" w:rsidP="00CA2526">
      <w:pPr>
        <w:contextualSpacing/>
      </w:pPr>
      <w:ins w:id="140" w:author="Andy Royle-pr" w:date="2011-12-23T08:38:00Z">
        <w:r>
          <w:t>\[</w:t>
        </w:r>
      </w:ins>
    </w:p>
    <w:p w:rsidR="00931FD6" w:rsidRDefault="00061FA3" w:rsidP="00CA2526">
      <w:pPr>
        <w:contextualSpacing/>
        <w:rPr>
          <w:ins w:id="141" w:author="Andy Royle-pr" w:date="2011-12-23T08:38:00Z"/>
        </w:rPr>
      </w:pPr>
      <w:r w:rsidRPr="00CE3C18">
        <w:t>p(mu, sig|y)</w:t>
      </w:r>
      <w:r w:rsidR="00931FD6">
        <w:t xml:space="preserve"> </w:t>
      </w:r>
      <w:ins w:id="142" w:author="Andy Royle-pr" w:date="2011-12-23T08:38:00Z">
        <w:r w:rsidR="009335B9">
          <w:t>\</w:t>
        </w:r>
      </w:ins>
      <w:r w:rsidR="00931FD6">
        <w:t xml:space="preserve">propto </w:t>
      </w:r>
      <w:r w:rsidR="00931FD6" w:rsidRPr="00CE3C18">
        <w:t>p(y|mu)* p(mu) *p(sig)</w:t>
      </w:r>
    </w:p>
    <w:p w:rsidR="009335B9" w:rsidRPr="00CE3C18" w:rsidRDefault="009335B9" w:rsidP="00CA2526">
      <w:pPr>
        <w:contextualSpacing/>
      </w:pPr>
      <w:ins w:id="143" w:author="Andy Royle-pr" w:date="2011-12-23T08:38:00Z">
        <w:r>
          <w:t>\]</w:t>
        </w:r>
      </w:ins>
    </w:p>
    <w:p w:rsidR="00D75A3B" w:rsidRDefault="00CA2526" w:rsidP="00CA2526">
      <w:pPr>
        <w:rPr>
          <w:ins w:id="144" w:author="Andy Royle-pr" w:date="2011-12-23T08:39:00Z"/>
          <w:lang w:val="en-US"/>
        </w:rPr>
      </w:pPr>
      <w:r>
        <w:rPr>
          <w:lang w:val="en-US"/>
        </w:rPr>
        <w:t>This cannot easily be reduced to a distrib</w:t>
      </w:r>
      <w:r w:rsidR="00D75A3B">
        <w:rPr>
          <w:lang w:val="en-US"/>
        </w:rPr>
        <w:t xml:space="preserve">ution we recognize. However, </w:t>
      </w:r>
      <w:r>
        <w:rPr>
          <w:lang w:val="en-US"/>
        </w:rPr>
        <w:t xml:space="preserve">we </w:t>
      </w:r>
      <w:r w:rsidR="00D75A3B">
        <w:rPr>
          <w:lang w:val="en-US"/>
        </w:rPr>
        <w:t>can condition mu on sig (</w:t>
      </w:r>
      <w:r>
        <w:rPr>
          <w:lang w:val="en-US"/>
        </w:rPr>
        <w:t>i.e., we treat sig as fixed</w:t>
      </w:r>
      <w:r w:rsidR="00D75A3B">
        <w:rPr>
          <w:lang w:val="en-US"/>
        </w:rPr>
        <w:t>)</w:t>
      </w:r>
      <w:r>
        <w:rPr>
          <w:lang w:val="en-US"/>
        </w:rPr>
        <w:t xml:space="preserve"> and remove all terms from the joint posterior dist</w:t>
      </w:r>
      <w:r w:rsidR="00D75A3B">
        <w:rPr>
          <w:lang w:val="en-US"/>
        </w:rPr>
        <w:t>ribution that do not involve mu to construct the full conditional distribution</w:t>
      </w:r>
      <w:r>
        <w:rPr>
          <w:lang w:val="en-US"/>
        </w:rPr>
        <w:t xml:space="preserve">, </w:t>
      </w:r>
    </w:p>
    <w:p w:rsidR="009335B9" w:rsidRDefault="009335B9" w:rsidP="00CA2526">
      <w:pPr>
        <w:rPr>
          <w:lang w:val="en-US"/>
        </w:rPr>
      </w:pPr>
      <w:ins w:id="145" w:author="Andy Royle-pr" w:date="2011-12-23T08:39:00Z">
        <w:r>
          <w:rPr>
            <w:lang w:val="en-US"/>
          </w:rPr>
          <w:t>\[</w:t>
        </w:r>
      </w:ins>
    </w:p>
    <w:p w:rsidR="00D75A3B" w:rsidRPr="00D75A3B" w:rsidRDefault="00CA2526" w:rsidP="00CA2526">
      <w:pPr>
        <w:rPr>
          <w:lang w:val="en-US"/>
        </w:rPr>
      </w:pPr>
      <w:proofErr w:type="gramStart"/>
      <w:r>
        <w:rPr>
          <w:lang w:val="en-US"/>
        </w:rPr>
        <w:t>p(</w:t>
      </w:r>
      <w:proofErr w:type="spellStart"/>
      <w:proofErr w:type="gramEnd"/>
      <w:r>
        <w:rPr>
          <w:lang w:val="en-US"/>
        </w:rPr>
        <w:t>mu|sig,y</w:t>
      </w:r>
      <w:proofErr w:type="spellEnd"/>
      <w:r>
        <w:rPr>
          <w:lang w:val="en-US"/>
        </w:rPr>
        <w:t>)</w:t>
      </w:r>
      <w:r w:rsidR="00D75A3B">
        <w:rPr>
          <w:lang w:val="en-US"/>
        </w:rPr>
        <w:t xml:space="preserve"> </w:t>
      </w:r>
      <w:r>
        <w:rPr>
          <w:lang w:val="en-US"/>
        </w:rPr>
        <w:t xml:space="preserve"> </w:t>
      </w:r>
      <w:ins w:id="146" w:author="Andy Royle-pr" w:date="2011-12-23T08:39:00Z">
        <w:r w:rsidR="009335B9">
          <w:rPr>
            <w:lang w:val="en-US"/>
          </w:rPr>
          <w:t>\</w:t>
        </w:r>
      </w:ins>
      <w:proofErr w:type="spellStart"/>
      <w:r w:rsidR="00D75A3B" w:rsidRPr="00D75A3B">
        <w:rPr>
          <w:lang w:val="en-US"/>
        </w:rPr>
        <w:t>propto</w:t>
      </w:r>
      <w:proofErr w:type="spellEnd"/>
      <w:r w:rsidR="00D75A3B" w:rsidRPr="00D75A3B">
        <w:rPr>
          <w:lang w:val="en-US"/>
        </w:rPr>
        <w:t xml:space="preserve"> p(</w:t>
      </w:r>
      <w:proofErr w:type="spellStart"/>
      <w:r w:rsidR="00D75A3B" w:rsidRPr="00D75A3B">
        <w:rPr>
          <w:lang w:val="en-US"/>
        </w:rPr>
        <w:t>y|mu</w:t>
      </w:r>
      <w:proofErr w:type="spellEnd"/>
      <w:r w:rsidR="00D75A3B" w:rsidRPr="00D75A3B">
        <w:rPr>
          <w:lang w:val="en-US"/>
        </w:rPr>
        <w:t xml:space="preserve">)* p(mu) </w:t>
      </w:r>
    </w:p>
    <w:p w:rsidR="009335B9" w:rsidRDefault="009335B9" w:rsidP="00CA2526">
      <w:pPr>
        <w:rPr>
          <w:ins w:id="147" w:author="Andy Royle-pr" w:date="2011-12-23T08:39:00Z"/>
          <w:lang w:val="en-US"/>
        </w:rPr>
      </w:pPr>
      <w:ins w:id="148" w:author="Andy Royle-pr" w:date="2011-12-23T08:39:00Z">
        <w:r>
          <w:rPr>
            <w:lang w:val="en-US"/>
          </w:rPr>
          <w:t>\]</w:t>
        </w:r>
      </w:ins>
    </w:p>
    <w:p w:rsidR="00CA2526" w:rsidRDefault="00D75A3B" w:rsidP="00CA2526">
      <w:pPr>
        <w:rPr>
          <w:lang w:val="en-US"/>
        </w:rPr>
      </w:pPr>
      <w:r>
        <w:rPr>
          <w:lang w:val="en-US"/>
        </w:rPr>
        <w:t xml:space="preserve">The full conditional </w:t>
      </w:r>
      <w:r w:rsidR="00A03DFA">
        <w:rPr>
          <w:lang w:val="en-US"/>
        </w:rPr>
        <w:t xml:space="preserve">of mu </w:t>
      </w:r>
      <w:r w:rsidR="00CA2526">
        <w:rPr>
          <w:lang w:val="en-US"/>
        </w:rPr>
        <w:t xml:space="preserve">again takes the form of the Normal distribution shown in </w:t>
      </w:r>
      <w:r w:rsidR="00CA2526" w:rsidRPr="00A978AA">
        <w:rPr>
          <w:highlight w:val="yellow"/>
          <w:lang w:val="en-US"/>
        </w:rPr>
        <w:t>Eq. XX</w:t>
      </w:r>
      <w:r w:rsidR="00CA2526">
        <w:rPr>
          <w:lang w:val="en-US"/>
        </w:rPr>
        <w:t xml:space="preserve">; similarly, </w:t>
      </w:r>
      <w:proofErr w:type="gramStart"/>
      <w:r w:rsidR="00CA2526">
        <w:rPr>
          <w:lang w:val="en-US"/>
        </w:rPr>
        <w:t>p(</w:t>
      </w:r>
      <w:proofErr w:type="spellStart"/>
      <w:proofErr w:type="gramEnd"/>
      <w:r w:rsidR="00CA2526">
        <w:rPr>
          <w:lang w:val="en-US"/>
        </w:rPr>
        <w:t>sig|mu,y</w:t>
      </w:r>
      <w:proofErr w:type="spellEnd"/>
      <w:r w:rsidR="00CA2526">
        <w:rPr>
          <w:lang w:val="en-US"/>
        </w:rPr>
        <w:t xml:space="preserve">) takes the form of the Inverse Gamma distribution shown in </w:t>
      </w:r>
      <w:r w:rsidR="00CA2526" w:rsidRPr="00C061B8">
        <w:rPr>
          <w:highlight w:val="yellow"/>
          <w:lang w:val="en-US"/>
        </w:rPr>
        <w:t>Eq. XX</w:t>
      </w:r>
      <w:r w:rsidR="00CA2526">
        <w:rPr>
          <w:lang w:val="en-US"/>
        </w:rPr>
        <w:t xml:space="preserve"> – both distribution we can easily sample from. And this is precisely what we do when using Gibbs sampling – </w:t>
      </w:r>
      <w:r w:rsidR="00931FD6">
        <w:rPr>
          <w:lang w:val="en-US"/>
        </w:rPr>
        <w:t>we break down high-dimensional problems into convenient one-dimensional problems by constructing the full conditional distributions for each model parameter</w:t>
      </w:r>
      <w:r w:rsidR="00061FA3">
        <w:rPr>
          <w:lang w:val="en-US"/>
        </w:rPr>
        <w:t xml:space="preserve"> separately</w:t>
      </w:r>
      <w:r w:rsidR="00931FD6">
        <w:rPr>
          <w:lang w:val="en-US"/>
        </w:rPr>
        <w:t>; and we sample</w:t>
      </w:r>
      <w:r w:rsidR="00CA2526">
        <w:rPr>
          <w:lang w:val="en-US"/>
        </w:rPr>
        <w:t xml:space="preserve"> from the</w:t>
      </w:r>
      <w:r w:rsidR="00931FD6">
        <w:rPr>
          <w:lang w:val="en-US"/>
        </w:rPr>
        <w:t>se</w:t>
      </w:r>
      <w:r w:rsidR="00CA2526">
        <w:rPr>
          <w:lang w:val="en-US"/>
        </w:rPr>
        <w:t xml:space="preserve"> </w:t>
      </w:r>
      <w:r w:rsidR="00931FD6">
        <w:rPr>
          <w:lang w:val="en-US"/>
        </w:rPr>
        <w:t>full conditional</w:t>
      </w:r>
      <w:r w:rsidR="00CA2526">
        <w:rPr>
          <w:lang w:val="en-US"/>
        </w:rPr>
        <w:t>s</w:t>
      </w:r>
      <w:r w:rsidR="00931FD6">
        <w:rPr>
          <w:lang w:val="en-US"/>
        </w:rPr>
        <w:t>, which, if we choose conjugate priors, are known parametric distributions</w:t>
      </w:r>
      <w:r w:rsidR="00CA2526">
        <w:rPr>
          <w:lang w:val="en-US"/>
        </w:rPr>
        <w:t xml:space="preserve">. </w:t>
      </w:r>
    </w:p>
    <w:p w:rsidR="00CA2526" w:rsidRDefault="00CA2526" w:rsidP="00CA2526">
      <w:pPr>
        <w:rPr>
          <w:lang w:val="en-US"/>
        </w:rPr>
      </w:pPr>
      <w:r>
        <w:rPr>
          <w:lang w:val="en-US"/>
        </w:rPr>
        <w:t>Let’s put the concept of Gibbs sampling into the MCMC framework of generating successive samples, using our simple Normal model with unknown mu and sig and conjugate priors as an example. These are the steps you need to build a Gibbs sampler:</w:t>
      </w:r>
    </w:p>
    <w:p w:rsidR="00CA2526" w:rsidRDefault="009335B9" w:rsidP="00CA2526">
      <w:pPr>
        <w:rPr>
          <w:lang w:val="en-US"/>
        </w:rPr>
      </w:pPr>
      <w:ins w:id="149" w:author="Andy Royle-pr" w:date="2011-12-23T08:39: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0</w:t>
      </w:r>
      <w:r w:rsidR="00CA2526">
        <w:rPr>
          <w:lang w:val="en-US"/>
        </w:rPr>
        <w:t xml:space="preserve">: Begin with some initial values for theta, </w:t>
      </w:r>
      <w:proofErr w:type="gramStart"/>
      <w:r w:rsidR="00CA2526">
        <w:rPr>
          <w:lang w:val="en-US"/>
        </w:rPr>
        <w:t>theta(</w:t>
      </w:r>
      <w:proofErr w:type="gramEnd"/>
      <w:r w:rsidR="00CA2526">
        <w:rPr>
          <w:lang w:val="en-US"/>
        </w:rPr>
        <w:t xml:space="preserve">0). </w:t>
      </w:r>
      <w:ins w:id="150" w:author="Andy Royle-pr" w:date="2011-12-23T08:39:00Z">
        <w:r>
          <w:rPr>
            <w:lang w:val="en-US"/>
          </w:rPr>
          <w:t xml:space="preserve">  }</w:t>
        </w:r>
      </w:ins>
    </w:p>
    <w:p w:rsidR="00CA2526" w:rsidRDefault="00CA2526" w:rsidP="00CA2526">
      <w:pPr>
        <w:rPr>
          <w:lang w:val="en-US"/>
        </w:rPr>
      </w:pPr>
      <w:r>
        <w:rPr>
          <w:lang w:val="en-US"/>
        </w:rPr>
        <w:t xml:space="preserve">In our example, we have to specify initial values for mu and sig, for example by drawing a random number from some uniform distribution, or by setting </w:t>
      </w:r>
      <w:r w:rsidR="00931FD6">
        <w:rPr>
          <w:lang w:val="en-US"/>
        </w:rPr>
        <w:t>them</w:t>
      </w:r>
      <w:r>
        <w:rPr>
          <w:lang w:val="en-US"/>
        </w:rPr>
        <w:t xml:space="preserve"> close to what we think </w:t>
      </w:r>
      <w:r w:rsidR="00931FD6">
        <w:rPr>
          <w:lang w:val="en-US"/>
        </w:rPr>
        <w:t>they</w:t>
      </w:r>
      <w:r>
        <w:rPr>
          <w:lang w:val="en-US"/>
        </w:rPr>
        <w:t xml:space="preserve"> might be. (</w:t>
      </w:r>
      <w:r w:rsidR="00931FD6">
        <w:rPr>
          <w:lang w:val="en-US"/>
        </w:rPr>
        <w:t>Note</w:t>
      </w:r>
      <w:r>
        <w:rPr>
          <w:lang w:val="en-US"/>
        </w:rPr>
        <w:t>: This step is required in any MCMC sampling – chains have to start from somewhere. We will get back to these technical details a little later.)</w:t>
      </w:r>
    </w:p>
    <w:p w:rsidR="00CA2526" w:rsidRDefault="009335B9" w:rsidP="00CA2526">
      <w:pPr>
        <w:rPr>
          <w:lang w:val="en-US"/>
        </w:rPr>
      </w:pPr>
      <w:ins w:id="151" w:author="Andy Royle-pr" w:date="2011-12-23T08:39: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1</w:t>
      </w:r>
      <w:r w:rsidR="00CA2526">
        <w:rPr>
          <w:lang w:val="en-US"/>
        </w:rPr>
        <w:t xml:space="preserve">: Draw </w:t>
      </w:r>
      <w:proofErr w:type="gramStart"/>
      <w:r w:rsidR="00CA2526">
        <w:rPr>
          <w:lang w:val="en-US"/>
        </w:rPr>
        <w:t>theta1(</w:t>
      </w:r>
      <w:proofErr w:type="gramEnd"/>
      <w:r w:rsidR="00CA2526">
        <w:rPr>
          <w:lang w:val="en-US"/>
        </w:rPr>
        <w:t xml:space="preserve">1) from the conditional distribution p(theta1(1)|theta2(0),…, </w:t>
      </w:r>
      <w:proofErr w:type="spellStart"/>
      <w:r w:rsidR="00CA2526">
        <w:rPr>
          <w:lang w:val="en-US"/>
        </w:rPr>
        <w:t>thetad</w:t>
      </w:r>
      <w:proofErr w:type="spellEnd"/>
      <w:r w:rsidR="00CA2526">
        <w:rPr>
          <w:lang w:val="en-US"/>
        </w:rPr>
        <w:t>(0))</w:t>
      </w:r>
      <w:ins w:id="152" w:author="Andy Royle-pr" w:date="2011-12-23T08:39:00Z">
        <w:r>
          <w:rPr>
            <w:lang w:val="en-US"/>
          </w:rPr>
          <w:t xml:space="preserve"> }</w:t>
        </w:r>
      </w:ins>
    </w:p>
    <w:p w:rsidR="00CA2526" w:rsidRDefault="00CA2526" w:rsidP="00CA2526">
      <w:pPr>
        <w:rPr>
          <w:lang w:val="en-US"/>
        </w:rPr>
      </w:pPr>
      <w:r>
        <w:rPr>
          <w:lang w:val="en-US"/>
        </w:rPr>
        <w:t xml:space="preserve">Here, theta1 is mu, which we draw from the Normal distribution in </w:t>
      </w:r>
      <w:proofErr w:type="spellStart"/>
      <w:r>
        <w:rPr>
          <w:lang w:val="en-US"/>
        </w:rPr>
        <w:t>Eq</w:t>
      </w:r>
      <w:proofErr w:type="spellEnd"/>
      <w:r>
        <w:rPr>
          <w:lang w:val="en-US"/>
        </w:rPr>
        <w:t xml:space="preserve"> XX using </w:t>
      </w:r>
      <w:proofErr w:type="gramStart"/>
      <w:r>
        <w:rPr>
          <w:lang w:val="en-US"/>
        </w:rPr>
        <w:t>sig(</w:t>
      </w:r>
      <w:proofErr w:type="gramEnd"/>
      <w:r>
        <w:rPr>
          <w:lang w:val="en-US"/>
        </w:rPr>
        <w:t>0) as value for sig.</w:t>
      </w:r>
    </w:p>
    <w:p w:rsidR="00CA2526" w:rsidRDefault="009335B9" w:rsidP="00CA2526">
      <w:pPr>
        <w:rPr>
          <w:lang w:val="en-US"/>
        </w:rPr>
      </w:pPr>
      <w:ins w:id="153" w:author="Andy Royle-pr" w:date="2011-12-23T08:39: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2:</w:t>
      </w:r>
      <w:r w:rsidR="00CA2526">
        <w:rPr>
          <w:lang w:val="en-US"/>
        </w:rPr>
        <w:t xml:space="preserve"> Draw </w:t>
      </w:r>
      <w:proofErr w:type="gramStart"/>
      <w:r w:rsidR="00CA2526">
        <w:rPr>
          <w:lang w:val="en-US"/>
        </w:rPr>
        <w:t>theta2(</w:t>
      </w:r>
      <w:proofErr w:type="gramEnd"/>
      <w:r w:rsidR="00CA2526">
        <w:rPr>
          <w:lang w:val="en-US"/>
        </w:rPr>
        <w:t xml:space="preserve">1) from the conditional distribution p(theta2(1)|theta1(1), theta3(0),…, </w:t>
      </w:r>
      <w:proofErr w:type="spellStart"/>
      <w:r w:rsidR="00CA2526">
        <w:rPr>
          <w:lang w:val="en-US"/>
        </w:rPr>
        <w:t>thetad</w:t>
      </w:r>
      <w:proofErr w:type="spellEnd"/>
      <w:r w:rsidR="00CA2526">
        <w:rPr>
          <w:lang w:val="en-US"/>
        </w:rPr>
        <w:t>(0))</w:t>
      </w:r>
      <w:ins w:id="154" w:author="Andy Royle-pr" w:date="2011-12-23T08:40:00Z">
        <w:r>
          <w:rPr>
            <w:lang w:val="en-US"/>
          </w:rPr>
          <w:t xml:space="preserve"> }</w:t>
        </w:r>
      </w:ins>
    </w:p>
    <w:p w:rsidR="00CA2526" w:rsidRDefault="00CA2526" w:rsidP="00CA2526">
      <w:pPr>
        <w:rPr>
          <w:lang w:val="en-US"/>
        </w:rPr>
      </w:pPr>
      <w:r>
        <w:rPr>
          <w:lang w:val="en-US"/>
        </w:rPr>
        <w:lastRenderedPageBreak/>
        <w:t xml:space="preserve">Here, theta2 is sig, which we draw from the Inverse Gamma distribution of </w:t>
      </w:r>
      <w:proofErr w:type="spellStart"/>
      <w:r>
        <w:rPr>
          <w:lang w:val="en-US"/>
        </w:rPr>
        <w:t>Eq</w:t>
      </w:r>
      <w:proofErr w:type="spellEnd"/>
      <w:r>
        <w:rPr>
          <w:lang w:val="en-US"/>
        </w:rPr>
        <w:t xml:space="preserve"> XX, using </w:t>
      </w:r>
      <w:proofErr w:type="gramStart"/>
      <w:r>
        <w:rPr>
          <w:lang w:val="en-US"/>
        </w:rPr>
        <w:t>mu(</w:t>
      </w:r>
      <w:proofErr w:type="gramEnd"/>
      <w:r>
        <w:rPr>
          <w:lang w:val="en-US"/>
        </w:rPr>
        <w:t>1) as value for mu.</w:t>
      </w:r>
    </w:p>
    <w:p w:rsidR="00CA2526" w:rsidRPr="003E3246" w:rsidRDefault="00CA2526" w:rsidP="00CA2526">
      <w:pPr>
        <w:rPr>
          <w:b/>
          <w:i/>
          <w:lang w:val="en-US"/>
        </w:rPr>
      </w:pPr>
      <w:r w:rsidRPr="003E3246">
        <w:rPr>
          <w:b/>
          <w:i/>
          <w:lang w:val="en-US"/>
        </w:rPr>
        <w:t>…</w:t>
      </w:r>
    </w:p>
    <w:p w:rsidR="00CA2526" w:rsidRDefault="009335B9" w:rsidP="00CA2526">
      <w:pPr>
        <w:rPr>
          <w:lang w:val="en-US"/>
        </w:rPr>
      </w:pPr>
      <w:ins w:id="155" w:author="Andy Royle-pr" w:date="2011-12-23T08:41:00Z">
        <w:r>
          <w:rPr>
            <w:b/>
            <w:i/>
            <w:lang w:val="en-US"/>
          </w:rPr>
          <w:t>{\</w:t>
        </w:r>
        <w:proofErr w:type="spellStart"/>
        <w:r>
          <w:rPr>
            <w:b/>
            <w:i/>
            <w:lang w:val="en-US"/>
          </w:rPr>
          <w:t>flushleft</w:t>
        </w:r>
        <w:proofErr w:type="spellEnd"/>
        <w:r>
          <w:rPr>
            <w:b/>
            <w:i/>
            <w:lang w:val="en-US"/>
          </w:rPr>
          <w:t xml:space="preserve"> </w:t>
        </w:r>
      </w:ins>
      <w:r w:rsidR="00CA2526" w:rsidRPr="003E3246">
        <w:rPr>
          <w:b/>
          <w:i/>
          <w:lang w:val="en-US"/>
        </w:rPr>
        <w:t>Step d</w:t>
      </w:r>
      <w:r w:rsidR="00CA2526">
        <w:rPr>
          <w:lang w:val="en-US"/>
        </w:rPr>
        <w:t xml:space="preserve">: Draw </w:t>
      </w:r>
      <w:proofErr w:type="spellStart"/>
      <w:proofErr w:type="gramStart"/>
      <w:r w:rsidR="00CA2526">
        <w:rPr>
          <w:lang w:val="en-US"/>
        </w:rPr>
        <w:t>thetad</w:t>
      </w:r>
      <w:proofErr w:type="spellEnd"/>
      <w:r w:rsidR="00CA2526">
        <w:rPr>
          <w:lang w:val="en-US"/>
        </w:rPr>
        <w:t>(</w:t>
      </w:r>
      <w:proofErr w:type="gramEnd"/>
      <w:r w:rsidR="00CA2526">
        <w:rPr>
          <w:lang w:val="en-US"/>
        </w:rPr>
        <w:t>1) from the conditional distribution p(</w:t>
      </w:r>
      <w:proofErr w:type="spellStart"/>
      <w:r w:rsidR="00CA2526">
        <w:rPr>
          <w:lang w:val="en-US"/>
        </w:rPr>
        <w:t>thetad</w:t>
      </w:r>
      <w:proofErr w:type="spellEnd"/>
      <w:r w:rsidR="00CA2526">
        <w:rPr>
          <w:lang w:val="en-US"/>
        </w:rPr>
        <w:t>(1)|theta1(1),…, thetad-1(1))</w:t>
      </w:r>
      <w:ins w:id="156" w:author="Andy Royle-pr" w:date="2011-12-23T08:41:00Z">
        <w:r>
          <w:rPr>
            <w:lang w:val="en-US"/>
          </w:rPr>
          <w:t xml:space="preserve"> }</w:t>
        </w:r>
      </w:ins>
    </w:p>
    <w:p w:rsidR="00CA2526" w:rsidRDefault="00CA2526" w:rsidP="00CA2526">
      <w:pPr>
        <w:rPr>
          <w:lang w:val="en-US"/>
        </w:rPr>
      </w:pPr>
      <w:r>
        <w:rPr>
          <w:lang w:val="en-US"/>
        </w:rPr>
        <w:t xml:space="preserve">In our example we have no additional parameters, so we only need step 0 through to 2. </w:t>
      </w:r>
    </w:p>
    <w:p w:rsidR="00CA2526" w:rsidRDefault="00CA2526" w:rsidP="00CA2526">
      <w:pPr>
        <w:rPr>
          <w:lang w:val="en-US"/>
        </w:rPr>
      </w:pPr>
      <w:r>
        <w:rPr>
          <w:lang w:val="en-US"/>
        </w:rPr>
        <w:t xml:space="preserve">Repeat Steps 1 to </w:t>
      </w:r>
      <w:proofErr w:type="spellStart"/>
      <w:r>
        <w:rPr>
          <w:lang w:val="en-US"/>
        </w:rPr>
        <w:t>d</w:t>
      </w:r>
      <w:proofErr w:type="spellEnd"/>
      <w:r>
        <w:rPr>
          <w:lang w:val="en-US"/>
        </w:rPr>
        <w:t xml:space="preserve"> for K = a large number of samples.</w:t>
      </w:r>
    </w:p>
    <w:p w:rsidR="00CA2526" w:rsidRDefault="00CA2526" w:rsidP="00CA2526">
      <w:pPr>
        <w:rPr>
          <w:lang w:val="en-US"/>
        </w:rPr>
      </w:pPr>
      <w:r>
        <w:rPr>
          <w:lang w:val="en-US"/>
        </w:rPr>
        <w:t>In terms of R coding, this means we have to write Gibbs updaters for mu and sig and embed them into a loop over K iterations. The final code in the form of an R function is shown in panel X.</w:t>
      </w:r>
    </w:p>
    <w:p w:rsidR="00CA2526" w:rsidRDefault="009335B9" w:rsidP="00CA2526">
      <w:pPr>
        <w:rPr>
          <w:ins w:id="157" w:author="Andy Royle-pr" w:date="2011-12-23T08:41:00Z"/>
          <w:lang w:val="en-US"/>
        </w:rPr>
      </w:pPr>
      <w:ins w:id="158" w:author="Andy Royle-pr" w:date="2011-12-23T08:41:00Z">
        <w:r>
          <w:rPr>
            <w:lang w:val="en-US"/>
          </w:rPr>
          <w:t>\begin{verbatim}</w:t>
        </w:r>
      </w:ins>
    </w:p>
    <w:p w:rsidR="009335B9" w:rsidRDefault="009335B9" w:rsidP="00CA2526">
      <w:pPr>
        <w:rPr>
          <w:lang w:val="en-US"/>
        </w:rPr>
      </w:pPr>
      <w:ins w:id="159" w:author="Andy Royle-pr" w:date="2011-12-23T08:41:00Z">
        <w:r>
          <w:rPr>
            <w:lang w:val="en-US"/>
          </w:rPr>
          <w:t>% use verbatim environment for things that need put into a panel and then I’ll work on that later</w:t>
        </w:r>
      </w:ins>
    </w:p>
    <w:p w:rsidR="00CA2526" w:rsidRDefault="00CA2526" w:rsidP="00CA2526">
      <w:pPr>
        <w:rPr>
          <w:lang w:val="en-US"/>
        </w:rPr>
      </w:pPr>
      <w:r>
        <w:rPr>
          <w:lang w:val="en-US"/>
        </w:rPr>
        <w:t>Panel X: R-code for a Gibbs sampler for a Normal model with unknown mu and sig and conjugate (Normal and Inverse Gamma, respectively) priors for both parameters.</w:t>
      </w:r>
    </w:p>
    <w:p w:rsidR="00CA2526" w:rsidRPr="007060C1" w:rsidRDefault="00CA2526" w:rsidP="00CA2526">
      <w:pPr>
        <w:spacing w:after="0" w:line="240" w:lineRule="auto"/>
        <w:rPr>
          <w:lang w:val="en-US"/>
        </w:rPr>
      </w:pPr>
      <w:proofErr w:type="spellStart"/>
      <w:r w:rsidRPr="007060C1">
        <w:rPr>
          <w:lang w:val="en-US"/>
        </w:rPr>
        <w:t>Normal.Gibbs</w:t>
      </w:r>
      <w:proofErr w:type="spellEnd"/>
      <w:r w:rsidRPr="007060C1">
        <w:rPr>
          <w:lang w:val="en-US"/>
        </w:rPr>
        <w:t>&lt;-function(y=y</w:t>
      </w:r>
      <w:proofErr w:type="gramStart"/>
      <w:r w:rsidRPr="007060C1">
        <w:rPr>
          <w:lang w:val="en-US"/>
        </w:rPr>
        <w:t>,mu0</w:t>
      </w:r>
      <w:proofErr w:type="gramEnd"/>
      <w:r w:rsidRPr="007060C1">
        <w:rPr>
          <w:lang w:val="en-US"/>
        </w:rPr>
        <w:t>=mu0, sig0=sig0, a=</w:t>
      </w:r>
      <w:proofErr w:type="spellStart"/>
      <w:r w:rsidRPr="007060C1">
        <w:rPr>
          <w:lang w:val="en-US"/>
        </w:rPr>
        <w:t>a,b</w:t>
      </w:r>
      <w:proofErr w:type="spellEnd"/>
      <w:r w:rsidRPr="007060C1">
        <w:rPr>
          <w:lang w:val="en-US"/>
        </w:rPr>
        <w:t>=</w:t>
      </w:r>
      <w:proofErr w:type="spellStart"/>
      <w:r w:rsidRPr="007060C1">
        <w:rPr>
          <w:lang w:val="en-US"/>
        </w:rPr>
        <w:t>b,niter</w:t>
      </w:r>
      <w:proofErr w:type="spellEnd"/>
      <w:r w:rsidRPr="007060C1">
        <w:rPr>
          <w:lang w:val="en-US"/>
        </w:rPr>
        <w:t>=niter) {</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proofErr w:type="spellStart"/>
      <w:proofErr w:type="gramStart"/>
      <w:r w:rsidRPr="007060C1">
        <w:rPr>
          <w:lang w:val="en-US"/>
        </w:rPr>
        <w:t>ybar</w:t>
      </w:r>
      <w:proofErr w:type="spellEnd"/>
      <w:proofErr w:type="gramEnd"/>
      <w:r w:rsidRPr="007060C1">
        <w:rPr>
          <w:lang w:val="en-US"/>
        </w:rPr>
        <w:t>&lt;-mean(y)</w:t>
      </w:r>
    </w:p>
    <w:p w:rsidR="00CA2526" w:rsidRPr="007060C1" w:rsidRDefault="00CA2526" w:rsidP="00CA2526">
      <w:pPr>
        <w:spacing w:after="0" w:line="240" w:lineRule="auto"/>
        <w:rPr>
          <w:lang w:val="en-US"/>
        </w:rPr>
      </w:pPr>
      <w:r w:rsidRPr="007060C1">
        <w:rPr>
          <w:lang w:val="en-US"/>
        </w:rPr>
        <w:t>n&lt;-length(y)</w:t>
      </w:r>
    </w:p>
    <w:p w:rsidR="00CA2526" w:rsidRPr="007060C1" w:rsidRDefault="00CA2526" w:rsidP="00CA2526">
      <w:pPr>
        <w:spacing w:after="0" w:line="240" w:lineRule="auto"/>
        <w:rPr>
          <w:lang w:val="en-US"/>
        </w:rPr>
      </w:pPr>
      <w:proofErr w:type="gramStart"/>
      <w:r w:rsidRPr="007060C1">
        <w:rPr>
          <w:lang w:val="en-US"/>
        </w:rPr>
        <w:t>mu</w:t>
      </w:r>
      <w:proofErr w:type="gramEnd"/>
      <w:r w:rsidRPr="007060C1">
        <w:rPr>
          <w:lang w:val="en-US"/>
        </w:rPr>
        <w:t>&lt;-</w:t>
      </w:r>
      <w:proofErr w:type="spellStart"/>
      <w:r w:rsidRPr="007060C1">
        <w:rPr>
          <w:lang w:val="en-US"/>
        </w:rPr>
        <w:t>runif</w:t>
      </w:r>
      <w:proofErr w:type="spellEnd"/>
      <w:r w:rsidRPr="007060C1">
        <w:rPr>
          <w:lang w:val="en-US"/>
        </w:rPr>
        <w:t>(1) #mean initial value</w:t>
      </w:r>
    </w:p>
    <w:p w:rsidR="00CA2526" w:rsidRPr="007060C1" w:rsidRDefault="00CA2526" w:rsidP="00CA2526">
      <w:pPr>
        <w:spacing w:after="0" w:line="240" w:lineRule="auto"/>
        <w:rPr>
          <w:lang w:val="en-US"/>
        </w:rPr>
      </w:pPr>
      <w:proofErr w:type="gramStart"/>
      <w:r w:rsidRPr="007060C1">
        <w:rPr>
          <w:lang w:val="en-US"/>
        </w:rPr>
        <w:t>sig</w:t>
      </w:r>
      <w:proofErr w:type="gramEnd"/>
      <w:r w:rsidRPr="007060C1">
        <w:rPr>
          <w:lang w:val="en-US"/>
        </w:rPr>
        <w:t>&lt;-</w:t>
      </w:r>
      <w:proofErr w:type="spellStart"/>
      <w:r w:rsidRPr="007060C1">
        <w:rPr>
          <w:lang w:val="en-US"/>
        </w:rPr>
        <w:t>runif</w:t>
      </w:r>
      <w:proofErr w:type="spellEnd"/>
      <w:r w:rsidRPr="007060C1">
        <w:rPr>
          <w:lang w:val="en-US"/>
        </w:rPr>
        <w:t>(1) #</w:t>
      </w:r>
      <w:proofErr w:type="spellStart"/>
      <w:r w:rsidRPr="007060C1">
        <w:rPr>
          <w:lang w:val="en-US"/>
        </w:rPr>
        <w:t>sd</w:t>
      </w:r>
      <w:proofErr w:type="spellEnd"/>
      <w:r w:rsidRPr="007060C1">
        <w:rPr>
          <w:lang w:val="en-US"/>
        </w:rPr>
        <w:t xml:space="preserve"> initial value</w:t>
      </w:r>
    </w:p>
    <w:p w:rsidR="00CA2526" w:rsidRPr="007060C1" w:rsidRDefault="00CA2526" w:rsidP="00CA2526">
      <w:pPr>
        <w:spacing w:after="0" w:line="240" w:lineRule="auto"/>
        <w:rPr>
          <w:lang w:val="en-US"/>
        </w:rPr>
      </w:pPr>
      <w:proofErr w:type="gramStart"/>
      <w:r w:rsidRPr="007060C1">
        <w:rPr>
          <w:lang w:val="en-US"/>
        </w:rPr>
        <w:t>an</w:t>
      </w:r>
      <w:proofErr w:type="gramEnd"/>
      <w:r w:rsidRPr="007060C1">
        <w:rPr>
          <w:lang w:val="en-US"/>
        </w:rPr>
        <w:t>&lt;-n/2 + a</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proofErr w:type="gramStart"/>
      <w:r w:rsidRPr="007060C1">
        <w:rPr>
          <w:lang w:val="en-US"/>
        </w:rPr>
        <w:t>out</w:t>
      </w:r>
      <w:proofErr w:type="gramEnd"/>
      <w:r w:rsidRPr="007060C1">
        <w:rPr>
          <w:lang w:val="en-US"/>
        </w:rPr>
        <w:t>&lt;-matrix(</w:t>
      </w:r>
      <w:proofErr w:type="spellStart"/>
      <w:r w:rsidRPr="007060C1">
        <w:rPr>
          <w:lang w:val="en-US"/>
        </w:rPr>
        <w:t>nrow</w:t>
      </w:r>
      <w:proofErr w:type="spellEnd"/>
      <w:r w:rsidRPr="007060C1">
        <w:rPr>
          <w:lang w:val="en-US"/>
        </w:rPr>
        <w:t xml:space="preserve">=niter, </w:t>
      </w:r>
      <w:proofErr w:type="spellStart"/>
      <w:r w:rsidRPr="007060C1">
        <w:rPr>
          <w:lang w:val="en-US"/>
        </w:rPr>
        <w:t>ncol</w:t>
      </w:r>
      <w:proofErr w:type="spellEnd"/>
      <w:r w:rsidRPr="007060C1">
        <w:rPr>
          <w:lang w:val="en-US"/>
        </w:rPr>
        <w:t>=2)</w:t>
      </w:r>
    </w:p>
    <w:p w:rsidR="00CA2526" w:rsidRPr="007060C1" w:rsidRDefault="00CA2526" w:rsidP="00CA2526">
      <w:pPr>
        <w:spacing w:after="0" w:line="240" w:lineRule="auto"/>
        <w:rPr>
          <w:lang w:val="en-US"/>
        </w:rPr>
      </w:pPr>
      <w:proofErr w:type="spellStart"/>
      <w:proofErr w:type="gramStart"/>
      <w:r w:rsidRPr="007060C1">
        <w:rPr>
          <w:lang w:val="en-US"/>
        </w:rPr>
        <w:t>colnames</w:t>
      </w:r>
      <w:proofErr w:type="spellEnd"/>
      <w:r w:rsidRPr="007060C1">
        <w:rPr>
          <w:lang w:val="en-US"/>
        </w:rPr>
        <w:t>(</w:t>
      </w:r>
      <w:proofErr w:type="gramEnd"/>
      <w:r w:rsidRPr="007060C1">
        <w:rPr>
          <w:lang w:val="en-US"/>
        </w:rPr>
        <w:t>out)&lt;-c('mu', 'sig')</w:t>
      </w:r>
    </w:p>
    <w:p w:rsidR="00CA2526" w:rsidRPr="007060C1" w:rsidRDefault="00CA2526" w:rsidP="00CA2526">
      <w:pPr>
        <w:spacing w:after="0" w:line="240" w:lineRule="auto"/>
        <w:rPr>
          <w:lang w:val="en-US"/>
        </w:rPr>
      </w:pPr>
    </w:p>
    <w:p w:rsidR="00CA2526" w:rsidRPr="00F236FC" w:rsidRDefault="00CA2526" w:rsidP="00CA2526">
      <w:pPr>
        <w:spacing w:after="0" w:line="240" w:lineRule="auto"/>
      </w:pPr>
      <w:r w:rsidRPr="00F236FC">
        <w:t>for (i in 1:niter) {</w:t>
      </w:r>
    </w:p>
    <w:p w:rsidR="00CA2526" w:rsidRPr="00F236FC" w:rsidRDefault="00CA2526" w:rsidP="00CA2526">
      <w:pPr>
        <w:spacing w:after="0" w:line="240" w:lineRule="auto"/>
      </w:pPr>
    </w:p>
    <w:p w:rsidR="00CA2526" w:rsidRPr="00F236FC" w:rsidRDefault="00CA2526" w:rsidP="00CA2526">
      <w:pPr>
        <w:spacing w:after="0" w:line="240" w:lineRule="auto"/>
      </w:pPr>
      <w:r w:rsidRPr="00F236FC">
        <w:t>#update mu</w:t>
      </w:r>
    </w:p>
    <w:p w:rsidR="00CA2526" w:rsidRPr="00F54D10" w:rsidRDefault="00CA2526" w:rsidP="00CA2526">
      <w:pPr>
        <w:spacing w:after="0" w:line="240" w:lineRule="auto"/>
      </w:pPr>
      <w:r w:rsidRPr="00F54D10">
        <w:t xml:space="preserve">mun&lt;- (sig/(sig+n*sig0))*mu0 + (n*sig0/(sig+n* sig0))*ybar </w:t>
      </w:r>
    </w:p>
    <w:p w:rsidR="00CA2526" w:rsidRPr="00F54D10" w:rsidRDefault="00CA2526" w:rsidP="00CA2526">
      <w:pPr>
        <w:spacing w:after="0" w:line="240" w:lineRule="auto"/>
      </w:pPr>
      <w:r w:rsidRPr="00F54D10">
        <w:t>sign &lt;- (sig*sig0)/ (sig+n*sig0)</w:t>
      </w:r>
    </w:p>
    <w:p w:rsidR="00CA2526" w:rsidRPr="00F54D10" w:rsidRDefault="00CA2526" w:rsidP="00CA2526">
      <w:pPr>
        <w:spacing w:after="0" w:line="240" w:lineRule="auto"/>
      </w:pPr>
      <w:r w:rsidRPr="00F54D10">
        <w:t>mu&lt;-rnorm(1,mun, sqrt(sign))</w:t>
      </w:r>
    </w:p>
    <w:p w:rsidR="00CA2526" w:rsidRPr="00F54D10" w:rsidRDefault="00CA2526" w:rsidP="00CA2526">
      <w:pPr>
        <w:spacing w:after="0" w:line="240" w:lineRule="auto"/>
      </w:pPr>
    </w:p>
    <w:p w:rsidR="00CA2526" w:rsidRPr="00F236FC" w:rsidRDefault="00CA2526" w:rsidP="00CA2526">
      <w:pPr>
        <w:spacing w:after="0" w:line="240" w:lineRule="auto"/>
      </w:pPr>
      <w:r w:rsidRPr="00F236FC">
        <w:t>#update sig</w:t>
      </w:r>
    </w:p>
    <w:p w:rsidR="00CA2526" w:rsidRPr="00F236FC" w:rsidRDefault="00CA2526" w:rsidP="00CA2526">
      <w:pPr>
        <w:spacing w:after="0" w:line="240" w:lineRule="auto"/>
      </w:pPr>
      <w:r w:rsidRPr="00F236FC">
        <w:t>bn&lt;- 0.5 * (sum((y-mu)^2)) +b</w:t>
      </w:r>
    </w:p>
    <w:p w:rsidR="00CA2526" w:rsidRPr="007060C1" w:rsidRDefault="00CA2526" w:rsidP="00CA2526">
      <w:pPr>
        <w:spacing w:after="0" w:line="240" w:lineRule="auto"/>
        <w:rPr>
          <w:lang w:val="en-US"/>
        </w:rPr>
      </w:pPr>
      <w:proofErr w:type="gramStart"/>
      <w:r w:rsidRPr="007060C1">
        <w:rPr>
          <w:lang w:val="en-US"/>
        </w:rPr>
        <w:t>sig</w:t>
      </w:r>
      <w:proofErr w:type="gramEnd"/>
      <w:r w:rsidRPr="007060C1">
        <w:rPr>
          <w:lang w:val="en-US"/>
        </w:rPr>
        <w:t>&lt;-1/</w:t>
      </w:r>
      <w:proofErr w:type="spellStart"/>
      <w:r w:rsidRPr="007060C1">
        <w:rPr>
          <w:lang w:val="en-US"/>
        </w:rPr>
        <w:t>rgamma</w:t>
      </w:r>
      <w:proofErr w:type="spellEnd"/>
      <w:r w:rsidRPr="007060C1">
        <w:rPr>
          <w:lang w:val="en-US"/>
        </w:rPr>
        <w:t>(1,shape=an, rate=</w:t>
      </w:r>
      <w:proofErr w:type="spellStart"/>
      <w:r w:rsidRPr="007060C1">
        <w:rPr>
          <w:lang w:val="en-US"/>
        </w:rPr>
        <w:t>bn</w:t>
      </w:r>
      <w:proofErr w:type="spellEnd"/>
      <w:r w:rsidRPr="007060C1">
        <w:rPr>
          <w:lang w:val="en-US"/>
        </w:rPr>
        <w:t>)</w:t>
      </w:r>
    </w:p>
    <w:p w:rsidR="00CA2526" w:rsidRPr="007060C1" w:rsidRDefault="00CA2526" w:rsidP="00CA2526">
      <w:pPr>
        <w:spacing w:after="0" w:line="240" w:lineRule="auto"/>
        <w:rPr>
          <w:lang w:val="en-US"/>
        </w:rPr>
      </w:pPr>
      <w:proofErr w:type="gramStart"/>
      <w:r w:rsidRPr="007060C1">
        <w:rPr>
          <w:lang w:val="en-US"/>
        </w:rPr>
        <w:t>out[</w:t>
      </w:r>
      <w:proofErr w:type="gramEnd"/>
      <w:r w:rsidRPr="007060C1">
        <w:rPr>
          <w:lang w:val="en-US"/>
        </w:rPr>
        <w:t>i,]&lt;-c(</w:t>
      </w:r>
      <w:proofErr w:type="spellStart"/>
      <w:r w:rsidRPr="007060C1">
        <w:rPr>
          <w:lang w:val="en-US"/>
        </w:rPr>
        <w:t>mu,sqrt</w:t>
      </w:r>
      <w:proofErr w:type="spellEnd"/>
      <w:r w:rsidRPr="007060C1">
        <w:rPr>
          <w:lang w:val="en-US"/>
        </w:rPr>
        <w:t>(sig))</w:t>
      </w:r>
    </w:p>
    <w:p w:rsidR="00CA2526" w:rsidRPr="007060C1" w:rsidRDefault="00CA2526" w:rsidP="00CA2526">
      <w:pPr>
        <w:spacing w:after="0" w:line="240" w:lineRule="auto"/>
        <w:rPr>
          <w:lang w:val="en-US"/>
        </w:rPr>
      </w:pPr>
    </w:p>
    <w:p w:rsidR="00CA2526" w:rsidRPr="007060C1" w:rsidRDefault="00CA2526" w:rsidP="00CA2526">
      <w:pPr>
        <w:spacing w:after="0" w:line="240" w:lineRule="auto"/>
        <w:rPr>
          <w:lang w:val="en-US"/>
        </w:rPr>
      </w:pPr>
      <w:r w:rsidRPr="007060C1">
        <w:rPr>
          <w:lang w:val="en-US"/>
        </w:rPr>
        <w:t>}</w:t>
      </w:r>
    </w:p>
    <w:p w:rsidR="00CA2526" w:rsidRPr="007060C1" w:rsidRDefault="00CA2526" w:rsidP="00CA2526">
      <w:pPr>
        <w:spacing w:after="0" w:line="240" w:lineRule="auto"/>
        <w:rPr>
          <w:lang w:val="en-US"/>
        </w:rPr>
      </w:pPr>
      <w:proofErr w:type="gramStart"/>
      <w:r w:rsidRPr="007060C1">
        <w:rPr>
          <w:lang w:val="en-US"/>
        </w:rPr>
        <w:t>return(</w:t>
      </w:r>
      <w:proofErr w:type="gramEnd"/>
      <w:r w:rsidRPr="007060C1">
        <w:rPr>
          <w:lang w:val="en-US"/>
        </w:rPr>
        <w:t>out)</w:t>
      </w:r>
    </w:p>
    <w:p w:rsidR="00CA2526" w:rsidRDefault="00CA2526" w:rsidP="00CA2526">
      <w:pPr>
        <w:spacing w:after="0" w:line="240" w:lineRule="auto"/>
        <w:rPr>
          <w:lang w:val="en-US"/>
        </w:rPr>
      </w:pPr>
      <w:r w:rsidRPr="007060C1">
        <w:rPr>
          <w:lang w:val="en-US"/>
        </w:rPr>
        <w:t>}</w:t>
      </w:r>
    </w:p>
    <w:p w:rsidR="00CA2526" w:rsidRDefault="009335B9" w:rsidP="00CA2526">
      <w:pPr>
        <w:spacing w:after="0" w:line="240" w:lineRule="auto"/>
        <w:rPr>
          <w:ins w:id="160" w:author="Andy Royle-pr" w:date="2011-12-23T08:42:00Z"/>
          <w:lang w:val="en-US"/>
        </w:rPr>
      </w:pPr>
      <w:ins w:id="161" w:author="Andy Royle-pr" w:date="2011-12-23T08:42:00Z">
        <w:r>
          <w:rPr>
            <w:lang w:val="en-US"/>
          </w:rPr>
          <w:t>\end{verbatim}</w:t>
        </w:r>
      </w:ins>
    </w:p>
    <w:p w:rsidR="009335B9" w:rsidRDefault="009335B9" w:rsidP="00CA2526">
      <w:pPr>
        <w:spacing w:after="0" w:line="240" w:lineRule="auto"/>
        <w:rPr>
          <w:lang w:val="en-US"/>
        </w:rPr>
      </w:pPr>
    </w:p>
    <w:p w:rsidR="00FD4734" w:rsidRDefault="00CA2526" w:rsidP="00CA2526">
      <w:pPr>
        <w:rPr>
          <w:ins w:id="162" w:author="Andy Royle-pr" w:date="2011-12-23T08:42:00Z"/>
          <w:lang w:val="en-US"/>
        </w:rPr>
      </w:pPr>
      <w:r>
        <w:rPr>
          <w:lang w:val="en-US"/>
        </w:rPr>
        <w:t xml:space="preserve">This is it! </w:t>
      </w:r>
      <w:r w:rsidR="0062720A">
        <w:rPr>
          <w:lang w:val="en-US"/>
        </w:rPr>
        <w:t xml:space="preserve">You can use the code </w:t>
      </w:r>
      <w:r w:rsidR="0062720A" w:rsidRPr="00931FD6">
        <w:rPr>
          <w:highlight w:val="yellow"/>
          <w:lang w:val="en-US"/>
        </w:rPr>
        <w:t>XXX</w:t>
      </w:r>
      <w:r w:rsidR="0062720A">
        <w:rPr>
          <w:lang w:val="en-US"/>
        </w:rPr>
        <w:t xml:space="preserve"> in the online appendix to </w:t>
      </w:r>
      <w:r w:rsidR="00FD4734">
        <w:rPr>
          <w:lang w:val="en-US"/>
        </w:rPr>
        <w:t xml:space="preserve">simulate some data, </w:t>
      </w:r>
      <w:ins w:id="163" w:author="Andy Royle-pr" w:date="2011-12-23T08:42:00Z">
        <w:r w:rsidR="009335B9">
          <w:rPr>
            <w:lang w:val="en-US"/>
          </w:rPr>
          <w:t>$</w:t>
        </w:r>
      </w:ins>
      <w:r w:rsidR="00FD4734">
        <w:rPr>
          <w:lang w:val="en-US"/>
        </w:rPr>
        <w:t xml:space="preserve">y </w:t>
      </w:r>
      <w:ins w:id="164" w:author="Andy Royle-pr" w:date="2011-12-23T08:42:00Z">
        <w:r w:rsidR="009335B9">
          <w:rPr>
            <w:rFonts w:cstheme="minorHAnsi"/>
            <w:lang w:val="en-US"/>
          </w:rPr>
          <w:t>\</w:t>
        </w:r>
        <w:proofErr w:type="spellStart"/>
        <w:r w:rsidR="009335B9">
          <w:rPr>
            <w:rFonts w:cstheme="minorHAnsi"/>
            <w:lang w:val="en-US"/>
          </w:rPr>
          <w:t>sim</w:t>
        </w:r>
      </w:ins>
      <w:proofErr w:type="spellEnd"/>
      <w:del w:id="165" w:author="Andy Royle-pr" w:date="2011-12-23T08:42:00Z">
        <w:r w:rsidR="00FD4734" w:rsidDel="009335B9">
          <w:rPr>
            <w:rFonts w:cstheme="minorHAnsi"/>
            <w:lang w:val="en-US"/>
          </w:rPr>
          <w:delText>~</w:delText>
        </w:r>
      </w:del>
      <w:r w:rsidR="00FD4734">
        <w:rPr>
          <w:lang w:val="en-US"/>
        </w:rPr>
        <w:t xml:space="preserve"> Normal (5, 0.5</w:t>
      </w:r>
      <w:proofErr w:type="gramStart"/>
      <w:r w:rsidR="00FD4734">
        <w:rPr>
          <w:lang w:val="en-US"/>
        </w:rPr>
        <w:t>)</w:t>
      </w:r>
      <w:ins w:id="166" w:author="Andy Royle-pr" w:date="2011-12-23T08:42:00Z">
        <w:r w:rsidR="009335B9">
          <w:rPr>
            <w:lang w:val="en-US"/>
          </w:rPr>
          <w:t>$</w:t>
        </w:r>
      </w:ins>
      <w:proofErr w:type="gramEnd"/>
      <w:r w:rsidR="00FD4734">
        <w:rPr>
          <w:lang w:val="en-US"/>
        </w:rPr>
        <w:t xml:space="preserve"> </w:t>
      </w:r>
      <w:r>
        <w:rPr>
          <w:lang w:val="en-US"/>
        </w:rPr>
        <w:t xml:space="preserve">and run your first Gibbs sampler. </w:t>
      </w:r>
      <w:r w:rsidR="00FD4734">
        <w:rPr>
          <w:lang w:val="en-US"/>
        </w:rPr>
        <w:t xml:space="preserve">Your output will be a table with two columns, one per </w:t>
      </w:r>
      <w:r w:rsidR="00FD4734">
        <w:rPr>
          <w:lang w:val="en-US"/>
        </w:rPr>
        <w:lastRenderedPageBreak/>
        <w:t xml:space="preserve">parameter, and K rows, </w:t>
      </w:r>
      <w:proofErr w:type="gramStart"/>
      <w:r w:rsidR="00FD4734">
        <w:rPr>
          <w:lang w:val="en-US"/>
        </w:rPr>
        <w:t>one</w:t>
      </w:r>
      <w:proofErr w:type="gramEnd"/>
      <w:r w:rsidR="00FD4734">
        <w:rPr>
          <w:lang w:val="en-US"/>
        </w:rPr>
        <w:t xml:space="preserve"> per iteration. For </w:t>
      </w:r>
      <w:r w:rsidR="00D44FA6">
        <w:rPr>
          <w:lang w:val="en-US"/>
        </w:rPr>
        <w:t xml:space="preserve">this 2-parameter example </w:t>
      </w:r>
      <w:r>
        <w:rPr>
          <w:lang w:val="en-US"/>
        </w:rPr>
        <w:t>you can visualize the joint posterior by plotting samples of mu against samples of sig</w:t>
      </w:r>
      <w:r w:rsidR="00D44FA6">
        <w:rPr>
          <w:lang w:val="en-US"/>
        </w:rPr>
        <w:t xml:space="preserve"> (</w:t>
      </w:r>
      <w:r w:rsidR="00FD4734">
        <w:rPr>
          <w:lang w:val="en-US"/>
        </w:rPr>
        <w:t>F</w:t>
      </w:r>
      <w:r w:rsidR="00D44FA6">
        <w:rPr>
          <w:lang w:val="en-US"/>
        </w:rPr>
        <w:t>ig x)</w:t>
      </w:r>
      <w:r w:rsidR="00FD4734">
        <w:rPr>
          <w:lang w:val="en-US"/>
        </w:rPr>
        <w:t>:</w:t>
      </w:r>
    </w:p>
    <w:p w:rsidR="009335B9" w:rsidRDefault="009335B9" w:rsidP="00CA2526">
      <w:pPr>
        <w:rPr>
          <w:lang w:val="en-US"/>
        </w:rPr>
      </w:pPr>
      <w:ins w:id="167" w:author="Andy Royle-pr" w:date="2011-12-23T08:42:00Z">
        <w:r>
          <w:rPr>
            <w:lang w:val="en-US"/>
          </w:rPr>
          <w:t>\begin{verbatim}</w:t>
        </w:r>
      </w:ins>
    </w:p>
    <w:p w:rsidR="00FD4734" w:rsidRDefault="00FD4734" w:rsidP="00CA2526">
      <w:pPr>
        <w:rPr>
          <w:ins w:id="168" w:author="Andy Royle-pr" w:date="2011-12-23T08:42:00Z"/>
          <w:lang w:val="en-US"/>
        </w:rPr>
      </w:pPr>
      <w:proofErr w:type="gramStart"/>
      <w:r>
        <w:rPr>
          <w:lang w:val="en-US"/>
        </w:rPr>
        <w:t>plot(</w:t>
      </w:r>
      <w:proofErr w:type="gramEnd"/>
      <w:r>
        <w:rPr>
          <w:lang w:val="en-US"/>
        </w:rPr>
        <w:t>out[,1], out[,2])</w:t>
      </w:r>
    </w:p>
    <w:p w:rsidR="009335B9" w:rsidRDefault="009335B9" w:rsidP="00CA2526">
      <w:pPr>
        <w:rPr>
          <w:lang w:val="en-US"/>
        </w:rPr>
      </w:pPr>
      <w:ins w:id="169" w:author="Andy Royle-pr" w:date="2011-12-23T08:42:00Z">
        <w:r>
          <w:rPr>
            <w:lang w:val="en-US"/>
          </w:rPr>
          <w:t>\end{verbatim}</w:t>
        </w:r>
      </w:ins>
    </w:p>
    <w:p w:rsidR="00FD4734" w:rsidRDefault="00CA2526" w:rsidP="00CA2526">
      <w:pPr>
        <w:rPr>
          <w:ins w:id="170" w:author="Andy Royle-pr" w:date="2011-12-23T08:42:00Z"/>
          <w:lang w:val="en-US"/>
        </w:rPr>
      </w:pPr>
      <w:r>
        <w:rPr>
          <w:lang w:val="en-US"/>
        </w:rPr>
        <w:t>The marginal distribution of each parameter is approximated by just examining the samples of this particular parameter – you can visualize it by plotting a histogram of the samples</w:t>
      </w:r>
      <w:r w:rsidR="00E44972">
        <w:rPr>
          <w:lang w:val="en-US"/>
        </w:rPr>
        <w:t xml:space="preserve"> (Figure x a, b)</w:t>
      </w:r>
      <w:r w:rsidR="00FD4734">
        <w:rPr>
          <w:lang w:val="en-US"/>
        </w:rPr>
        <w:t>:</w:t>
      </w:r>
    </w:p>
    <w:p w:rsidR="009335B9" w:rsidRDefault="009335B9" w:rsidP="00CA2526">
      <w:pPr>
        <w:rPr>
          <w:lang w:val="en-US"/>
        </w:rPr>
      </w:pPr>
      <w:ins w:id="171" w:author="Andy Royle-pr" w:date="2011-12-23T08:42:00Z">
        <w:r>
          <w:rPr>
            <w:lang w:val="en-US"/>
          </w:rPr>
          <w:t>\begin{verbatim}</w:t>
        </w:r>
      </w:ins>
    </w:p>
    <w:p w:rsidR="00FD4734" w:rsidRDefault="00FD4734" w:rsidP="00FD4734">
      <w:pPr>
        <w:spacing w:after="0" w:line="240" w:lineRule="auto"/>
        <w:rPr>
          <w:lang w:val="en-US"/>
        </w:rPr>
      </w:pPr>
      <w:proofErr w:type="gramStart"/>
      <w:r>
        <w:rPr>
          <w:lang w:val="en-US"/>
        </w:rPr>
        <w:t>par(</w:t>
      </w:r>
      <w:proofErr w:type="spellStart"/>
      <w:proofErr w:type="gramEnd"/>
      <w:r>
        <w:rPr>
          <w:lang w:val="en-US"/>
        </w:rPr>
        <w:t>mfrow</w:t>
      </w:r>
      <w:proofErr w:type="spellEnd"/>
      <w:r>
        <w:rPr>
          <w:lang w:val="en-US"/>
        </w:rPr>
        <w:t>=c(1,2))</w:t>
      </w:r>
    </w:p>
    <w:p w:rsidR="00FD4734" w:rsidRDefault="00FD4734" w:rsidP="00FD4734">
      <w:pPr>
        <w:spacing w:after="0" w:line="240" w:lineRule="auto"/>
        <w:rPr>
          <w:ins w:id="172" w:author="Andy Royle-pr" w:date="2011-12-23T08:42:00Z"/>
          <w:lang w:val="en-US"/>
        </w:rPr>
      </w:pPr>
      <w:proofErr w:type="spellStart"/>
      <w:proofErr w:type="gramStart"/>
      <w:r>
        <w:rPr>
          <w:lang w:val="en-US"/>
        </w:rPr>
        <w:t>hist</w:t>
      </w:r>
      <w:proofErr w:type="spellEnd"/>
      <w:r>
        <w:rPr>
          <w:lang w:val="en-US"/>
        </w:rPr>
        <w:t>(</w:t>
      </w:r>
      <w:proofErr w:type="gramEnd"/>
      <w:r>
        <w:rPr>
          <w:lang w:val="en-US"/>
        </w:rPr>
        <w:t xml:space="preserve">out[,1]); </w:t>
      </w:r>
      <w:proofErr w:type="spellStart"/>
      <w:r>
        <w:rPr>
          <w:lang w:val="en-US"/>
        </w:rPr>
        <w:t>hist</w:t>
      </w:r>
      <w:proofErr w:type="spellEnd"/>
      <w:r>
        <w:rPr>
          <w:lang w:val="en-US"/>
        </w:rPr>
        <w:t xml:space="preserve"> (out[,2])</w:t>
      </w:r>
    </w:p>
    <w:p w:rsidR="009335B9" w:rsidRDefault="009335B9" w:rsidP="00FD4734">
      <w:pPr>
        <w:spacing w:after="0" w:line="240" w:lineRule="auto"/>
        <w:rPr>
          <w:lang w:val="en-US"/>
        </w:rPr>
      </w:pPr>
      <w:ins w:id="173" w:author="Andy Royle-pr" w:date="2011-12-23T08:42:00Z">
        <w:r>
          <w:rPr>
            <w:lang w:val="en-US"/>
          </w:rPr>
          <w:t>\end{verbatim}</w:t>
        </w:r>
      </w:ins>
    </w:p>
    <w:p w:rsidR="00FD4734" w:rsidRDefault="00FD4734" w:rsidP="00FD4734">
      <w:pPr>
        <w:spacing w:after="0" w:line="240" w:lineRule="auto"/>
        <w:rPr>
          <w:lang w:val="en-US"/>
        </w:rPr>
      </w:pPr>
    </w:p>
    <w:p w:rsidR="00CA2526" w:rsidRDefault="00CA2526" w:rsidP="00CA2526">
      <w:pPr>
        <w:rPr>
          <w:ins w:id="174" w:author="Andy Royle-pr" w:date="2011-12-23T08:43:00Z"/>
          <w:lang w:val="en-US"/>
        </w:rPr>
      </w:pPr>
      <w:r>
        <w:rPr>
          <w:lang w:val="en-US"/>
        </w:rPr>
        <w:t>Finally, recall an important characteristic of Mar</w:t>
      </w:r>
      <w:r w:rsidR="00E44972">
        <w:rPr>
          <w:lang w:val="en-US"/>
        </w:rPr>
        <w:t>k</w:t>
      </w:r>
      <w:r>
        <w:rPr>
          <w:lang w:val="en-US"/>
        </w:rPr>
        <w:t xml:space="preserve">ov chains, namely, that the chain has to have converged (reached its stationary distribution) for samples to come from the posterior distribution. In practice, that means you have to throw out some of the initial samples – called the burn-in. We will talk about this in more when we talk about convergence diagnostics. For now, you can </w:t>
      </w:r>
      <w:r w:rsidR="00E44972">
        <w:rPr>
          <w:lang w:val="en-US"/>
        </w:rPr>
        <w:t xml:space="preserve">use the </w:t>
      </w:r>
      <w:proofErr w:type="gramStart"/>
      <w:r w:rsidR="00E44972">
        <w:rPr>
          <w:lang w:val="en-US"/>
        </w:rPr>
        <w:t>plot(</w:t>
      </w:r>
      <w:proofErr w:type="gramEnd"/>
      <w:r w:rsidR="00FD4734">
        <w:rPr>
          <w:lang w:val="en-US"/>
        </w:rPr>
        <w:t>out[,1]</w:t>
      </w:r>
      <w:r w:rsidR="00E44972">
        <w:rPr>
          <w:lang w:val="en-US"/>
        </w:rPr>
        <w:t xml:space="preserve">) </w:t>
      </w:r>
      <w:r w:rsidR="00FD4734">
        <w:rPr>
          <w:lang w:val="en-US"/>
        </w:rPr>
        <w:t xml:space="preserve">or plot(out[,2]) </w:t>
      </w:r>
      <w:r w:rsidR="00E44972">
        <w:rPr>
          <w:lang w:val="en-US"/>
        </w:rPr>
        <w:t xml:space="preserve">command to </w:t>
      </w:r>
      <w:r>
        <w:rPr>
          <w:lang w:val="en-US"/>
        </w:rPr>
        <w:t>make a t</w:t>
      </w:r>
      <w:r w:rsidR="00836F99">
        <w:rPr>
          <w:lang w:val="en-US"/>
        </w:rPr>
        <w:t>ime series</w:t>
      </w:r>
      <w:r>
        <w:rPr>
          <w:lang w:val="en-US"/>
        </w:rPr>
        <w:t xml:space="preserve"> plot of the samples </w:t>
      </w:r>
      <w:r w:rsidR="00FD4734">
        <w:rPr>
          <w:lang w:val="en-US"/>
        </w:rPr>
        <w:t xml:space="preserve">of each parameter </w:t>
      </w:r>
      <w:r>
        <w:rPr>
          <w:lang w:val="en-US"/>
        </w:rPr>
        <w:t xml:space="preserve">and visually assess how many of the initial samples you should discard. Figure </w:t>
      </w:r>
      <w:r w:rsidR="00E44972">
        <w:rPr>
          <w:lang w:val="en-US"/>
        </w:rPr>
        <w:t>x c and d</w:t>
      </w:r>
      <w:r>
        <w:rPr>
          <w:lang w:val="en-US"/>
        </w:rPr>
        <w:t xml:space="preserve"> shows plot</w:t>
      </w:r>
      <w:r w:rsidR="00E44972">
        <w:rPr>
          <w:lang w:val="en-US"/>
        </w:rPr>
        <w:t>s for the estimates of mu and sigma from our simulated data set</w:t>
      </w:r>
      <w:r>
        <w:rPr>
          <w:lang w:val="en-US"/>
        </w:rPr>
        <w:t xml:space="preserve">; </w:t>
      </w:r>
      <w:r w:rsidR="00E44972">
        <w:rPr>
          <w:lang w:val="en-US"/>
        </w:rPr>
        <w:t xml:space="preserve">you see that in this simple example the </w:t>
      </w:r>
      <w:r>
        <w:rPr>
          <w:lang w:val="en-US"/>
        </w:rPr>
        <w:t>Mar</w:t>
      </w:r>
      <w:r w:rsidR="00E44972">
        <w:rPr>
          <w:lang w:val="en-US"/>
        </w:rPr>
        <w:t>k</w:t>
      </w:r>
      <w:r>
        <w:rPr>
          <w:lang w:val="en-US"/>
        </w:rPr>
        <w:t>ov chain apparently reache</w:t>
      </w:r>
      <w:r w:rsidR="00E44972">
        <w:rPr>
          <w:lang w:val="en-US"/>
        </w:rPr>
        <w:t>s</w:t>
      </w:r>
      <w:r>
        <w:rPr>
          <w:lang w:val="en-US"/>
        </w:rPr>
        <w:t xml:space="preserve"> its stationary distribution</w:t>
      </w:r>
      <w:r w:rsidR="00E44972">
        <w:rPr>
          <w:lang w:val="en-US"/>
        </w:rPr>
        <w:t xml:space="preserve"> very quickly</w:t>
      </w:r>
      <w:r w:rsidR="00A03DFA">
        <w:rPr>
          <w:lang w:val="en-US"/>
        </w:rPr>
        <w:t xml:space="preserve"> – the chains look ‘grassy’ seemingly from the start</w:t>
      </w:r>
      <w:r>
        <w:rPr>
          <w:lang w:val="en-US"/>
        </w:rPr>
        <w:t>.</w:t>
      </w:r>
      <w:r w:rsidR="00E44972">
        <w:rPr>
          <w:lang w:val="en-US"/>
        </w:rPr>
        <w:t xml:space="preserve"> It is hard to discern a burn-in phase visually (but we will see examples further on where the burn-in is clearer) and you may just discard the first 500 draws to be sure you only use samples from the posterior distribution. The mean of the remaining samples </w:t>
      </w:r>
      <w:r w:rsidR="00FD4734">
        <w:rPr>
          <w:lang w:val="en-US"/>
        </w:rPr>
        <w:t>are</w:t>
      </w:r>
      <w:r w:rsidR="00E44972">
        <w:rPr>
          <w:lang w:val="en-US"/>
        </w:rPr>
        <w:t xml:space="preserve"> your estimate</w:t>
      </w:r>
      <w:r w:rsidR="00FD4734">
        <w:rPr>
          <w:lang w:val="en-US"/>
        </w:rPr>
        <w:t>s</w:t>
      </w:r>
      <w:r w:rsidR="00E44972">
        <w:rPr>
          <w:lang w:val="en-US"/>
        </w:rPr>
        <w:t xml:space="preserve"> of mu </w:t>
      </w:r>
      <w:r w:rsidR="00FD4734">
        <w:rPr>
          <w:lang w:val="en-US"/>
        </w:rPr>
        <w:t>and sig</w:t>
      </w:r>
      <w:r w:rsidR="00E44972">
        <w:rPr>
          <w:lang w:val="en-US"/>
        </w:rPr>
        <w:t xml:space="preserve">: </w:t>
      </w:r>
    </w:p>
    <w:p w:rsidR="009335B9" w:rsidRDefault="009335B9" w:rsidP="00CA2526">
      <w:pPr>
        <w:rPr>
          <w:lang w:val="en-US"/>
        </w:rPr>
      </w:pPr>
      <w:ins w:id="175" w:author="Andy Royle-pr" w:date="2011-12-23T08:43:00Z">
        <w:r>
          <w:rPr>
            <w:lang w:val="en-US"/>
          </w:rPr>
          <w:t>\begin{verbatim}</w:t>
        </w:r>
      </w:ins>
    </w:p>
    <w:p w:rsidR="00E44972" w:rsidRPr="00F54D10" w:rsidRDefault="00E44972" w:rsidP="00E44972">
      <w:r w:rsidRPr="00F54D10">
        <w:t>&gt; summary(mod[501:10000,])</w:t>
      </w:r>
    </w:p>
    <w:p w:rsidR="00E44972" w:rsidRPr="00F54D10" w:rsidRDefault="00E44972" w:rsidP="00E44972">
      <w:pPr>
        <w:spacing w:after="0" w:line="240" w:lineRule="auto"/>
      </w:pPr>
      <w:r w:rsidRPr="00F54D10">
        <w:t xml:space="preserve">       mu                      sig        </w:t>
      </w:r>
    </w:p>
    <w:p w:rsidR="00E44972" w:rsidRPr="00F54D10" w:rsidRDefault="00E44972" w:rsidP="00E44972">
      <w:pPr>
        <w:spacing w:after="0" w:line="240" w:lineRule="auto"/>
      </w:pPr>
      <w:r w:rsidRPr="00F54D10">
        <w:t xml:space="preserve"> Min.   : 4.936      Min.   : 0.4569  </w:t>
      </w:r>
    </w:p>
    <w:p w:rsidR="00E44972" w:rsidRPr="00E44972" w:rsidRDefault="00E44972" w:rsidP="00E44972">
      <w:pPr>
        <w:spacing w:after="0" w:line="240" w:lineRule="auto"/>
        <w:rPr>
          <w:lang w:val="en-US"/>
        </w:rPr>
      </w:pPr>
      <w:r w:rsidRPr="00F54D10">
        <w:t xml:space="preserve"> </w:t>
      </w:r>
      <w:r w:rsidRPr="00E44972">
        <w:rPr>
          <w:lang w:val="en-US"/>
        </w:rPr>
        <w:t>1st Qu.:</w:t>
      </w:r>
      <w:r>
        <w:rPr>
          <w:lang w:val="en-US"/>
        </w:rPr>
        <w:t xml:space="preserve"> </w:t>
      </w:r>
      <w:r w:rsidRPr="00E44972">
        <w:rPr>
          <w:lang w:val="en-US"/>
        </w:rPr>
        <w:t xml:space="preserve">4.984   </w:t>
      </w:r>
      <w:r>
        <w:rPr>
          <w:lang w:val="en-US"/>
        </w:rPr>
        <w:t xml:space="preserve">  </w:t>
      </w:r>
      <w:r w:rsidRPr="00E44972">
        <w:rPr>
          <w:lang w:val="en-US"/>
        </w:rPr>
        <w:t>1st Qu.:</w:t>
      </w:r>
      <w:r>
        <w:rPr>
          <w:lang w:val="en-US"/>
        </w:rPr>
        <w:t xml:space="preserve"> </w:t>
      </w:r>
      <w:r w:rsidRPr="00E44972">
        <w:rPr>
          <w:lang w:val="en-US"/>
        </w:rPr>
        <w:t xml:space="preserve">0.4889  </w:t>
      </w:r>
    </w:p>
    <w:p w:rsidR="00E44972" w:rsidRPr="00E44972" w:rsidRDefault="00E44972" w:rsidP="00E44972">
      <w:pPr>
        <w:spacing w:after="0" w:line="240" w:lineRule="auto"/>
        <w:rPr>
          <w:lang w:val="en-US"/>
        </w:rPr>
      </w:pPr>
      <w:r w:rsidRPr="00E44972">
        <w:rPr>
          <w:lang w:val="en-US"/>
        </w:rPr>
        <w:t xml:space="preserve"> </w:t>
      </w:r>
      <w:proofErr w:type="gramStart"/>
      <w:r w:rsidRPr="00E44972">
        <w:rPr>
          <w:lang w:val="en-US"/>
        </w:rPr>
        <w:t>Median :</w:t>
      </w:r>
      <w:proofErr w:type="gramEnd"/>
      <w:r>
        <w:rPr>
          <w:lang w:val="en-US"/>
        </w:rPr>
        <w:t xml:space="preserve"> </w:t>
      </w:r>
      <w:r w:rsidRPr="00E44972">
        <w:rPr>
          <w:lang w:val="en-US"/>
        </w:rPr>
        <w:t>4.994   Median :</w:t>
      </w:r>
      <w:r>
        <w:rPr>
          <w:lang w:val="en-US"/>
        </w:rPr>
        <w:t xml:space="preserve"> </w:t>
      </w:r>
      <w:r w:rsidRPr="00E44972">
        <w:rPr>
          <w:lang w:val="en-US"/>
        </w:rPr>
        <w:t xml:space="preserve">0.4961  </w:t>
      </w:r>
    </w:p>
    <w:p w:rsidR="00E44972" w:rsidRPr="00E44972" w:rsidRDefault="00E44972" w:rsidP="00E44972">
      <w:pPr>
        <w:spacing w:after="0" w:line="240" w:lineRule="auto"/>
        <w:rPr>
          <w:lang w:val="en-US"/>
        </w:rPr>
      </w:pPr>
      <w:r w:rsidRPr="00E44972">
        <w:rPr>
          <w:lang w:val="en-US"/>
        </w:rPr>
        <w:t xml:space="preserve"> Mean   :</w:t>
      </w:r>
      <w:r>
        <w:rPr>
          <w:lang w:val="en-US"/>
        </w:rPr>
        <w:t xml:space="preserve"> </w:t>
      </w:r>
      <w:r w:rsidRPr="00E44972">
        <w:rPr>
          <w:lang w:val="en-US"/>
        </w:rPr>
        <w:t xml:space="preserve">4.994   </w:t>
      </w:r>
      <w:r>
        <w:rPr>
          <w:lang w:val="en-US"/>
        </w:rPr>
        <w:t xml:space="preserve"> </w:t>
      </w:r>
      <w:r w:rsidRPr="00E44972">
        <w:rPr>
          <w:lang w:val="en-US"/>
        </w:rPr>
        <w:t>Mean   :</w:t>
      </w:r>
      <w:r>
        <w:rPr>
          <w:lang w:val="en-US"/>
        </w:rPr>
        <w:t xml:space="preserve"> </w:t>
      </w:r>
      <w:r w:rsidRPr="00E44972">
        <w:rPr>
          <w:lang w:val="en-US"/>
        </w:rPr>
        <w:t xml:space="preserve">0.4964  </w:t>
      </w:r>
    </w:p>
    <w:p w:rsidR="00E44972" w:rsidRPr="0042045D" w:rsidRDefault="00E44972" w:rsidP="00E44972">
      <w:pPr>
        <w:spacing w:after="0" w:line="240" w:lineRule="auto"/>
      </w:pPr>
      <w:r w:rsidRPr="00E44972">
        <w:rPr>
          <w:lang w:val="en-US"/>
        </w:rPr>
        <w:t xml:space="preserve"> </w:t>
      </w:r>
      <w:r w:rsidRPr="0042045D">
        <w:t xml:space="preserve">3rd Qu.: 5.005    3rd Qu.: 0.5037  </w:t>
      </w:r>
    </w:p>
    <w:p w:rsidR="00E44972" w:rsidRDefault="00E44972" w:rsidP="00E44972">
      <w:pPr>
        <w:spacing w:after="0" w:line="240" w:lineRule="auto"/>
        <w:rPr>
          <w:ins w:id="176" w:author="Andy Royle-pr" w:date="2011-12-23T08:43:00Z"/>
        </w:rPr>
      </w:pPr>
      <w:r w:rsidRPr="0042045D">
        <w:t xml:space="preserve"> </w:t>
      </w:r>
      <w:r w:rsidRPr="00F54D10">
        <w:t xml:space="preserve">Max.   : 5.062      Max.   : 0.5356  </w:t>
      </w:r>
    </w:p>
    <w:p w:rsidR="009335B9" w:rsidRPr="00F54D10" w:rsidRDefault="009335B9" w:rsidP="00E44972">
      <w:pPr>
        <w:spacing w:after="0" w:line="240" w:lineRule="auto"/>
      </w:pPr>
      <w:ins w:id="177" w:author="Andy Royle-pr" w:date="2011-12-23T08:43:00Z">
        <w:r>
          <w:t>\end{verbatim}</w:t>
        </w:r>
      </w:ins>
    </w:p>
    <w:p w:rsidR="00D44FA6" w:rsidRDefault="00D44FA6" w:rsidP="00E44972">
      <w:pPr>
        <w:spacing w:after="0" w:line="240" w:lineRule="auto"/>
        <w:rPr>
          <w:lang w:val="en-US"/>
        </w:rPr>
      </w:pPr>
      <w:r>
        <w:rPr>
          <w:noProof/>
          <w:lang w:val="en-US"/>
        </w:rPr>
        <w:lastRenderedPageBreak/>
        <w:drawing>
          <wp:inline distT="0" distB="0" distL="0" distR="0" wp14:anchorId="2FEC9B70" wp14:editId="2313DD73">
            <wp:extent cx="3371850" cy="3304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823" cy="3308575"/>
                    </a:xfrm>
                    <a:prstGeom prst="rect">
                      <a:avLst/>
                    </a:prstGeom>
                    <a:noFill/>
                    <a:ln>
                      <a:noFill/>
                    </a:ln>
                  </pic:spPr>
                </pic:pic>
              </a:graphicData>
            </a:graphic>
          </wp:inline>
        </w:drawing>
      </w:r>
    </w:p>
    <w:p w:rsidR="00D44FA6" w:rsidRDefault="00D44FA6" w:rsidP="00E44972">
      <w:pPr>
        <w:spacing w:after="0" w:line="240" w:lineRule="auto"/>
        <w:rPr>
          <w:lang w:val="en-US"/>
        </w:rPr>
      </w:pPr>
      <w:r>
        <w:rPr>
          <w:lang w:val="en-US"/>
        </w:rPr>
        <w:t>Figure x: Joint posterior distribution of mu and sig from a Normal model.</w:t>
      </w:r>
    </w:p>
    <w:p w:rsidR="00931FD6" w:rsidRDefault="00931FD6" w:rsidP="00E44972">
      <w:pPr>
        <w:spacing w:after="0" w:line="240" w:lineRule="auto"/>
        <w:rPr>
          <w:lang w:val="en-US"/>
        </w:rPr>
      </w:pPr>
    </w:p>
    <w:p w:rsidR="00CA2526" w:rsidRDefault="00E66C70" w:rsidP="00CA2526">
      <w:pPr>
        <w:rPr>
          <w:lang w:val="en-US"/>
        </w:rPr>
      </w:pPr>
      <w:r>
        <w:rPr>
          <w:noProof/>
          <w:lang w:val="en-US"/>
        </w:rPr>
        <w:drawing>
          <wp:inline distT="0" distB="0" distL="0" distR="0" wp14:anchorId="4C233C60" wp14:editId="7ED0002B">
            <wp:extent cx="4772025" cy="4764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777" cy="4766675"/>
                    </a:xfrm>
                    <a:prstGeom prst="rect">
                      <a:avLst/>
                    </a:prstGeom>
                    <a:noFill/>
                    <a:ln>
                      <a:noFill/>
                    </a:ln>
                  </pic:spPr>
                </pic:pic>
              </a:graphicData>
            </a:graphic>
          </wp:inline>
        </w:drawing>
      </w:r>
    </w:p>
    <w:p w:rsidR="0062720A" w:rsidRDefault="00E44972" w:rsidP="00CA2526">
      <w:pPr>
        <w:rPr>
          <w:lang w:val="en-US"/>
        </w:rPr>
      </w:pPr>
      <w:r>
        <w:rPr>
          <w:lang w:val="en-US"/>
        </w:rPr>
        <w:t>Figure x: Plots of the posterior distributions of mu (a) and sig (b) from a Normal model and t</w:t>
      </w:r>
      <w:r w:rsidR="00693D11">
        <w:rPr>
          <w:lang w:val="en-US"/>
        </w:rPr>
        <w:t>ime series</w:t>
      </w:r>
      <w:r>
        <w:rPr>
          <w:lang w:val="en-US"/>
        </w:rPr>
        <w:t xml:space="preserve"> plots of mu (c) and sig (d). </w:t>
      </w:r>
    </w:p>
    <w:p w:rsidR="0062720A" w:rsidRPr="00E515AF" w:rsidRDefault="0062720A" w:rsidP="00CA2526">
      <w:pPr>
        <w:rPr>
          <w:lang w:val="en-US"/>
        </w:rPr>
      </w:pPr>
    </w:p>
    <w:p w:rsidR="00CA2526" w:rsidRDefault="009335B9" w:rsidP="009335B9">
      <w:pPr>
        <w:pStyle w:val="ListParagraph"/>
        <w:ind w:left="0"/>
        <w:rPr>
          <w:lang w:val="en-US"/>
        </w:rPr>
        <w:pPrChange w:id="178" w:author="Andy Royle-pr" w:date="2011-12-23T08:43:00Z">
          <w:pPr>
            <w:pStyle w:val="ListParagraph"/>
            <w:numPr>
              <w:numId w:val="3"/>
            </w:numPr>
            <w:ind w:left="0"/>
          </w:pPr>
        </w:pPrChange>
      </w:pPr>
      <w:ins w:id="179" w:author="Andy Royle-pr" w:date="2011-12-23T08:43:00Z">
        <w:r>
          <w:rPr>
            <w:lang w:val="en-US"/>
          </w:rPr>
          <w:t>\</w:t>
        </w:r>
        <w:proofErr w:type="gramStart"/>
        <w:r>
          <w:rPr>
            <w:lang w:val="en-US"/>
          </w:rPr>
          <w:t>subsection{</w:t>
        </w:r>
        <w:proofErr w:type="gramEnd"/>
        <w:r>
          <w:rPr>
            <w:lang w:val="en-US"/>
          </w:rPr>
          <w:t xml:space="preserve"> </w:t>
        </w:r>
      </w:ins>
      <w:r w:rsidR="00CA2526">
        <w:rPr>
          <w:lang w:val="en-US"/>
        </w:rPr>
        <w:t>Metropolis-Hastings sampling</w:t>
      </w:r>
      <w:r w:rsidR="00CA2526" w:rsidRPr="000A722B">
        <w:rPr>
          <w:lang w:val="en-US"/>
        </w:rPr>
        <w:t xml:space="preserve"> </w:t>
      </w:r>
      <w:ins w:id="180" w:author="Andy Royle-pr" w:date="2011-12-23T08:43:00Z">
        <w:r>
          <w:rPr>
            <w:lang w:val="en-US"/>
          </w:rPr>
          <w:t xml:space="preserve">  }</w:t>
        </w:r>
      </w:ins>
    </w:p>
    <w:p w:rsidR="00CA2526" w:rsidRDefault="00CA2526" w:rsidP="00AD7640">
      <w:pPr>
        <w:rPr>
          <w:lang w:val="en-US"/>
        </w:rPr>
      </w:pPr>
      <w:r>
        <w:rPr>
          <w:lang w:val="en-US"/>
        </w:rPr>
        <w:t>Although it is applicable to a wide range of problems, t</w:t>
      </w:r>
      <w:r w:rsidRPr="000A722B">
        <w:rPr>
          <w:lang w:val="en-US"/>
        </w:rPr>
        <w:t xml:space="preserve">he limitations of Gibbs sampling are immediately obvious – what if we do not </w:t>
      </w:r>
      <w:r>
        <w:rPr>
          <w:lang w:val="en-US"/>
        </w:rPr>
        <w:t>want to use</w:t>
      </w:r>
      <w:r w:rsidRPr="000A722B">
        <w:rPr>
          <w:lang w:val="en-US"/>
        </w:rPr>
        <w:t xml:space="preserve"> conjugate priors</w:t>
      </w:r>
      <w:r>
        <w:rPr>
          <w:lang w:val="en-US"/>
        </w:rPr>
        <w:t xml:space="preserve"> (or what if we cannot recognize the full conditional distribution as a parametric distribution, or simply do not want to worry about these issues)</w:t>
      </w:r>
      <w:r w:rsidRPr="000A722B">
        <w:rPr>
          <w:lang w:val="en-US"/>
        </w:rPr>
        <w:t xml:space="preserve">? </w:t>
      </w:r>
      <w:r>
        <w:rPr>
          <w:lang w:val="en-US"/>
        </w:rPr>
        <w:t xml:space="preserve">The most general solution is </w:t>
      </w:r>
      <w:r w:rsidRPr="000A722B">
        <w:rPr>
          <w:lang w:val="en-US"/>
        </w:rPr>
        <w:t>t</w:t>
      </w:r>
      <w:r>
        <w:rPr>
          <w:lang w:val="en-US"/>
        </w:rPr>
        <w:t>o use t</w:t>
      </w:r>
      <w:r w:rsidRPr="000A722B">
        <w:rPr>
          <w:lang w:val="en-US"/>
        </w:rPr>
        <w:t xml:space="preserve">he </w:t>
      </w:r>
      <w:r>
        <w:rPr>
          <w:lang w:val="en-US"/>
        </w:rPr>
        <w:t>Metropolis</w:t>
      </w:r>
      <w:r w:rsidRPr="000A722B">
        <w:rPr>
          <w:lang w:val="en-US"/>
        </w:rPr>
        <w:t xml:space="preserve">-Hastings </w:t>
      </w:r>
      <w:r>
        <w:rPr>
          <w:lang w:val="en-US"/>
        </w:rPr>
        <w:t xml:space="preserve">(MH) </w:t>
      </w:r>
      <w:r w:rsidRPr="000A722B">
        <w:rPr>
          <w:lang w:val="en-US"/>
        </w:rPr>
        <w:t>algorithm</w:t>
      </w:r>
      <w:r>
        <w:rPr>
          <w:lang w:val="en-US"/>
        </w:rPr>
        <w:t xml:space="preserve">, which also goes back to the work by Metropolis et al. (1953). </w:t>
      </w:r>
      <w:r w:rsidR="00A03DFA">
        <w:rPr>
          <w:lang w:val="en-US"/>
        </w:rPr>
        <w:t xml:space="preserve">You saw the basics of this algorithm in Chapter XXX. </w:t>
      </w:r>
      <w:r>
        <w:rPr>
          <w:lang w:val="en-US"/>
        </w:rPr>
        <w:t xml:space="preserve">In a nutshell, because we do not recognize the posterior </w:t>
      </w:r>
      <w:proofErr w:type="gramStart"/>
      <w:r>
        <w:rPr>
          <w:lang w:val="en-US"/>
        </w:rPr>
        <w:t>p(</w:t>
      </w:r>
      <w:proofErr w:type="spellStart"/>
      <w:proofErr w:type="gramEnd"/>
      <w:r>
        <w:rPr>
          <w:lang w:val="en-US"/>
        </w:rPr>
        <w:t>theta|y</w:t>
      </w:r>
      <w:proofErr w:type="spellEnd"/>
      <w:r>
        <w:rPr>
          <w:lang w:val="en-US"/>
        </w:rPr>
        <w:t>) as a parametric distribution, the MH algorithm generates samples from a known proposal distribution, say h(theta), that depends on theta at t-1. The t-</w:t>
      </w:r>
      <w:proofErr w:type="spellStart"/>
      <w:r>
        <w:rPr>
          <w:lang w:val="en-US"/>
        </w:rPr>
        <w:t>th</w:t>
      </w:r>
      <w:proofErr w:type="spellEnd"/>
      <w:r>
        <w:rPr>
          <w:lang w:val="en-US"/>
        </w:rPr>
        <w:t xml:space="preserve"> sample is accepted or rejected based on its joint posterior probability density compared to the density of the sample at t-1. </w:t>
      </w:r>
      <w:r w:rsidRPr="00101AA9">
        <w:rPr>
          <w:lang w:val="en-US"/>
        </w:rPr>
        <w:t xml:space="preserve">The original Metropolis algorithm requires </w:t>
      </w:r>
      <w:proofErr w:type="gramStart"/>
      <w:r w:rsidRPr="00101AA9">
        <w:rPr>
          <w:lang w:val="en-US"/>
        </w:rPr>
        <w:t>h</w:t>
      </w:r>
      <w:r>
        <w:rPr>
          <w:lang w:val="en-US"/>
        </w:rPr>
        <w:t>(</w:t>
      </w:r>
      <w:proofErr w:type="gramEnd"/>
      <w:r>
        <w:rPr>
          <w:lang w:val="en-US"/>
        </w:rPr>
        <w:t>theta)</w:t>
      </w:r>
      <w:r w:rsidRPr="00101AA9">
        <w:rPr>
          <w:lang w:val="en-US"/>
        </w:rPr>
        <w:t xml:space="preserve"> to be symmetric so that h(thetat|thetat-1) = h(thetat-1|thetat); but </w:t>
      </w:r>
      <w:r>
        <w:rPr>
          <w:lang w:val="en-US"/>
        </w:rPr>
        <w:t xml:space="preserve">a later development of </w:t>
      </w:r>
      <w:r w:rsidRPr="00101AA9">
        <w:rPr>
          <w:lang w:val="en-US"/>
        </w:rPr>
        <w:t xml:space="preserve">the algorithm </w:t>
      </w:r>
      <w:r>
        <w:rPr>
          <w:lang w:val="en-US"/>
        </w:rPr>
        <w:t>by Hastings (1970)</w:t>
      </w:r>
      <w:r w:rsidRPr="00101AA9">
        <w:rPr>
          <w:lang w:val="en-US"/>
        </w:rPr>
        <w:t xml:space="preserve"> lifted this condition. </w:t>
      </w:r>
      <w:r>
        <w:rPr>
          <w:lang w:val="en-US"/>
        </w:rPr>
        <w:t xml:space="preserve">Using a symmetric proposal distribution makes life a little easier and we are going to limit our coverage of the Metropolis-Hastings sampler to this specific case. </w:t>
      </w:r>
      <w:r w:rsidR="00AD7640">
        <w:rPr>
          <w:lang w:val="en-US"/>
        </w:rPr>
        <w:t>Specifically, we are going to use a Normal proposal distribution,</w:t>
      </w:r>
      <w:r>
        <w:rPr>
          <w:lang w:val="en-US"/>
        </w:rPr>
        <w:t xml:space="preserve"> </w:t>
      </w:r>
      <w:r w:rsidR="00AD7640">
        <w:rPr>
          <w:lang w:val="en-US"/>
        </w:rPr>
        <w:t>which is also referred to as</w:t>
      </w:r>
      <w:r>
        <w:rPr>
          <w:lang w:val="en-US"/>
        </w:rPr>
        <w:t xml:space="preserve"> ‘random walk Metropolis-Hastings sampling’</w:t>
      </w:r>
      <w:r w:rsidR="00AD7640">
        <w:rPr>
          <w:lang w:val="en-US"/>
        </w:rPr>
        <w:t>. I</w:t>
      </w:r>
      <w:r>
        <w:rPr>
          <w:lang w:val="en-US"/>
        </w:rPr>
        <w:t xml:space="preserve">t is worth knowing that there are alternative formulations of the algorithm. For example, in the independent M-H, theta t does not depend on theta t-1, while the </w:t>
      </w:r>
      <w:proofErr w:type="spellStart"/>
      <w:r>
        <w:rPr>
          <w:lang w:val="en-US"/>
        </w:rPr>
        <w:t>Langevin</w:t>
      </w:r>
      <w:proofErr w:type="spellEnd"/>
      <w:r>
        <w:rPr>
          <w:lang w:val="en-US"/>
        </w:rPr>
        <w:t xml:space="preserve"> algorithm (Roberts and Rosenthal 1998) aims at avoiding the random walk by favoring moves towards regions of higher posterior probability density. The interested reader should look up these algorithms in Robert and Casella </w:t>
      </w:r>
      <w:r w:rsidRPr="002D536E">
        <w:rPr>
          <w:highlight w:val="yellow"/>
          <w:lang w:val="en-US"/>
        </w:rPr>
        <w:t>2004, 2010, OTHER BOOKS?</w:t>
      </w:r>
      <w:r>
        <w:rPr>
          <w:lang w:val="en-US"/>
        </w:rPr>
        <w:t xml:space="preserve"> </w:t>
      </w:r>
    </w:p>
    <w:p w:rsidR="00CA2526" w:rsidRDefault="00CA2526" w:rsidP="00C357F2">
      <w:pPr>
        <w:contextualSpacing/>
        <w:rPr>
          <w:ins w:id="181" w:author="Andy Royle-pr" w:date="2011-12-23T08:50:00Z"/>
          <w:lang w:val="en-US"/>
        </w:rPr>
        <w:pPrChange w:id="182" w:author="Andy Royle-pr" w:date="2011-12-23T08:50:00Z">
          <w:pPr/>
        </w:pPrChange>
      </w:pPr>
      <w:r>
        <w:rPr>
          <w:lang w:val="en-US"/>
        </w:rPr>
        <w:t xml:space="preserve">Building a MH sampler can be broken down into several steps. We are going to demonstrate these steps using a different but still simple and common model – the </w:t>
      </w:r>
      <w:proofErr w:type="spellStart"/>
      <w:r>
        <w:rPr>
          <w:lang w:val="en-US"/>
        </w:rPr>
        <w:t>logit</w:t>
      </w:r>
      <w:proofErr w:type="spellEnd"/>
      <w:r>
        <w:rPr>
          <w:lang w:val="en-US"/>
        </w:rPr>
        <w:t xml:space="preserve">-normal or logistic regression model. For simplicity, assume that </w:t>
      </w:r>
    </w:p>
    <w:p w:rsidR="00C357F2" w:rsidRDefault="00C357F2" w:rsidP="00C357F2">
      <w:pPr>
        <w:contextualSpacing/>
        <w:rPr>
          <w:lang w:val="en-US"/>
        </w:rPr>
        <w:pPrChange w:id="183" w:author="Andy Royle-pr" w:date="2011-12-23T08:50:00Z">
          <w:pPr/>
        </w:pPrChange>
      </w:pPr>
      <w:ins w:id="184" w:author="Andy Royle-pr" w:date="2011-12-23T08:50:00Z">
        <w:r>
          <w:rPr>
            <w:lang w:val="en-US"/>
          </w:rPr>
          <w:t>\[</w:t>
        </w:r>
      </w:ins>
    </w:p>
    <w:p w:rsidR="00CA2526" w:rsidRDefault="00CA2526" w:rsidP="00C357F2">
      <w:pPr>
        <w:contextualSpacing/>
        <w:rPr>
          <w:ins w:id="185" w:author="Andy Royle-pr" w:date="2011-12-23T08:50:00Z"/>
          <w:lang w:val="en-US"/>
        </w:rPr>
        <w:pPrChange w:id="186" w:author="Andy Royle-pr" w:date="2011-12-23T08:50:00Z">
          <w:pPr/>
        </w:pPrChange>
      </w:pPr>
      <w:proofErr w:type="gramStart"/>
      <w:r>
        <w:rPr>
          <w:lang w:val="en-US"/>
        </w:rPr>
        <w:t>y</w:t>
      </w:r>
      <w:proofErr w:type="gramEnd"/>
      <w:r>
        <w:rPr>
          <w:lang w:val="en-US"/>
        </w:rPr>
        <w:t xml:space="preserve"> </w:t>
      </w:r>
      <w:ins w:id="187" w:author="Andy Royle-pr" w:date="2011-12-23T08:50:00Z">
        <w:r w:rsidR="00C357F2">
          <w:rPr>
            <w:lang w:val="en-US"/>
          </w:rPr>
          <w:t>\</w:t>
        </w:r>
        <w:proofErr w:type="spellStart"/>
        <w:r w:rsidR="00C357F2">
          <w:rPr>
            <w:lang w:val="en-US"/>
          </w:rPr>
          <w:t>sim</w:t>
        </w:r>
      </w:ins>
      <w:proofErr w:type="spellEnd"/>
      <w:del w:id="188" w:author="Andy Royle-pr" w:date="2011-12-23T08:50:00Z">
        <w:r w:rsidDel="00C357F2">
          <w:rPr>
            <w:lang w:val="en-US"/>
          </w:rPr>
          <w:delText>~</w:delText>
        </w:r>
      </w:del>
      <w:r>
        <w:rPr>
          <w:lang w:val="en-US"/>
        </w:rPr>
        <w:t xml:space="preserve"> Bernoulli(</w:t>
      </w:r>
      <w:proofErr w:type="spellStart"/>
      <w:r>
        <w:rPr>
          <w:lang w:val="en-US"/>
        </w:rPr>
        <w:t>exp</w:t>
      </w:r>
      <w:proofErr w:type="spellEnd"/>
      <w:r>
        <w:rPr>
          <w:lang w:val="en-US"/>
        </w:rPr>
        <w:t xml:space="preserve">(theta)/1+ </w:t>
      </w:r>
      <w:proofErr w:type="spellStart"/>
      <w:r>
        <w:rPr>
          <w:lang w:val="en-US"/>
        </w:rPr>
        <w:t>exp</w:t>
      </w:r>
      <w:proofErr w:type="spellEnd"/>
      <w:r>
        <w:rPr>
          <w:lang w:val="en-US"/>
        </w:rPr>
        <w:t xml:space="preserve">(theta))   </w:t>
      </w:r>
    </w:p>
    <w:p w:rsidR="00C357F2" w:rsidRDefault="00C357F2" w:rsidP="00C357F2">
      <w:pPr>
        <w:contextualSpacing/>
        <w:rPr>
          <w:lang w:val="en-US"/>
        </w:rPr>
        <w:pPrChange w:id="189" w:author="Andy Royle-pr" w:date="2011-12-23T08:50:00Z">
          <w:pPr/>
        </w:pPrChange>
      </w:pPr>
      <w:ins w:id="190" w:author="Andy Royle-pr" w:date="2011-12-23T08:50:00Z">
        <w:r>
          <w:rPr>
            <w:lang w:val="en-US"/>
          </w:rPr>
          <w:t>\]</w:t>
        </w:r>
      </w:ins>
    </w:p>
    <w:p w:rsidR="00C357F2" w:rsidRDefault="00CA2526" w:rsidP="00C357F2">
      <w:pPr>
        <w:contextualSpacing/>
        <w:rPr>
          <w:ins w:id="191" w:author="Andy Royle-pr" w:date="2011-12-23T08:50:00Z"/>
        </w:rPr>
        <w:pPrChange w:id="192" w:author="Andy Royle-pr" w:date="2011-12-23T08:50:00Z">
          <w:pPr/>
        </w:pPrChange>
      </w:pPr>
      <w:r w:rsidRPr="007874F5">
        <w:t xml:space="preserve">and </w:t>
      </w:r>
    </w:p>
    <w:p w:rsidR="00C357F2" w:rsidRDefault="00C357F2" w:rsidP="00C357F2">
      <w:pPr>
        <w:contextualSpacing/>
        <w:rPr>
          <w:ins w:id="193" w:author="Andy Royle-pr" w:date="2011-12-23T08:50:00Z"/>
        </w:rPr>
        <w:pPrChange w:id="194" w:author="Andy Royle-pr" w:date="2011-12-23T08:50:00Z">
          <w:pPr/>
        </w:pPrChange>
      </w:pPr>
      <w:ins w:id="195" w:author="Andy Royle-pr" w:date="2011-12-23T08:50:00Z">
        <w:r>
          <w:t xml:space="preserve">\[ </w:t>
        </w:r>
      </w:ins>
    </w:p>
    <w:p w:rsidR="00CA2526" w:rsidRDefault="00CA2526" w:rsidP="00C357F2">
      <w:pPr>
        <w:contextualSpacing/>
        <w:rPr>
          <w:ins w:id="196" w:author="Andy Royle-pr" w:date="2011-12-23T08:50:00Z"/>
        </w:rPr>
        <w:pPrChange w:id="197" w:author="Andy Royle-pr" w:date="2011-12-23T08:50:00Z">
          <w:pPr/>
        </w:pPrChange>
      </w:pPr>
      <w:r w:rsidRPr="007874F5">
        <w:t xml:space="preserve">theta </w:t>
      </w:r>
      <w:ins w:id="198" w:author="Andy Royle-pr" w:date="2011-12-23T08:50:00Z">
        <w:r w:rsidR="00C357F2">
          <w:t>\sim</w:t>
        </w:r>
      </w:ins>
      <w:del w:id="199" w:author="Andy Royle-pr" w:date="2011-12-23T08:50:00Z">
        <w:r w:rsidRPr="007874F5" w:rsidDel="00C357F2">
          <w:delText>~</w:delText>
        </w:r>
      </w:del>
      <w:r w:rsidRPr="007874F5">
        <w:t xml:space="preserve"> Normal (mu0, sig)</w:t>
      </w:r>
    </w:p>
    <w:p w:rsidR="00C357F2" w:rsidRPr="007874F5" w:rsidRDefault="00C357F2" w:rsidP="00C357F2">
      <w:pPr>
        <w:contextualSpacing/>
        <w:pPrChange w:id="200" w:author="Andy Royle-pr" w:date="2011-12-23T08:50:00Z">
          <w:pPr/>
        </w:pPrChange>
      </w:pPr>
      <w:ins w:id="201" w:author="Andy Royle-pr" w:date="2011-12-23T08:50:00Z">
        <w:r>
          <w:t>\]</w:t>
        </w:r>
      </w:ins>
    </w:p>
    <w:p w:rsidR="00CA2526" w:rsidRDefault="00CA2526" w:rsidP="00C357F2">
      <w:pPr>
        <w:contextualSpacing/>
        <w:rPr>
          <w:lang w:val="en-US"/>
        </w:rPr>
        <w:pPrChange w:id="202" w:author="Andy Royle-pr" w:date="2011-12-23T08:50:00Z">
          <w:pPr/>
        </w:pPrChange>
      </w:pPr>
      <w:r>
        <w:rPr>
          <w:lang w:val="en-US"/>
        </w:rPr>
        <w:t>The following steps are required to set up a random walk MH algorithm:</w:t>
      </w:r>
    </w:p>
    <w:p w:rsidR="00C357F2" w:rsidRDefault="00C357F2" w:rsidP="00CA2526">
      <w:pPr>
        <w:rPr>
          <w:ins w:id="203" w:author="Andy Royle-pr" w:date="2011-12-23T08:51:00Z"/>
          <w:lang w:val="en-US"/>
        </w:rPr>
      </w:pPr>
    </w:p>
    <w:p w:rsidR="00CA2526" w:rsidRDefault="00CA2526" w:rsidP="00CA2526">
      <w:pPr>
        <w:rPr>
          <w:lang w:val="en-US"/>
        </w:rPr>
      </w:pPr>
      <w:r>
        <w:rPr>
          <w:lang w:val="en-US"/>
        </w:rPr>
        <w:t xml:space="preserve">Step 0: Choose initial values, </w:t>
      </w:r>
      <w:proofErr w:type="gramStart"/>
      <w:r>
        <w:rPr>
          <w:lang w:val="en-US"/>
        </w:rPr>
        <w:t>theta(</w:t>
      </w:r>
      <w:proofErr w:type="gramEnd"/>
      <w:r>
        <w:rPr>
          <w:lang w:val="en-US"/>
        </w:rPr>
        <w:t>0).</w:t>
      </w:r>
    </w:p>
    <w:p w:rsidR="00CA2526" w:rsidRDefault="00CA2526" w:rsidP="00CA2526">
      <w:pPr>
        <w:rPr>
          <w:lang w:val="en-US"/>
        </w:rPr>
      </w:pPr>
      <w:r>
        <w:rPr>
          <w:lang w:val="en-US"/>
        </w:rPr>
        <w:t xml:space="preserve">Step 1: Generate a proposed value of theta at t from </w:t>
      </w:r>
      <w:proofErr w:type="gramStart"/>
      <w:r>
        <w:rPr>
          <w:lang w:val="en-US"/>
        </w:rPr>
        <w:t>h(</w:t>
      </w:r>
      <w:proofErr w:type="gramEnd"/>
      <w:r>
        <w:rPr>
          <w:lang w:val="en-US"/>
        </w:rPr>
        <w:t xml:space="preserve">thetat|thetat-1). </w:t>
      </w:r>
    </w:p>
    <w:p w:rsidR="00CA2526" w:rsidRDefault="00CA2526" w:rsidP="00CA2526">
      <w:pPr>
        <w:rPr>
          <w:lang w:val="en-US"/>
        </w:rPr>
      </w:pPr>
      <w:r>
        <w:rPr>
          <w:lang w:val="en-US"/>
        </w:rPr>
        <w:t xml:space="preserve">We often use a Normal proposal distribution, so we draw theta1 from </w:t>
      </w:r>
      <w:proofErr w:type="gramStart"/>
      <w:r>
        <w:rPr>
          <w:lang w:val="en-US"/>
        </w:rPr>
        <w:t>Normal(</w:t>
      </w:r>
      <w:proofErr w:type="gramEnd"/>
      <w:r>
        <w:rPr>
          <w:lang w:val="en-US"/>
        </w:rPr>
        <w:t xml:space="preserve">theta0, sigh^2), where sigh^2 is the variance of the Normal proposal distribution, a tuning parameter  that we have to set. </w:t>
      </w:r>
    </w:p>
    <w:p w:rsidR="00CA2526" w:rsidRDefault="00CA2526" w:rsidP="00CA2526">
      <w:pPr>
        <w:rPr>
          <w:lang w:val="en-US"/>
        </w:rPr>
      </w:pPr>
      <w:r>
        <w:rPr>
          <w:lang w:val="en-US"/>
        </w:rPr>
        <w:t>Step2: Calculate the ratio of posterior densities for the proposed and the original value for theta:</w:t>
      </w:r>
    </w:p>
    <w:p w:rsidR="00C357F2" w:rsidRDefault="00C357F2" w:rsidP="00CA2526">
      <w:pPr>
        <w:rPr>
          <w:ins w:id="204" w:author="Andy Royle-pr" w:date="2011-12-23T08:51:00Z"/>
        </w:rPr>
      </w:pPr>
      <w:ins w:id="205" w:author="Andy Royle-pr" w:date="2011-12-23T08:51:00Z">
        <w:r>
          <w:t>\[</w:t>
        </w:r>
      </w:ins>
    </w:p>
    <w:p w:rsidR="00CA2526" w:rsidRDefault="00CA2526" w:rsidP="00CA2526">
      <w:pPr>
        <w:rPr>
          <w:ins w:id="206" w:author="Andy Royle-pr" w:date="2011-12-23T08:51:00Z"/>
        </w:rPr>
      </w:pPr>
      <w:r>
        <w:t>r</w:t>
      </w:r>
      <w:r w:rsidRPr="00D92D3B">
        <w:t xml:space="preserve"> = p(theta(t)|y) / p(theta(t-1)|y)</w:t>
      </w:r>
    </w:p>
    <w:p w:rsidR="00C357F2" w:rsidRDefault="00C357F2" w:rsidP="00CA2526">
      <w:ins w:id="207" w:author="Andy Royle-pr" w:date="2011-12-23T08:51:00Z">
        <w:r>
          <w:lastRenderedPageBreak/>
          <w:t>\]</w:t>
        </w:r>
      </w:ins>
    </w:p>
    <w:p w:rsidR="00CA2526" w:rsidRDefault="00CA2526" w:rsidP="00CA2526">
      <w:pPr>
        <w:rPr>
          <w:ins w:id="208" w:author="Andy Royle-pr" w:date="2011-12-23T08:51:00Z"/>
        </w:rPr>
      </w:pPr>
      <w:r>
        <w:t xml:space="preserve">In our example, </w:t>
      </w:r>
    </w:p>
    <w:p w:rsidR="00C357F2" w:rsidRDefault="00C357F2" w:rsidP="00CA2526">
      <w:ins w:id="209" w:author="Andy Royle-pr" w:date="2011-12-23T08:51:00Z">
        <w:r>
          <w:t>\[</w:t>
        </w:r>
      </w:ins>
    </w:p>
    <w:p w:rsidR="00CA2526" w:rsidRDefault="00CA2526" w:rsidP="00CA2526">
      <w:pPr>
        <w:rPr>
          <w:ins w:id="210" w:author="Andy Royle-pr" w:date="2011-12-23T08:51:00Z"/>
        </w:rPr>
      </w:pPr>
      <w:r>
        <w:t>r = Bernoulli(y|thetat) * Normal(thetat|mu0, sig0) / Bernoulli(y|thetat-1)</w:t>
      </w:r>
      <w:r w:rsidRPr="00780C58">
        <w:t xml:space="preserve"> </w:t>
      </w:r>
      <w:r>
        <w:t>* Normal(thetat-1|mu0, sig0)</w:t>
      </w:r>
    </w:p>
    <w:p w:rsidR="00C357F2" w:rsidRPr="00D92D3B" w:rsidRDefault="00C357F2" w:rsidP="00CA2526">
      <w:ins w:id="211" w:author="Andy Royle-pr" w:date="2011-12-23T08:51:00Z">
        <w:r>
          <w:t>\]</w:t>
        </w:r>
      </w:ins>
    </w:p>
    <w:p w:rsidR="00CA2526" w:rsidRDefault="00CA2526" w:rsidP="00CA2526">
      <w:pPr>
        <w:rPr>
          <w:ins w:id="212" w:author="Andy Royle-pr" w:date="2011-12-23T08:51:00Z"/>
          <w:lang w:val="en-US"/>
        </w:rPr>
      </w:pPr>
      <w:r>
        <w:rPr>
          <w:lang w:val="en-US"/>
        </w:rPr>
        <w:t xml:space="preserve">Step 3: Set </w:t>
      </w:r>
    </w:p>
    <w:p w:rsidR="00C357F2" w:rsidRDefault="00C357F2" w:rsidP="00CA2526">
      <w:pPr>
        <w:rPr>
          <w:lang w:val="en-US"/>
        </w:rPr>
      </w:pPr>
      <w:ins w:id="213" w:author="Andy Royle-pr" w:date="2011-12-23T08:51:00Z">
        <w:r>
          <w:rPr>
            <w:lang w:val="en-US"/>
          </w:rPr>
          <w:t>\begin{</w:t>
        </w:r>
        <w:proofErr w:type="spellStart"/>
        <w:r>
          <w:rPr>
            <w:lang w:val="en-US"/>
          </w:rPr>
          <w:t>eqnarray</w:t>
        </w:r>
        <w:proofErr w:type="spellEnd"/>
        <w:r>
          <w:rPr>
            <w:lang w:val="en-US"/>
          </w:rPr>
          <w:t>*}</w:t>
        </w:r>
      </w:ins>
    </w:p>
    <w:p w:rsidR="00CA2526" w:rsidRDefault="00CA2526" w:rsidP="00CA2526">
      <w:pPr>
        <w:rPr>
          <w:lang w:val="en-US"/>
        </w:rPr>
      </w:pPr>
      <w:proofErr w:type="gramStart"/>
      <w:r>
        <w:rPr>
          <w:lang w:val="en-US"/>
        </w:rPr>
        <w:t>Theta(</w:t>
      </w:r>
      <w:proofErr w:type="gramEnd"/>
      <w:r>
        <w:rPr>
          <w:lang w:val="en-US"/>
        </w:rPr>
        <w:t xml:space="preserve">t) </w:t>
      </w:r>
      <w:ins w:id="214" w:author="Andy Royle-pr" w:date="2011-12-23T08:51:00Z">
        <w:r w:rsidR="00C357F2">
          <w:rPr>
            <w:lang w:val="en-US"/>
          </w:rPr>
          <w:t xml:space="preserve"> &amp;</w:t>
        </w:r>
      </w:ins>
      <w:r>
        <w:rPr>
          <w:lang w:val="en-US"/>
        </w:rPr>
        <w:t>=</w:t>
      </w:r>
      <w:ins w:id="215" w:author="Andy Royle-pr" w:date="2011-12-23T08:51:00Z">
        <w:r w:rsidR="00C357F2">
          <w:rPr>
            <w:lang w:val="en-US"/>
          </w:rPr>
          <w:t xml:space="preserve"> &amp; </w:t>
        </w:r>
      </w:ins>
      <w:r>
        <w:rPr>
          <w:lang w:val="en-US"/>
        </w:rPr>
        <w:t xml:space="preserve"> </w:t>
      </w:r>
      <w:del w:id="216" w:author="Andy Royle-pr" w:date="2011-12-23T08:52:00Z">
        <w:r w:rsidDel="00C357F2">
          <w:rPr>
            <w:lang w:val="en-US"/>
          </w:rPr>
          <w:delText>{</w:delText>
        </w:r>
      </w:del>
      <w:r>
        <w:rPr>
          <w:lang w:val="en-US"/>
        </w:rPr>
        <w:t xml:space="preserve"> theta (t) </w:t>
      </w:r>
      <w:ins w:id="217" w:author="Andy Royle-pr" w:date="2011-12-23T08:52:00Z">
        <w:r w:rsidR="00C357F2">
          <w:rPr>
            <w:lang w:val="en-US"/>
          </w:rPr>
          <w:t>\</w:t>
        </w:r>
        <w:proofErr w:type="spellStart"/>
        <w:r w:rsidR="00C357F2">
          <w:rPr>
            <w:lang w:val="en-US"/>
          </w:rPr>
          <w:t>mbox</w:t>
        </w:r>
        <w:proofErr w:type="spellEnd"/>
        <w:r w:rsidR="00C357F2">
          <w:rPr>
            <w:lang w:val="en-US"/>
          </w:rPr>
          <w:t>{</w:t>
        </w:r>
      </w:ins>
      <w:r>
        <w:rPr>
          <w:lang w:val="en-US"/>
        </w:rPr>
        <w:t>with probability min(r,1)</w:t>
      </w:r>
      <w:ins w:id="218" w:author="Andy Royle-pr" w:date="2011-12-23T08:52:00Z">
        <w:r w:rsidR="00C357F2">
          <w:rPr>
            <w:lang w:val="en-US"/>
          </w:rPr>
          <w:t>}</w:t>
        </w:r>
      </w:ins>
      <w:ins w:id="219" w:author="Andy Royle-pr" w:date="2011-12-23T08:51:00Z">
        <w:r w:rsidR="00C357F2">
          <w:rPr>
            <w:lang w:val="en-US"/>
          </w:rPr>
          <w:t>//</w:t>
        </w:r>
      </w:ins>
    </w:p>
    <w:p w:rsidR="00CA2526" w:rsidRDefault="00CA2526" w:rsidP="00CA2526">
      <w:pPr>
        <w:rPr>
          <w:ins w:id="220" w:author="Andy Royle-pr" w:date="2011-12-23T08:51:00Z"/>
          <w:lang w:val="en-US"/>
        </w:rPr>
      </w:pPr>
      <w:r>
        <w:rPr>
          <w:lang w:val="en-US"/>
        </w:rPr>
        <w:tab/>
      </w:r>
      <w:ins w:id="221" w:author="Andy Royle-pr" w:date="2011-12-23T08:51:00Z">
        <w:r w:rsidR="00C357F2">
          <w:rPr>
            <w:lang w:val="en-US"/>
          </w:rPr>
          <w:t xml:space="preserve"> &amp; = &amp; </w:t>
        </w:r>
      </w:ins>
      <w:r>
        <w:rPr>
          <w:lang w:val="en-US"/>
        </w:rPr>
        <w:tab/>
      </w:r>
      <w:proofErr w:type="gramStart"/>
      <w:r>
        <w:rPr>
          <w:lang w:val="en-US"/>
        </w:rPr>
        <w:t>theta(</w:t>
      </w:r>
      <w:proofErr w:type="gramEnd"/>
      <w:r>
        <w:rPr>
          <w:lang w:val="en-US"/>
        </w:rPr>
        <w:t>t-1)</w:t>
      </w:r>
      <w:ins w:id="222" w:author="Andy Royle-pr" w:date="2011-12-23T08:52:00Z">
        <w:r w:rsidR="00C357F2">
          <w:rPr>
            <w:lang w:val="en-US"/>
          </w:rPr>
          <w:t xml:space="preserve"> \</w:t>
        </w:r>
        <w:proofErr w:type="spellStart"/>
        <w:r w:rsidR="00C357F2">
          <w:rPr>
            <w:lang w:val="en-US"/>
          </w:rPr>
          <w:t>mbox</w:t>
        </w:r>
        <w:proofErr w:type="spellEnd"/>
        <w:r w:rsidR="00C357F2">
          <w:rPr>
            <w:lang w:val="en-US"/>
          </w:rPr>
          <w:t>{</w:t>
        </w:r>
      </w:ins>
      <w:r>
        <w:rPr>
          <w:lang w:val="en-US"/>
        </w:rPr>
        <w:t xml:space="preserve"> otherwise</w:t>
      </w:r>
      <w:ins w:id="223" w:author="Andy Royle-pr" w:date="2011-12-23T08:52:00Z">
        <w:r w:rsidR="00C357F2">
          <w:rPr>
            <w:lang w:val="en-US"/>
          </w:rPr>
          <w:t xml:space="preserve"> }</w:t>
        </w:r>
      </w:ins>
    </w:p>
    <w:p w:rsidR="00C357F2" w:rsidRDefault="00C357F2" w:rsidP="00CA2526">
      <w:pPr>
        <w:rPr>
          <w:lang w:val="en-US"/>
        </w:rPr>
      </w:pPr>
      <w:ins w:id="224" w:author="Andy Royle-pr" w:date="2011-12-23T08:51:00Z">
        <w:r>
          <w:rPr>
            <w:lang w:val="en-US"/>
          </w:rPr>
          <w:t>\end{</w:t>
        </w:r>
        <w:proofErr w:type="spellStart"/>
        <w:r>
          <w:rPr>
            <w:lang w:val="en-US"/>
          </w:rPr>
          <w:t>eqnarray</w:t>
        </w:r>
        <w:proofErr w:type="spellEnd"/>
        <w:r>
          <w:rPr>
            <w:lang w:val="en-US"/>
          </w:rPr>
          <w:t>*}</w:t>
        </w:r>
      </w:ins>
    </w:p>
    <w:p w:rsidR="00CA2526" w:rsidRDefault="00CA2526" w:rsidP="00CA2526">
      <w:pPr>
        <w:rPr>
          <w:lang w:val="en-US"/>
        </w:rPr>
      </w:pPr>
      <w:r>
        <w:rPr>
          <w:lang w:val="en-US"/>
        </w:rPr>
        <w:t>We can do that by drawing a random number u from a Uniform (0</w:t>
      </w:r>
      <w:proofErr w:type="gramStart"/>
      <w:r>
        <w:rPr>
          <w:lang w:val="en-US"/>
        </w:rPr>
        <w:t>,1</w:t>
      </w:r>
      <w:proofErr w:type="gramEnd"/>
      <w:r>
        <w:rPr>
          <w:lang w:val="en-US"/>
        </w:rPr>
        <w:t xml:space="preserve">) and accept </w:t>
      </w:r>
      <w:proofErr w:type="spellStart"/>
      <w:r>
        <w:rPr>
          <w:lang w:val="en-US"/>
        </w:rPr>
        <w:t>thetat</w:t>
      </w:r>
      <w:proofErr w:type="spellEnd"/>
      <w:r>
        <w:rPr>
          <w:lang w:val="en-US"/>
        </w:rPr>
        <w:t xml:space="preserve"> if </w:t>
      </w:r>
      <w:ins w:id="225" w:author="Andy Royle-pr" w:date="2011-12-23T08:52:00Z">
        <w:r w:rsidR="00C357F2">
          <w:rPr>
            <w:lang w:val="en-US"/>
          </w:rPr>
          <w:t>$</w:t>
        </w:r>
      </w:ins>
      <w:r>
        <w:rPr>
          <w:lang w:val="en-US"/>
        </w:rPr>
        <w:t>u&lt;r</w:t>
      </w:r>
      <w:ins w:id="226" w:author="Andy Royle-pr" w:date="2011-12-23T08:52:00Z">
        <w:r w:rsidR="00C357F2">
          <w:rPr>
            <w:lang w:val="en-US"/>
          </w:rPr>
          <w:t>$</w:t>
        </w:r>
      </w:ins>
    </w:p>
    <w:p w:rsidR="00CA2526" w:rsidRDefault="00CA2526" w:rsidP="00CA2526">
      <w:pPr>
        <w:rPr>
          <w:lang w:val="en-US"/>
        </w:rPr>
      </w:pPr>
      <w:r>
        <w:rPr>
          <w:lang w:val="en-US"/>
        </w:rPr>
        <w:t xml:space="preserve">Repeat for t = a large number of samples. </w:t>
      </w:r>
    </w:p>
    <w:p w:rsidR="00CA2526" w:rsidRDefault="00CA2526" w:rsidP="00CA2526">
      <w:pPr>
        <w:rPr>
          <w:lang w:val="en-US"/>
        </w:rPr>
      </w:pPr>
      <w:r>
        <w:rPr>
          <w:lang w:val="en-US"/>
        </w:rPr>
        <w:t>The R code for this MH sampler is provided in Panel XY.</w:t>
      </w:r>
    </w:p>
    <w:p w:rsidR="00CA2526" w:rsidRDefault="00C357F2" w:rsidP="00CA2526">
      <w:pPr>
        <w:rPr>
          <w:lang w:val="en-US"/>
        </w:rPr>
      </w:pPr>
      <w:ins w:id="227" w:author="Andy Royle-pr" w:date="2011-12-23T08:52:00Z">
        <w:r>
          <w:rPr>
            <w:lang w:val="en-US"/>
          </w:rPr>
          <w:t>\begin{verbatim}</w:t>
        </w:r>
      </w:ins>
    </w:p>
    <w:p w:rsidR="00CA2526" w:rsidRDefault="00CA2526" w:rsidP="00CA2526">
      <w:pPr>
        <w:rPr>
          <w:lang w:val="en-US"/>
        </w:rPr>
      </w:pPr>
      <w:r>
        <w:rPr>
          <w:lang w:val="en-US"/>
        </w:rPr>
        <w:t xml:space="preserve">Panel XY: R code to run a Metropolis sampler on a simple </w:t>
      </w:r>
      <w:proofErr w:type="spellStart"/>
      <w:r>
        <w:rPr>
          <w:lang w:val="en-US"/>
        </w:rPr>
        <w:t>Logit</w:t>
      </w:r>
      <w:proofErr w:type="spellEnd"/>
      <w:r>
        <w:rPr>
          <w:lang w:val="en-US"/>
        </w:rPr>
        <w:t>-Normal model.</w:t>
      </w:r>
    </w:p>
    <w:p w:rsidR="00CA2526" w:rsidRPr="00F54D10" w:rsidRDefault="00CA2526" w:rsidP="00CA2526">
      <w:pPr>
        <w:spacing w:after="0" w:line="240" w:lineRule="auto"/>
      </w:pPr>
      <w:r w:rsidRPr="00F54D10">
        <w:t>Logreg.MH&lt;-function(y=y, mu0=mu0, sig0=sig0, niter=niter) {</w:t>
      </w:r>
    </w:p>
    <w:p w:rsidR="00CA2526" w:rsidRPr="00F54D10" w:rsidRDefault="00CA2526" w:rsidP="00CA2526">
      <w:pPr>
        <w:spacing w:after="0" w:line="240" w:lineRule="auto"/>
      </w:pPr>
    </w:p>
    <w:p w:rsidR="00CA2526" w:rsidRPr="00A81696" w:rsidRDefault="00CA2526" w:rsidP="00CA2526">
      <w:pPr>
        <w:spacing w:after="0" w:line="240" w:lineRule="auto"/>
        <w:rPr>
          <w:lang w:val="en-US"/>
        </w:rPr>
      </w:pPr>
      <w:proofErr w:type="gramStart"/>
      <w:r w:rsidRPr="00A81696">
        <w:rPr>
          <w:lang w:val="en-US"/>
        </w:rPr>
        <w:t>out</w:t>
      </w:r>
      <w:proofErr w:type="gramEnd"/>
      <w:r w:rsidRPr="00A81696">
        <w:rPr>
          <w:lang w:val="en-US"/>
        </w:rPr>
        <w:t>&lt;-c()</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theta</w:t>
      </w:r>
      <w:proofErr w:type="gramEnd"/>
      <w:r w:rsidRPr="00A81696">
        <w:rPr>
          <w:lang w:val="en-US"/>
        </w:rPr>
        <w:t>&lt;-</w:t>
      </w:r>
      <w:proofErr w:type="spellStart"/>
      <w:r w:rsidRPr="00A81696">
        <w:rPr>
          <w:lang w:val="en-US"/>
        </w:rPr>
        <w:t>runif</w:t>
      </w:r>
      <w:proofErr w:type="spellEnd"/>
      <w:r w:rsidRPr="00A81696">
        <w:rPr>
          <w:lang w:val="en-US"/>
        </w:rPr>
        <w:t>(1, -3,3) #initial value</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for</w:t>
      </w:r>
      <w:proofErr w:type="gramEnd"/>
      <w:r w:rsidRPr="00A81696">
        <w:rPr>
          <w:lang w:val="en-US"/>
        </w:rPr>
        <w:t xml:space="preserve"> (</w:t>
      </w:r>
      <w:proofErr w:type="spellStart"/>
      <w:r w:rsidRPr="00A81696">
        <w:rPr>
          <w:lang w:val="en-US"/>
        </w:rPr>
        <w:t>iter</w:t>
      </w:r>
      <w:proofErr w:type="spellEnd"/>
      <w:r w:rsidRPr="00A81696">
        <w:rPr>
          <w:lang w:val="en-US"/>
        </w:rPr>
        <w:t xml:space="preserve"> in 1:niter){</w:t>
      </w:r>
    </w:p>
    <w:p w:rsidR="00CA2526" w:rsidRPr="00A81696" w:rsidRDefault="00CA2526" w:rsidP="00CA2526">
      <w:pPr>
        <w:spacing w:after="0" w:line="240" w:lineRule="auto"/>
        <w:rPr>
          <w:lang w:val="en-US"/>
        </w:rPr>
      </w:pPr>
      <w:proofErr w:type="spellStart"/>
      <w:r w:rsidRPr="00A81696">
        <w:rPr>
          <w:lang w:val="en-US"/>
        </w:rPr>
        <w:t>theta.cand</w:t>
      </w:r>
      <w:proofErr w:type="spellEnd"/>
      <w:r w:rsidRPr="00A81696">
        <w:rPr>
          <w:lang w:val="en-US"/>
        </w:rPr>
        <w:t>&lt;-</w:t>
      </w:r>
      <w:proofErr w:type="spellStart"/>
      <w:proofErr w:type="gramStart"/>
      <w:r w:rsidRPr="00A81696">
        <w:rPr>
          <w:lang w:val="en-US"/>
        </w:rPr>
        <w:t>rnorm</w:t>
      </w:r>
      <w:proofErr w:type="spellEnd"/>
      <w:r w:rsidRPr="00A81696">
        <w:rPr>
          <w:lang w:val="en-US"/>
        </w:rPr>
        <w:t>(</w:t>
      </w:r>
      <w:proofErr w:type="gramEnd"/>
      <w:r w:rsidRPr="00A81696">
        <w:rPr>
          <w:lang w:val="en-US"/>
        </w:rPr>
        <w:t>1, theta, 0.2)</w:t>
      </w:r>
    </w:p>
    <w:p w:rsidR="00CA2526" w:rsidRPr="00A81696" w:rsidRDefault="00CA2526" w:rsidP="00CA2526">
      <w:pPr>
        <w:spacing w:after="0" w:line="240" w:lineRule="auto"/>
        <w:rPr>
          <w:lang w:val="en-US"/>
        </w:rPr>
      </w:pPr>
    </w:p>
    <w:p w:rsidR="00CA2526" w:rsidRDefault="00CA2526" w:rsidP="00CA2526">
      <w:pPr>
        <w:spacing w:after="0" w:line="240" w:lineRule="auto"/>
        <w:rPr>
          <w:lang w:val="en-US"/>
        </w:rPr>
      </w:pPr>
      <w:proofErr w:type="spellStart"/>
      <w:proofErr w:type="gramStart"/>
      <w:r w:rsidRPr="00A81696">
        <w:rPr>
          <w:lang w:val="en-US"/>
        </w:rPr>
        <w:t>l</w:t>
      </w:r>
      <w:r>
        <w:rPr>
          <w:lang w:val="en-US"/>
        </w:rPr>
        <w:t>og</w:t>
      </w:r>
      <w:r w:rsidRPr="00A81696">
        <w:rPr>
          <w:lang w:val="en-US"/>
        </w:rPr>
        <w:t>l</w:t>
      </w:r>
      <w:r>
        <w:rPr>
          <w:lang w:val="en-US"/>
        </w:rPr>
        <w:t>ike</w:t>
      </w:r>
      <w:proofErr w:type="spellEnd"/>
      <w:proofErr w:type="gramEnd"/>
      <w:r w:rsidRPr="00A81696">
        <w:rPr>
          <w:lang w:val="en-US"/>
        </w:rPr>
        <w:t>&lt;-sum(</w:t>
      </w:r>
      <w:proofErr w:type="spellStart"/>
      <w:r w:rsidRPr="00A81696">
        <w:rPr>
          <w:lang w:val="en-US"/>
        </w:rPr>
        <w:t>dbinom</w:t>
      </w:r>
      <w:proofErr w:type="spellEnd"/>
      <w:r w:rsidRPr="00A81696">
        <w:rPr>
          <w:lang w:val="en-US"/>
        </w:rPr>
        <w:t xml:space="preserve">(y, 1, </w:t>
      </w:r>
      <w:proofErr w:type="spellStart"/>
      <w:r w:rsidRPr="00A81696">
        <w:rPr>
          <w:lang w:val="en-US"/>
        </w:rPr>
        <w:t>exp</w:t>
      </w:r>
      <w:proofErr w:type="spellEnd"/>
      <w:r w:rsidRPr="00A81696">
        <w:rPr>
          <w:lang w:val="en-US"/>
        </w:rPr>
        <w:t xml:space="preserve">(theta)/(1+exp(theta)), log=TRUE)) </w:t>
      </w:r>
    </w:p>
    <w:p w:rsidR="00CA2526" w:rsidRPr="00F54D10" w:rsidRDefault="00CA2526" w:rsidP="00CA2526">
      <w:pPr>
        <w:spacing w:after="0" w:line="240" w:lineRule="auto"/>
      </w:pPr>
      <w:r w:rsidRPr="00F54D10">
        <w:t>logprior &lt;- dnorm(theta,mu0 ,sig0, log=TRUE)</w:t>
      </w:r>
    </w:p>
    <w:p w:rsidR="00CA2526" w:rsidRDefault="00CA2526" w:rsidP="00CA2526">
      <w:pPr>
        <w:spacing w:after="0" w:line="240" w:lineRule="auto"/>
        <w:rPr>
          <w:lang w:val="en-US"/>
        </w:rPr>
      </w:pPr>
      <w:proofErr w:type="spellStart"/>
      <w:r w:rsidRPr="00A81696">
        <w:rPr>
          <w:lang w:val="en-US"/>
        </w:rPr>
        <w:t>l</w:t>
      </w:r>
      <w:r>
        <w:rPr>
          <w:lang w:val="en-US"/>
        </w:rPr>
        <w:t>og</w:t>
      </w:r>
      <w:r w:rsidRPr="00A81696">
        <w:rPr>
          <w:lang w:val="en-US"/>
        </w:rPr>
        <w:t>l</w:t>
      </w:r>
      <w:r>
        <w:rPr>
          <w:lang w:val="en-US"/>
        </w:rPr>
        <w:t>ike</w:t>
      </w:r>
      <w:r w:rsidRPr="00A81696">
        <w:rPr>
          <w:lang w:val="en-US"/>
        </w:rPr>
        <w:t>.cand</w:t>
      </w:r>
      <w:proofErr w:type="spellEnd"/>
      <w:r w:rsidRPr="00A81696">
        <w:rPr>
          <w:lang w:val="en-US"/>
        </w:rPr>
        <w:t>&lt;-</w:t>
      </w:r>
      <w:proofErr w:type="gramStart"/>
      <w:r w:rsidRPr="00A81696">
        <w:rPr>
          <w:lang w:val="en-US"/>
        </w:rPr>
        <w:t>sum(</w:t>
      </w:r>
      <w:proofErr w:type="spellStart"/>
      <w:proofErr w:type="gramEnd"/>
      <w:r w:rsidRPr="00A81696">
        <w:rPr>
          <w:lang w:val="en-US"/>
        </w:rPr>
        <w:t>dbinom</w:t>
      </w:r>
      <w:proofErr w:type="spellEnd"/>
      <w:r w:rsidRPr="00A81696">
        <w:rPr>
          <w:lang w:val="en-US"/>
        </w:rPr>
        <w:t xml:space="preserve">(y, 1, </w:t>
      </w:r>
      <w:proofErr w:type="spellStart"/>
      <w:r w:rsidRPr="00A81696">
        <w:rPr>
          <w:lang w:val="en-US"/>
        </w:rPr>
        <w:t>exp</w:t>
      </w:r>
      <w:proofErr w:type="spellEnd"/>
      <w:r w:rsidRPr="00A81696">
        <w:rPr>
          <w:lang w:val="en-US"/>
        </w:rPr>
        <w:t>(</w:t>
      </w:r>
      <w:proofErr w:type="spellStart"/>
      <w:r w:rsidRPr="00A81696">
        <w:rPr>
          <w:lang w:val="en-US"/>
        </w:rPr>
        <w:t>theta.cand</w:t>
      </w:r>
      <w:proofErr w:type="spellEnd"/>
      <w:r w:rsidRPr="00A81696">
        <w:rPr>
          <w:lang w:val="en-US"/>
        </w:rPr>
        <w:t>)/(1+exp(</w:t>
      </w:r>
      <w:proofErr w:type="spellStart"/>
      <w:r w:rsidRPr="00A81696">
        <w:rPr>
          <w:lang w:val="en-US"/>
        </w:rPr>
        <w:t>theta.cand</w:t>
      </w:r>
      <w:proofErr w:type="spellEnd"/>
      <w:r w:rsidRPr="00A81696">
        <w:rPr>
          <w:lang w:val="en-US"/>
        </w:rPr>
        <w:t>)), log=TRUE))</w:t>
      </w:r>
    </w:p>
    <w:p w:rsidR="00CA2526" w:rsidRPr="00A81696" w:rsidRDefault="00CA2526" w:rsidP="00CA2526">
      <w:pPr>
        <w:spacing w:after="0" w:line="240" w:lineRule="auto"/>
        <w:rPr>
          <w:lang w:val="en-US"/>
        </w:rPr>
      </w:pPr>
      <w:proofErr w:type="spellStart"/>
      <w:r>
        <w:rPr>
          <w:lang w:val="en-US"/>
        </w:rPr>
        <w:t>logprior.cand</w:t>
      </w:r>
      <w:proofErr w:type="spellEnd"/>
      <w:r>
        <w:rPr>
          <w:lang w:val="en-US"/>
        </w:rPr>
        <w:t xml:space="preserve"> &lt;- </w:t>
      </w:r>
      <w:proofErr w:type="spellStart"/>
      <w:proofErr w:type="gramStart"/>
      <w:r>
        <w:rPr>
          <w:lang w:val="en-US"/>
        </w:rPr>
        <w:t>dnorm</w:t>
      </w:r>
      <w:proofErr w:type="spellEnd"/>
      <w:r>
        <w:rPr>
          <w:lang w:val="en-US"/>
        </w:rPr>
        <w:t>(</w:t>
      </w:r>
      <w:proofErr w:type="spellStart"/>
      <w:proofErr w:type="gramEnd"/>
      <w:r>
        <w:rPr>
          <w:lang w:val="en-US"/>
        </w:rPr>
        <w:t>theta.cand</w:t>
      </w:r>
      <w:proofErr w:type="spellEnd"/>
      <w:r>
        <w:rPr>
          <w:lang w:val="en-US"/>
        </w:rPr>
        <w:t>, mu0</w:t>
      </w:r>
      <w:r w:rsidRPr="00A81696">
        <w:rPr>
          <w:lang w:val="en-US"/>
        </w:rPr>
        <w:t>,</w:t>
      </w:r>
      <w:r>
        <w:rPr>
          <w:lang w:val="en-US"/>
        </w:rPr>
        <w:t xml:space="preserve"> </w:t>
      </w:r>
      <w:r w:rsidRPr="00A81696">
        <w:rPr>
          <w:lang w:val="en-US"/>
        </w:rPr>
        <w:t>sig0, log=TRUE)</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if</w:t>
      </w:r>
      <w:proofErr w:type="gramEnd"/>
      <w:r w:rsidRPr="00A81696">
        <w:rPr>
          <w:lang w:val="en-US"/>
        </w:rPr>
        <w:t xml:space="preserve"> (</w:t>
      </w:r>
      <w:proofErr w:type="spellStart"/>
      <w:r w:rsidRPr="00A81696">
        <w:rPr>
          <w:lang w:val="en-US"/>
        </w:rPr>
        <w:t>runif</w:t>
      </w:r>
      <w:proofErr w:type="spellEnd"/>
      <w:r w:rsidRPr="00A81696">
        <w:rPr>
          <w:lang w:val="en-US"/>
        </w:rPr>
        <w:t>(1)&lt;</w:t>
      </w:r>
      <w:proofErr w:type="spellStart"/>
      <w:r w:rsidRPr="00A81696">
        <w:rPr>
          <w:lang w:val="en-US"/>
        </w:rPr>
        <w:t>exp</w:t>
      </w:r>
      <w:proofErr w:type="spellEnd"/>
      <w:r w:rsidRPr="00A81696">
        <w:rPr>
          <w:lang w:val="en-US"/>
        </w:rPr>
        <w:t>(</w:t>
      </w:r>
      <w:r>
        <w:rPr>
          <w:lang w:val="en-US"/>
        </w:rPr>
        <w:t>(</w:t>
      </w:r>
      <w:proofErr w:type="spellStart"/>
      <w:r w:rsidRPr="00A81696">
        <w:rPr>
          <w:lang w:val="en-US"/>
        </w:rPr>
        <w:t>l</w:t>
      </w:r>
      <w:r>
        <w:rPr>
          <w:lang w:val="en-US"/>
        </w:rPr>
        <w:t>og</w:t>
      </w:r>
      <w:r w:rsidRPr="00A81696">
        <w:rPr>
          <w:lang w:val="en-US"/>
        </w:rPr>
        <w:t>l</w:t>
      </w:r>
      <w:r>
        <w:rPr>
          <w:lang w:val="en-US"/>
        </w:rPr>
        <w:t>ike</w:t>
      </w:r>
      <w:r w:rsidRPr="00A81696">
        <w:rPr>
          <w:lang w:val="en-US"/>
        </w:rPr>
        <w:t>.cand</w:t>
      </w:r>
      <w:r>
        <w:rPr>
          <w:lang w:val="en-US"/>
        </w:rPr>
        <w:t>+logprior.cand</w:t>
      </w:r>
      <w:proofErr w:type="spellEnd"/>
      <w:r>
        <w:rPr>
          <w:lang w:val="en-US"/>
        </w:rPr>
        <w:t>)</w:t>
      </w:r>
      <w:r w:rsidRPr="00A81696">
        <w:rPr>
          <w:lang w:val="en-US"/>
        </w:rPr>
        <w:t>-</w:t>
      </w:r>
      <w:r>
        <w:rPr>
          <w:lang w:val="en-US"/>
        </w:rPr>
        <w:t>(</w:t>
      </w:r>
      <w:proofErr w:type="spellStart"/>
      <w:r w:rsidRPr="00A81696">
        <w:rPr>
          <w:lang w:val="en-US"/>
        </w:rPr>
        <w:t>l</w:t>
      </w:r>
      <w:r>
        <w:rPr>
          <w:lang w:val="en-US"/>
        </w:rPr>
        <w:t>og</w:t>
      </w:r>
      <w:r w:rsidRPr="00A81696">
        <w:rPr>
          <w:lang w:val="en-US"/>
        </w:rPr>
        <w:t>l</w:t>
      </w:r>
      <w:r>
        <w:rPr>
          <w:lang w:val="en-US"/>
        </w:rPr>
        <w:t>ike+logprior</w:t>
      </w:r>
      <w:proofErr w:type="spellEnd"/>
      <w:r>
        <w:rPr>
          <w:lang w:val="en-US"/>
        </w:rPr>
        <w:t>)</w:t>
      </w:r>
      <w:r w:rsidRPr="00A81696">
        <w:rPr>
          <w:lang w:val="en-US"/>
        </w:rPr>
        <w:t>)){</w:t>
      </w:r>
    </w:p>
    <w:p w:rsidR="00CA2526" w:rsidRPr="00A81696" w:rsidRDefault="00CA2526" w:rsidP="00CA2526">
      <w:pPr>
        <w:spacing w:after="0" w:line="240" w:lineRule="auto"/>
        <w:rPr>
          <w:lang w:val="en-US"/>
        </w:rPr>
      </w:pPr>
      <w:proofErr w:type="gramStart"/>
      <w:r w:rsidRPr="00A81696">
        <w:rPr>
          <w:lang w:val="en-US"/>
        </w:rPr>
        <w:t>theta</w:t>
      </w:r>
      <w:proofErr w:type="gramEnd"/>
      <w:r w:rsidRPr="00A81696">
        <w:rPr>
          <w:lang w:val="en-US"/>
        </w:rPr>
        <w:t>&lt;-</w:t>
      </w:r>
      <w:proofErr w:type="spellStart"/>
      <w:r w:rsidRPr="00A81696">
        <w:rPr>
          <w:lang w:val="en-US"/>
        </w:rPr>
        <w:t>theta.cand</w:t>
      </w:r>
      <w:proofErr w:type="spellEnd"/>
    </w:p>
    <w:p w:rsidR="00CA2526" w:rsidRPr="00A81696" w:rsidRDefault="00CA2526" w:rsidP="00CA2526">
      <w:pPr>
        <w:spacing w:after="0" w:line="240" w:lineRule="auto"/>
        <w:rPr>
          <w:lang w:val="en-US"/>
        </w:rPr>
      </w:pPr>
      <w:r w:rsidRPr="00A81696">
        <w:rPr>
          <w:lang w:val="en-US"/>
        </w:rPr>
        <w:t>}</w:t>
      </w:r>
    </w:p>
    <w:p w:rsidR="00CA2526" w:rsidRPr="00A81696" w:rsidRDefault="00CA2526" w:rsidP="00CA2526">
      <w:pPr>
        <w:spacing w:after="0" w:line="240" w:lineRule="auto"/>
        <w:rPr>
          <w:lang w:val="en-US"/>
        </w:rPr>
      </w:pPr>
      <w:proofErr w:type="gramStart"/>
      <w:r w:rsidRPr="00A81696">
        <w:rPr>
          <w:lang w:val="en-US"/>
        </w:rPr>
        <w:t>out[</w:t>
      </w:r>
      <w:proofErr w:type="spellStart"/>
      <w:proofErr w:type="gramEnd"/>
      <w:r w:rsidRPr="00A81696">
        <w:rPr>
          <w:lang w:val="en-US"/>
        </w:rPr>
        <w:t>iter</w:t>
      </w:r>
      <w:proofErr w:type="spellEnd"/>
      <w:r w:rsidRPr="00A81696">
        <w:rPr>
          <w:lang w:val="en-US"/>
        </w:rPr>
        <w:t>]&lt;-theta</w:t>
      </w:r>
    </w:p>
    <w:p w:rsidR="00CA2526" w:rsidRPr="00A81696" w:rsidRDefault="00CA2526" w:rsidP="00CA2526">
      <w:pPr>
        <w:spacing w:after="0" w:line="240" w:lineRule="auto"/>
        <w:rPr>
          <w:lang w:val="en-US"/>
        </w:rPr>
      </w:pPr>
      <w:r w:rsidRPr="00A81696">
        <w:rPr>
          <w:lang w:val="en-US"/>
        </w:rPr>
        <w:t>}</w:t>
      </w:r>
    </w:p>
    <w:p w:rsidR="00CA2526" w:rsidRPr="00A81696" w:rsidRDefault="00CA2526" w:rsidP="00CA2526">
      <w:pPr>
        <w:spacing w:after="0" w:line="240" w:lineRule="auto"/>
        <w:rPr>
          <w:lang w:val="en-US"/>
        </w:rPr>
      </w:pPr>
    </w:p>
    <w:p w:rsidR="00CA2526" w:rsidRPr="00A81696" w:rsidRDefault="00CA2526" w:rsidP="00CA2526">
      <w:pPr>
        <w:spacing w:after="0" w:line="240" w:lineRule="auto"/>
        <w:rPr>
          <w:lang w:val="en-US"/>
        </w:rPr>
      </w:pPr>
      <w:proofErr w:type="gramStart"/>
      <w:r w:rsidRPr="00A81696">
        <w:rPr>
          <w:lang w:val="en-US"/>
        </w:rPr>
        <w:t>return(</w:t>
      </w:r>
      <w:proofErr w:type="gramEnd"/>
      <w:r w:rsidRPr="00A81696">
        <w:rPr>
          <w:lang w:val="en-US"/>
        </w:rPr>
        <w:t>out)</w:t>
      </w:r>
    </w:p>
    <w:p w:rsidR="00CA2526" w:rsidRDefault="00CA2526" w:rsidP="00CA2526">
      <w:pPr>
        <w:spacing w:after="0" w:line="240" w:lineRule="auto"/>
        <w:rPr>
          <w:lang w:val="en-US"/>
        </w:rPr>
      </w:pPr>
      <w:r w:rsidRPr="00A81696">
        <w:rPr>
          <w:lang w:val="en-US"/>
        </w:rPr>
        <w:t>}</w:t>
      </w:r>
    </w:p>
    <w:p w:rsidR="00CA2526" w:rsidRDefault="00C357F2" w:rsidP="00CA2526">
      <w:pPr>
        <w:spacing w:after="0" w:line="240" w:lineRule="auto"/>
        <w:rPr>
          <w:ins w:id="228" w:author="Andy Royle-pr" w:date="2011-12-23T08:52:00Z"/>
          <w:lang w:val="en-US"/>
        </w:rPr>
      </w:pPr>
      <w:ins w:id="229" w:author="Andy Royle-pr" w:date="2011-12-23T08:52:00Z">
        <w:r>
          <w:rPr>
            <w:lang w:val="en-US"/>
          </w:rPr>
          <w:t>\end{verbatim}</w:t>
        </w:r>
      </w:ins>
    </w:p>
    <w:p w:rsidR="00C357F2" w:rsidRDefault="00C357F2" w:rsidP="00CA2526">
      <w:pPr>
        <w:spacing w:after="0" w:line="240" w:lineRule="auto"/>
        <w:rPr>
          <w:lang w:val="en-US"/>
        </w:rPr>
      </w:pPr>
    </w:p>
    <w:p w:rsidR="00CA2526" w:rsidRDefault="00CA2526" w:rsidP="00CA2526">
      <w:pPr>
        <w:spacing w:after="0" w:line="240" w:lineRule="auto"/>
        <w:rPr>
          <w:lang w:val="en-US"/>
        </w:rPr>
      </w:pPr>
      <w:r>
        <w:rPr>
          <w:lang w:val="en-US"/>
        </w:rPr>
        <w:t xml:space="preserve">The reason we sum the logs of the likelihood and the prior, rather than multiplying the original values, is simply computational. The product of small probabilities can be numbers very close to 0, which computers do not handle well. Thus we add the logarithms, sum, and </w:t>
      </w:r>
      <w:proofErr w:type="spellStart"/>
      <w:r>
        <w:rPr>
          <w:lang w:val="en-US"/>
        </w:rPr>
        <w:t>exponentiate</w:t>
      </w:r>
      <w:proofErr w:type="spellEnd"/>
      <w:r>
        <w:rPr>
          <w:lang w:val="en-US"/>
        </w:rPr>
        <w:t xml:space="preserve"> to</w:t>
      </w:r>
      <w:ins w:id="230" w:author="Andy Royle-pr" w:date="2011-12-23T08:53:00Z">
        <w:r w:rsidR="00C357F2">
          <w:rPr>
            <w:lang w:val="en-US"/>
          </w:rPr>
          <w:t xml:space="preserve"> achieve the desired result</w:t>
        </w:r>
      </w:ins>
      <w:del w:id="231" w:author="Andy Royle-pr" w:date="2011-12-23T08:53:00Z">
        <w:r w:rsidDel="00C357F2">
          <w:rPr>
            <w:lang w:val="en-US"/>
          </w:rPr>
          <w:delText xml:space="preserve"> get the same result</w:delText>
        </w:r>
      </w:del>
      <w:r>
        <w:rPr>
          <w:lang w:val="en-US"/>
        </w:rPr>
        <w:t xml:space="preserve">. Similarly, in case you have forgotten some elementary math, </w:t>
      </w:r>
      <w:ins w:id="232" w:author="Andy Royle-pr" w:date="2011-12-23T08:53:00Z">
        <w:r w:rsidR="00C357F2">
          <w:rPr>
            <w:lang w:val="en-US"/>
          </w:rPr>
          <w:t>$</w:t>
        </w:r>
      </w:ins>
      <w:r>
        <w:rPr>
          <w:lang w:val="en-US"/>
        </w:rPr>
        <w:t xml:space="preserve">x/y = </w:t>
      </w:r>
      <w:proofErr w:type="spellStart"/>
      <w:proofErr w:type="gramStart"/>
      <w:r>
        <w:rPr>
          <w:lang w:val="en-US"/>
        </w:rPr>
        <w:t>exp</w:t>
      </w:r>
      <w:proofErr w:type="spellEnd"/>
      <w:r>
        <w:rPr>
          <w:lang w:val="en-US"/>
        </w:rPr>
        <w:t>(</w:t>
      </w:r>
      <w:proofErr w:type="gramEnd"/>
      <w:r>
        <w:rPr>
          <w:lang w:val="en-US"/>
        </w:rPr>
        <w:t>log(x)-log(y))</w:t>
      </w:r>
      <w:ins w:id="233" w:author="Andy Royle-pr" w:date="2011-12-23T08:53:00Z">
        <w:r w:rsidR="00C357F2">
          <w:rPr>
            <w:lang w:val="en-US"/>
          </w:rPr>
          <w:t>$</w:t>
        </w:r>
      </w:ins>
      <w:r>
        <w:rPr>
          <w:lang w:val="en-US"/>
        </w:rPr>
        <w:t xml:space="preserve">, with the latter being favored for computational reasons. </w:t>
      </w:r>
    </w:p>
    <w:p w:rsidR="00CA2526" w:rsidRDefault="00CA2526" w:rsidP="00CA2526">
      <w:pPr>
        <w:spacing w:after="0" w:line="240" w:lineRule="auto"/>
        <w:rPr>
          <w:lang w:val="en-US"/>
        </w:rPr>
      </w:pPr>
    </w:p>
    <w:p w:rsidR="00CA2526" w:rsidRDefault="00CA2526" w:rsidP="00CA2526">
      <w:pPr>
        <w:rPr>
          <w:lang w:val="en-US"/>
        </w:rPr>
      </w:pPr>
      <w:r>
        <w:rPr>
          <w:lang w:val="en-US"/>
        </w:rPr>
        <w:t xml:space="preserve">Comparing MH sampling to Gibbs sampling, where all draws from the conditional distribution are used, in the MH algorithm we discard a portion of the candidate values, which inherently makes in less efficient than Gibbs sampling – the price you pay for its increased generality. </w:t>
      </w:r>
      <w:r w:rsidR="00430551">
        <w:rPr>
          <w:lang w:val="en-US"/>
        </w:rPr>
        <w:t xml:space="preserve"> </w:t>
      </w:r>
    </w:p>
    <w:p w:rsidR="00CA2526" w:rsidRDefault="00CA2526" w:rsidP="00CA2526">
      <w:pPr>
        <w:rPr>
          <w:lang w:val="en-US"/>
        </w:rPr>
      </w:pPr>
      <w:r>
        <w:rPr>
          <w:lang w:val="en-US"/>
        </w:rPr>
        <w:t xml:space="preserve">In Step 1 of the MH sampler we had to choose a variance for the Normal proposal distribution. Choice of the parameters that define our candidate distribution is also referred to as ‘tuning’, and it is important since adequate tuning will make your algorithm more efficient, i.e. your Markov chain will converge faster. The variance should be chosen so that (a) each step of drawing a new proposal value for theta can cover a reasonable distance in the parameter space, as otherwise, the random walk moves too slowly; and (b) proposal values are not rejected too often, as otherwise the random walk will ‘get stuck’ at specific values for too long.  As a rule of thumb, your candidate value should be accepted in about 40% of all cases. Acceptance rates of 20 – 80 % are probably ok, but anything below or above may well render your algorithm inefficient (this does not mean that it will give you wrong results – only that you will need more </w:t>
      </w:r>
      <w:proofErr w:type="gramStart"/>
      <w:r>
        <w:rPr>
          <w:lang w:val="en-US"/>
        </w:rPr>
        <w:t>iterations</w:t>
      </w:r>
      <w:proofErr w:type="gramEnd"/>
      <w:r>
        <w:rPr>
          <w:lang w:val="en-US"/>
        </w:rPr>
        <w:t xml:space="preserve"> to converge to the posterior distribution). In practice, tuning will require some ‘trial-and-error’ and some common sense. Or, one can use an adaptive phase, where the tuning parameter is automatically adjusted until it reaches a user-defined acceptance rate, at which point the adaptive phase ends and the actual Markov chain begins. This is computationally a little more advanced. Link and Barker </w:t>
      </w:r>
      <w:r w:rsidR="002A53CA">
        <w:rPr>
          <w:lang w:val="en-US"/>
        </w:rPr>
        <w:t>(</w:t>
      </w:r>
      <w:r w:rsidR="002A53CA" w:rsidRPr="002A53CA">
        <w:rPr>
          <w:highlight w:val="yellow"/>
          <w:lang w:val="en-US"/>
        </w:rPr>
        <w:t>YEAR</w:t>
      </w:r>
      <w:r w:rsidR="002A53CA">
        <w:rPr>
          <w:lang w:val="en-US"/>
        </w:rPr>
        <w:t xml:space="preserve">) </w:t>
      </w:r>
      <w:r>
        <w:rPr>
          <w:lang w:val="en-US"/>
        </w:rPr>
        <w:t>discuss this in more detail. It is important the samples drawn during the adaptive phase are discarded.</w:t>
      </w:r>
    </w:p>
    <w:p w:rsidR="00CA2526" w:rsidRDefault="00CA2526" w:rsidP="00CA2526">
      <w:pPr>
        <w:tabs>
          <w:tab w:val="left" w:pos="0"/>
        </w:tabs>
        <w:rPr>
          <w:lang w:val="en-US"/>
        </w:rPr>
      </w:pPr>
      <w:r>
        <w:rPr>
          <w:lang w:val="en-US"/>
        </w:rPr>
        <w:t xml:space="preserve">You can easily check acceptance rates for the parameters you monitor (that are part of your output) using the </w:t>
      </w:r>
      <w:proofErr w:type="spellStart"/>
      <w:proofErr w:type="gramStart"/>
      <w:r>
        <w:rPr>
          <w:lang w:val="en-US"/>
        </w:rPr>
        <w:t>rejectionRate</w:t>
      </w:r>
      <w:proofErr w:type="spellEnd"/>
      <w:r>
        <w:rPr>
          <w:lang w:val="en-US"/>
        </w:rPr>
        <w:t>(</w:t>
      </w:r>
      <w:proofErr w:type="gramEnd"/>
      <w:r>
        <w:rPr>
          <w:lang w:val="en-US"/>
        </w:rPr>
        <w:t xml:space="preserve">) function of the package coda (we will talk more about this package a little later on). Do not let the term ‘rejection rate’ confuse you; it is simply 1 – acceptance rate. There may be parameters – for example, individual values of a random effect or latent variables – that you do not want to save, though, and in our next example we will show you a way to monitor their acceptance rates with a few extra lines of code. </w:t>
      </w:r>
    </w:p>
    <w:p w:rsidR="00CA2526" w:rsidRPr="006E3AFE" w:rsidRDefault="00CA2526" w:rsidP="00CA2526">
      <w:pPr>
        <w:tabs>
          <w:tab w:val="left" w:pos="0"/>
        </w:tabs>
        <w:rPr>
          <w:lang w:val="en-US"/>
        </w:rPr>
      </w:pPr>
    </w:p>
    <w:p w:rsidR="00CA2526" w:rsidRDefault="00C357F2" w:rsidP="00C357F2">
      <w:pPr>
        <w:pStyle w:val="ListParagraph"/>
        <w:ind w:left="0"/>
        <w:rPr>
          <w:lang w:val="en-US"/>
        </w:rPr>
        <w:pPrChange w:id="234" w:author="Andy Royle-pr" w:date="2011-12-23T08:54:00Z">
          <w:pPr>
            <w:pStyle w:val="ListParagraph"/>
            <w:numPr>
              <w:numId w:val="3"/>
            </w:numPr>
            <w:ind w:left="0"/>
          </w:pPr>
        </w:pPrChange>
      </w:pPr>
      <w:ins w:id="235" w:author="Andy Royle-pr" w:date="2011-12-23T08:54:00Z">
        <w:r>
          <w:rPr>
            <w:lang w:val="en-US"/>
          </w:rPr>
          <w:t>\</w:t>
        </w:r>
        <w:proofErr w:type="gramStart"/>
        <w:r>
          <w:rPr>
            <w:lang w:val="en-US"/>
          </w:rPr>
          <w:t>subsection{</w:t>
        </w:r>
        <w:proofErr w:type="gramEnd"/>
        <w:r>
          <w:rPr>
            <w:lang w:val="en-US"/>
          </w:rPr>
          <w:t xml:space="preserve"> </w:t>
        </w:r>
      </w:ins>
      <w:r w:rsidR="00CA2526">
        <w:rPr>
          <w:lang w:val="en-US"/>
        </w:rPr>
        <w:t>Metropolis-within-Gibbs</w:t>
      </w:r>
      <w:ins w:id="236" w:author="Andy Royle-pr" w:date="2011-12-23T08:54:00Z">
        <w:r>
          <w:rPr>
            <w:lang w:val="en-US"/>
          </w:rPr>
          <w:t xml:space="preserve"> }</w:t>
        </w:r>
      </w:ins>
    </w:p>
    <w:p w:rsidR="00CA2526" w:rsidRDefault="00CA2526" w:rsidP="00CA2526">
      <w:pPr>
        <w:pStyle w:val="ListParagraph"/>
        <w:ind w:left="0"/>
        <w:rPr>
          <w:lang w:val="en-US"/>
        </w:rPr>
      </w:pPr>
      <w:r>
        <w:rPr>
          <w:lang w:val="en-US"/>
        </w:rPr>
        <w:t xml:space="preserve">One weakness of the MH sampler is that formulating the joint posterior </w:t>
      </w:r>
      <w:r w:rsidR="00AD7640">
        <w:rPr>
          <w:lang w:val="en-US"/>
        </w:rPr>
        <w:t xml:space="preserve">when evaluating whether to accept or reject the candidate values for theta </w:t>
      </w:r>
      <w:r>
        <w:rPr>
          <w:lang w:val="en-US"/>
        </w:rPr>
        <w:t xml:space="preserve">becomes increasingly complex or inefficient as the number of parameters in a model increases. It is probably going to sound like MCMC sampling is too good to be true – but in these cases you can simply combine MH sampling and Gibbs sampling. You can use Gibbs sampling to break down your high-dimensional parameter space into easy-to-handle one-dimensional conditional distributions and use MH sampling for these conditional distributions. Better yet – if you have some </w:t>
      </w:r>
      <w:proofErr w:type="spellStart"/>
      <w:r>
        <w:rPr>
          <w:lang w:val="en-US"/>
        </w:rPr>
        <w:t>conjugacy</w:t>
      </w:r>
      <w:proofErr w:type="spellEnd"/>
      <w:r>
        <w:rPr>
          <w:lang w:val="en-US"/>
        </w:rPr>
        <w:t xml:space="preserve"> in your model, you can use the more efficient Gibbs sampling for these parameters and one-dimensional MH for all the others. You have already seen the basics of how to build both types of algorithms, so we can jump straight into an example here and build a Metropolis-within-Gibbs algorithm.</w:t>
      </w:r>
    </w:p>
    <w:p w:rsidR="00CA2526" w:rsidRDefault="00CA2526" w:rsidP="00CA2526">
      <w:pPr>
        <w:pStyle w:val="ListParagraph"/>
        <w:ind w:left="0"/>
        <w:rPr>
          <w:lang w:val="en-US"/>
        </w:rPr>
      </w:pPr>
    </w:p>
    <w:p w:rsidR="00CA2526" w:rsidRPr="00016E59" w:rsidRDefault="00C357F2" w:rsidP="00CA2526">
      <w:pPr>
        <w:rPr>
          <w:b/>
          <w:i/>
          <w:lang w:val="en-US"/>
        </w:rPr>
      </w:pPr>
      <w:ins w:id="237" w:author="Andy Royle-pr" w:date="2011-12-23T08:55:00Z">
        <w:r>
          <w:rPr>
            <w:b/>
            <w:i/>
            <w:lang w:val="en-US"/>
          </w:rPr>
          <w:lastRenderedPageBreak/>
          <w:t>\</w:t>
        </w:r>
        <w:proofErr w:type="gramStart"/>
        <w:r>
          <w:rPr>
            <w:b/>
            <w:i/>
            <w:lang w:val="en-US"/>
          </w:rPr>
          <w:t>section{</w:t>
        </w:r>
        <w:proofErr w:type="gramEnd"/>
        <w:r>
          <w:rPr>
            <w:b/>
            <w:i/>
            <w:lang w:val="en-US"/>
          </w:rPr>
          <w:t xml:space="preserve"> </w:t>
        </w:r>
      </w:ins>
      <w:r w:rsidR="00CA2526" w:rsidRPr="00A33B26">
        <w:rPr>
          <w:b/>
          <w:i/>
          <w:lang w:val="en-US"/>
        </w:rPr>
        <w:t>GLMMs – Poisson regression with a random effect</w:t>
      </w:r>
      <w:ins w:id="238" w:author="Andy Royle-pr" w:date="2011-12-23T08:55:00Z">
        <w:r>
          <w:rPr>
            <w:b/>
            <w:i/>
            <w:lang w:val="en-US"/>
          </w:rPr>
          <w:t xml:space="preserve"> }</w:t>
        </w:r>
      </w:ins>
    </w:p>
    <w:p w:rsidR="00CA2526" w:rsidRDefault="00CA2526" w:rsidP="00CA2526">
      <w:pPr>
        <w:pStyle w:val="ListParagraph"/>
        <w:ind w:left="0"/>
        <w:rPr>
          <w:ins w:id="239" w:author="Andy Royle-pr" w:date="2011-12-23T08:55:00Z"/>
          <w:lang w:val="en-US"/>
        </w:rPr>
      </w:pPr>
      <w:r>
        <w:rPr>
          <w:lang w:val="en-US"/>
        </w:rPr>
        <w:t>Let’s assume a model that gets us closer to the problem we ultimately want to deal with – a GLMM. Here, we assume we have Poisson counts, y, from i plots in j different study sites, and we believe that the counts are influenced by some plot-specific covariate, x, but that there is also a random site effect. So our model is:</w:t>
      </w:r>
    </w:p>
    <w:p w:rsidR="00C357F2" w:rsidRDefault="00C357F2" w:rsidP="00CA2526">
      <w:pPr>
        <w:pStyle w:val="ListParagraph"/>
        <w:ind w:left="0"/>
        <w:rPr>
          <w:lang w:val="en-US"/>
        </w:rPr>
      </w:pPr>
      <w:ins w:id="240" w:author="Andy Royle-pr" w:date="2011-12-23T08:55:00Z">
        <w:r>
          <w:rPr>
            <w:lang w:val="en-US"/>
          </w:rPr>
          <w:t>\[</w:t>
        </w:r>
      </w:ins>
    </w:p>
    <w:p w:rsidR="00CA2526" w:rsidRDefault="00CA2526" w:rsidP="00CA2526">
      <w:pPr>
        <w:pStyle w:val="ListParagraph"/>
        <w:ind w:left="0"/>
        <w:rPr>
          <w:ins w:id="241" w:author="Andy Royle-pr" w:date="2011-12-23T08:55:00Z"/>
          <w:lang w:val="en-US"/>
        </w:rPr>
      </w:pPr>
      <w:proofErr w:type="spellStart"/>
      <w:proofErr w:type="gramStart"/>
      <w:r w:rsidRPr="00F54D10">
        <w:rPr>
          <w:lang w:val="en-US"/>
        </w:rPr>
        <w:t>yij</w:t>
      </w:r>
      <w:proofErr w:type="spellEnd"/>
      <w:proofErr w:type="gramEnd"/>
      <w:r w:rsidRPr="00F54D10">
        <w:rPr>
          <w:lang w:val="en-US"/>
        </w:rPr>
        <w:t xml:space="preserve"> </w:t>
      </w:r>
      <w:ins w:id="242" w:author="Andy Royle-pr" w:date="2011-12-23T08:55:00Z">
        <w:r w:rsidR="00C357F2">
          <w:rPr>
            <w:lang w:val="en-US"/>
          </w:rPr>
          <w:t>\</w:t>
        </w:r>
        <w:proofErr w:type="spellStart"/>
        <w:r w:rsidR="00C357F2">
          <w:rPr>
            <w:lang w:val="en-US"/>
          </w:rPr>
          <w:t>sim</w:t>
        </w:r>
      </w:ins>
      <w:proofErr w:type="spellEnd"/>
      <w:del w:id="243" w:author="Andy Royle-pr" w:date="2011-12-23T08:55:00Z">
        <w:r w:rsidRPr="00F54D10" w:rsidDel="00C357F2">
          <w:rPr>
            <w:lang w:val="en-US"/>
          </w:rPr>
          <w:delText>~</w:delText>
        </w:r>
      </w:del>
      <w:r w:rsidRPr="00F54D10">
        <w:rPr>
          <w:lang w:val="en-US"/>
        </w:rPr>
        <w:t xml:space="preserve"> Poisson (</w:t>
      </w:r>
      <w:proofErr w:type="spellStart"/>
      <w:r w:rsidRPr="00F54D10">
        <w:rPr>
          <w:lang w:val="en-US"/>
        </w:rPr>
        <w:t>lamij</w:t>
      </w:r>
      <w:proofErr w:type="spellEnd"/>
      <w:r w:rsidRPr="00F54D10">
        <w:rPr>
          <w:lang w:val="en-US"/>
        </w:rPr>
        <w:t>)</w:t>
      </w:r>
    </w:p>
    <w:p w:rsidR="00C357F2" w:rsidRDefault="00C357F2" w:rsidP="00CA2526">
      <w:pPr>
        <w:pStyle w:val="ListParagraph"/>
        <w:ind w:left="0"/>
        <w:rPr>
          <w:ins w:id="244" w:author="Andy Royle-pr" w:date="2011-12-23T08:55:00Z"/>
          <w:lang w:val="en-US"/>
        </w:rPr>
      </w:pPr>
      <w:ins w:id="245" w:author="Andy Royle-pr" w:date="2011-12-23T08:55:00Z">
        <w:r>
          <w:rPr>
            <w:lang w:val="en-US"/>
          </w:rPr>
          <w:t>\]</w:t>
        </w:r>
      </w:ins>
    </w:p>
    <w:p w:rsidR="00C357F2" w:rsidRPr="00F54D10" w:rsidRDefault="00C357F2" w:rsidP="00CA2526">
      <w:pPr>
        <w:pStyle w:val="ListParagraph"/>
        <w:ind w:left="0"/>
        <w:rPr>
          <w:lang w:val="en-US"/>
        </w:rPr>
      </w:pPr>
      <w:ins w:id="246" w:author="Andy Royle-pr" w:date="2011-12-23T08:55:00Z">
        <w:r>
          <w:rPr>
            <w:lang w:val="en-US"/>
          </w:rPr>
          <w:t>\[</w:t>
        </w:r>
      </w:ins>
    </w:p>
    <w:p w:rsidR="00CA2526" w:rsidRDefault="00CA2526" w:rsidP="00CA2526">
      <w:pPr>
        <w:pStyle w:val="ListParagraph"/>
        <w:ind w:left="0"/>
        <w:rPr>
          <w:ins w:id="247" w:author="Andy Royle-pr" w:date="2011-12-23T08:55:00Z"/>
          <w:lang w:val="en-US"/>
        </w:rPr>
      </w:pPr>
      <w:proofErr w:type="spellStart"/>
      <w:proofErr w:type="gramStart"/>
      <w:r w:rsidRPr="00F54D10">
        <w:rPr>
          <w:lang w:val="en-US"/>
        </w:rPr>
        <w:t>lamij</w:t>
      </w:r>
      <w:proofErr w:type="spellEnd"/>
      <w:proofErr w:type="gramEnd"/>
      <w:r w:rsidRPr="00F54D10">
        <w:rPr>
          <w:lang w:val="en-US"/>
        </w:rPr>
        <w:t xml:space="preserve"> = </w:t>
      </w:r>
      <w:proofErr w:type="spellStart"/>
      <w:r w:rsidRPr="00F54D10">
        <w:rPr>
          <w:lang w:val="en-US"/>
        </w:rPr>
        <w:t>exp</w:t>
      </w:r>
      <w:proofErr w:type="spellEnd"/>
      <w:r w:rsidRPr="00F54D10">
        <w:rPr>
          <w:lang w:val="en-US"/>
        </w:rPr>
        <w:t xml:space="preserve"> (</w:t>
      </w:r>
      <w:proofErr w:type="spellStart"/>
      <w:r w:rsidRPr="00F54D10">
        <w:rPr>
          <w:lang w:val="en-US"/>
        </w:rPr>
        <w:t>aj</w:t>
      </w:r>
      <w:proofErr w:type="spellEnd"/>
      <w:r w:rsidRPr="00F54D10">
        <w:rPr>
          <w:lang w:val="en-US"/>
        </w:rPr>
        <w:t xml:space="preserve"> + b*xi)</w:t>
      </w:r>
    </w:p>
    <w:p w:rsidR="00C357F2" w:rsidRPr="00F54D10" w:rsidRDefault="00C357F2" w:rsidP="00CA2526">
      <w:pPr>
        <w:pStyle w:val="ListParagraph"/>
        <w:ind w:left="0"/>
        <w:rPr>
          <w:lang w:val="en-US"/>
        </w:rPr>
      </w:pPr>
      <w:ins w:id="248" w:author="Andy Royle-pr" w:date="2011-12-23T08:55:00Z">
        <w:r>
          <w:rPr>
            <w:lang w:val="en-US"/>
          </w:rPr>
          <w:t>\]</w:t>
        </w:r>
      </w:ins>
    </w:p>
    <w:p w:rsidR="00CA2526" w:rsidRPr="00F54D10" w:rsidDel="00C357F2" w:rsidRDefault="00CA2526" w:rsidP="00CA2526">
      <w:pPr>
        <w:pStyle w:val="ListParagraph"/>
        <w:ind w:left="0"/>
        <w:rPr>
          <w:del w:id="249" w:author="Andy Royle-pr" w:date="2011-12-23T08:55:00Z"/>
          <w:lang w:val="en-US"/>
        </w:rPr>
      </w:pPr>
    </w:p>
    <w:p w:rsidR="00CA2526" w:rsidDel="00C357F2" w:rsidRDefault="00CA2526" w:rsidP="00CA2526">
      <w:pPr>
        <w:pStyle w:val="ListParagraph"/>
        <w:ind w:left="0"/>
        <w:rPr>
          <w:del w:id="250" w:author="Andy Royle-pr" w:date="2011-12-23T08:55:00Z"/>
          <w:lang w:val="en-US"/>
        </w:rPr>
      </w:pPr>
      <w:r>
        <w:rPr>
          <w:lang w:val="en-US"/>
        </w:rPr>
        <w:t>Let’s use a Normal prior</w:t>
      </w:r>
      <w:ins w:id="251" w:author="Andy Royle-pr" w:date="2011-12-23T08:55:00Z">
        <w:r w:rsidR="00C357F2">
          <w:rPr>
            <w:lang w:val="en-US"/>
          </w:rPr>
          <w:t>s</w:t>
        </w:r>
      </w:ins>
      <w:r>
        <w:rPr>
          <w:lang w:val="en-US"/>
        </w:rPr>
        <w:t xml:space="preserve"> on a and b, </w:t>
      </w:r>
      <w:ins w:id="252" w:author="Andy Royle-pr" w:date="2011-12-23T08:55:00Z">
        <w:r w:rsidR="00C357F2">
          <w:rPr>
            <w:lang w:val="en-US"/>
          </w:rPr>
          <w:t xml:space="preserve"> </w:t>
        </w:r>
      </w:ins>
    </w:p>
    <w:p w:rsidR="00C357F2" w:rsidRDefault="00C357F2" w:rsidP="00CA2526">
      <w:pPr>
        <w:pStyle w:val="ListParagraph"/>
        <w:ind w:left="0"/>
        <w:rPr>
          <w:ins w:id="253" w:author="Andy Royle-pr" w:date="2011-12-23T08:57:00Z"/>
          <w:lang w:val="en-US"/>
        </w:rPr>
      </w:pPr>
      <w:ins w:id="254" w:author="Andy Royle-pr" w:date="2011-12-23T08:57:00Z">
        <w:r>
          <w:rPr>
            <w:lang w:val="en-US"/>
          </w:rPr>
          <w:t>\[</w:t>
        </w:r>
      </w:ins>
    </w:p>
    <w:p w:rsidR="00C357F2" w:rsidRDefault="00CA2526" w:rsidP="00CA2526">
      <w:pPr>
        <w:pStyle w:val="ListParagraph"/>
        <w:ind w:left="0"/>
        <w:rPr>
          <w:ins w:id="255" w:author="Andy Royle-pr" w:date="2011-12-23T08:57:00Z"/>
          <w:lang w:val="pt-BR"/>
        </w:rPr>
      </w:pPr>
      <w:r w:rsidRPr="00F54D10">
        <w:rPr>
          <w:lang w:val="pt-BR"/>
        </w:rPr>
        <w:t>a</w:t>
      </w:r>
      <w:r w:rsidR="00E266B0">
        <w:rPr>
          <w:lang w:val="pt-BR"/>
        </w:rPr>
        <w:t>j</w:t>
      </w:r>
      <w:r w:rsidRPr="00F54D10">
        <w:rPr>
          <w:lang w:val="pt-BR"/>
        </w:rPr>
        <w:t xml:space="preserve"> </w:t>
      </w:r>
      <w:ins w:id="256" w:author="Andy Royle-pr" w:date="2011-12-23T08:55:00Z">
        <w:r w:rsidR="00C357F2">
          <w:rPr>
            <w:lang w:val="pt-BR"/>
          </w:rPr>
          <w:t>\sim</w:t>
        </w:r>
      </w:ins>
      <w:del w:id="257" w:author="Andy Royle-pr" w:date="2011-12-23T08:55:00Z">
        <w:r w:rsidRPr="00F54D10" w:rsidDel="00C357F2">
          <w:rPr>
            <w:lang w:val="pt-BR"/>
          </w:rPr>
          <w:delText>~</w:delText>
        </w:r>
      </w:del>
      <w:r w:rsidRPr="00F54D10">
        <w:rPr>
          <w:lang w:val="pt-BR"/>
        </w:rPr>
        <w:t xml:space="preserve"> Normal (mua, siga)</w:t>
      </w:r>
    </w:p>
    <w:p w:rsidR="00CA2526" w:rsidRPr="00F54D10" w:rsidDel="00C357F2" w:rsidRDefault="00C357F2" w:rsidP="00CA2526">
      <w:pPr>
        <w:pStyle w:val="ListParagraph"/>
        <w:ind w:left="0"/>
        <w:rPr>
          <w:del w:id="258" w:author="Andy Royle-pr" w:date="2011-12-23T08:55:00Z"/>
          <w:lang w:val="pt-BR"/>
        </w:rPr>
      </w:pPr>
      <w:ins w:id="259" w:author="Andy Royle-pr" w:date="2011-12-23T08:57:00Z">
        <w:r>
          <w:rPr>
            <w:lang w:val="pt-BR"/>
          </w:rPr>
          <w:t>\]</w:t>
        </w:r>
      </w:ins>
      <w:ins w:id="260" w:author="Andy Royle-pr" w:date="2011-12-23T08:55:00Z">
        <w:r>
          <w:rPr>
            <w:lang w:val="pt-BR"/>
          </w:rPr>
          <w:t xml:space="preserve"> and $</w:t>
        </w:r>
      </w:ins>
    </w:p>
    <w:p w:rsidR="00CA2526" w:rsidRPr="00F54D10" w:rsidRDefault="00CA2526" w:rsidP="00CA2526">
      <w:pPr>
        <w:pStyle w:val="ListParagraph"/>
        <w:ind w:left="0"/>
        <w:rPr>
          <w:lang w:val="pt-BR"/>
        </w:rPr>
      </w:pPr>
      <w:commentRangeStart w:id="261"/>
      <w:r w:rsidRPr="00F54D10">
        <w:rPr>
          <w:lang w:val="pt-BR"/>
        </w:rPr>
        <w:t xml:space="preserve">b </w:t>
      </w:r>
      <w:ins w:id="262" w:author="Andy Royle-pr" w:date="2011-12-23T08:55:00Z">
        <w:r w:rsidR="00C357F2">
          <w:rPr>
            <w:lang w:val="pt-BR"/>
          </w:rPr>
          <w:t>\sim</w:t>
        </w:r>
      </w:ins>
      <w:del w:id="263" w:author="Andy Royle-pr" w:date="2011-12-23T08:55:00Z">
        <w:r w:rsidRPr="00F54D10" w:rsidDel="00C357F2">
          <w:rPr>
            <w:lang w:val="pt-BR"/>
          </w:rPr>
          <w:delText>~</w:delText>
        </w:r>
      </w:del>
      <w:r w:rsidRPr="00F54D10">
        <w:rPr>
          <w:lang w:val="pt-BR"/>
        </w:rPr>
        <w:t xml:space="preserve"> Normal (mub, sigb)</w:t>
      </w:r>
      <w:ins w:id="264" w:author="Andy Royle-pr" w:date="2011-12-23T08:55:00Z">
        <w:r w:rsidR="00C357F2">
          <w:rPr>
            <w:lang w:val="pt-BR"/>
          </w:rPr>
          <w:t>$.</w:t>
        </w:r>
      </w:ins>
      <w:commentRangeEnd w:id="261"/>
      <w:ins w:id="265" w:author="Andy Royle-pr" w:date="2011-12-23T08:57:00Z">
        <w:r w:rsidR="00C357F2">
          <w:rPr>
            <w:rStyle w:val="CommentReference"/>
          </w:rPr>
          <w:commentReference w:id="261"/>
        </w:r>
      </w:ins>
    </w:p>
    <w:p w:rsidR="00CA2526" w:rsidRPr="00F54D10" w:rsidRDefault="00CA2526" w:rsidP="00CA2526">
      <w:pPr>
        <w:pStyle w:val="ListParagraph"/>
        <w:ind w:left="0"/>
        <w:rPr>
          <w:lang w:val="pt-BR"/>
        </w:rPr>
      </w:pPr>
    </w:p>
    <w:p w:rsidR="00CA2526" w:rsidRDefault="00CA2526" w:rsidP="00CA2526">
      <w:pPr>
        <w:pStyle w:val="ListParagraph"/>
        <w:ind w:left="0"/>
        <w:rPr>
          <w:lang w:val="en-US"/>
        </w:rPr>
      </w:pPr>
      <w:r>
        <w:rPr>
          <w:lang w:val="en-US"/>
        </w:rPr>
        <w:t xml:space="preserve">Since we want to estimate the random effect in this model, we do not specify </w:t>
      </w:r>
      <w:proofErr w:type="spellStart"/>
      <w:r>
        <w:rPr>
          <w:lang w:val="en-US"/>
        </w:rPr>
        <w:t>mua</w:t>
      </w:r>
      <w:proofErr w:type="spellEnd"/>
      <w:r>
        <w:rPr>
          <w:lang w:val="en-US"/>
        </w:rPr>
        <w:t xml:space="preserve"> and </w:t>
      </w:r>
      <w:proofErr w:type="spellStart"/>
      <w:r>
        <w:rPr>
          <w:lang w:val="en-US"/>
        </w:rPr>
        <w:t>siga</w:t>
      </w:r>
      <w:proofErr w:type="spellEnd"/>
      <w:r>
        <w:rPr>
          <w:lang w:val="en-US"/>
        </w:rPr>
        <w:t xml:space="preserve">, but instead, estimate them as well, so we have to specify </w:t>
      </w:r>
      <w:proofErr w:type="spellStart"/>
      <w:r>
        <w:rPr>
          <w:lang w:val="en-US"/>
        </w:rPr>
        <w:t>hyperpriors</w:t>
      </w:r>
      <w:proofErr w:type="spellEnd"/>
      <w:r>
        <w:rPr>
          <w:lang w:val="en-US"/>
        </w:rPr>
        <w:t xml:space="preserve"> for these parameters:</w:t>
      </w:r>
    </w:p>
    <w:p w:rsidR="00CA2526" w:rsidRPr="00F54D10" w:rsidRDefault="00C357F2" w:rsidP="00CA2526">
      <w:pPr>
        <w:pStyle w:val="ListParagraph"/>
        <w:ind w:left="0"/>
      </w:pPr>
      <w:ins w:id="266" w:author="Andy Royle-pr" w:date="2011-12-23T08:56:00Z">
        <w:r>
          <w:t>$</w:t>
        </w:r>
      </w:ins>
      <w:r w:rsidR="00CA2526" w:rsidRPr="00F54D10">
        <w:t>mua</w:t>
      </w:r>
      <w:ins w:id="267" w:author="Andy Royle-pr" w:date="2011-12-23T08:56:00Z">
        <w:r>
          <w:t>\sim</w:t>
        </w:r>
      </w:ins>
      <w:del w:id="268" w:author="Andy Royle-pr" w:date="2011-12-23T08:56:00Z">
        <w:r w:rsidR="00CA2526" w:rsidRPr="00F54D10" w:rsidDel="00C357F2">
          <w:delText>~</w:delText>
        </w:r>
      </w:del>
      <w:r w:rsidR="00CA2526" w:rsidRPr="00F54D10">
        <w:t>Normal(mu0, sig0)</w:t>
      </w:r>
      <w:ins w:id="269" w:author="Andy Royle-pr" w:date="2011-12-23T08:56:00Z">
        <w:r>
          <w:t>$</w:t>
        </w:r>
      </w:ins>
    </w:p>
    <w:p w:rsidR="00CA2526" w:rsidRPr="00F54D10" w:rsidRDefault="00C357F2" w:rsidP="00CA2526">
      <w:pPr>
        <w:pStyle w:val="ListParagraph"/>
        <w:ind w:left="0"/>
      </w:pPr>
      <w:ins w:id="270" w:author="Andy Royle-pr" w:date="2011-12-23T08:56:00Z">
        <w:r>
          <w:t>$</w:t>
        </w:r>
      </w:ins>
      <w:r w:rsidR="00CA2526" w:rsidRPr="00F54D10">
        <w:t>siga</w:t>
      </w:r>
      <w:ins w:id="271" w:author="Andy Royle-pr" w:date="2011-12-23T08:56:00Z">
        <w:r>
          <w:t>\sim</w:t>
        </w:r>
      </w:ins>
      <w:del w:id="272" w:author="Andy Royle-pr" w:date="2011-12-23T08:56:00Z">
        <w:r w:rsidR="00CA2526" w:rsidRPr="00F54D10" w:rsidDel="00C357F2">
          <w:delText>~</w:delText>
        </w:r>
      </w:del>
      <w:r w:rsidR="00CA2526" w:rsidRPr="00F54D10">
        <w:t>InvGamma(a0, b0)</w:t>
      </w:r>
      <w:ins w:id="273" w:author="Andy Royle-pr" w:date="2011-12-23T08:56:00Z">
        <w:r>
          <w:t>$</w:t>
        </w:r>
      </w:ins>
    </w:p>
    <w:p w:rsidR="00CA2526" w:rsidRPr="00F54D10" w:rsidRDefault="00CA2526" w:rsidP="00CA2526">
      <w:pPr>
        <w:pStyle w:val="ListParagraph"/>
        <w:ind w:left="0"/>
      </w:pPr>
    </w:p>
    <w:p w:rsidR="00CA2526" w:rsidRDefault="00CA2526" w:rsidP="00CA2526">
      <w:pPr>
        <w:pStyle w:val="ListParagraph"/>
        <w:ind w:left="0"/>
        <w:rPr>
          <w:lang w:val="en-US"/>
        </w:rPr>
      </w:pPr>
      <w:r>
        <w:rPr>
          <w:lang w:val="en-US"/>
        </w:rPr>
        <w:t>With the model fully specified, we can compile the full conditionals, breaking the multi-dimensional parameter space into one-dimensional components:</w:t>
      </w:r>
    </w:p>
    <w:p w:rsidR="00CA2526" w:rsidRDefault="00C357F2" w:rsidP="00CA2526">
      <w:pPr>
        <w:pStyle w:val="ListParagraph"/>
        <w:ind w:left="0"/>
        <w:rPr>
          <w:lang w:val="en-US"/>
        </w:rPr>
      </w:pPr>
      <w:ins w:id="274" w:author="Andy Royle-pr" w:date="2011-12-23T08:57:00Z">
        <w:r>
          <w:rPr>
            <w:lang w:val="en-US"/>
          </w:rPr>
          <w:t>\begin{</w:t>
        </w:r>
        <w:proofErr w:type="spellStart"/>
        <w:r>
          <w:rPr>
            <w:lang w:val="en-US"/>
          </w:rPr>
          <w:t>eqnarray</w:t>
        </w:r>
        <w:proofErr w:type="spellEnd"/>
        <w:r>
          <w:rPr>
            <w:lang w:val="en-US"/>
          </w:rPr>
          <w:t>*}</w:t>
        </w:r>
      </w:ins>
    </w:p>
    <w:p w:rsidR="00CA2526" w:rsidRPr="00CE3C18" w:rsidRDefault="00CA2526" w:rsidP="00CA2526">
      <w:pPr>
        <w:pStyle w:val="ListParagraph"/>
        <w:ind w:left="0"/>
        <w:rPr>
          <w:lang w:val="pt-BR"/>
        </w:rPr>
      </w:pPr>
      <w:r w:rsidRPr="00CE3C18">
        <w:rPr>
          <w:lang w:val="pt-BR"/>
        </w:rPr>
        <w:t xml:space="preserve">p(a1|a2,a3,…aj,b,y) </w:t>
      </w:r>
      <w:ins w:id="275" w:author="Andy Royle-pr" w:date="2011-12-23T08:57:00Z">
        <w:r w:rsidR="00C357F2">
          <w:rPr>
            <w:lang w:val="pt-BR"/>
          </w:rPr>
          <w:t xml:space="preserve"> &amp; \</w:t>
        </w:r>
      </w:ins>
      <w:r w:rsidRPr="00CE3C18">
        <w:rPr>
          <w:lang w:val="pt-BR"/>
        </w:rPr>
        <w:t xml:space="preserve">propto  </w:t>
      </w:r>
      <w:ins w:id="276" w:author="Andy Royle-pr" w:date="2011-12-23T08:57:00Z">
        <w:r w:rsidR="00C357F2">
          <w:rPr>
            <w:lang w:val="pt-BR"/>
          </w:rPr>
          <w:t xml:space="preserve">&amp; </w:t>
        </w:r>
      </w:ins>
      <w:r w:rsidRPr="00CE3C18">
        <w:rPr>
          <w:lang w:val="pt-BR"/>
        </w:rPr>
        <w:t>p(y</w:t>
      </w:r>
      <w:r>
        <w:rPr>
          <w:lang w:val="pt-BR"/>
        </w:rPr>
        <w:t>i1</w:t>
      </w:r>
      <w:r w:rsidRPr="00CE3C18">
        <w:rPr>
          <w:lang w:val="pt-BR"/>
        </w:rPr>
        <w:t>|a</w:t>
      </w:r>
      <w:r>
        <w:rPr>
          <w:lang w:val="pt-BR"/>
        </w:rPr>
        <w:t>1</w:t>
      </w:r>
      <w:r w:rsidRPr="00CE3C18">
        <w:rPr>
          <w:lang w:val="pt-BR"/>
        </w:rPr>
        <w:t>,b) * p(a1</w:t>
      </w:r>
      <w:r>
        <w:rPr>
          <w:lang w:val="pt-BR"/>
        </w:rPr>
        <w:t>|mua, siga</w:t>
      </w:r>
      <w:r w:rsidRPr="00CE3C18">
        <w:rPr>
          <w:lang w:val="pt-BR"/>
        </w:rPr>
        <w:t>)</w:t>
      </w:r>
      <w:ins w:id="277" w:author="Andy Royle-pr" w:date="2011-12-23T08:57:00Z">
        <w:r w:rsidR="00C357F2">
          <w:rPr>
            <w:lang w:val="pt-BR"/>
          </w:rPr>
          <w:t xml:space="preserve"> \\</w:t>
        </w:r>
      </w:ins>
    </w:p>
    <w:p w:rsidR="00CA2526" w:rsidRDefault="00CA2526" w:rsidP="00CA2526">
      <w:pPr>
        <w:pStyle w:val="ListParagraph"/>
        <w:ind w:left="0"/>
        <w:rPr>
          <w:ins w:id="278" w:author="Andy Royle-pr" w:date="2011-12-23T08:58:00Z"/>
          <w:lang w:val="pt-BR"/>
        </w:rPr>
      </w:pPr>
      <w:r w:rsidRPr="00CE3C18">
        <w:rPr>
          <w:lang w:val="pt-BR"/>
        </w:rPr>
        <w:tab/>
      </w:r>
      <w:ins w:id="279" w:author="Andy Royle-pr" w:date="2011-12-23T08:58:00Z">
        <w:r w:rsidR="00C357F2">
          <w:rPr>
            <w:lang w:val="pt-BR"/>
          </w:rPr>
          <w:t xml:space="preserve"> &amp; \</w:t>
        </w:r>
      </w:ins>
      <w:r w:rsidRPr="00CE3C18">
        <w:rPr>
          <w:lang w:val="pt-BR"/>
        </w:rPr>
        <w:t>propto</w:t>
      </w:r>
      <w:ins w:id="280" w:author="Andy Royle-pr" w:date="2011-12-23T08:58:00Z">
        <w:r w:rsidR="00C357F2">
          <w:rPr>
            <w:lang w:val="pt-BR"/>
          </w:rPr>
          <w:t xml:space="preserve"> &amp; </w:t>
        </w:r>
      </w:ins>
      <w:r w:rsidRPr="00CE3C18">
        <w:rPr>
          <w:lang w:val="pt-BR"/>
        </w:rPr>
        <w:t xml:space="preserve"> Poisson(y</w:t>
      </w:r>
      <w:r>
        <w:rPr>
          <w:lang w:val="pt-BR"/>
        </w:rPr>
        <w:t xml:space="preserve">i1| </w:t>
      </w:r>
      <w:r w:rsidRPr="00CE3C18">
        <w:rPr>
          <w:lang w:val="pt-BR"/>
        </w:rPr>
        <w:t>exp(a1 + b*x</w:t>
      </w:r>
      <w:r>
        <w:rPr>
          <w:lang w:val="pt-BR"/>
        </w:rPr>
        <w:t>[j=1]</w:t>
      </w:r>
      <w:r w:rsidRPr="00CE3C18">
        <w:rPr>
          <w:lang w:val="pt-BR"/>
        </w:rPr>
        <w:t>)) * Normal(a1|mu</w:t>
      </w:r>
      <w:r>
        <w:rPr>
          <w:lang w:val="pt-BR"/>
        </w:rPr>
        <w:t>a</w:t>
      </w:r>
      <w:r w:rsidRPr="00CE3C18">
        <w:rPr>
          <w:lang w:val="pt-BR"/>
        </w:rPr>
        <w:t>, sig</w:t>
      </w:r>
      <w:r>
        <w:rPr>
          <w:lang w:val="pt-BR"/>
        </w:rPr>
        <w:t>a</w:t>
      </w:r>
      <w:r w:rsidRPr="00CE3C18">
        <w:rPr>
          <w:lang w:val="pt-BR"/>
        </w:rPr>
        <w:t>)</w:t>
      </w:r>
    </w:p>
    <w:p w:rsidR="00C357F2" w:rsidRDefault="00C357F2" w:rsidP="00CA2526">
      <w:pPr>
        <w:pStyle w:val="ListParagraph"/>
        <w:ind w:left="0"/>
        <w:rPr>
          <w:ins w:id="281" w:author="Andy Royle-pr" w:date="2011-12-23T08:58:00Z"/>
          <w:lang w:val="pt-BR"/>
        </w:rPr>
      </w:pPr>
      <w:ins w:id="282" w:author="Andy Royle-pr" w:date="2011-12-23T08:58:00Z">
        <w:r>
          <w:rPr>
            <w:lang w:val="pt-BR"/>
          </w:rPr>
          <w:t>\end{eqnarray*}</w:t>
        </w:r>
      </w:ins>
    </w:p>
    <w:p w:rsidR="00C357F2" w:rsidRPr="00CE3C18" w:rsidRDefault="00C357F2" w:rsidP="00CA2526">
      <w:pPr>
        <w:pStyle w:val="ListParagraph"/>
        <w:ind w:left="0"/>
        <w:rPr>
          <w:lang w:val="pt-BR"/>
        </w:rPr>
      </w:pPr>
      <w:ins w:id="283" w:author="Andy Royle-pr" w:date="2011-12-23T08:58:00Z">
        <w:r>
          <w:rPr>
            <w:lang w:val="pt-BR"/>
          </w:rPr>
          <w:t>\begin{eqnarray*}</w:t>
        </w:r>
      </w:ins>
    </w:p>
    <w:p w:rsidR="00CA2526" w:rsidRPr="00CE3C18" w:rsidRDefault="00CA2526" w:rsidP="00CA2526">
      <w:pPr>
        <w:pStyle w:val="ListParagraph"/>
        <w:ind w:left="0"/>
        <w:rPr>
          <w:lang w:val="pt-BR"/>
        </w:rPr>
      </w:pPr>
      <w:r w:rsidRPr="00CE3C18">
        <w:rPr>
          <w:lang w:val="pt-BR"/>
        </w:rPr>
        <w:t>p(a2|a1,a3,…aj,b,y)</w:t>
      </w:r>
      <w:ins w:id="284" w:author="Andy Royle-pr" w:date="2011-12-23T08:58:00Z">
        <w:r w:rsidR="00C357F2">
          <w:rPr>
            <w:lang w:val="pt-BR"/>
          </w:rPr>
          <w:t xml:space="preserve"> &amp; \</w:t>
        </w:r>
      </w:ins>
      <w:del w:id="285" w:author="Andy Royle-pr" w:date="2011-12-23T08:58:00Z">
        <w:r w:rsidRPr="00CE3C18" w:rsidDel="00C357F2">
          <w:rPr>
            <w:lang w:val="pt-BR"/>
          </w:rPr>
          <w:delText xml:space="preserve"> </w:delText>
        </w:r>
      </w:del>
      <w:r w:rsidRPr="00CE3C18">
        <w:rPr>
          <w:lang w:val="pt-BR"/>
        </w:rPr>
        <w:t>propto</w:t>
      </w:r>
      <w:ins w:id="286" w:author="Andy Royle-pr" w:date="2011-12-23T08:58:00Z">
        <w:r w:rsidR="00C357F2">
          <w:rPr>
            <w:lang w:val="pt-BR"/>
          </w:rPr>
          <w:t>&amp;</w:t>
        </w:r>
      </w:ins>
      <w:r w:rsidRPr="00CE3C18">
        <w:rPr>
          <w:lang w:val="pt-BR"/>
        </w:rPr>
        <w:t xml:space="preserve">  p(y</w:t>
      </w:r>
      <w:r>
        <w:rPr>
          <w:lang w:val="pt-BR"/>
        </w:rPr>
        <w:t>i2</w:t>
      </w:r>
      <w:r w:rsidRPr="00CE3C18">
        <w:rPr>
          <w:lang w:val="pt-BR"/>
        </w:rPr>
        <w:t>|a</w:t>
      </w:r>
      <w:r>
        <w:rPr>
          <w:lang w:val="pt-BR"/>
        </w:rPr>
        <w:t>2</w:t>
      </w:r>
      <w:r w:rsidRPr="00CE3C18">
        <w:rPr>
          <w:lang w:val="pt-BR"/>
        </w:rPr>
        <w:t>,b) * p(a2</w:t>
      </w:r>
      <w:r>
        <w:rPr>
          <w:lang w:val="pt-BR"/>
        </w:rPr>
        <w:t>|mua, siga</w:t>
      </w:r>
      <w:r w:rsidRPr="00CE3C18">
        <w:rPr>
          <w:lang w:val="pt-BR"/>
        </w:rPr>
        <w:t>)</w:t>
      </w:r>
      <w:ins w:id="287" w:author="Andy Royle-pr" w:date="2011-12-23T08:58:00Z">
        <w:r w:rsidR="00C357F2">
          <w:rPr>
            <w:lang w:val="pt-BR"/>
          </w:rPr>
          <w:t xml:space="preserve"> \\</w:t>
        </w:r>
      </w:ins>
    </w:p>
    <w:p w:rsidR="00CA2526" w:rsidRDefault="00CA2526" w:rsidP="00CA2526">
      <w:pPr>
        <w:pStyle w:val="ListParagraph"/>
        <w:ind w:left="0"/>
        <w:rPr>
          <w:ins w:id="288" w:author="Andy Royle-pr" w:date="2011-12-23T08:58:00Z"/>
          <w:lang w:val="pt-BR"/>
        </w:rPr>
      </w:pPr>
      <w:r>
        <w:rPr>
          <w:lang w:val="pt-BR"/>
        </w:rPr>
        <w:tab/>
      </w:r>
      <w:ins w:id="289" w:author="Andy Royle-pr" w:date="2011-12-23T08:58:00Z">
        <w:r w:rsidR="00C357F2">
          <w:rPr>
            <w:lang w:val="pt-BR"/>
          </w:rPr>
          <w:t xml:space="preserve"> &amp; \</w:t>
        </w:r>
      </w:ins>
      <w:r>
        <w:rPr>
          <w:lang w:val="pt-BR"/>
        </w:rPr>
        <w:t xml:space="preserve">propto </w:t>
      </w:r>
      <w:ins w:id="290" w:author="Andy Royle-pr" w:date="2011-12-23T08:58:00Z">
        <w:r w:rsidR="00C357F2">
          <w:rPr>
            <w:lang w:val="pt-BR"/>
          </w:rPr>
          <w:t xml:space="preserve"> &amp; </w:t>
        </w:r>
      </w:ins>
      <w:r>
        <w:rPr>
          <w:lang w:val="pt-BR"/>
        </w:rPr>
        <w:t>Poisson(yi2</w:t>
      </w:r>
      <w:r w:rsidRPr="00CE3C18">
        <w:rPr>
          <w:lang w:val="pt-BR"/>
        </w:rPr>
        <w:t>|exp(a2 + b*x</w:t>
      </w:r>
      <w:r>
        <w:rPr>
          <w:lang w:val="pt-BR"/>
        </w:rPr>
        <w:t>[j=1]</w:t>
      </w:r>
      <w:r w:rsidRPr="00CE3C18">
        <w:rPr>
          <w:lang w:val="pt-BR"/>
        </w:rPr>
        <w:t>)) * Normal(a2|mu</w:t>
      </w:r>
      <w:r>
        <w:rPr>
          <w:lang w:val="pt-BR"/>
        </w:rPr>
        <w:t>a</w:t>
      </w:r>
      <w:r w:rsidRPr="00CE3C18">
        <w:rPr>
          <w:lang w:val="pt-BR"/>
        </w:rPr>
        <w:t>, sig</w:t>
      </w:r>
      <w:r>
        <w:rPr>
          <w:lang w:val="pt-BR"/>
        </w:rPr>
        <w:t>a</w:t>
      </w:r>
      <w:r w:rsidRPr="00CE3C18">
        <w:rPr>
          <w:lang w:val="pt-BR"/>
        </w:rPr>
        <w:t>)</w:t>
      </w:r>
    </w:p>
    <w:p w:rsidR="00C357F2" w:rsidRPr="00CE3C18" w:rsidRDefault="00C357F2" w:rsidP="00CA2526">
      <w:pPr>
        <w:pStyle w:val="ListParagraph"/>
        <w:ind w:left="0"/>
        <w:rPr>
          <w:lang w:val="pt-BR"/>
        </w:rPr>
      </w:pPr>
      <w:ins w:id="291" w:author="Andy Royle-pr" w:date="2011-12-23T08:58:00Z">
        <w:r>
          <w:rPr>
            <w:lang w:val="pt-BR"/>
          </w:rPr>
          <w:t>\end{eqnarray}</w:t>
        </w:r>
      </w:ins>
    </w:p>
    <w:p w:rsidR="00CA2526" w:rsidRDefault="00CA2526" w:rsidP="00CA2526">
      <w:pPr>
        <w:pStyle w:val="ListParagraph"/>
        <w:ind w:left="0"/>
        <w:rPr>
          <w:lang w:val="en-US"/>
        </w:rPr>
      </w:pPr>
      <w:proofErr w:type="gramStart"/>
      <w:r>
        <w:rPr>
          <w:lang w:val="en-US"/>
        </w:rPr>
        <w:t>and</w:t>
      </w:r>
      <w:proofErr w:type="gramEnd"/>
      <w:r>
        <w:rPr>
          <w:lang w:val="en-US"/>
        </w:rPr>
        <w:t xml:space="preserve"> so on for all elements of a.</w:t>
      </w:r>
    </w:p>
    <w:p w:rsidR="00CA2526" w:rsidRDefault="00C357F2" w:rsidP="00CA2526">
      <w:pPr>
        <w:pStyle w:val="ListParagraph"/>
        <w:ind w:left="0"/>
        <w:rPr>
          <w:lang w:val="en-US"/>
        </w:rPr>
      </w:pPr>
      <w:ins w:id="292" w:author="Andy Royle-pr" w:date="2011-12-23T08:59:00Z">
        <w:r>
          <w:rPr>
            <w:lang w:val="en-US"/>
          </w:rPr>
          <w:t>\begin{</w:t>
        </w:r>
        <w:proofErr w:type="spellStart"/>
        <w:r>
          <w:rPr>
            <w:lang w:val="en-US"/>
          </w:rPr>
          <w:t>eqnarray</w:t>
        </w:r>
        <w:proofErr w:type="spellEnd"/>
        <w:r>
          <w:rPr>
            <w:lang w:val="en-US"/>
          </w:rPr>
          <w:t>*}</w:t>
        </w:r>
      </w:ins>
    </w:p>
    <w:p w:rsidR="00CA2526" w:rsidRDefault="00CA2526" w:rsidP="00CA2526">
      <w:pPr>
        <w:pStyle w:val="ListParagraph"/>
        <w:ind w:left="0"/>
        <w:rPr>
          <w:lang w:val="en-US"/>
        </w:rPr>
      </w:pPr>
      <w:proofErr w:type="gramStart"/>
      <w:r>
        <w:rPr>
          <w:lang w:val="en-US"/>
        </w:rPr>
        <w:t>p(</w:t>
      </w:r>
      <w:proofErr w:type="spellStart"/>
      <w:proofErr w:type="gramEnd"/>
      <w:r>
        <w:rPr>
          <w:lang w:val="en-US"/>
        </w:rPr>
        <w:t>b|a,y</w:t>
      </w:r>
      <w:proofErr w:type="spellEnd"/>
      <w:r>
        <w:rPr>
          <w:lang w:val="en-US"/>
        </w:rPr>
        <w:t xml:space="preserve">) </w:t>
      </w:r>
      <w:ins w:id="293" w:author="Andy Royle-pr" w:date="2011-12-23T08:59:00Z">
        <w:r w:rsidR="00C357F2">
          <w:rPr>
            <w:lang w:val="en-US"/>
          </w:rPr>
          <w:t>&amp;\</w:t>
        </w:r>
      </w:ins>
      <w:proofErr w:type="spellStart"/>
      <w:r>
        <w:rPr>
          <w:lang w:val="en-US"/>
        </w:rPr>
        <w:t>propto</w:t>
      </w:r>
      <w:proofErr w:type="spellEnd"/>
      <w:r w:rsidRPr="00E47965">
        <w:rPr>
          <w:lang w:val="en-US"/>
        </w:rPr>
        <w:t xml:space="preserve"> </w:t>
      </w:r>
      <w:ins w:id="294" w:author="Andy Royle-pr" w:date="2011-12-23T08:59:00Z">
        <w:r w:rsidR="00C357F2">
          <w:rPr>
            <w:lang w:val="en-US"/>
          </w:rPr>
          <w:t xml:space="preserve">&amp; </w:t>
        </w:r>
      </w:ins>
      <w:r>
        <w:rPr>
          <w:lang w:val="en-US"/>
        </w:rPr>
        <w:t>p(</w:t>
      </w:r>
      <w:proofErr w:type="spellStart"/>
      <w:r>
        <w:rPr>
          <w:lang w:val="en-US"/>
        </w:rPr>
        <w:t>y|a,b</w:t>
      </w:r>
      <w:proofErr w:type="spellEnd"/>
      <w:r>
        <w:rPr>
          <w:lang w:val="en-US"/>
        </w:rPr>
        <w:t>) * p(b)</w:t>
      </w:r>
      <w:ins w:id="295" w:author="Andy Royle-pr" w:date="2011-12-23T08:59:00Z">
        <w:r w:rsidR="00C357F2">
          <w:rPr>
            <w:lang w:val="en-US"/>
          </w:rPr>
          <w:t xml:space="preserve"> \\</w:t>
        </w:r>
      </w:ins>
    </w:p>
    <w:p w:rsidR="00CA2526" w:rsidRDefault="00CA2526" w:rsidP="00CA2526">
      <w:pPr>
        <w:pStyle w:val="ListParagraph"/>
        <w:ind w:left="0"/>
        <w:rPr>
          <w:ins w:id="296" w:author="Andy Royle-pr" w:date="2011-12-23T08:59:00Z"/>
          <w:lang w:val="pt-BR"/>
        </w:rPr>
      </w:pPr>
      <w:r>
        <w:rPr>
          <w:lang w:val="en-US"/>
        </w:rPr>
        <w:tab/>
      </w:r>
      <w:ins w:id="297" w:author="Andy Royle-pr" w:date="2011-12-23T08:59:00Z">
        <w:r w:rsidR="00C357F2">
          <w:rPr>
            <w:lang w:val="en-US"/>
          </w:rPr>
          <w:t xml:space="preserve"> &amp;\</w:t>
        </w:r>
      </w:ins>
      <w:r w:rsidRPr="00F54D10">
        <w:rPr>
          <w:lang w:val="pt-BR"/>
        </w:rPr>
        <w:t>propto</w:t>
      </w:r>
      <w:ins w:id="298" w:author="Andy Royle-pr" w:date="2011-12-23T08:59:00Z">
        <w:r w:rsidR="00C357F2">
          <w:rPr>
            <w:lang w:val="pt-BR"/>
          </w:rPr>
          <w:t>&amp;</w:t>
        </w:r>
      </w:ins>
      <w:r w:rsidRPr="00F54D10">
        <w:rPr>
          <w:lang w:val="pt-BR"/>
        </w:rPr>
        <w:t xml:space="preserve"> </w:t>
      </w:r>
      <w:proofErr w:type="gramStart"/>
      <w:r w:rsidRPr="00F54D10">
        <w:rPr>
          <w:lang w:val="pt-BR"/>
        </w:rPr>
        <w:t>Poisson(</w:t>
      </w:r>
      <w:proofErr w:type="gramEnd"/>
      <w:r w:rsidRPr="00F54D10">
        <w:rPr>
          <w:lang w:val="pt-BR"/>
        </w:rPr>
        <w:t>y|exp(a + b*x)) *Normal(b|mub, sigb)</w:t>
      </w:r>
    </w:p>
    <w:p w:rsidR="00C357F2" w:rsidRPr="00F54D10" w:rsidRDefault="00C357F2" w:rsidP="00CA2526">
      <w:pPr>
        <w:pStyle w:val="ListParagraph"/>
        <w:ind w:left="0"/>
        <w:rPr>
          <w:lang w:val="pt-BR"/>
        </w:rPr>
      </w:pPr>
      <w:ins w:id="299" w:author="Andy Royle-pr" w:date="2011-12-23T08:59:00Z">
        <w:r>
          <w:rPr>
            <w:lang w:val="pt-BR"/>
          </w:rPr>
          <w:t>\end{eqnarray*}</w:t>
        </w:r>
      </w:ins>
    </w:p>
    <w:p w:rsidR="00CA2526" w:rsidRPr="00F54D10" w:rsidRDefault="00CA2526" w:rsidP="00CA2526">
      <w:pPr>
        <w:pStyle w:val="ListParagraph"/>
        <w:ind w:left="0"/>
        <w:rPr>
          <w:lang w:val="pt-BR"/>
        </w:rPr>
      </w:pPr>
    </w:p>
    <w:p w:rsidR="00CA2526" w:rsidRDefault="00CA2526" w:rsidP="00CA2526">
      <w:pPr>
        <w:pStyle w:val="ListParagraph"/>
        <w:ind w:left="0"/>
        <w:rPr>
          <w:ins w:id="300" w:author="Andy Royle-pr" w:date="2011-12-23T08:59:00Z"/>
          <w:lang w:val="en-US"/>
        </w:rPr>
      </w:pPr>
      <w:r>
        <w:rPr>
          <w:lang w:val="en-US"/>
        </w:rPr>
        <w:t xml:space="preserve">Finally, we need to update the </w:t>
      </w:r>
      <w:proofErr w:type="spellStart"/>
      <w:r>
        <w:rPr>
          <w:lang w:val="en-US"/>
        </w:rPr>
        <w:t>hyperparameters</w:t>
      </w:r>
      <w:proofErr w:type="spellEnd"/>
      <w:r>
        <w:rPr>
          <w:lang w:val="en-US"/>
        </w:rPr>
        <w:t xml:space="preserve"> for a:</w:t>
      </w:r>
    </w:p>
    <w:p w:rsidR="00C357F2" w:rsidRDefault="00C357F2" w:rsidP="00CA2526">
      <w:pPr>
        <w:pStyle w:val="ListParagraph"/>
        <w:ind w:left="0"/>
        <w:rPr>
          <w:lang w:val="en-US"/>
        </w:rPr>
      </w:pPr>
      <w:ins w:id="301" w:author="Andy Royle-pr" w:date="2011-12-23T08:59:00Z">
        <w:r>
          <w:rPr>
            <w:lang w:val="en-US"/>
          </w:rPr>
          <w:t>\[</w:t>
        </w:r>
      </w:ins>
    </w:p>
    <w:p w:rsidR="00CA2526" w:rsidRDefault="00CA2526" w:rsidP="00CA2526">
      <w:pPr>
        <w:pStyle w:val="ListParagraph"/>
        <w:ind w:left="0"/>
        <w:rPr>
          <w:ins w:id="302" w:author="Andy Royle-pr" w:date="2011-12-23T08:59:00Z"/>
          <w:lang w:val="pt-BR"/>
        </w:rPr>
      </w:pPr>
      <w:r w:rsidRPr="00F54D10">
        <w:rPr>
          <w:lang w:val="pt-BR"/>
        </w:rPr>
        <w:t xml:space="preserve">p(mua|a) </w:t>
      </w:r>
      <w:ins w:id="303" w:author="Andy Royle-pr" w:date="2011-12-23T08:59:00Z">
        <w:r w:rsidR="00C357F2">
          <w:rPr>
            <w:lang w:val="pt-BR"/>
          </w:rPr>
          <w:t>\</w:t>
        </w:r>
      </w:ins>
      <w:r w:rsidRPr="00F54D10">
        <w:rPr>
          <w:lang w:val="pt-BR"/>
        </w:rPr>
        <w:t xml:space="preserve">propto </w:t>
      </w:r>
      <w:r>
        <w:rPr>
          <w:lang w:val="pt-BR"/>
        </w:rPr>
        <w:t>p(a|mua, siga</w:t>
      </w:r>
      <w:r w:rsidRPr="00CE3C18">
        <w:rPr>
          <w:lang w:val="pt-BR"/>
        </w:rPr>
        <w:t>)</w:t>
      </w:r>
      <w:r>
        <w:rPr>
          <w:lang w:val="pt-BR"/>
        </w:rPr>
        <w:t xml:space="preserve"> *p(mua)</w:t>
      </w:r>
    </w:p>
    <w:p w:rsidR="00C357F2" w:rsidRDefault="00C357F2" w:rsidP="00CA2526">
      <w:pPr>
        <w:pStyle w:val="ListParagraph"/>
        <w:ind w:left="0"/>
        <w:rPr>
          <w:ins w:id="304" w:author="Andy Royle-pr" w:date="2011-12-23T08:59:00Z"/>
          <w:lang w:val="pt-BR"/>
        </w:rPr>
      </w:pPr>
      <w:ins w:id="305" w:author="Andy Royle-pr" w:date="2011-12-23T08:59:00Z">
        <w:r>
          <w:rPr>
            <w:lang w:val="pt-BR"/>
          </w:rPr>
          <w:t>\]</w:t>
        </w:r>
      </w:ins>
    </w:p>
    <w:p w:rsidR="00C357F2" w:rsidRPr="00F54D10" w:rsidRDefault="00C357F2" w:rsidP="00CA2526">
      <w:pPr>
        <w:pStyle w:val="ListParagraph"/>
        <w:ind w:left="0"/>
        <w:rPr>
          <w:lang w:val="pt-BR"/>
        </w:rPr>
      </w:pPr>
      <w:ins w:id="306" w:author="Andy Royle-pr" w:date="2011-12-23T08:59:00Z">
        <w:r>
          <w:rPr>
            <w:lang w:val="pt-BR"/>
          </w:rPr>
          <w:t>\[</w:t>
        </w:r>
      </w:ins>
    </w:p>
    <w:p w:rsidR="00CA2526" w:rsidRDefault="00CA2526" w:rsidP="00CA2526">
      <w:pPr>
        <w:pStyle w:val="ListParagraph"/>
        <w:ind w:left="0"/>
        <w:rPr>
          <w:ins w:id="307" w:author="Andy Royle-pr" w:date="2011-12-23T08:59:00Z"/>
          <w:lang w:val="pt-BR"/>
        </w:rPr>
      </w:pPr>
      <w:r w:rsidRPr="00F54D10">
        <w:rPr>
          <w:lang w:val="pt-BR"/>
        </w:rPr>
        <w:t xml:space="preserve">p(siga|a) </w:t>
      </w:r>
      <w:ins w:id="308" w:author="Andy Royle-pr" w:date="2011-12-23T08:59:00Z">
        <w:r w:rsidR="00C357F2">
          <w:rPr>
            <w:lang w:val="pt-BR"/>
          </w:rPr>
          <w:t>\</w:t>
        </w:r>
      </w:ins>
      <w:r w:rsidRPr="00F54D10">
        <w:rPr>
          <w:lang w:val="pt-BR"/>
        </w:rPr>
        <w:t xml:space="preserve">propto </w:t>
      </w:r>
      <w:r>
        <w:rPr>
          <w:lang w:val="pt-BR"/>
        </w:rPr>
        <w:t>p(a|mua, siga</w:t>
      </w:r>
      <w:r w:rsidRPr="00CE3C18">
        <w:rPr>
          <w:lang w:val="pt-BR"/>
        </w:rPr>
        <w:t>)</w:t>
      </w:r>
      <w:r>
        <w:rPr>
          <w:lang w:val="pt-BR"/>
        </w:rPr>
        <w:t xml:space="preserve"> *p(siga)</w:t>
      </w:r>
    </w:p>
    <w:p w:rsidR="00C357F2" w:rsidRPr="00F54D10" w:rsidRDefault="00C357F2" w:rsidP="00CA2526">
      <w:pPr>
        <w:pStyle w:val="ListParagraph"/>
        <w:ind w:left="0"/>
        <w:rPr>
          <w:lang w:val="pt-BR"/>
        </w:rPr>
      </w:pPr>
      <w:ins w:id="309" w:author="Andy Royle-pr" w:date="2011-12-23T08:59:00Z">
        <w:r>
          <w:rPr>
            <w:lang w:val="pt-BR"/>
          </w:rPr>
          <w:lastRenderedPageBreak/>
          <w:t>\]</w:t>
        </w:r>
      </w:ins>
    </w:p>
    <w:p w:rsidR="00CA2526" w:rsidRDefault="00CA2526" w:rsidP="00CA2526">
      <w:pPr>
        <w:pStyle w:val="ListParagraph"/>
        <w:ind w:left="0"/>
        <w:rPr>
          <w:lang w:val="en-US"/>
        </w:rPr>
      </w:pPr>
      <w:r>
        <w:rPr>
          <w:lang w:val="en-US"/>
        </w:rPr>
        <w:t xml:space="preserve">Since we assumed a to come from a Normal distribution, the choice of priors for </w:t>
      </w:r>
      <w:proofErr w:type="spellStart"/>
      <w:r>
        <w:rPr>
          <w:lang w:val="en-US"/>
        </w:rPr>
        <w:t>mua</w:t>
      </w:r>
      <w:proofErr w:type="spellEnd"/>
      <w:r>
        <w:rPr>
          <w:lang w:val="en-US"/>
        </w:rPr>
        <w:t xml:space="preserve"> – Normal – and </w:t>
      </w:r>
      <w:proofErr w:type="spellStart"/>
      <w:r>
        <w:rPr>
          <w:lang w:val="en-US"/>
        </w:rPr>
        <w:t>siga</w:t>
      </w:r>
      <w:proofErr w:type="spellEnd"/>
      <w:r>
        <w:rPr>
          <w:lang w:val="en-US"/>
        </w:rPr>
        <w:t xml:space="preserve"> – Inverse Gamma – leads to the same </w:t>
      </w:r>
      <w:proofErr w:type="spellStart"/>
      <w:r>
        <w:rPr>
          <w:lang w:val="en-US"/>
        </w:rPr>
        <w:t>conjucagy</w:t>
      </w:r>
      <w:proofErr w:type="spellEnd"/>
      <w:r>
        <w:rPr>
          <w:lang w:val="en-US"/>
        </w:rPr>
        <w:t xml:space="preserve"> we observed in our initial Normal model, so that both </w:t>
      </w:r>
      <w:proofErr w:type="spellStart"/>
      <w:r>
        <w:rPr>
          <w:lang w:val="en-US"/>
        </w:rPr>
        <w:t>hyperparameters</w:t>
      </w:r>
      <w:proofErr w:type="spellEnd"/>
      <w:r>
        <w:rPr>
          <w:lang w:val="en-US"/>
        </w:rPr>
        <w:t xml:space="preserve"> can be updated using Gibbs sampling.</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Now let’s build the updating steps for these full conditionals. Again, for the MH steps that update </w:t>
      </w:r>
      <w:proofErr w:type="gramStart"/>
      <w:r>
        <w:rPr>
          <w:lang w:val="en-US"/>
        </w:rPr>
        <w:t>a and</w:t>
      </w:r>
      <w:proofErr w:type="gramEnd"/>
      <w:r>
        <w:rPr>
          <w:lang w:val="en-US"/>
        </w:rPr>
        <w:t xml:space="preserve"> b we use Normal proposal distributions with standard deviations </w:t>
      </w:r>
      <w:proofErr w:type="spellStart"/>
      <w:r>
        <w:rPr>
          <w:lang w:val="en-US"/>
        </w:rPr>
        <w:t>sigha</w:t>
      </w:r>
      <w:proofErr w:type="spellEnd"/>
      <w:r>
        <w:rPr>
          <w:lang w:val="en-US"/>
        </w:rPr>
        <w:t xml:space="preserve"> and </w:t>
      </w:r>
      <w:proofErr w:type="spellStart"/>
      <w:r>
        <w:rPr>
          <w:lang w:val="en-US"/>
        </w:rPr>
        <w:t>sighb</w:t>
      </w:r>
      <w:proofErr w:type="spellEnd"/>
      <w:r>
        <w:rPr>
          <w:lang w:val="en-US"/>
        </w:rPr>
        <w:t>.</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First, we set the initial values </w:t>
      </w:r>
      <w:proofErr w:type="gramStart"/>
      <w:r>
        <w:rPr>
          <w:lang w:val="en-US"/>
        </w:rPr>
        <w:t>a(</w:t>
      </w:r>
      <w:proofErr w:type="gramEnd"/>
      <w:r>
        <w:rPr>
          <w:lang w:val="en-US"/>
        </w:rPr>
        <w:t xml:space="preserve">0) and b(0). Then, starting with a1, we draw </w:t>
      </w:r>
      <w:proofErr w:type="gramStart"/>
      <w:r>
        <w:rPr>
          <w:lang w:val="en-US"/>
        </w:rPr>
        <w:t>a1(</w:t>
      </w:r>
      <w:proofErr w:type="gramEnd"/>
      <w:r>
        <w:rPr>
          <w:lang w:val="en-US"/>
        </w:rPr>
        <w:t xml:space="preserve">1) from Normal (a1(0), </w:t>
      </w:r>
      <w:proofErr w:type="spellStart"/>
      <w:r>
        <w:rPr>
          <w:lang w:val="en-US"/>
        </w:rPr>
        <w:t>sigha</w:t>
      </w:r>
      <w:proofErr w:type="spellEnd"/>
      <w:r>
        <w:rPr>
          <w:lang w:val="en-US"/>
        </w:rPr>
        <w:t>), calculate the conditional posterior density of a1(0) and a1(1) and compare their ratios,</w:t>
      </w:r>
    </w:p>
    <w:p w:rsidR="00CA2526" w:rsidRDefault="00C357F2" w:rsidP="00CA2526">
      <w:pPr>
        <w:pStyle w:val="ListParagraph"/>
        <w:ind w:left="0"/>
        <w:rPr>
          <w:lang w:val="en-US"/>
        </w:rPr>
      </w:pPr>
      <w:ins w:id="310" w:author="Andy Royle-pr" w:date="2011-12-23T09:00:00Z">
        <w:r>
          <w:rPr>
            <w:lang w:val="en-US"/>
          </w:rPr>
          <w:t>\[</w:t>
        </w:r>
      </w:ins>
    </w:p>
    <w:p w:rsidR="00CA2526" w:rsidRDefault="00CA2526" w:rsidP="00CA2526">
      <w:pPr>
        <w:pStyle w:val="ListParagraph"/>
        <w:ind w:left="0"/>
        <w:rPr>
          <w:lang w:val="pt-BR"/>
        </w:rPr>
      </w:pPr>
      <w:r w:rsidRPr="00CE3C18">
        <w:rPr>
          <w:lang w:val="pt-BR"/>
        </w:rPr>
        <w:t>r = Poisson(y(j=1)|exp(a1(1) + b*x)) * Normal(a1(1)|mu</w:t>
      </w:r>
      <w:r>
        <w:rPr>
          <w:lang w:val="pt-BR"/>
        </w:rPr>
        <w:t>a</w:t>
      </w:r>
      <w:r w:rsidRPr="00CE3C18">
        <w:rPr>
          <w:lang w:val="pt-BR"/>
        </w:rPr>
        <w:t>, sig</w:t>
      </w:r>
      <w:r>
        <w:rPr>
          <w:lang w:val="pt-BR"/>
        </w:rPr>
        <w:t>a</w:t>
      </w:r>
      <w:r w:rsidRPr="00CE3C18">
        <w:rPr>
          <w:lang w:val="pt-BR"/>
        </w:rPr>
        <w:t>) / Poisson(y(j=1)|exp(a1(0) + b*x)) * Normal(a1(0)|mu</w:t>
      </w:r>
      <w:r>
        <w:rPr>
          <w:lang w:val="pt-BR"/>
        </w:rPr>
        <w:t>a</w:t>
      </w:r>
      <w:r w:rsidRPr="00CE3C18">
        <w:rPr>
          <w:lang w:val="pt-BR"/>
        </w:rPr>
        <w:t>, sig</w:t>
      </w:r>
      <w:r>
        <w:rPr>
          <w:lang w:val="pt-BR"/>
        </w:rPr>
        <w:t>a</w:t>
      </w:r>
      <w:r w:rsidRPr="00CE3C18">
        <w:rPr>
          <w:lang w:val="pt-BR"/>
        </w:rPr>
        <w:t>)</w:t>
      </w:r>
    </w:p>
    <w:p w:rsidR="00CA2526" w:rsidRPr="00CE3C18" w:rsidRDefault="00C357F2" w:rsidP="00CA2526">
      <w:pPr>
        <w:pStyle w:val="ListParagraph"/>
        <w:ind w:left="0"/>
        <w:rPr>
          <w:lang w:val="pt-BR"/>
        </w:rPr>
      </w:pPr>
      <w:ins w:id="311" w:author="Andy Royle-pr" w:date="2011-12-23T09:00:00Z">
        <w:r>
          <w:rPr>
            <w:lang w:val="pt-BR"/>
          </w:rPr>
          <w:t>\]</w:t>
        </w:r>
      </w:ins>
    </w:p>
    <w:p w:rsidR="00CA2526" w:rsidRDefault="00CA2526" w:rsidP="00CA2526">
      <w:pPr>
        <w:pStyle w:val="ListParagraph"/>
        <w:ind w:left="0"/>
        <w:rPr>
          <w:lang w:val="en-US"/>
        </w:rPr>
      </w:pPr>
      <w:proofErr w:type="gramStart"/>
      <w:r>
        <w:rPr>
          <w:lang w:val="en-US"/>
        </w:rPr>
        <w:t>and</w:t>
      </w:r>
      <w:proofErr w:type="gramEnd"/>
      <w:r>
        <w:rPr>
          <w:lang w:val="en-US"/>
        </w:rPr>
        <w:t xml:space="preserve"> accept a1(1) with probability min(r,1). We repeat this for all a’s. </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For b, we draw </w:t>
      </w:r>
      <w:proofErr w:type="gramStart"/>
      <w:r>
        <w:rPr>
          <w:lang w:val="en-US"/>
        </w:rPr>
        <w:t>b(</w:t>
      </w:r>
      <w:proofErr w:type="gramEnd"/>
      <w:r>
        <w:rPr>
          <w:lang w:val="en-US"/>
        </w:rPr>
        <w:t xml:space="preserve">1) from Normal (b(0), </w:t>
      </w:r>
      <w:proofErr w:type="spellStart"/>
      <w:r>
        <w:rPr>
          <w:lang w:val="en-US"/>
        </w:rPr>
        <w:t>sigbh</w:t>
      </w:r>
      <w:proofErr w:type="spellEnd"/>
      <w:r>
        <w:rPr>
          <w:lang w:val="en-US"/>
        </w:rPr>
        <w:t>), compare the posterior densities of b(0) and b(1),</w:t>
      </w:r>
    </w:p>
    <w:p w:rsidR="00CA2526" w:rsidRDefault="00251581" w:rsidP="00CA2526">
      <w:pPr>
        <w:pStyle w:val="ListParagraph"/>
        <w:ind w:left="0"/>
        <w:rPr>
          <w:lang w:val="en-US"/>
        </w:rPr>
      </w:pPr>
      <w:ins w:id="312" w:author="Andy Royle-pr" w:date="2011-12-23T09:00:00Z">
        <w:r>
          <w:rPr>
            <w:lang w:val="en-US"/>
          </w:rPr>
          <w:t>\[</w:t>
        </w:r>
      </w:ins>
    </w:p>
    <w:p w:rsidR="00CA2526" w:rsidRPr="00F54D10" w:rsidRDefault="00CA2526" w:rsidP="00CA2526">
      <w:pPr>
        <w:pStyle w:val="ListParagraph"/>
        <w:ind w:left="0"/>
        <w:rPr>
          <w:lang w:val="pt-BR"/>
        </w:rPr>
      </w:pPr>
      <w:r w:rsidRPr="00F54D10">
        <w:rPr>
          <w:lang w:val="pt-BR"/>
        </w:rPr>
        <w:t>r = Poisson(y|exp(a + b(1)*x)) *Normal(b(1)|mub,sigb) / Poisson(y|exp(a + b(0)*x)) *Normal(b(0)|mub,sigb),</w:t>
      </w:r>
    </w:p>
    <w:p w:rsidR="00CA2526" w:rsidRPr="00F54D10" w:rsidRDefault="00251581" w:rsidP="00CA2526">
      <w:pPr>
        <w:pStyle w:val="ListParagraph"/>
        <w:ind w:left="0"/>
        <w:rPr>
          <w:lang w:val="pt-BR"/>
        </w:rPr>
      </w:pPr>
      <w:ins w:id="313" w:author="Andy Royle-pr" w:date="2011-12-23T09:00:00Z">
        <w:r>
          <w:rPr>
            <w:lang w:val="pt-BR"/>
          </w:rPr>
          <w:t>\]</w:t>
        </w:r>
      </w:ins>
    </w:p>
    <w:p w:rsidR="00CA2526" w:rsidRDefault="00CA2526" w:rsidP="00CA2526">
      <w:pPr>
        <w:pStyle w:val="ListParagraph"/>
        <w:ind w:left="0"/>
        <w:rPr>
          <w:lang w:val="en-US"/>
        </w:rPr>
      </w:pPr>
      <w:proofErr w:type="gramStart"/>
      <w:r>
        <w:rPr>
          <w:lang w:val="en-US"/>
        </w:rPr>
        <w:t>and</w:t>
      </w:r>
      <w:proofErr w:type="gramEnd"/>
      <w:r>
        <w:rPr>
          <w:lang w:val="en-US"/>
        </w:rPr>
        <w:t xml:space="preserve"> accept b (1) with probability min(r,1).</w:t>
      </w:r>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 xml:space="preserve">For </w:t>
      </w:r>
      <w:proofErr w:type="spellStart"/>
      <w:r>
        <w:rPr>
          <w:lang w:val="en-US"/>
        </w:rPr>
        <w:t>mua</w:t>
      </w:r>
      <w:proofErr w:type="spellEnd"/>
      <w:r>
        <w:rPr>
          <w:lang w:val="en-US"/>
        </w:rPr>
        <w:t xml:space="preserve"> and </w:t>
      </w:r>
      <w:proofErr w:type="spellStart"/>
      <w:r>
        <w:rPr>
          <w:lang w:val="en-US"/>
        </w:rPr>
        <w:t>siga</w:t>
      </w:r>
      <w:proofErr w:type="spellEnd"/>
      <w:r>
        <w:rPr>
          <w:lang w:val="en-US"/>
        </w:rPr>
        <w:t>, we sample directly from the full conditional distributions (</w:t>
      </w:r>
      <w:proofErr w:type="spellStart"/>
      <w:r>
        <w:rPr>
          <w:lang w:val="en-US"/>
        </w:rPr>
        <w:t>Eq</w:t>
      </w:r>
      <w:proofErr w:type="spellEnd"/>
      <w:r>
        <w:rPr>
          <w:lang w:val="en-US"/>
        </w:rPr>
        <w:t xml:space="preserve"> XX and </w:t>
      </w:r>
      <w:proofErr w:type="spellStart"/>
      <w:r>
        <w:rPr>
          <w:lang w:val="en-US"/>
        </w:rPr>
        <w:t>Eq</w:t>
      </w:r>
      <w:proofErr w:type="spellEnd"/>
      <w:r>
        <w:rPr>
          <w:lang w:val="en-US"/>
        </w:rPr>
        <w:t xml:space="preserve"> XX):</w:t>
      </w:r>
    </w:p>
    <w:p w:rsidR="00CA2526" w:rsidRDefault="00251581" w:rsidP="00CA2526">
      <w:pPr>
        <w:pStyle w:val="ListParagraph"/>
        <w:ind w:left="0"/>
        <w:rPr>
          <w:lang w:val="en-US"/>
        </w:rPr>
      </w:pPr>
      <w:ins w:id="314" w:author="Andy Royle-pr" w:date="2011-12-23T09:00:00Z">
        <w:r>
          <w:rPr>
            <w:lang w:val="en-US"/>
          </w:rPr>
          <w:t>\[</w:t>
        </w:r>
      </w:ins>
    </w:p>
    <w:p w:rsidR="00251581" w:rsidRDefault="00CA2526" w:rsidP="00CA2526">
      <w:pPr>
        <w:pStyle w:val="ListParagraph"/>
        <w:ind w:left="0"/>
        <w:rPr>
          <w:ins w:id="315" w:author="Andy Royle-pr" w:date="2011-12-23T09:00:00Z"/>
          <w:lang w:val="pt-BR"/>
        </w:rPr>
      </w:pPr>
      <w:r w:rsidRPr="00F54D10">
        <w:rPr>
          <w:lang w:val="pt-BR"/>
        </w:rPr>
        <w:t xml:space="preserve">mua(1) </w:t>
      </w:r>
      <w:ins w:id="316" w:author="Andy Royle-pr" w:date="2011-12-23T09:00:00Z">
        <w:r w:rsidR="00251581">
          <w:rPr>
            <w:lang w:val="pt-BR"/>
          </w:rPr>
          <w:t>\sim</w:t>
        </w:r>
      </w:ins>
      <w:del w:id="317" w:author="Andy Royle-pr" w:date="2011-12-23T09:00:00Z">
        <w:r w:rsidRPr="00F54D10" w:rsidDel="00251581">
          <w:rPr>
            <w:lang w:val="pt-BR"/>
          </w:rPr>
          <w:delText>~</w:delText>
        </w:r>
      </w:del>
      <w:r w:rsidRPr="00F54D10">
        <w:rPr>
          <w:lang w:val="pt-BR"/>
        </w:rPr>
        <w:t xml:space="preserve"> Normal (mun, sign)</w:t>
      </w:r>
    </w:p>
    <w:p w:rsidR="00CA2526" w:rsidRPr="00F54D10" w:rsidRDefault="00251581" w:rsidP="00CA2526">
      <w:pPr>
        <w:pStyle w:val="ListParagraph"/>
        <w:ind w:left="0"/>
        <w:rPr>
          <w:lang w:val="pt-BR"/>
        </w:rPr>
      </w:pPr>
      <w:ins w:id="318" w:author="Andy Royle-pr" w:date="2011-12-23T09:00:00Z">
        <w:r>
          <w:rPr>
            <w:lang w:val="pt-BR"/>
          </w:rPr>
          <w:t>\]</w:t>
        </w:r>
      </w:ins>
      <w:r w:rsidR="00CA2526" w:rsidRPr="00F54D10">
        <w:rPr>
          <w:lang w:val="pt-BR"/>
        </w:rPr>
        <w:tab/>
      </w:r>
    </w:p>
    <w:p w:rsidR="00CA2526" w:rsidRPr="00F54D10" w:rsidRDefault="00CA2526" w:rsidP="00CA2526">
      <w:pPr>
        <w:rPr>
          <w:lang w:val="pt-BR"/>
        </w:rPr>
      </w:pPr>
      <w:r w:rsidRPr="00F54D10">
        <w:rPr>
          <w:lang w:val="pt-BR"/>
        </w:rPr>
        <w:t xml:space="preserve">where </w:t>
      </w:r>
      <w:ins w:id="319" w:author="Andy Royle-pr" w:date="2011-12-23T09:00:00Z">
        <w:r w:rsidR="00251581">
          <w:rPr>
            <w:lang w:val="pt-BR"/>
          </w:rPr>
          <w:t>$</w:t>
        </w:r>
      </w:ins>
      <w:r w:rsidRPr="00F54D10">
        <w:rPr>
          <w:lang w:val="pt-BR"/>
        </w:rPr>
        <w:t xml:space="preserve">mun =  (siga(0) / siga(0)  +na* sig0)*  mu0 + (na * sig0/ siga(0)  +na* sig0) *abar(1) </w:t>
      </w:r>
    </w:p>
    <w:p w:rsidR="00CA2526" w:rsidRPr="00F54D10" w:rsidRDefault="00CA2526" w:rsidP="00CA2526">
      <w:pPr>
        <w:rPr>
          <w:lang w:val="en-US"/>
        </w:rPr>
      </w:pPr>
      <w:proofErr w:type="gramStart"/>
      <w:r w:rsidRPr="00F54D10">
        <w:rPr>
          <w:lang w:val="en-US"/>
        </w:rPr>
        <w:t>and</w:t>
      </w:r>
      <w:proofErr w:type="gramEnd"/>
      <w:r w:rsidRPr="00F54D10">
        <w:rPr>
          <w:lang w:val="en-US"/>
        </w:rPr>
        <w:t xml:space="preserve"> sign= </w:t>
      </w:r>
      <w:proofErr w:type="spellStart"/>
      <w:r w:rsidRPr="00F54D10">
        <w:rPr>
          <w:lang w:val="en-US"/>
        </w:rPr>
        <w:t>siga</w:t>
      </w:r>
      <w:proofErr w:type="spellEnd"/>
      <w:r w:rsidRPr="00F54D10">
        <w:rPr>
          <w:lang w:val="en-US"/>
        </w:rPr>
        <w:t>(0) * sig0/ (</w:t>
      </w:r>
      <w:proofErr w:type="spellStart"/>
      <w:r w:rsidRPr="00F54D10">
        <w:rPr>
          <w:lang w:val="en-US"/>
        </w:rPr>
        <w:t>siga</w:t>
      </w:r>
      <w:proofErr w:type="spellEnd"/>
      <w:r w:rsidRPr="00F54D10">
        <w:rPr>
          <w:lang w:val="en-US"/>
        </w:rPr>
        <w:t>(0) + n*sig0)</w:t>
      </w:r>
      <w:ins w:id="320" w:author="Andy Royle-pr" w:date="2011-12-23T09:00:00Z">
        <w:r w:rsidR="00251581">
          <w:rPr>
            <w:lang w:val="en-US"/>
          </w:rPr>
          <w:t>$</w:t>
        </w:r>
      </w:ins>
    </w:p>
    <w:p w:rsidR="00CA2526" w:rsidRPr="00F54D10" w:rsidDel="00251581" w:rsidRDefault="00CA2526" w:rsidP="00CA2526">
      <w:pPr>
        <w:spacing w:after="0"/>
        <w:rPr>
          <w:del w:id="321" w:author="Andy Royle-pr" w:date="2011-12-23T09:01:00Z"/>
          <w:lang w:val="en-US"/>
        </w:rPr>
      </w:pPr>
      <w:r w:rsidRPr="00F54D10">
        <w:rPr>
          <w:lang w:val="en-US"/>
        </w:rPr>
        <w:t xml:space="preserve">Here, </w:t>
      </w:r>
      <w:proofErr w:type="spellStart"/>
      <w:r w:rsidRPr="00F54D10">
        <w:rPr>
          <w:lang w:val="en-US"/>
        </w:rPr>
        <w:t>abar</w:t>
      </w:r>
      <w:proofErr w:type="spellEnd"/>
      <w:r w:rsidRPr="00F54D10">
        <w:rPr>
          <w:lang w:val="en-US"/>
        </w:rPr>
        <w:t xml:space="preserve"> is the current mean of the vector a</w:t>
      </w:r>
      <w:r w:rsidR="00AD7640">
        <w:rPr>
          <w:lang w:val="en-US"/>
        </w:rPr>
        <w:t>,</w:t>
      </w:r>
      <w:r w:rsidRPr="00F54D10">
        <w:rPr>
          <w:lang w:val="en-US"/>
        </w:rPr>
        <w:t xml:space="preserve"> which we updated before, and </w:t>
      </w:r>
      <w:proofErr w:type="spellStart"/>
      <w:proofErr w:type="gramStart"/>
      <w:r w:rsidRPr="00F54D10">
        <w:rPr>
          <w:lang w:val="en-US"/>
        </w:rPr>
        <w:t>na</w:t>
      </w:r>
      <w:proofErr w:type="spellEnd"/>
      <w:proofErr w:type="gramEnd"/>
      <w:r w:rsidRPr="00F54D10">
        <w:rPr>
          <w:lang w:val="en-US"/>
        </w:rPr>
        <w:t xml:space="preserve"> is the length of a. For </w:t>
      </w:r>
      <w:proofErr w:type="spellStart"/>
      <w:r w:rsidRPr="00F54D10">
        <w:rPr>
          <w:lang w:val="en-US"/>
        </w:rPr>
        <w:t>siga</w:t>
      </w:r>
      <w:proofErr w:type="spellEnd"/>
      <w:r w:rsidRPr="00F54D10">
        <w:rPr>
          <w:lang w:val="en-US"/>
        </w:rPr>
        <w:t xml:space="preserve"> we use</w:t>
      </w:r>
      <w:ins w:id="322" w:author="Andy Royle-pr" w:date="2011-12-23T09:01:00Z">
        <w:r w:rsidR="00251581">
          <w:rPr>
            <w:lang w:val="en-US"/>
          </w:rPr>
          <w:t xml:space="preserve"> $</w:t>
        </w:r>
      </w:ins>
    </w:p>
    <w:p w:rsidR="00CA2526" w:rsidRPr="00F54D10" w:rsidDel="00251581" w:rsidRDefault="00CA2526" w:rsidP="00CA2526">
      <w:pPr>
        <w:spacing w:after="0"/>
        <w:rPr>
          <w:del w:id="323" w:author="Andy Royle-pr" w:date="2011-12-23T09:01:00Z"/>
          <w:lang w:val="en-US"/>
        </w:rPr>
      </w:pPr>
    </w:p>
    <w:p w:rsidR="00CA2526" w:rsidRPr="00F54D10" w:rsidRDefault="00CA2526" w:rsidP="00CA2526">
      <w:pPr>
        <w:pStyle w:val="ListParagraph"/>
        <w:ind w:left="0"/>
      </w:pPr>
      <w:r w:rsidRPr="00F54D10">
        <w:t>siga(1)</w:t>
      </w:r>
      <w:ins w:id="324" w:author="Andy Royle-pr" w:date="2011-12-23T09:01:00Z">
        <w:r w:rsidR="00251581">
          <w:t>\sim</w:t>
        </w:r>
      </w:ins>
      <w:del w:id="325" w:author="Andy Royle-pr" w:date="2011-12-23T09:01:00Z">
        <w:r w:rsidRPr="00F54D10" w:rsidDel="00251581">
          <w:delText>~</w:delText>
        </w:r>
      </w:del>
      <w:r w:rsidRPr="00697102">
        <w:t xml:space="preserve"> </w:t>
      </w:r>
      <w:r w:rsidRPr="00CE3C18">
        <w:t>Inv Gamma (an, bn)</w:t>
      </w:r>
      <w:ins w:id="326" w:author="Andy Royle-pr" w:date="2011-12-23T09:01:00Z">
        <w:r w:rsidR="00251581">
          <w:t>$,</w:t>
        </w:r>
      </w:ins>
      <w:del w:id="327" w:author="Andy Royle-pr" w:date="2011-12-23T09:01:00Z">
        <w:r w:rsidRPr="00CE3C18" w:rsidDel="00251581">
          <w:delText>,</w:delText>
        </w:r>
      </w:del>
    </w:p>
    <w:p w:rsidR="00CA2526" w:rsidDel="00251581" w:rsidRDefault="00CA2526" w:rsidP="00CA2526">
      <w:pPr>
        <w:rPr>
          <w:del w:id="328" w:author="Andy Royle-pr" w:date="2011-12-23T09:01:00Z"/>
          <w:lang w:val="en-US"/>
        </w:rPr>
      </w:pPr>
      <w:proofErr w:type="gramStart"/>
      <w:r w:rsidRPr="00FC403D">
        <w:rPr>
          <w:lang w:val="en-US"/>
        </w:rPr>
        <w:t>where</w:t>
      </w:r>
      <w:r>
        <w:rPr>
          <w:lang w:val="en-US"/>
        </w:rPr>
        <w:t xml:space="preserve">  </w:t>
      </w:r>
      <w:ins w:id="329" w:author="Andy Royle-pr" w:date="2011-12-23T09:01:00Z">
        <w:r w:rsidR="00251581">
          <w:rPr>
            <w:lang w:val="en-US"/>
          </w:rPr>
          <w:t>$</w:t>
        </w:r>
      </w:ins>
      <w:proofErr w:type="gramEnd"/>
      <w:r>
        <w:rPr>
          <w:lang w:val="en-US"/>
        </w:rPr>
        <w:t xml:space="preserve">an = </w:t>
      </w:r>
      <w:proofErr w:type="spellStart"/>
      <w:r>
        <w:rPr>
          <w:lang w:val="en-US"/>
        </w:rPr>
        <w:t>na</w:t>
      </w:r>
      <w:proofErr w:type="spellEnd"/>
      <w:r>
        <w:rPr>
          <w:lang w:val="en-US"/>
        </w:rPr>
        <w:t>/2   + a0</w:t>
      </w:r>
      <w:ins w:id="330" w:author="Andy Royle-pr" w:date="2011-12-23T09:01:00Z">
        <w:r w:rsidR="00251581">
          <w:rPr>
            <w:lang w:val="en-US"/>
          </w:rPr>
          <w:t xml:space="preserve">$, and </w:t>
        </w:r>
      </w:ins>
    </w:p>
    <w:p w:rsidR="00CA2526" w:rsidRDefault="00251581" w:rsidP="00CA2526">
      <w:pPr>
        <w:rPr>
          <w:lang w:val="en-US"/>
        </w:rPr>
      </w:pPr>
      <w:ins w:id="331" w:author="Andy Royle-pr" w:date="2011-12-23T09:01:00Z">
        <w:r>
          <w:rPr>
            <w:lang w:val="en-US"/>
          </w:rPr>
          <w:t>$</w:t>
        </w:r>
      </w:ins>
      <w:proofErr w:type="spellStart"/>
      <w:r w:rsidR="00CA2526">
        <w:rPr>
          <w:lang w:val="en-US"/>
        </w:rPr>
        <w:t>bn</w:t>
      </w:r>
      <w:proofErr w:type="spellEnd"/>
      <w:r w:rsidR="00CA2526">
        <w:rPr>
          <w:lang w:val="en-US"/>
        </w:rPr>
        <w:t xml:space="preserve"> = </w:t>
      </w:r>
      <w:ins w:id="332" w:author="Andy Royle-pr" w:date="2011-12-23T09:01:00Z">
        <w:r>
          <w:rPr>
            <w:lang w:val="en-US"/>
          </w:rPr>
          <w:t>1/2</w:t>
        </w:r>
      </w:ins>
      <w:del w:id="333" w:author="Andy Royle-pr" w:date="2011-12-23T09:01:00Z">
        <w:r w:rsidR="00CA2526" w:rsidDel="00251581">
          <w:rPr>
            <w:lang w:val="en-US"/>
          </w:rPr>
          <w:delText>½</w:delText>
        </w:r>
      </w:del>
      <w:r w:rsidR="00CA2526">
        <w:rPr>
          <w:lang w:val="en-US"/>
        </w:rPr>
        <w:t xml:space="preserve"> </w:t>
      </w:r>
      <w:ins w:id="334" w:author="Andy Royle-pr" w:date="2011-12-23T09:01:00Z">
        <w:r>
          <w:rPr>
            <w:lang w:val="en-US"/>
          </w:rPr>
          <w:t>\Sigma</w:t>
        </w:r>
      </w:ins>
      <w:del w:id="335" w:author="Andy Royle-pr" w:date="2011-12-23T09:01:00Z">
        <w:r w:rsidR="00CA2526" w:rsidDel="00251581">
          <w:rPr>
            <w:rFonts w:cstheme="minorHAnsi"/>
            <w:lang w:val="en-US"/>
          </w:rPr>
          <w:delText>Σ</w:delText>
        </w:r>
      </w:del>
      <w:r w:rsidR="00CA2526">
        <w:rPr>
          <w:lang w:val="en-US"/>
        </w:rPr>
        <w:t xml:space="preserve"> (</w:t>
      </w:r>
      <w:proofErr w:type="gramStart"/>
      <w:r w:rsidR="00CA2526">
        <w:rPr>
          <w:lang w:val="en-US"/>
        </w:rPr>
        <w:t>a(</w:t>
      </w:r>
      <w:proofErr w:type="gramEnd"/>
      <w:r w:rsidR="00CA2526">
        <w:rPr>
          <w:lang w:val="en-US"/>
        </w:rPr>
        <w:t>1)-</w:t>
      </w:r>
      <w:proofErr w:type="spellStart"/>
      <w:r w:rsidR="00CA2526">
        <w:rPr>
          <w:lang w:val="en-US"/>
        </w:rPr>
        <w:t>mua</w:t>
      </w:r>
      <w:proofErr w:type="spellEnd"/>
      <w:r w:rsidR="00CA2526">
        <w:rPr>
          <w:lang w:val="en-US"/>
        </w:rPr>
        <w:t>(1))^2+ b0</w:t>
      </w:r>
      <w:ins w:id="336" w:author="Andy Royle-pr" w:date="2011-12-23T09:01:00Z">
        <w:r>
          <w:rPr>
            <w:lang w:val="en-US"/>
          </w:rPr>
          <w:t>$.</w:t>
        </w:r>
      </w:ins>
    </w:p>
    <w:p w:rsidR="00CA2526" w:rsidRDefault="00CA2526" w:rsidP="00CA2526">
      <w:pPr>
        <w:pStyle w:val="ListParagraph"/>
        <w:ind w:left="0"/>
        <w:rPr>
          <w:lang w:val="en-US"/>
        </w:rPr>
      </w:pPr>
    </w:p>
    <w:p w:rsidR="00CA2526" w:rsidRDefault="00CA2526" w:rsidP="00CA2526">
      <w:pPr>
        <w:pStyle w:val="ListParagraph"/>
        <w:ind w:left="0"/>
        <w:rPr>
          <w:lang w:val="en-US"/>
        </w:rPr>
      </w:pPr>
      <w:r>
        <w:rPr>
          <w:lang w:val="en-US"/>
        </w:rPr>
        <w:t>We repeat these steps over K iterations</w:t>
      </w:r>
      <w:ins w:id="337" w:author="Andy Royle-pr" w:date="2011-12-23T09:01:00Z">
        <w:r w:rsidR="00251581">
          <w:rPr>
            <w:lang w:val="en-US"/>
          </w:rPr>
          <w:t xml:space="preserve"> of the MCMC algorithm</w:t>
        </w:r>
        <w:proofErr w:type="gramStart"/>
        <w:r w:rsidR="00251581">
          <w:rPr>
            <w:lang w:val="en-US"/>
          </w:rPr>
          <w:t>.</w:t>
        </w:r>
      </w:ins>
      <w:r>
        <w:rPr>
          <w:lang w:val="en-US"/>
        </w:rPr>
        <w:t>.</w:t>
      </w:r>
      <w:proofErr w:type="gramEnd"/>
      <w:r>
        <w:rPr>
          <w:lang w:val="en-US"/>
        </w:rPr>
        <w:t xml:space="preserve"> </w:t>
      </w:r>
    </w:p>
    <w:p w:rsidR="00CA2526" w:rsidRDefault="00CA2526" w:rsidP="00CA2526">
      <w:pPr>
        <w:tabs>
          <w:tab w:val="left" w:pos="0"/>
        </w:tabs>
        <w:rPr>
          <w:ins w:id="338" w:author="Andy Royle-pr" w:date="2011-12-23T09:02:00Z"/>
          <w:lang w:val="en-US"/>
        </w:rPr>
      </w:pPr>
      <w:r>
        <w:rPr>
          <w:lang w:val="en-US"/>
        </w:rPr>
        <w:t xml:space="preserve">In this example we may not want to save each value for a, but are only interested in their mean and standard deviation. Since these two parameters will change as soon as the value for one element in a changes, their acceptance rates will always be close to 1 and are not representative of how well your algorithm performs. To monitor the acceptance rates of parameters you do not want to save, you </w:t>
      </w:r>
      <w:r>
        <w:rPr>
          <w:lang w:val="en-US"/>
        </w:rPr>
        <w:lastRenderedPageBreak/>
        <w:t>simply need to add a few lines of code into your updater to see how often the individual parameters are accepted. The full code for the MCMC algorithm of our Poisson GLMM in Panel Z shows one way how to monitor acceptance of individual a’s.</w:t>
      </w:r>
    </w:p>
    <w:p w:rsidR="00251581" w:rsidRDefault="00251581" w:rsidP="00CA2526">
      <w:pPr>
        <w:tabs>
          <w:tab w:val="left" w:pos="0"/>
        </w:tabs>
        <w:rPr>
          <w:lang w:val="en-US"/>
        </w:rPr>
      </w:pPr>
      <w:ins w:id="339" w:author="Andy Royle-pr" w:date="2011-12-23T09:02:00Z">
        <w:r>
          <w:rPr>
            <w:lang w:val="en-US"/>
          </w:rPr>
          <w:t>\begin{verbatim}</w:t>
        </w:r>
      </w:ins>
    </w:p>
    <w:p w:rsidR="00CA2526" w:rsidRDefault="00CA2526" w:rsidP="00CA2526">
      <w:pPr>
        <w:tabs>
          <w:tab w:val="left" w:pos="0"/>
        </w:tabs>
        <w:rPr>
          <w:lang w:val="en-US"/>
        </w:rPr>
      </w:pPr>
      <w:r>
        <w:rPr>
          <w:lang w:val="en-US"/>
        </w:rPr>
        <w:t>Panel Z: R code for the Metropolis-within-Gibbs sampler for a Poisson regression with random intercepts.</w:t>
      </w:r>
    </w:p>
    <w:p w:rsidR="00CA2526" w:rsidRPr="001D0FB8" w:rsidRDefault="00CA2526" w:rsidP="00CA2526">
      <w:pPr>
        <w:tabs>
          <w:tab w:val="left" w:pos="0"/>
        </w:tabs>
        <w:spacing w:after="0" w:line="240" w:lineRule="auto"/>
        <w:rPr>
          <w:lang w:val="en-US"/>
        </w:rPr>
      </w:pPr>
      <w:r w:rsidRPr="001D0FB8">
        <w:rPr>
          <w:lang w:val="en-US"/>
        </w:rPr>
        <w:t>Pois.reg&lt;-function(y=</w:t>
      </w:r>
      <w:proofErr w:type="spellStart"/>
      <w:r w:rsidRPr="001D0FB8">
        <w:rPr>
          <w:lang w:val="en-US"/>
        </w:rPr>
        <w:t>y</w:t>
      </w:r>
      <w:proofErr w:type="gramStart"/>
      <w:r w:rsidRPr="001D0FB8">
        <w:rPr>
          <w:lang w:val="en-US"/>
        </w:rPr>
        <w:t>,site</w:t>
      </w:r>
      <w:proofErr w:type="spellEnd"/>
      <w:proofErr w:type="gramEnd"/>
      <w:r w:rsidRPr="001D0FB8">
        <w:rPr>
          <w:lang w:val="en-US"/>
        </w:rPr>
        <w:t xml:space="preserve">=site,mu0=mu0,sig0=sig0,a0=a0,b0=b0, </w:t>
      </w:r>
      <w:proofErr w:type="spellStart"/>
      <w:r w:rsidRPr="001D0FB8">
        <w:rPr>
          <w:lang w:val="en-US"/>
        </w:rPr>
        <w:t>mub</w:t>
      </w:r>
      <w:proofErr w:type="spellEnd"/>
      <w:r w:rsidRPr="001D0FB8">
        <w:rPr>
          <w:lang w:val="en-US"/>
        </w:rPr>
        <w:t>=</w:t>
      </w:r>
      <w:proofErr w:type="spellStart"/>
      <w:r w:rsidRPr="001D0FB8">
        <w:rPr>
          <w:lang w:val="en-US"/>
        </w:rPr>
        <w:t>mub</w:t>
      </w:r>
      <w:proofErr w:type="spellEnd"/>
      <w:r w:rsidRPr="001D0FB8">
        <w:rPr>
          <w:lang w:val="en-US"/>
        </w:rPr>
        <w:t xml:space="preserve">, </w:t>
      </w:r>
      <w:proofErr w:type="spellStart"/>
      <w:r w:rsidRPr="001D0FB8">
        <w:rPr>
          <w:lang w:val="en-US"/>
        </w:rPr>
        <w:t>sigb</w:t>
      </w:r>
      <w:proofErr w:type="spellEnd"/>
      <w:r w:rsidRPr="001D0FB8">
        <w:rPr>
          <w:lang w:val="en-US"/>
        </w:rPr>
        <w:t>=</w:t>
      </w:r>
      <w:proofErr w:type="spellStart"/>
      <w:r w:rsidRPr="001D0FB8">
        <w:rPr>
          <w:lang w:val="en-US"/>
        </w:rPr>
        <w:t>sigb</w:t>
      </w:r>
      <w:proofErr w:type="spellEnd"/>
      <w:r w:rsidRPr="001D0FB8">
        <w:rPr>
          <w:lang w:val="en-US"/>
        </w:rPr>
        <w:t>, niter=niter){</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lev</w:t>
      </w:r>
      <w:proofErr w:type="spellEnd"/>
      <w:proofErr w:type="gramEnd"/>
      <w:r w:rsidRPr="001D0FB8">
        <w:rPr>
          <w:lang w:val="en-US"/>
        </w:rPr>
        <w:t>&lt;-length(unique(site))     #number of sites</w:t>
      </w:r>
    </w:p>
    <w:p w:rsidR="00CA2526" w:rsidRPr="001D0FB8" w:rsidRDefault="00CA2526" w:rsidP="00CA2526">
      <w:pPr>
        <w:tabs>
          <w:tab w:val="left" w:pos="0"/>
        </w:tabs>
        <w:spacing w:after="0" w:line="240" w:lineRule="auto"/>
        <w:rPr>
          <w:lang w:val="en-US"/>
        </w:rPr>
      </w:pPr>
      <w:r w:rsidRPr="001D0FB8">
        <w:rPr>
          <w:lang w:val="en-US"/>
        </w:rPr>
        <w:t>a&lt;-</w:t>
      </w:r>
      <w:proofErr w:type="spellStart"/>
      <w:proofErr w:type="gramStart"/>
      <w:r w:rsidRPr="001D0FB8">
        <w:rPr>
          <w:lang w:val="en-US"/>
        </w:rPr>
        <w:t>runif</w:t>
      </w:r>
      <w:proofErr w:type="spellEnd"/>
      <w:r w:rsidRPr="001D0FB8">
        <w:rPr>
          <w:lang w:val="en-US"/>
        </w:rPr>
        <w:t>(</w:t>
      </w:r>
      <w:proofErr w:type="gramEnd"/>
      <w:r w:rsidRPr="001D0FB8">
        <w:rPr>
          <w:lang w:val="en-US"/>
        </w:rPr>
        <w:t>lev,-5,5)</w:t>
      </w:r>
      <w:r w:rsidRPr="001D0FB8">
        <w:rPr>
          <w:lang w:val="en-US"/>
        </w:rPr>
        <w:tab/>
      </w:r>
      <w:r w:rsidRPr="001D0FB8">
        <w:rPr>
          <w:lang w:val="en-US"/>
        </w:rPr>
        <w:tab/>
        <w:t>#initial values a</w:t>
      </w:r>
    </w:p>
    <w:p w:rsidR="00CA2526" w:rsidRPr="001D0FB8" w:rsidRDefault="00CA2526" w:rsidP="00CA2526">
      <w:pPr>
        <w:tabs>
          <w:tab w:val="left" w:pos="0"/>
        </w:tabs>
        <w:spacing w:after="0" w:line="240" w:lineRule="auto"/>
        <w:rPr>
          <w:lang w:val="en-US"/>
        </w:rPr>
      </w:pPr>
      <w:r w:rsidRPr="001D0FB8">
        <w:rPr>
          <w:lang w:val="en-US"/>
        </w:rPr>
        <w:t>b&lt;-</w:t>
      </w:r>
      <w:proofErr w:type="spellStart"/>
      <w:proofErr w:type="gramStart"/>
      <w:r w:rsidRPr="001D0FB8">
        <w:rPr>
          <w:lang w:val="en-US"/>
        </w:rPr>
        <w:t>runif</w:t>
      </w:r>
      <w:proofErr w:type="spellEnd"/>
      <w:r w:rsidRPr="001D0FB8">
        <w:rPr>
          <w:lang w:val="en-US"/>
        </w:rPr>
        <w:t>(</w:t>
      </w:r>
      <w:proofErr w:type="gramEnd"/>
      <w:r w:rsidRPr="001D0FB8">
        <w:rPr>
          <w:lang w:val="en-US"/>
        </w:rPr>
        <w:t>1,0,5)</w:t>
      </w:r>
      <w:r w:rsidRPr="001D0FB8">
        <w:rPr>
          <w:lang w:val="en-US"/>
        </w:rPr>
        <w:tab/>
      </w:r>
      <w:r w:rsidRPr="001D0FB8">
        <w:rPr>
          <w:lang w:val="en-US"/>
        </w:rPr>
        <w:tab/>
      </w:r>
      <w:r w:rsidRPr="001D0FB8">
        <w:rPr>
          <w:lang w:val="en-US"/>
        </w:rPr>
        <w:tab/>
        <w:t>#initial value b</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mua</w:t>
      </w:r>
      <w:proofErr w:type="spellEnd"/>
      <w:proofErr w:type="gramEnd"/>
      <w:r w:rsidRPr="001D0FB8">
        <w:rPr>
          <w:lang w:val="en-US"/>
        </w:rPr>
        <w:t>&lt;-mean(a)</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siga</w:t>
      </w:r>
      <w:proofErr w:type="spellEnd"/>
      <w:proofErr w:type="gramEnd"/>
      <w:r w:rsidRPr="001D0FB8">
        <w:rPr>
          <w:lang w:val="en-US"/>
        </w:rPr>
        <w:t>&lt;-</w:t>
      </w:r>
      <w:proofErr w:type="spellStart"/>
      <w:r w:rsidRPr="001D0FB8">
        <w:rPr>
          <w:lang w:val="en-US"/>
        </w:rPr>
        <w:t>sd</w:t>
      </w:r>
      <w:proofErr w:type="spellEnd"/>
      <w:r w:rsidRPr="001D0FB8">
        <w:rPr>
          <w:lang w:val="en-US"/>
        </w:rPr>
        <w:t>(a)</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out</w:t>
      </w:r>
      <w:proofErr w:type="gramEnd"/>
      <w:r w:rsidRPr="001D0FB8">
        <w:rPr>
          <w:lang w:val="en-US"/>
        </w:rPr>
        <w:t>&lt;-matrix(</w:t>
      </w:r>
      <w:proofErr w:type="spellStart"/>
      <w:r w:rsidRPr="001D0FB8">
        <w:rPr>
          <w:lang w:val="en-US"/>
        </w:rPr>
        <w:t>nrow</w:t>
      </w:r>
      <w:proofErr w:type="spellEnd"/>
      <w:r w:rsidRPr="001D0FB8">
        <w:rPr>
          <w:lang w:val="en-US"/>
        </w:rPr>
        <w:t xml:space="preserve">=niter, </w:t>
      </w:r>
      <w:proofErr w:type="spellStart"/>
      <w:r w:rsidRPr="001D0FB8">
        <w:rPr>
          <w:lang w:val="en-US"/>
        </w:rPr>
        <w:t>ncol</w:t>
      </w:r>
      <w:proofErr w:type="spellEnd"/>
      <w:r w:rsidRPr="001D0FB8">
        <w:rPr>
          <w:lang w:val="en-US"/>
        </w:rPr>
        <w:t>=3)</w:t>
      </w:r>
      <w:r w:rsidRPr="001D0FB8">
        <w:rPr>
          <w:lang w:val="en-US"/>
        </w:rPr>
        <w:tab/>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colnames</w:t>
      </w:r>
      <w:proofErr w:type="spellEnd"/>
      <w:r w:rsidRPr="001D0FB8">
        <w:rPr>
          <w:lang w:val="en-US"/>
        </w:rPr>
        <w:t>(</w:t>
      </w:r>
      <w:proofErr w:type="gramEnd"/>
      <w:r w:rsidRPr="001D0FB8">
        <w:rPr>
          <w:lang w:val="en-US"/>
        </w:rPr>
        <w:t>out)&lt;-c('</w:t>
      </w:r>
      <w:proofErr w:type="spellStart"/>
      <w:r w:rsidRPr="001D0FB8">
        <w:rPr>
          <w:lang w:val="en-US"/>
        </w:rPr>
        <w:t>mua</w:t>
      </w:r>
      <w:proofErr w:type="spellEnd"/>
      <w:r w:rsidRPr="001D0FB8">
        <w:rPr>
          <w:lang w:val="en-US"/>
        </w:rPr>
        <w:t>','</w:t>
      </w:r>
      <w:proofErr w:type="spellStart"/>
      <w:r w:rsidRPr="001D0FB8">
        <w:rPr>
          <w:lang w:val="en-US"/>
        </w:rPr>
        <w:t>siga</w:t>
      </w:r>
      <w:proofErr w:type="spellEnd"/>
      <w:r w:rsidRPr="001D0FB8">
        <w:rPr>
          <w:lang w:val="en-US"/>
        </w:rPr>
        <w:t>','b')</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for</w:t>
      </w:r>
      <w:proofErr w:type="gramEnd"/>
      <w:r w:rsidRPr="001D0FB8">
        <w:rPr>
          <w:lang w:val="en-US"/>
        </w:rPr>
        <w:t xml:space="preserve"> (</w:t>
      </w:r>
      <w:proofErr w:type="spellStart"/>
      <w:r w:rsidRPr="001D0FB8">
        <w:rPr>
          <w:lang w:val="en-US"/>
        </w:rPr>
        <w:t>iter</w:t>
      </w:r>
      <w:proofErr w:type="spellEnd"/>
      <w:r w:rsidRPr="001D0FB8">
        <w:rPr>
          <w:lang w:val="en-US"/>
        </w:rPr>
        <w:t xml:space="preserve"> in 1:niter) {</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#update a</w:t>
      </w:r>
    </w:p>
    <w:p w:rsidR="00CA2526" w:rsidRPr="001D0FB8" w:rsidRDefault="00CA2526" w:rsidP="00CA2526">
      <w:pPr>
        <w:tabs>
          <w:tab w:val="left" w:pos="0"/>
        </w:tabs>
        <w:spacing w:after="0" w:line="240" w:lineRule="auto"/>
        <w:rPr>
          <w:lang w:val="en-US"/>
        </w:rPr>
      </w:pPr>
      <w:proofErr w:type="spellStart"/>
      <w:proofErr w:type="gramStart"/>
      <w:r>
        <w:rPr>
          <w:lang w:val="en-US"/>
        </w:rPr>
        <w:t>aUps</w:t>
      </w:r>
      <w:proofErr w:type="spellEnd"/>
      <w:proofErr w:type="gramEnd"/>
      <w:r>
        <w:rPr>
          <w:lang w:val="en-US"/>
        </w:rPr>
        <w:t>&lt;-0</w:t>
      </w:r>
      <w:r>
        <w:rPr>
          <w:lang w:val="en-US"/>
        </w:rPr>
        <w:tab/>
      </w:r>
      <w:r>
        <w:rPr>
          <w:lang w:val="en-US"/>
        </w:rPr>
        <w:tab/>
      </w:r>
      <w:r>
        <w:rPr>
          <w:lang w:val="en-US"/>
        </w:rPr>
        <w:tab/>
      </w:r>
      <w:r w:rsidRPr="001D0FB8">
        <w:rPr>
          <w:lang w:val="en-US"/>
        </w:rPr>
        <w:t>#initiate counter for acceptance rate of a</w:t>
      </w:r>
    </w:p>
    <w:p w:rsidR="00CA2526" w:rsidRPr="001D0FB8" w:rsidRDefault="00CA2526" w:rsidP="00CA2526">
      <w:pPr>
        <w:tabs>
          <w:tab w:val="left" w:pos="0"/>
        </w:tabs>
        <w:spacing w:after="0" w:line="240" w:lineRule="auto"/>
        <w:rPr>
          <w:lang w:val="en-US"/>
        </w:rPr>
      </w:pPr>
      <w:proofErr w:type="gramStart"/>
      <w:r w:rsidRPr="001D0FB8">
        <w:rPr>
          <w:lang w:val="en-US"/>
        </w:rPr>
        <w:t>for</w:t>
      </w:r>
      <w:proofErr w:type="gramEnd"/>
      <w:r w:rsidRPr="001D0FB8">
        <w:rPr>
          <w:lang w:val="en-US"/>
        </w:rPr>
        <w:t xml:space="preserve"> (j in 1:lev) { </w:t>
      </w:r>
      <w:r w:rsidRPr="001D0FB8">
        <w:rPr>
          <w:lang w:val="en-US"/>
        </w:rPr>
        <w:tab/>
      </w:r>
      <w:r w:rsidRPr="001D0FB8">
        <w:rPr>
          <w:lang w:val="en-US"/>
        </w:rPr>
        <w:tab/>
      </w:r>
      <w:r>
        <w:rPr>
          <w:lang w:val="en-US"/>
        </w:rPr>
        <w:tab/>
      </w:r>
      <w:r w:rsidRPr="001D0FB8">
        <w:rPr>
          <w:lang w:val="en-US"/>
        </w:rPr>
        <w:t xml:space="preserve">#loop over sites </w:t>
      </w:r>
    </w:p>
    <w:p w:rsidR="00CA2526" w:rsidRDefault="00CA2526" w:rsidP="00CA2526">
      <w:pPr>
        <w:tabs>
          <w:tab w:val="left" w:pos="0"/>
        </w:tabs>
        <w:spacing w:after="0" w:line="240" w:lineRule="auto"/>
        <w:rPr>
          <w:lang w:val="en-US"/>
        </w:rPr>
      </w:pPr>
      <w:proofErr w:type="spellStart"/>
      <w:r w:rsidRPr="001D0FB8">
        <w:rPr>
          <w:lang w:val="en-US"/>
        </w:rPr>
        <w:t>a.cand</w:t>
      </w:r>
      <w:proofErr w:type="spellEnd"/>
      <w:r w:rsidRPr="001D0FB8">
        <w:rPr>
          <w:lang w:val="en-US"/>
        </w:rPr>
        <w:t>&lt;-</w:t>
      </w:r>
      <w:proofErr w:type="spellStart"/>
      <w:proofErr w:type="gramStart"/>
      <w:r w:rsidRPr="001D0FB8">
        <w:rPr>
          <w:lang w:val="en-US"/>
        </w:rPr>
        <w:t>rnorm</w:t>
      </w:r>
      <w:proofErr w:type="spellEnd"/>
      <w:r w:rsidRPr="001D0FB8">
        <w:rPr>
          <w:lang w:val="en-US"/>
        </w:rPr>
        <w:t>(</w:t>
      </w:r>
      <w:proofErr w:type="gramEnd"/>
      <w:r w:rsidRPr="001D0FB8">
        <w:rPr>
          <w:lang w:val="en-US"/>
        </w:rPr>
        <w:t>1, a[j], 0.1)</w:t>
      </w:r>
      <w:r w:rsidRPr="001D0FB8">
        <w:rPr>
          <w:lang w:val="en-US"/>
        </w:rPr>
        <w:tab/>
        <w:t>#update intercepts a one at a time</w:t>
      </w:r>
    </w:p>
    <w:p w:rsidR="005E6977" w:rsidRDefault="005E6977" w:rsidP="00CA2526">
      <w:pPr>
        <w:tabs>
          <w:tab w:val="left" w:pos="0"/>
        </w:tabs>
        <w:spacing w:after="0" w:line="240" w:lineRule="auto"/>
        <w:rPr>
          <w:lang w:val="en-US"/>
        </w:rPr>
      </w:pPr>
      <w:proofErr w:type="spellStart"/>
      <w:proofErr w:type="gramStart"/>
      <w:r>
        <w:rPr>
          <w:lang w:val="en-US"/>
        </w:rPr>
        <w:t>loglike</w:t>
      </w:r>
      <w:proofErr w:type="spellEnd"/>
      <w:proofErr w:type="gramEnd"/>
      <w:r>
        <w:rPr>
          <w:lang w:val="en-US"/>
        </w:rPr>
        <w:t>&lt;-</w:t>
      </w:r>
      <w:r w:rsidRPr="005E6977">
        <w:rPr>
          <w:lang w:val="en-US"/>
        </w:rPr>
        <w:t xml:space="preserve"> </w:t>
      </w:r>
      <w:r w:rsidRPr="001D0FB8">
        <w:rPr>
          <w:lang w:val="en-US"/>
        </w:rPr>
        <w:t>sum(</w:t>
      </w:r>
      <w:proofErr w:type="spellStart"/>
      <w:r w:rsidRPr="001D0FB8">
        <w:rPr>
          <w:lang w:val="en-US"/>
        </w:rPr>
        <w:t>dpois</w:t>
      </w:r>
      <w:proofErr w:type="spellEnd"/>
      <w:r w:rsidRPr="001D0FB8">
        <w:rPr>
          <w:lang w:val="en-US"/>
        </w:rPr>
        <w:t xml:space="preserve"> (y[site==j], </w:t>
      </w:r>
      <w:proofErr w:type="spellStart"/>
      <w:r w:rsidRPr="001D0FB8">
        <w:rPr>
          <w:lang w:val="en-US"/>
        </w:rPr>
        <w:t>exp</w:t>
      </w:r>
      <w:proofErr w:type="spellEnd"/>
      <w:r w:rsidRPr="001D0FB8">
        <w:rPr>
          <w:lang w:val="en-US"/>
        </w:rPr>
        <w:t xml:space="preserve">(a[j] + b*x[site==j]), log=TRUE))  </w:t>
      </w:r>
    </w:p>
    <w:p w:rsidR="005E6977" w:rsidRDefault="005E6977" w:rsidP="00CA2526">
      <w:pPr>
        <w:tabs>
          <w:tab w:val="left" w:pos="0"/>
        </w:tabs>
        <w:spacing w:after="0" w:line="240" w:lineRule="auto"/>
        <w:rPr>
          <w:lang w:val="pt-BR"/>
        </w:rPr>
      </w:pPr>
      <w:r w:rsidRPr="005E6977">
        <w:rPr>
          <w:lang w:val="pt-BR"/>
        </w:rPr>
        <w:t>logprior&lt;- dnorm(a[j], mua,siga, log=TRUE)</w:t>
      </w:r>
    </w:p>
    <w:p w:rsidR="005E6977" w:rsidRPr="00F236FC" w:rsidRDefault="005E6977" w:rsidP="00CA2526">
      <w:pPr>
        <w:tabs>
          <w:tab w:val="left" w:pos="0"/>
        </w:tabs>
        <w:spacing w:after="0" w:line="240" w:lineRule="auto"/>
        <w:rPr>
          <w:lang w:val="en-US"/>
        </w:rPr>
      </w:pPr>
      <w:proofErr w:type="spellStart"/>
      <w:r w:rsidRPr="00F236FC">
        <w:rPr>
          <w:lang w:val="en-US"/>
        </w:rPr>
        <w:t>loglike.cand</w:t>
      </w:r>
      <w:proofErr w:type="spellEnd"/>
      <w:r w:rsidRPr="00F236FC">
        <w:rPr>
          <w:lang w:val="en-US"/>
        </w:rPr>
        <w:t xml:space="preserve">&lt;- </w:t>
      </w:r>
      <w:proofErr w:type="gramStart"/>
      <w:r w:rsidRPr="00F236FC">
        <w:rPr>
          <w:lang w:val="en-US"/>
        </w:rPr>
        <w:t>sum(</w:t>
      </w:r>
      <w:proofErr w:type="spellStart"/>
      <w:proofErr w:type="gramEnd"/>
      <w:r w:rsidRPr="00F236FC">
        <w:rPr>
          <w:lang w:val="en-US"/>
        </w:rPr>
        <w:t>dpois</w:t>
      </w:r>
      <w:proofErr w:type="spellEnd"/>
      <w:r w:rsidRPr="00F236FC">
        <w:rPr>
          <w:lang w:val="en-US"/>
        </w:rPr>
        <w:t xml:space="preserve"> (y[site==j], </w:t>
      </w:r>
      <w:proofErr w:type="spellStart"/>
      <w:r w:rsidRPr="00F236FC">
        <w:rPr>
          <w:lang w:val="en-US"/>
        </w:rPr>
        <w:t>exp</w:t>
      </w:r>
      <w:proofErr w:type="spellEnd"/>
      <w:r w:rsidRPr="00F236FC">
        <w:rPr>
          <w:lang w:val="en-US"/>
        </w:rPr>
        <w:t>(</w:t>
      </w:r>
      <w:proofErr w:type="spellStart"/>
      <w:r w:rsidRPr="00F236FC">
        <w:rPr>
          <w:lang w:val="en-US"/>
        </w:rPr>
        <w:t>a.cand</w:t>
      </w:r>
      <w:proofErr w:type="spellEnd"/>
      <w:r w:rsidRPr="00F236FC">
        <w:rPr>
          <w:lang w:val="en-US"/>
        </w:rPr>
        <w:t xml:space="preserve"> + b *x[site==j]), log=TRUE))</w:t>
      </w:r>
    </w:p>
    <w:p w:rsidR="005E6977" w:rsidRPr="005E6977" w:rsidRDefault="005E6977" w:rsidP="00CA2526">
      <w:pPr>
        <w:tabs>
          <w:tab w:val="left" w:pos="0"/>
        </w:tabs>
        <w:spacing w:after="0" w:line="240" w:lineRule="auto"/>
        <w:rPr>
          <w:lang w:val="en-US"/>
        </w:rPr>
      </w:pPr>
      <w:proofErr w:type="spellStart"/>
      <w:r w:rsidRPr="005E6977">
        <w:rPr>
          <w:lang w:val="en-US"/>
        </w:rPr>
        <w:t>logprior.cand</w:t>
      </w:r>
      <w:proofErr w:type="spellEnd"/>
      <w:r w:rsidRPr="005E6977">
        <w:rPr>
          <w:lang w:val="en-US"/>
        </w:rPr>
        <w:t xml:space="preserve">&lt;- </w:t>
      </w:r>
      <w:proofErr w:type="spellStart"/>
      <w:proofErr w:type="gramStart"/>
      <w:r w:rsidRPr="005E6977">
        <w:rPr>
          <w:lang w:val="en-US"/>
        </w:rPr>
        <w:t>dnorm</w:t>
      </w:r>
      <w:proofErr w:type="spellEnd"/>
      <w:r w:rsidRPr="005E6977">
        <w:rPr>
          <w:lang w:val="en-US"/>
        </w:rPr>
        <w:t>(</w:t>
      </w:r>
      <w:proofErr w:type="spellStart"/>
      <w:proofErr w:type="gramEnd"/>
      <w:r w:rsidRPr="005E6977">
        <w:rPr>
          <w:lang w:val="en-US"/>
        </w:rPr>
        <w:t>a.cand</w:t>
      </w:r>
      <w:proofErr w:type="spellEnd"/>
      <w:r w:rsidRPr="005E6977">
        <w:rPr>
          <w:lang w:val="en-US"/>
        </w:rPr>
        <w:t xml:space="preserve">,  </w:t>
      </w:r>
      <w:proofErr w:type="spellStart"/>
      <w:r w:rsidRPr="005E6977">
        <w:rPr>
          <w:lang w:val="en-US"/>
        </w:rPr>
        <w:t>mua,siga</w:t>
      </w:r>
      <w:proofErr w:type="spellEnd"/>
      <w:r w:rsidRPr="005E6977">
        <w:rPr>
          <w:lang w:val="en-US"/>
        </w:rPr>
        <w:t>, log=TRUE)</w:t>
      </w:r>
    </w:p>
    <w:p w:rsidR="00CA2526" w:rsidRPr="001D0FB8" w:rsidRDefault="00CA2526" w:rsidP="00CA2526">
      <w:pPr>
        <w:tabs>
          <w:tab w:val="left" w:pos="0"/>
        </w:tabs>
        <w:spacing w:after="0" w:line="240" w:lineRule="auto"/>
        <w:rPr>
          <w:lang w:val="en-US"/>
        </w:rPr>
      </w:pPr>
      <w:proofErr w:type="gramStart"/>
      <w:r w:rsidRPr="001D0FB8">
        <w:rPr>
          <w:lang w:val="en-US"/>
        </w:rPr>
        <w:t>if</w:t>
      </w:r>
      <w:proofErr w:type="gramEnd"/>
      <w:r w:rsidRPr="001D0FB8">
        <w:rPr>
          <w:lang w:val="en-US"/>
        </w:rPr>
        <w:t xml:space="preserve"> (</w:t>
      </w:r>
      <w:proofErr w:type="spellStart"/>
      <w:r w:rsidRPr="001D0FB8">
        <w:rPr>
          <w:lang w:val="en-US"/>
        </w:rPr>
        <w:t>runif</w:t>
      </w:r>
      <w:proofErr w:type="spellEnd"/>
      <w:r w:rsidRPr="001D0FB8">
        <w:rPr>
          <w:lang w:val="en-US"/>
        </w:rPr>
        <w:t xml:space="preserve">(1)&lt; </w:t>
      </w:r>
      <w:proofErr w:type="spellStart"/>
      <w:r w:rsidRPr="001D0FB8">
        <w:rPr>
          <w:lang w:val="en-US"/>
        </w:rPr>
        <w:t>exp</w:t>
      </w:r>
      <w:proofErr w:type="spellEnd"/>
      <w:r w:rsidRPr="001D0FB8">
        <w:rPr>
          <w:lang w:val="en-US"/>
        </w:rPr>
        <w:t>(</w:t>
      </w:r>
      <w:r w:rsidR="005E6977">
        <w:rPr>
          <w:lang w:val="en-US"/>
        </w:rPr>
        <w:t>(</w:t>
      </w:r>
      <w:proofErr w:type="spellStart"/>
      <w:r w:rsidR="005E6977">
        <w:rPr>
          <w:lang w:val="en-US"/>
        </w:rPr>
        <w:t>loglike.</w:t>
      </w:r>
      <w:r w:rsidRPr="001D0FB8">
        <w:rPr>
          <w:lang w:val="en-US"/>
        </w:rPr>
        <w:t>cand</w:t>
      </w:r>
      <w:r w:rsidR="005E6977">
        <w:rPr>
          <w:lang w:val="en-US"/>
        </w:rPr>
        <w:t>+logprior.cand</w:t>
      </w:r>
      <w:proofErr w:type="spellEnd"/>
      <w:r w:rsidR="005E6977">
        <w:rPr>
          <w:lang w:val="en-US"/>
        </w:rPr>
        <w:t>)</w:t>
      </w:r>
      <w:r w:rsidRPr="001D0FB8">
        <w:rPr>
          <w:lang w:val="en-US"/>
        </w:rPr>
        <w:t xml:space="preserve"> </w:t>
      </w:r>
      <w:r w:rsidR="005E6977">
        <w:rPr>
          <w:lang w:val="en-US"/>
        </w:rPr>
        <w:t>–(</w:t>
      </w:r>
      <w:proofErr w:type="spellStart"/>
      <w:r w:rsidR="005E6977">
        <w:rPr>
          <w:lang w:val="en-US"/>
        </w:rPr>
        <w:t>loglike+logprior</w:t>
      </w:r>
      <w:proofErr w:type="spellEnd"/>
      <w:r w:rsidR="005E6977">
        <w:rPr>
          <w:lang w:val="en-US"/>
        </w:rPr>
        <w:t>)</w:t>
      </w:r>
      <w:r w:rsidRPr="001D0FB8">
        <w:rPr>
          <w:lang w:val="en-US"/>
        </w:rPr>
        <w:t>)) {</w:t>
      </w:r>
    </w:p>
    <w:p w:rsidR="00CA2526" w:rsidRPr="001D0FB8" w:rsidRDefault="00CA2526" w:rsidP="00CA2526">
      <w:pPr>
        <w:tabs>
          <w:tab w:val="left" w:pos="0"/>
        </w:tabs>
        <w:spacing w:after="0" w:line="240" w:lineRule="auto"/>
        <w:rPr>
          <w:lang w:val="en-US"/>
        </w:rPr>
      </w:pPr>
      <w:proofErr w:type="gramStart"/>
      <w:r w:rsidRPr="001D0FB8">
        <w:rPr>
          <w:lang w:val="en-US"/>
        </w:rPr>
        <w:t>a[</w:t>
      </w:r>
      <w:proofErr w:type="gramEnd"/>
      <w:r w:rsidRPr="001D0FB8">
        <w:rPr>
          <w:lang w:val="en-US"/>
        </w:rPr>
        <w:t>j]&lt;-</w:t>
      </w:r>
      <w:proofErr w:type="spellStart"/>
      <w:r w:rsidRPr="001D0FB8">
        <w:rPr>
          <w:lang w:val="en-US"/>
        </w:rPr>
        <w:t>a.cand</w:t>
      </w:r>
      <w:proofErr w:type="spellEnd"/>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aUps</w:t>
      </w:r>
      <w:proofErr w:type="spellEnd"/>
      <w:proofErr w:type="gramEnd"/>
      <w:r w:rsidRPr="001D0FB8">
        <w:rPr>
          <w:lang w:val="en-US"/>
        </w:rPr>
        <w:t>&lt;-aUps+1</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if(</w:t>
      </w:r>
      <w:proofErr w:type="spellStart"/>
      <w:proofErr w:type="gramEnd"/>
      <w:r w:rsidRPr="001D0FB8">
        <w:rPr>
          <w:lang w:val="en-US"/>
        </w:rPr>
        <w:t>iter</w:t>
      </w:r>
      <w:proofErr w:type="spellEnd"/>
      <w:r w:rsidRPr="001D0FB8">
        <w:rPr>
          <w:lang w:val="en-US"/>
        </w:rPr>
        <w:t xml:space="preserve"> %% 100 == 0) {  #this lets you check the acceptance rate of a at every 100th iteration</w:t>
      </w:r>
    </w:p>
    <w:p w:rsidR="00CA2526" w:rsidRPr="001D0FB8" w:rsidRDefault="00CA2526" w:rsidP="00CA2526">
      <w:pPr>
        <w:tabs>
          <w:tab w:val="left" w:pos="0"/>
        </w:tabs>
        <w:spacing w:after="0" w:line="240" w:lineRule="auto"/>
        <w:rPr>
          <w:lang w:val="en-US"/>
        </w:rPr>
      </w:pPr>
      <w:r w:rsidRPr="001D0FB8">
        <w:rPr>
          <w:lang w:val="en-US"/>
        </w:rPr>
        <w:t xml:space="preserve">            </w:t>
      </w:r>
      <w:proofErr w:type="gramStart"/>
      <w:r w:rsidRPr="001D0FB8">
        <w:rPr>
          <w:lang w:val="en-US"/>
        </w:rPr>
        <w:t>cat(</w:t>
      </w:r>
      <w:proofErr w:type="gramEnd"/>
      <w:r w:rsidRPr="001D0FB8">
        <w:rPr>
          <w:lang w:val="en-US"/>
        </w:rPr>
        <w:t>"   Acceptance rates\n")</w:t>
      </w:r>
    </w:p>
    <w:p w:rsidR="00CA2526" w:rsidRPr="001D0FB8" w:rsidRDefault="00CA2526" w:rsidP="00CA2526">
      <w:pPr>
        <w:tabs>
          <w:tab w:val="left" w:pos="0"/>
        </w:tabs>
        <w:spacing w:after="0" w:line="240" w:lineRule="auto"/>
        <w:rPr>
          <w:lang w:val="en-US"/>
        </w:rPr>
      </w:pPr>
      <w:r w:rsidRPr="001D0FB8">
        <w:rPr>
          <w:lang w:val="en-US"/>
        </w:rPr>
        <w:t xml:space="preserve">            </w:t>
      </w:r>
      <w:proofErr w:type="gramStart"/>
      <w:r w:rsidRPr="001D0FB8">
        <w:rPr>
          <w:lang w:val="en-US"/>
        </w:rPr>
        <w:t>cat(</w:t>
      </w:r>
      <w:proofErr w:type="gramEnd"/>
      <w:r w:rsidRPr="001D0FB8">
        <w:rPr>
          <w:lang w:val="en-US"/>
        </w:rPr>
        <w:t xml:space="preserve">"     a =", </w:t>
      </w:r>
      <w:proofErr w:type="spellStart"/>
      <w:r w:rsidRPr="001D0FB8">
        <w:rPr>
          <w:lang w:val="en-US"/>
        </w:rPr>
        <w:t>aUps</w:t>
      </w:r>
      <w:proofErr w:type="spellEnd"/>
      <w:r w:rsidRPr="001D0FB8">
        <w:rPr>
          <w:lang w:val="en-US"/>
        </w:rPr>
        <w:t>/</w:t>
      </w:r>
      <w:proofErr w:type="spellStart"/>
      <w:r w:rsidRPr="001D0FB8">
        <w:rPr>
          <w:lang w:val="en-US"/>
        </w:rPr>
        <w:t>lev</w:t>
      </w:r>
      <w:proofErr w:type="spellEnd"/>
      <w:r w:rsidRPr="001D0FB8">
        <w:rPr>
          <w:lang w:val="en-US"/>
        </w:rPr>
        <w:t>, "\n")</w:t>
      </w: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#update b</w:t>
      </w:r>
    </w:p>
    <w:p w:rsidR="00CA2526" w:rsidRPr="001D0FB8" w:rsidRDefault="00CA2526" w:rsidP="00CA2526">
      <w:pPr>
        <w:tabs>
          <w:tab w:val="left" w:pos="0"/>
        </w:tabs>
        <w:spacing w:after="0" w:line="240" w:lineRule="auto"/>
        <w:rPr>
          <w:lang w:val="en-US"/>
        </w:rPr>
      </w:pPr>
      <w:proofErr w:type="spellStart"/>
      <w:r w:rsidRPr="001D0FB8">
        <w:rPr>
          <w:lang w:val="en-US"/>
        </w:rPr>
        <w:t>b.cand</w:t>
      </w:r>
      <w:proofErr w:type="spellEnd"/>
      <w:r w:rsidRPr="001D0FB8">
        <w:rPr>
          <w:lang w:val="en-US"/>
        </w:rPr>
        <w:t>&lt;-</w:t>
      </w:r>
      <w:proofErr w:type="spellStart"/>
      <w:proofErr w:type="gramStart"/>
      <w:r w:rsidRPr="001D0FB8">
        <w:rPr>
          <w:lang w:val="en-US"/>
        </w:rPr>
        <w:t>rnorm</w:t>
      </w:r>
      <w:proofErr w:type="spellEnd"/>
      <w:r w:rsidRPr="001D0FB8">
        <w:rPr>
          <w:lang w:val="en-US"/>
        </w:rPr>
        <w:t>(</w:t>
      </w:r>
      <w:proofErr w:type="gramEnd"/>
      <w:r w:rsidRPr="001D0FB8">
        <w:rPr>
          <w:lang w:val="en-US"/>
        </w:rPr>
        <w:t>1, b, 0.1)</w:t>
      </w:r>
    </w:p>
    <w:p w:rsidR="00CA2526" w:rsidRDefault="00F54D10" w:rsidP="00CA2526">
      <w:pPr>
        <w:tabs>
          <w:tab w:val="left" w:pos="0"/>
        </w:tabs>
        <w:spacing w:after="0" w:line="240" w:lineRule="auto"/>
        <w:rPr>
          <w:lang w:val="en-US"/>
        </w:rPr>
      </w:pPr>
      <w:proofErr w:type="gramStart"/>
      <w:r>
        <w:rPr>
          <w:lang w:val="en-US"/>
        </w:rPr>
        <w:t>avec</w:t>
      </w:r>
      <w:proofErr w:type="gramEnd"/>
      <w:r>
        <w:rPr>
          <w:lang w:val="en-US"/>
        </w:rPr>
        <w:t>&lt;-</w:t>
      </w:r>
      <w:r w:rsidR="00CA2526" w:rsidRPr="001D0FB8">
        <w:rPr>
          <w:lang w:val="en-US"/>
        </w:rPr>
        <w:t>rep(a, times=c(rep(10,10)))</w:t>
      </w:r>
    </w:p>
    <w:p w:rsidR="00F54D10" w:rsidRDefault="00F54D10" w:rsidP="00CA2526">
      <w:pPr>
        <w:tabs>
          <w:tab w:val="left" w:pos="0"/>
        </w:tabs>
        <w:spacing w:after="0" w:line="240" w:lineRule="auto"/>
        <w:rPr>
          <w:lang w:val="en-US"/>
        </w:rPr>
      </w:pPr>
      <w:proofErr w:type="spellStart"/>
      <w:proofErr w:type="gramStart"/>
      <w:r>
        <w:rPr>
          <w:lang w:val="en-US"/>
        </w:rPr>
        <w:t>loglike</w:t>
      </w:r>
      <w:proofErr w:type="spellEnd"/>
      <w:proofErr w:type="gramEnd"/>
      <w:r w:rsidRPr="001D0FB8">
        <w:rPr>
          <w:lang w:val="en-US"/>
        </w:rPr>
        <w:t>&lt;- sum(</w:t>
      </w:r>
      <w:proofErr w:type="spellStart"/>
      <w:r w:rsidRPr="001D0FB8">
        <w:rPr>
          <w:lang w:val="en-US"/>
        </w:rPr>
        <w:t>dpois</w:t>
      </w:r>
      <w:proofErr w:type="spellEnd"/>
      <w:r w:rsidRPr="001D0FB8">
        <w:rPr>
          <w:lang w:val="en-US"/>
        </w:rPr>
        <w:t xml:space="preserve"> (y, </w:t>
      </w:r>
      <w:proofErr w:type="spellStart"/>
      <w:r w:rsidRPr="001D0FB8">
        <w:rPr>
          <w:lang w:val="en-US"/>
        </w:rPr>
        <w:t>exp</w:t>
      </w:r>
      <w:proofErr w:type="spellEnd"/>
      <w:r w:rsidRPr="001D0FB8">
        <w:rPr>
          <w:lang w:val="en-US"/>
        </w:rPr>
        <w:t xml:space="preserve">(avec + b*x), log=TRUE))  </w:t>
      </w:r>
    </w:p>
    <w:p w:rsidR="00F54D10" w:rsidRDefault="00F54D10" w:rsidP="00CA2526">
      <w:pPr>
        <w:tabs>
          <w:tab w:val="left" w:pos="0"/>
        </w:tabs>
        <w:spacing w:after="0" w:line="240" w:lineRule="auto"/>
        <w:rPr>
          <w:lang w:val="en-US"/>
        </w:rPr>
      </w:pPr>
      <w:proofErr w:type="spellStart"/>
      <w:proofErr w:type="gramStart"/>
      <w:r>
        <w:rPr>
          <w:lang w:val="en-US"/>
        </w:rPr>
        <w:t>logprior</w:t>
      </w:r>
      <w:proofErr w:type="spellEnd"/>
      <w:proofErr w:type="gramEnd"/>
      <w:r>
        <w:rPr>
          <w:lang w:val="en-US"/>
        </w:rPr>
        <w:t>&lt;-</w:t>
      </w:r>
      <w:r w:rsidRPr="00F54D10">
        <w:rPr>
          <w:lang w:val="en-US"/>
        </w:rPr>
        <w:t xml:space="preserve"> </w:t>
      </w:r>
      <w:proofErr w:type="spellStart"/>
      <w:r w:rsidRPr="001D0FB8">
        <w:rPr>
          <w:lang w:val="en-US"/>
        </w:rPr>
        <w:t>dnorm</w:t>
      </w:r>
      <w:proofErr w:type="spellEnd"/>
      <w:r w:rsidRPr="001D0FB8">
        <w:rPr>
          <w:lang w:val="en-US"/>
        </w:rPr>
        <w:t xml:space="preserve">(b, </w:t>
      </w:r>
      <w:proofErr w:type="spellStart"/>
      <w:r w:rsidRPr="001D0FB8">
        <w:rPr>
          <w:lang w:val="en-US"/>
        </w:rPr>
        <w:t>mub,sigb</w:t>
      </w:r>
      <w:proofErr w:type="spellEnd"/>
      <w:r w:rsidRPr="001D0FB8">
        <w:rPr>
          <w:lang w:val="en-US"/>
        </w:rPr>
        <w:t>, log=TRUE)</w:t>
      </w:r>
    </w:p>
    <w:p w:rsidR="00F54D10" w:rsidRDefault="00F54D10" w:rsidP="00CA2526">
      <w:pPr>
        <w:tabs>
          <w:tab w:val="left" w:pos="0"/>
        </w:tabs>
        <w:spacing w:after="0" w:line="240" w:lineRule="auto"/>
        <w:rPr>
          <w:lang w:val="en-US"/>
        </w:rPr>
      </w:pPr>
      <w:proofErr w:type="spellStart"/>
      <w:r>
        <w:rPr>
          <w:lang w:val="en-US"/>
        </w:rPr>
        <w:t>loglike.cand</w:t>
      </w:r>
      <w:proofErr w:type="spellEnd"/>
      <w:r>
        <w:rPr>
          <w:lang w:val="en-US"/>
        </w:rPr>
        <w:t>&lt;-</w:t>
      </w:r>
      <w:r w:rsidRPr="00F54D10">
        <w:rPr>
          <w:lang w:val="en-US"/>
        </w:rPr>
        <w:t xml:space="preserve"> </w:t>
      </w:r>
      <w:proofErr w:type="gramStart"/>
      <w:r w:rsidRPr="001D0FB8">
        <w:rPr>
          <w:lang w:val="en-US"/>
        </w:rPr>
        <w:t>sum(</w:t>
      </w:r>
      <w:proofErr w:type="spellStart"/>
      <w:proofErr w:type="gramEnd"/>
      <w:r w:rsidRPr="001D0FB8">
        <w:rPr>
          <w:lang w:val="en-US"/>
        </w:rPr>
        <w:t>dpois</w:t>
      </w:r>
      <w:proofErr w:type="spellEnd"/>
      <w:r w:rsidRPr="001D0FB8">
        <w:rPr>
          <w:lang w:val="en-US"/>
        </w:rPr>
        <w:t xml:space="preserve"> (y, </w:t>
      </w:r>
      <w:proofErr w:type="spellStart"/>
      <w:r w:rsidRPr="001D0FB8">
        <w:rPr>
          <w:lang w:val="en-US"/>
        </w:rPr>
        <w:t>exp</w:t>
      </w:r>
      <w:proofErr w:type="spellEnd"/>
      <w:r w:rsidRPr="001D0FB8">
        <w:rPr>
          <w:lang w:val="en-US"/>
        </w:rPr>
        <w:t xml:space="preserve">(avec + </w:t>
      </w:r>
      <w:proofErr w:type="spellStart"/>
      <w:r w:rsidRPr="001D0FB8">
        <w:rPr>
          <w:lang w:val="en-US"/>
        </w:rPr>
        <w:t>b.cand</w:t>
      </w:r>
      <w:proofErr w:type="spellEnd"/>
      <w:r w:rsidRPr="001D0FB8">
        <w:rPr>
          <w:lang w:val="en-US"/>
        </w:rPr>
        <w:t xml:space="preserve"> *x), log=TRUE))  </w:t>
      </w:r>
    </w:p>
    <w:p w:rsidR="00F54D10" w:rsidRPr="001D0FB8" w:rsidRDefault="00F54D10" w:rsidP="00CA2526">
      <w:pPr>
        <w:tabs>
          <w:tab w:val="left" w:pos="0"/>
        </w:tabs>
        <w:spacing w:after="0" w:line="240" w:lineRule="auto"/>
        <w:rPr>
          <w:lang w:val="en-US"/>
        </w:rPr>
      </w:pPr>
      <w:proofErr w:type="spellStart"/>
      <w:r>
        <w:rPr>
          <w:lang w:val="en-US"/>
        </w:rPr>
        <w:t>logprior.cand</w:t>
      </w:r>
      <w:proofErr w:type="spellEnd"/>
      <w:r>
        <w:rPr>
          <w:lang w:val="en-US"/>
        </w:rPr>
        <w:t>&lt;-</w:t>
      </w:r>
      <w:r w:rsidRPr="00F54D10">
        <w:rPr>
          <w:lang w:val="en-US"/>
        </w:rPr>
        <w:t xml:space="preserve"> </w:t>
      </w:r>
      <w:proofErr w:type="spellStart"/>
      <w:proofErr w:type="gramStart"/>
      <w:r w:rsidRPr="001D0FB8">
        <w:rPr>
          <w:lang w:val="en-US"/>
        </w:rPr>
        <w:t>dunif</w:t>
      </w:r>
      <w:proofErr w:type="spellEnd"/>
      <w:r w:rsidRPr="001D0FB8">
        <w:rPr>
          <w:lang w:val="en-US"/>
        </w:rPr>
        <w:t>(</w:t>
      </w:r>
      <w:proofErr w:type="spellStart"/>
      <w:proofErr w:type="gramEnd"/>
      <w:r w:rsidRPr="001D0FB8">
        <w:rPr>
          <w:lang w:val="en-US"/>
        </w:rPr>
        <w:t>b.cand</w:t>
      </w:r>
      <w:proofErr w:type="spellEnd"/>
      <w:r w:rsidRPr="001D0FB8">
        <w:rPr>
          <w:lang w:val="en-US"/>
        </w:rPr>
        <w:t xml:space="preserve">, </w:t>
      </w:r>
      <w:proofErr w:type="spellStart"/>
      <w:r w:rsidRPr="001D0FB8">
        <w:rPr>
          <w:lang w:val="en-US"/>
        </w:rPr>
        <w:t>mub,sigb</w:t>
      </w:r>
      <w:proofErr w:type="spellEnd"/>
      <w:r w:rsidRPr="001D0FB8">
        <w:rPr>
          <w:lang w:val="en-US"/>
        </w:rPr>
        <w:t>, log=TRUE)</w:t>
      </w:r>
    </w:p>
    <w:p w:rsidR="00CA2526" w:rsidRPr="001D0FB8" w:rsidRDefault="00CA2526" w:rsidP="00CA2526">
      <w:pPr>
        <w:tabs>
          <w:tab w:val="left" w:pos="0"/>
        </w:tabs>
        <w:spacing w:after="0" w:line="240" w:lineRule="auto"/>
        <w:rPr>
          <w:lang w:val="en-US"/>
        </w:rPr>
      </w:pPr>
      <w:proofErr w:type="gramStart"/>
      <w:r w:rsidRPr="001D0FB8">
        <w:rPr>
          <w:lang w:val="en-US"/>
        </w:rPr>
        <w:t>if</w:t>
      </w:r>
      <w:proofErr w:type="gramEnd"/>
      <w:r w:rsidRPr="001D0FB8">
        <w:rPr>
          <w:lang w:val="en-US"/>
        </w:rPr>
        <w:t xml:space="preserve"> (</w:t>
      </w:r>
      <w:proofErr w:type="spellStart"/>
      <w:r w:rsidRPr="001D0FB8">
        <w:rPr>
          <w:lang w:val="en-US"/>
        </w:rPr>
        <w:t>runif</w:t>
      </w:r>
      <w:proofErr w:type="spellEnd"/>
      <w:r w:rsidRPr="001D0FB8">
        <w:rPr>
          <w:lang w:val="en-US"/>
        </w:rPr>
        <w:t xml:space="preserve">(1)&lt; </w:t>
      </w:r>
      <w:proofErr w:type="spellStart"/>
      <w:r w:rsidRPr="001D0FB8">
        <w:rPr>
          <w:lang w:val="en-US"/>
        </w:rPr>
        <w:t>exp</w:t>
      </w:r>
      <w:proofErr w:type="spellEnd"/>
      <w:r w:rsidRPr="001D0FB8">
        <w:rPr>
          <w:lang w:val="en-US"/>
        </w:rPr>
        <w:t>(</w:t>
      </w:r>
      <w:r w:rsidR="00F54D10">
        <w:rPr>
          <w:lang w:val="en-US"/>
        </w:rPr>
        <w:t>(</w:t>
      </w:r>
      <w:proofErr w:type="spellStart"/>
      <w:r w:rsidR="00F54D10">
        <w:rPr>
          <w:lang w:val="en-US"/>
        </w:rPr>
        <w:t>loglike.cand+logprior.cand</w:t>
      </w:r>
      <w:proofErr w:type="spellEnd"/>
      <w:r w:rsidR="00F54D10">
        <w:rPr>
          <w:lang w:val="en-US"/>
        </w:rPr>
        <w:t>)</w:t>
      </w:r>
      <w:r w:rsidRPr="001D0FB8">
        <w:rPr>
          <w:lang w:val="en-US"/>
        </w:rPr>
        <w:t xml:space="preserve"> </w:t>
      </w:r>
      <w:r w:rsidR="00F54D10">
        <w:rPr>
          <w:lang w:val="en-US"/>
        </w:rPr>
        <w:t>–</w:t>
      </w:r>
      <w:r w:rsidRPr="001D0FB8">
        <w:rPr>
          <w:lang w:val="en-US"/>
        </w:rPr>
        <w:t xml:space="preserve"> </w:t>
      </w:r>
      <w:r w:rsidR="00F54D10">
        <w:rPr>
          <w:lang w:val="en-US"/>
        </w:rPr>
        <w:t>(</w:t>
      </w:r>
      <w:proofErr w:type="spellStart"/>
      <w:r w:rsidRPr="001D0FB8">
        <w:rPr>
          <w:lang w:val="en-US"/>
        </w:rPr>
        <w:t>l</w:t>
      </w:r>
      <w:r w:rsidR="00F54D10">
        <w:rPr>
          <w:lang w:val="en-US"/>
        </w:rPr>
        <w:t>oglike+</w:t>
      </w:r>
      <w:r w:rsidRPr="001D0FB8">
        <w:rPr>
          <w:lang w:val="en-US"/>
        </w:rPr>
        <w:t>l</w:t>
      </w:r>
      <w:r w:rsidR="00F54D10">
        <w:rPr>
          <w:lang w:val="en-US"/>
        </w:rPr>
        <w:t>ogprior</w:t>
      </w:r>
      <w:proofErr w:type="spellEnd"/>
      <w:r w:rsidR="00F54D10">
        <w:rPr>
          <w:lang w:val="en-US"/>
        </w:rPr>
        <w:t xml:space="preserve">) </w:t>
      </w:r>
      <w:r w:rsidRPr="001D0FB8">
        <w:rPr>
          <w:lang w:val="en-US"/>
        </w:rPr>
        <w:t>)) {</w:t>
      </w:r>
    </w:p>
    <w:p w:rsidR="00CA2526" w:rsidRPr="001D0FB8" w:rsidRDefault="00CA2526" w:rsidP="00CA2526">
      <w:pPr>
        <w:tabs>
          <w:tab w:val="left" w:pos="0"/>
        </w:tabs>
        <w:spacing w:after="0" w:line="240" w:lineRule="auto"/>
        <w:rPr>
          <w:lang w:val="en-US"/>
        </w:rPr>
      </w:pPr>
      <w:r w:rsidRPr="001D0FB8">
        <w:rPr>
          <w:lang w:val="en-US"/>
        </w:rPr>
        <w:t>b&lt;-</w:t>
      </w:r>
      <w:proofErr w:type="spellStart"/>
      <w:r w:rsidRPr="001D0FB8">
        <w:rPr>
          <w:lang w:val="en-US"/>
        </w:rPr>
        <w:t>b.cand</w:t>
      </w:r>
      <w:proofErr w:type="spellEnd"/>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w:t>
      </w:r>
      <w:proofErr w:type="gramStart"/>
      <w:r w:rsidRPr="001D0FB8">
        <w:rPr>
          <w:lang w:val="en-US"/>
        </w:rPr>
        <w:t>update</w:t>
      </w:r>
      <w:proofErr w:type="gramEnd"/>
      <w:r w:rsidRPr="001D0FB8">
        <w:rPr>
          <w:lang w:val="en-US"/>
        </w:rPr>
        <w:t xml:space="preserve"> </w:t>
      </w:r>
      <w:proofErr w:type="spellStart"/>
      <w:r w:rsidRPr="001D0FB8">
        <w:rPr>
          <w:lang w:val="en-US"/>
        </w:rPr>
        <w:t>mua</w:t>
      </w:r>
      <w:proofErr w:type="spellEnd"/>
      <w:r w:rsidRPr="001D0FB8">
        <w:rPr>
          <w:lang w:val="en-US"/>
        </w:rPr>
        <w:t xml:space="preserve"> using Gibbs sampling</w:t>
      </w:r>
    </w:p>
    <w:p w:rsidR="00CA2526" w:rsidRPr="0042045D" w:rsidRDefault="00CA2526" w:rsidP="00CA2526">
      <w:pPr>
        <w:tabs>
          <w:tab w:val="left" w:pos="0"/>
        </w:tabs>
        <w:spacing w:after="0" w:line="240" w:lineRule="auto"/>
        <w:rPr>
          <w:lang w:val="en-US"/>
        </w:rPr>
      </w:pPr>
      <w:proofErr w:type="spellStart"/>
      <w:proofErr w:type="gramStart"/>
      <w:r w:rsidRPr="0042045D">
        <w:rPr>
          <w:lang w:val="en-US"/>
        </w:rPr>
        <w:lastRenderedPageBreak/>
        <w:t>abar</w:t>
      </w:r>
      <w:proofErr w:type="spellEnd"/>
      <w:proofErr w:type="gramEnd"/>
      <w:r w:rsidRPr="0042045D">
        <w:rPr>
          <w:lang w:val="en-US"/>
        </w:rPr>
        <w:t>&lt;-mean(a)</w:t>
      </w:r>
    </w:p>
    <w:p w:rsidR="00CA2526" w:rsidRPr="00F236FC" w:rsidRDefault="00CA2526" w:rsidP="00CA2526">
      <w:pPr>
        <w:tabs>
          <w:tab w:val="left" w:pos="0"/>
        </w:tabs>
        <w:spacing w:after="0" w:line="240" w:lineRule="auto"/>
        <w:rPr>
          <w:lang w:val="pt-BR"/>
        </w:rPr>
      </w:pPr>
      <w:r w:rsidRPr="00F236FC">
        <w:rPr>
          <w:lang w:val="pt-BR"/>
        </w:rPr>
        <w:t xml:space="preserve">mun&lt;- (siga/(siga+lev*sig0))*mu0 + (lev*sig0/(siga+lev* sig0))*abar </w:t>
      </w:r>
    </w:p>
    <w:p w:rsidR="00CA2526" w:rsidRPr="00F236FC" w:rsidRDefault="00CA2526" w:rsidP="00CA2526">
      <w:pPr>
        <w:tabs>
          <w:tab w:val="left" w:pos="0"/>
        </w:tabs>
        <w:spacing w:after="0" w:line="240" w:lineRule="auto"/>
        <w:rPr>
          <w:lang w:val="pt-BR"/>
        </w:rPr>
      </w:pPr>
      <w:r w:rsidRPr="00F236FC">
        <w:rPr>
          <w:lang w:val="pt-BR"/>
        </w:rPr>
        <w:t>sign &lt;- (siga*sig0)/ (siga+lev*sig0)</w:t>
      </w:r>
    </w:p>
    <w:p w:rsidR="00CA2526" w:rsidRPr="001D0FB8" w:rsidRDefault="00CA2526" w:rsidP="00CA2526">
      <w:pPr>
        <w:tabs>
          <w:tab w:val="left" w:pos="0"/>
        </w:tabs>
        <w:spacing w:after="0" w:line="240" w:lineRule="auto"/>
        <w:rPr>
          <w:lang w:val="en-US"/>
        </w:rPr>
      </w:pPr>
      <w:proofErr w:type="spellStart"/>
      <w:proofErr w:type="gramStart"/>
      <w:r w:rsidRPr="001D0FB8">
        <w:rPr>
          <w:lang w:val="en-US"/>
        </w:rPr>
        <w:t>mua</w:t>
      </w:r>
      <w:proofErr w:type="spellEnd"/>
      <w:proofErr w:type="gramEnd"/>
      <w:r w:rsidRPr="001D0FB8">
        <w:rPr>
          <w:lang w:val="en-US"/>
        </w:rPr>
        <w:t>&lt;-</w:t>
      </w:r>
      <w:proofErr w:type="spellStart"/>
      <w:r w:rsidRPr="001D0FB8">
        <w:rPr>
          <w:lang w:val="en-US"/>
        </w:rPr>
        <w:t>rnorm</w:t>
      </w:r>
      <w:proofErr w:type="spellEnd"/>
      <w:r w:rsidRPr="001D0FB8">
        <w:rPr>
          <w:lang w:val="en-US"/>
        </w:rPr>
        <w:t xml:space="preserve">(1,mun, </w:t>
      </w:r>
      <w:proofErr w:type="spellStart"/>
      <w:r w:rsidRPr="001D0FB8">
        <w:rPr>
          <w:lang w:val="en-US"/>
        </w:rPr>
        <w:t>sqrt</w:t>
      </w:r>
      <w:proofErr w:type="spellEnd"/>
      <w:r w:rsidRPr="001D0FB8">
        <w:rPr>
          <w:lang w:val="en-US"/>
        </w:rPr>
        <w:t>(sign))</w:t>
      </w:r>
    </w:p>
    <w:p w:rsidR="00CA2526" w:rsidRPr="001D0FB8" w:rsidRDefault="00CA2526" w:rsidP="00CA2526">
      <w:pPr>
        <w:tabs>
          <w:tab w:val="left" w:pos="0"/>
        </w:tabs>
        <w:spacing w:after="0" w:line="240" w:lineRule="auto"/>
        <w:rPr>
          <w:lang w:val="en-US"/>
        </w:rPr>
      </w:pPr>
    </w:p>
    <w:p w:rsidR="00CA2526" w:rsidRPr="00F236FC" w:rsidRDefault="00CA2526" w:rsidP="00CA2526">
      <w:pPr>
        <w:tabs>
          <w:tab w:val="left" w:pos="0"/>
        </w:tabs>
        <w:spacing w:after="0" w:line="240" w:lineRule="auto"/>
        <w:rPr>
          <w:lang w:val="pt-BR"/>
        </w:rPr>
      </w:pPr>
      <w:r w:rsidRPr="00F236FC">
        <w:rPr>
          <w:lang w:val="pt-BR"/>
        </w:rPr>
        <w:t>#update siga using Gibbs sampling</w:t>
      </w:r>
    </w:p>
    <w:p w:rsidR="00CA2526" w:rsidRPr="00F236FC" w:rsidRDefault="00CA2526" w:rsidP="00CA2526">
      <w:pPr>
        <w:tabs>
          <w:tab w:val="left" w:pos="0"/>
        </w:tabs>
        <w:spacing w:after="0" w:line="240" w:lineRule="auto"/>
        <w:rPr>
          <w:lang w:val="pt-BR"/>
        </w:rPr>
      </w:pPr>
      <w:r w:rsidRPr="00F236FC">
        <w:rPr>
          <w:lang w:val="pt-BR"/>
        </w:rPr>
        <w:t>a0n&lt;-lev/2 + a0</w:t>
      </w:r>
    </w:p>
    <w:p w:rsidR="00CA2526" w:rsidRPr="00F54D10" w:rsidRDefault="00CA2526" w:rsidP="00CA2526">
      <w:pPr>
        <w:tabs>
          <w:tab w:val="left" w:pos="0"/>
        </w:tabs>
        <w:spacing w:after="0" w:line="240" w:lineRule="auto"/>
        <w:rPr>
          <w:lang w:val="pt-BR"/>
        </w:rPr>
      </w:pPr>
      <w:r w:rsidRPr="00F54D10">
        <w:rPr>
          <w:lang w:val="pt-BR"/>
        </w:rPr>
        <w:t>b0n&lt;- 0.5 * (sum((a-mua)^2)) +b0</w:t>
      </w:r>
    </w:p>
    <w:p w:rsidR="00CA2526" w:rsidRPr="00F54D10" w:rsidRDefault="00CA2526" w:rsidP="00CA2526">
      <w:pPr>
        <w:tabs>
          <w:tab w:val="left" w:pos="0"/>
        </w:tabs>
        <w:spacing w:after="0" w:line="240" w:lineRule="auto"/>
        <w:rPr>
          <w:lang w:val="pt-BR"/>
        </w:rPr>
      </w:pPr>
      <w:r w:rsidRPr="00F54D10">
        <w:rPr>
          <w:lang w:val="pt-BR"/>
        </w:rPr>
        <w:t>siga&lt;-1/rgamma(1,shape=a0n, rate=b0n)</w:t>
      </w:r>
    </w:p>
    <w:p w:rsidR="00CA2526" w:rsidRPr="00F54D10" w:rsidRDefault="00CA2526" w:rsidP="00CA2526">
      <w:pPr>
        <w:tabs>
          <w:tab w:val="left" w:pos="0"/>
        </w:tabs>
        <w:spacing w:after="0" w:line="240" w:lineRule="auto"/>
        <w:rPr>
          <w:lang w:val="pt-BR"/>
        </w:rPr>
      </w:pPr>
    </w:p>
    <w:p w:rsidR="00CA2526" w:rsidRPr="001D0FB8" w:rsidRDefault="00CA2526" w:rsidP="00CA2526">
      <w:pPr>
        <w:tabs>
          <w:tab w:val="left" w:pos="0"/>
        </w:tabs>
        <w:spacing w:after="0" w:line="240" w:lineRule="auto"/>
        <w:rPr>
          <w:lang w:val="en-US"/>
        </w:rPr>
      </w:pPr>
      <w:proofErr w:type="gramStart"/>
      <w:r w:rsidRPr="001D0FB8">
        <w:rPr>
          <w:lang w:val="en-US"/>
        </w:rPr>
        <w:t>out[</w:t>
      </w:r>
      <w:proofErr w:type="spellStart"/>
      <w:proofErr w:type="gramEnd"/>
      <w:r w:rsidRPr="001D0FB8">
        <w:rPr>
          <w:lang w:val="en-US"/>
        </w:rPr>
        <w:t>iter</w:t>
      </w:r>
      <w:proofErr w:type="spellEnd"/>
      <w:r w:rsidRPr="001D0FB8">
        <w:rPr>
          <w:lang w:val="en-US"/>
        </w:rPr>
        <w:t>,]&lt;-c(</w:t>
      </w:r>
      <w:proofErr w:type="spellStart"/>
      <w:r w:rsidRPr="001D0FB8">
        <w:rPr>
          <w:lang w:val="en-US"/>
        </w:rPr>
        <w:t>mua</w:t>
      </w:r>
      <w:proofErr w:type="spellEnd"/>
      <w:r w:rsidRPr="001D0FB8">
        <w:rPr>
          <w:lang w:val="en-US"/>
        </w:rPr>
        <w:t xml:space="preserve">, </w:t>
      </w:r>
      <w:proofErr w:type="spellStart"/>
      <w:r w:rsidRPr="001D0FB8">
        <w:rPr>
          <w:lang w:val="en-US"/>
        </w:rPr>
        <w:t>sqrt</w:t>
      </w:r>
      <w:proofErr w:type="spellEnd"/>
      <w:r w:rsidRPr="001D0FB8">
        <w:rPr>
          <w:lang w:val="en-US"/>
        </w:rPr>
        <w:t>(</w:t>
      </w:r>
      <w:proofErr w:type="spellStart"/>
      <w:r w:rsidRPr="001D0FB8">
        <w:rPr>
          <w:lang w:val="en-US"/>
        </w:rPr>
        <w:t>siga</w:t>
      </w:r>
      <w:proofErr w:type="spellEnd"/>
      <w:r w:rsidRPr="001D0FB8">
        <w:rPr>
          <w:lang w:val="en-US"/>
        </w:rPr>
        <w:t>), b)</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r w:rsidRPr="001D0FB8">
        <w:rPr>
          <w:lang w:val="en-US"/>
        </w:rPr>
        <w:t>}</w:t>
      </w:r>
    </w:p>
    <w:p w:rsidR="00CA2526" w:rsidRPr="001D0FB8" w:rsidRDefault="00CA2526" w:rsidP="00CA2526">
      <w:pPr>
        <w:tabs>
          <w:tab w:val="left" w:pos="0"/>
        </w:tabs>
        <w:spacing w:after="0" w:line="240" w:lineRule="auto"/>
        <w:rPr>
          <w:lang w:val="en-US"/>
        </w:rPr>
      </w:pPr>
    </w:p>
    <w:p w:rsidR="00CA2526" w:rsidRPr="001D0FB8" w:rsidRDefault="00CA2526" w:rsidP="00CA2526">
      <w:pPr>
        <w:tabs>
          <w:tab w:val="left" w:pos="0"/>
        </w:tabs>
        <w:spacing w:after="0" w:line="240" w:lineRule="auto"/>
        <w:rPr>
          <w:lang w:val="en-US"/>
        </w:rPr>
      </w:pPr>
      <w:proofErr w:type="gramStart"/>
      <w:r w:rsidRPr="001D0FB8">
        <w:rPr>
          <w:lang w:val="en-US"/>
        </w:rPr>
        <w:t>return(</w:t>
      </w:r>
      <w:proofErr w:type="gramEnd"/>
      <w:r w:rsidRPr="001D0FB8">
        <w:rPr>
          <w:lang w:val="en-US"/>
        </w:rPr>
        <w:t>out)</w:t>
      </w:r>
    </w:p>
    <w:p w:rsidR="00CA2526" w:rsidRPr="001D0FB8" w:rsidRDefault="00CA2526" w:rsidP="00CA2526">
      <w:pPr>
        <w:tabs>
          <w:tab w:val="left" w:pos="0"/>
        </w:tabs>
        <w:spacing w:after="0" w:line="240" w:lineRule="auto"/>
        <w:rPr>
          <w:lang w:val="en-US"/>
        </w:rPr>
      </w:pPr>
    </w:p>
    <w:p w:rsidR="00CA2526" w:rsidRDefault="00CA2526" w:rsidP="00CA2526">
      <w:pPr>
        <w:tabs>
          <w:tab w:val="left" w:pos="0"/>
        </w:tabs>
        <w:spacing w:after="0" w:line="240" w:lineRule="auto"/>
        <w:rPr>
          <w:lang w:val="en-US"/>
        </w:rPr>
      </w:pPr>
      <w:r w:rsidRPr="001D0FB8">
        <w:rPr>
          <w:lang w:val="en-US"/>
        </w:rPr>
        <w:t>}</w:t>
      </w:r>
    </w:p>
    <w:p w:rsidR="00CA2526" w:rsidRDefault="00CA2526" w:rsidP="00CA2526">
      <w:pPr>
        <w:pStyle w:val="ListParagraph"/>
        <w:ind w:left="0"/>
        <w:rPr>
          <w:lang w:val="en-US"/>
        </w:rPr>
      </w:pPr>
    </w:p>
    <w:p w:rsidR="00CA2526" w:rsidRDefault="00251581" w:rsidP="00CA2526">
      <w:pPr>
        <w:pStyle w:val="ListParagraph"/>
        <w:ind w:left="0"/>
        <w:rPr>
          <w:ins w:id="340" w:author="Andy Royle-pr" w:date="2011-12-23T09:02:00Z"/>
          <w:lang w:val="en-US"/>
        </w:rPr>
      </w:pPr>
      <w:ins w:id="341" w:author="Andy Royle-pr" w:date="2011-12-23T09:02:00Z">
        <w:r>
          <w:rPr>
            <w:lang w:val="en-US"/>
          </w:rPr>
          <w:t>\end{verbatim}</w:t>
        </w:r>
      </w:ins>
    </w:p>
    <w:p w:rsidR="00251581" w:rsidRDefault="00251581" w:rsidP="00CA2526">
      <w:pPr>
        <w:pStyle w:val="ListParagraph"/>
        <w:ind w:left="0"/>
        <w:rPr>
          <w:ins w:id="342" w:author="Andy Royle-pr" w:date="2011-12-23T09:02:00Z"/>
          <w:lang w:val="en-US"/>
        </w:rPr>
      </w:pPr>
    </w:p>
    <w:p w:rsidR="00251581" w:rsidDel="00251581" w:rsidRDefault="00251581" w:rsidP="00CA2526">
      <w:pPr>
        <w:pStyle w:val="ListParagraph"/>
        <w:ind w:left="0"/>
        <w:rPr>
          <w:del w:id="343" w:author="Andy Royle-pr" w:date="2011-12-23T09:02:00Z"/>
          <w:lang w:val="en-US"/>
        </w:rPr>
      </w:pPr>
      <w:ins w:id="344" w:author="Andy Royle-pr" w:date="2011-12-23T09:02:00Z">
        <w:r>
          <w:rPr>
            <w:lang w:val="en-US"/>
          </w:rPr>
          <w:t>\</w:t>
        </w:r>
        <w:proofErr w:type="gramStart"/>
        <w:r>
          <w:rPr>
            <w:lang w:val="en-US"/>
          </w:rPr>
          <w:t>subsection{</w:t>
        </w:r>
      </w:ins>
      <w:proofErr w:type="gramEnd"/>
    </w:p>
    <w:p w:rsidR="00CA2526" w:rsidRDefault="00CA2526" w:rsidP="00251581">
      <w:pPr>
        <w:pStyle w:val="ListParagraph"/>
        <w:ind w:left="0"/>
        <w:rPr>
          <w:lang w:val="en-US"/>
        </w:rPr>
        <w:pPrChange w:id="345" w:author="Andy Royle-pr" w:date="2011-12-23T09:02:00Z">
          <w:pPr>
            <w:pStyle w:val="ListParagraph"/>
            <w:numPr>
              <w:numId w:val="3"/>
            </w:numPr>
            <w:ind w:left="0"/>
          </w:pPr>
        </w:pPrChange>
      </w:pPr>
      <w:r>
        <w:rPr>
          <w:lang w:val="en-US"/>
        </w:rPr>
        <w:t xml:space="preserve">Rejection sampling and slice </w:t>
      </w:r>
      <w:proofErr w:type="gramStart"/>
      <w:r>
        <w:rPr>
          <w:lang w:val="en-US"/>
        </w:rPr>
        <w:t>sampling</w:t>
      </w:r>
      <w:ins w:id="346" w:author="Andy Royle-pr" w:date="2011-12-23T09:02:00Z">
        <w:r w:rsidR="00251581">
          <w:rPr>
            <w:lang w:val="en-US"/>
          </w:rPr>
          <w:t xml:space="preserve"> }</w:t>
        </w:r>
      </w:ins>
      <w:proofErr w:type="gramEnd"/>
    </w:p>
    <w:p w:rsidR="00CA2526" w:rsidRDefault="00CA2526" w:rsidP="00CA2526">
      <w:pPr>
        <w:rPr>
          <w:lang w:val="en-US"/>
        </w:rPr>
      </w:pPr>
      <w:r>
        <w:rPr>
          <w:lang w:val="en-US"/>
        </w:rPr>
        <w:t xml:space="preserve">While MH and Gibbs sampling are probably the most widely applied algorithms for posterior approximation, there are other options that work under certain circumstances and may be more efficient when applicable. We will not use these algorithms in this book, but </w:t>
      </w:r>
      <w:proofErr w:type="spellStart"/>
      <w:r w:rsidR="00F009A7">
        <w:rPr>
          <w:lang w:val="en-US"/>
        </w:rPr>
        <w:t>WinBUGS</w:t>
      </w:r>
      <w:proofErr w:type="spellEnd"/>
      <w:r w:rsidR="00F009A7">
        <w:rPr>
          <w:lang w:val="en-US"/>
        </w:rPr>
        <w:t xml:space="preserve"> applies them and </w:t>
      </w:r>
      <w:r>
        <w:rPr>
          <w:lang w:val="en-US"/>
        </w:rPr>
        <w:t xml:space="preserve">we want you to be aware that there is more out there to approximate posterior distributions than Gibbs and MH. </w:t>
      </w:r>
    </w:p>
    <w:p w:rsidR="00CA2526" w:rsidRPr="000A722B" w:rsidRDefault="00CA2526" w:rsidP="00CA2526">
      <w:pPr>
        <w:rPr>
          <w:lang w:val="en-US"/>
        </w:rPr>
      </w:pPr>
      <w:commentRangeStart w:id="347"/>
      <w:r>
        <w:rPr>
          <w:lang w:val="en-US"/>
        </w:rPr>
        <w:t xml:space="preserve">One alternative algorithm is rejection sampling. Rejection sampling is not an MCMC method, since each draw is independent of the others. The method can be used when the posterior </w:t>
      </w:r>
      <w:proofErr w:type="gramStart"/>
      <w:r>
        <w:rPr>
          <w:lang w:val="en-US"/>
        </w:rPr>
        <w:t>p(</w:t>
      </w:r>
      <w:proofErr w:type="spellStart"/>
      <w:proofErr w:type="gramEnd"/>
      <w:r>
        <w:rPr>
          <w:lang w:val="en-US"/>
        </w:rPr>
        <w:t>theta|y</w:t>
      </w:r>
      <w:proofErr w:type="spellEnd"/>
      <w:r>
        <w:rPr>
          <w:lang w:val="en-US"/>
        </w:rPr>
        <w:t xml:space="preserve">) is not a known parametric distribution but can be expressed in closed form. Then, we can use a so-called envelope function, say, g(theta), </w:t>
      </w:r>
      <w:commentRangeEnd w:id="347"/>
      <w:r w:rsidR="00A52E90">
        <w:rPr>
          <w:rStyle w:val="CommentReference"/>
        </w:rPr>
        <w:commentReference w:id="347"/>
      </w:r>
      <w:r>
        <w:rPr>
          <w:lang w:val="en-US"/>
        </w:rPr>
        <w:t xml:space="preserve">that we can easily sample from, with the restriction that </w:t>
      </w:r>
      <w:commentRangeStart w:id="348"/>
      <w:r>
        <w:rPr>
          <w:lang w:val="en-US"/>
        </w:rPr>
        <w:t>p(</w:t>
      </w:r>
      <w:proofErr w:type="spellStart"/>
      <w:r>
        <w:rPr>
          <w:lang w:val="en-US"/>
        </w:rPr>
        <w:t>theta|y</w:t>
      </w:r>
      <w:proofErr w:type="spellEnd"/>
      <w:r>
        <w:rPr>
          <w:lang w:val="en-US"/>
        </w:rPr>
        <w:t xml:space="preserve">) &lt; M * g(theta). </w:t>
      </w:r>
      <w:commentRangeEnd w:id="348"/>
      <w:r>
        <w:rPr>
          <w:rStyle w:val="CommentReference"/>
        </w:rPr>
        <w:commentReference w:id="348"/>
      </w:r>
      <w:r>
        <w:rPr>
          <w:lang w:val="en-US"/>
        </w:rPr>
        <w:t>W</w:t>
      </w:r>
      <w:r w:rsidRPr="00F11094">
        <w:rPr>
          <w:lang w:val="en-US"/>
        </w:rPr>
        <w:t xml:space="preserve">e then sample a candidate value for theta from </w:t>
      </w:r>
      <w:proofErr w:type="gramStart"/>
      <w:r w:rsidRPr="00F11094">
        <w:rPr>
          <w:lang w:val="en-US"/>
        </w:rPr>
        <w:t>g(</w:t>
      </w:r>
      <w:proofErr w:type="gramEnd"/>
      <w:r w:rsidRPr="00F11094">
        <w:rPr>
          <w:lang w:val="en-US"/>
        </w:rPr>
        <w:t>theta), calculate r = p(</w:t>
      </w:r>
      <w:proofErr w:type="spellStart"/>
      <w:r w:rsidRPr="00F11094">
        <w:rPr>
          <w:lang w:val="en-US"/>
        </w:rPr>
        <w:t>theta|y</w:t>
      </w:r>
      <w:proofErr w:type="spellEnd"/>
      <w:r w:rsidRPr="00F11094">
        <w:rPr>
          <w:lang w:val="en-US"/>
        </w:rPr>
        <w:t>)/M*g(theta) and</w:t>
      </w:r>
      <w:r>
        <w:rPr>
          <w:lang w:val="en-US"/>
        </w:rPr>
        <w:t xml:space="preserve"> keep the sample with the probability r. M is a constant that has to be picked so that r E [0,1], for example by evaluating both p(</w:t>
      </w:r>
      <w:proofErr w:type="spellStart"/>
      <w:r>
        <w:rPr>
          <w:lang w:val="en-US"/>
        </w:rPr>
        <w:t>theta|y</w:t>
      </w:r>
      <w:proofErr w:type="spellEnd"/>
      <w:r>
        <w:rPr>
          <w:lang w:val="en-US"/>
        </w:rPr>
        <w:t xml:space="preserve">) and g(theta) at n points and looking at their ratios. Rejection sampling only works well if </w:t>
      </w:r>
      <w:proofErr w:type="gramStart"/>
      <w:r>
        <w:rPr>
          <w:lang w:val="en-US"/>
        </w:rPr>
        <w:t>g(</w:t>
      </w:r>
      <w:proofErr w:type="gramEnd"/>
      <w:r>
        <w:rPr>
          <w:lang w:val="en-US"/>
        </w:rPr>
        <w:t>theta) is similar to p(</w:t>
      </w:r>
      <w:proofErr w:type="spellStart"/>
      <w:r>
        <w:rPr>
          <w:lang w:val="en-US"/>
        </w:rPr>
        <w:t>theta|y</w:t>
      </w:r>
      <w:proofErr w:type="spellEnd"/>
      <w:r>
        <w:rPr>
          <w:lang w:val="en-US"/>
        </w:rPr>
        <w:t xml:space="preserve">), and packages like </w:t>
      </w:r>
      <w:proofErr w:type="spellStart"/>
      <w:r>
        <w:rPr>
          <w:lang w:val="en-US"/>
        </w:rPr>
        <w:t>WinBUGS</w:t>
      </w:r>
      <w:proofErr w:type="spellEnd"/>
      <w:r>
        <w:rPr>
          <w:lang w:val="en-US"/>
        </w:rPr>
        <w:t xml:space="preserve"> use adaptive rejection sampling (</w:t>
      </w:r>
      <w:proofErr w:type="spellStart"/>
      <w:r>
        <w:rPr>
          <w:lang w:val="en-US"/>
        </w:rPr>
        <w:t>Gilks</w:t>
      </w:r>
      <w:proofErr w:type="spellEnd"/>
      <w:r>
        <w:rPr>
          <w:lang w:val="en-US"/>
        </w:rPr>
        <w:t xml:space="preserve"> and Wild 1992), where a complex algorithm is used to fit an adequate and efficient g(theta)based on the first few draws. </w:t>
      </w:r>
      <w:r w:rsidRPr="00F11094">
        <w:rPr>
          <w:lang w:val="en-US"/>
        </w:rPr>
        <w:t xml:space="preserve">Though efficient in some situations, rejection sampling does not work well with high-dimensional problems, since it becomes increasingly hard to define a reasonable envelope function. </w:t>
      </w:r>
    </w:p>
    <w:p w:rsidR="00CA2526" w:rsidRDefault="00CA2526" w:rsidP="00CA2526">
      <w:pPr>
        <w:rPr>
          <w:ins w:id="349" w:author="Andy Royle-pr" w:date="2011-12-23T09:05:00Z"/>
          <w:lang w:val="en-US"/>
        </w:rPr>
      </w:pPr>
      <w:r>
        <w:rPr>
          <w:lang w:val="en-US"/>
        </w:rPr>
        <w:t>Another alternative is slice sampling (</w:t>
      </w:r>
      <w:r w:rsidRPr="00F11094">
        <w:rPr>
          <w:highlight w:val="yellow"/>
          <w:lang w:val="en-US"/>
        </w:rPr>
        <w:t>Neal 2003</w:t>
      </w:r>
      <w:r>
        <w:rPr>
          <w:lang w:val="en-US"/>
        </w:rPr>
        <w:t xml:space="preserve">). In slice sampling, we sample uniformly from the area under the plot of </w:t>
      </w:r>
      <w:proofErr w:type="gramStart"/>
      <w:r>
        <w:rPr>
          <w:lang w:val="en-US"/>
        </w:rPr>
        <w:t>p(</w:t>
      </w:r>
      <w:proofErr w:type="spellStart"/>
      <w:proofErr w:type="gramEnd"/>
      <w:r>
        <w:rPr>
          <w:lang w:val="en-US"/>
        </w:rPr>
        <w:t>theta|y</w:t>
      </w:r>
      <w:proofErr w:type="spellEnd"/>
      <w:r>
        <w:rPr>
          <w:lang w:val="en-US"/>
        </w:rPr>
        <w:t xml:space="preserve">). </w:t>
      </w:r>
      <w:proofErr w:type="gramStart"/>
      <w:r>
        <w:rPr>
          <w:lang w:val="en-US"/>
        </w:rPr>
        <w:t xml:space="preserve">Considering a single </w:t>
      </w:r>
      <w:proofErr w:type="spellStart"/>
      <w:r>
        <w:rPr>
          <w:lang w:val="en-US"/>
        </w:rPr>
        <w:t>univariate</w:t>
      </w:r>
      <w:proofErr w:type="spellEnd"/>
      <w:r>
        <w:rPr>
          <w:lang w:val="en-US"/>
        </w:rPr>
        <w:t xml:space="preserve"> theta.</w:t>
      </w:r>
      <w:proofErr w:type="gramEnd"/>
      <w:r>
        <w:rPr>
          <w:lang w:val="en-US"/>
        </w:rPr>
        <w:t xml:space="preserve"> Let’s define an auxiliary variable, </w:t>
      </w:r>
      <w:ins w:id="350" w:author="Andy Royle-pr" w:date="2011-12-23T09:05:00Z">
        <w:r w:rsidR="00A52E90">
          <w:rPr>
            <w:lang w:val="en-US"/>
          </w:rPr>
          <w:t>$</w:t>
        </w:r>
      </w:ins>
      <w:r>
        <w:rPr>
          <w:lang w:val="en-US"/>
        </w:rPr>
        <w:t xml:space="preserve">U </w:t>
      </w:r>
      <w:ins w:id="351" w:author="Andy Royle-pr" w:date="2011-12-23T09:05:00Z">
        <w:r w:rsidR="00A52E90">
          <w:rPr>
            <w:rFonts w:cstheme="minorHAnsi"/>
            <w:lang w:val="en-US"/>
          </w:rPr>
          <w:t>\</w:t>
        </w:r>
        <w:proofErr w:type="spellStart"/>
        <w:r w:rsidR="00A52E90">
          <w:rPr>
            <w:rFonts w:cstheme="minorHAnsi"/>
            <w:lang w:val="en-US"/>
          </w:rPr>
          <w:t>sim</w:t>
        </w:r>
      </w:ins>
      <w:proofErr w:type="spellEnd"/>
      <w:del w:id="352" w:author="Andy Royle-pr" w:date="2011-12-23T09:05:00Z">
        <w:r w:rsidDel="00A52E90">
          <w:rPr>
            <w:rFonts w:cstheme="minorHAnsi"/>
            <w:lang w:val="en-US"/>
          </w:rPr>
          <w:delText>~</w:delText>
        </w:r>
      </w:del>
      <w:r>
        <w:rPr>
          <w:lang w:val="en-US"/>
        </w:rPr>
        <w:t xml:space="preserve">  </w:t>
      </w:r>
      <w:proofErr w:type="gramStart"/>
      <w:r>
        <w:rPr>
          <w:lang w:val="en-US"/>
        </w:rPr>
        <w:t>Uniform(</w:t>
      </w:r>
      <w:proofErr w:type="gramEnd"/>
      <w:r>
        <w:rPr>
          <w:lang w:val="en-US"/>
        </w:rPr>
        <w:t>0,</w:t>
      </w:r>
      <w:r w:rsidRPr="00F11094">
        <w:rPr>
          <w:lang w:val="en-US"/>
        </w:rPr>
        <w:t xml:space="preserve"> </w:t>
      </w:r>
      <w:r>
        <w:rPr>
          <w:lang w:val="en-US"/>
        </w:rPr>
        <w:t>p(</w:t>
      </w:r>
      <w:proofErr w:type="spellStart"/>
      <w:r>
        <w:rPr>
          <w:lang w:val="en-US"/>
        </w:rPr>
        <w:t>theta|y</w:t>
      </w:r>
      <w:proofErr w:type="spellEnd"/>
      <w:r>
        <w:rPr>
          <w:lang w:val="en-US"/>
        </w:rPr>
        <w:t>))</w:t>
      </w:r>
      <w:ins w:id="353" w:author="Andy Royle-pr" w:date="2011-12-23T09:05:00Z">
        <w:r w:rsidR="00A52E90">
          <w:rPr>
            <w:lang w:val="en-US"/>
          </w:rPr>
          <w:t>$</w:t>
        </w:r>
      </w:ins>
      <w:r>
        <w:rPr>
          <w:lang w:val="en-US"/>
        </w:rPr>
        <w:t xml:space="preserve">. Then, theta can be sampled from the vertical slice of </w:t>
      </w:r>
      <w:proofErr w:type="gramStart"/>
      <w:r>
        <w:rPr>
          <w:lang w:val="en-US"/>
        </w:rPr>
        <w:t>p(</w:t>
      </w:r>
      <w:proofErr w:type="spellStart"/>
      <w:proofErr w:type="gramEnd"/>
      <w:r>
        <w:rPr>
          <w:lang w:val="en-US"/>
        </w:rPr>
        <w:t>theta|y</w:t>
      </w:r>
      <w:proofErr w:type="spellEnd"/>
      <w:r>
        <w:rPr>
          <w:lang w:val="en-US"/>
        </w:rPr>
        <w:t>) at U:</w:t>
      </w:r>
    </w:p>
    <w:p w:rsidR="00A52E90" w:rsidRDefault="00A52E90" w:rsidP="00CA2526">
      <w:pPr>
        <w:rPr>
          <w:lang w:val="en-US"/>
        </w:rPr>
      </w:pPr>
      <w:ins w:id="354" w:author="Andy Royle-pr" w:date="2011-12-23T09:05:00Z">
        <w:r>
          <w:rPr>
            <w:lang w:val="en-US"/>
          </w:rPr>
          <w:t>\[</w:t>
        </w:r>
      </w:ins>
    </w:p>
    <w:p w:rsidR="00A52E90" w:rsidRDefault="00CA2526" w:rsidP="00CA2526">
      <w:pPr>
        <w:rPr>
          <w:ins w:id="355" w:author="Andy Royle-pr" w:date="2011-12-23T09:06:00Z"/>
          <w:rFonts w:cstheme="minorHAnsi"/>
          <w:lang w:val="en-US"/>
        </w:rPr>
      </w:pPr>
      <w:proofErr w:type="spellStart"/>
      <w:r>
        <w:rPr>
          <w:lang w:val="en-US"/>
        </w:rPr>
        <w:t>theta|U</w:t>
      </w:r>
      <w:proofErr w:type="spellEnd"/>
      <w:r w:rsidRPr="00752159">
        <w:rPr>
          <w:rFonts w:cstheme="minorHAnsi"/>
          <w:lang w:val="en-US"/>
        </w:rPr>
        <w:t xml:space="preserve"> </w:t>
      </w:r>
      <w:ins w:id="356" w:author="Andy Royle-pr" w:date="2011-12-23T09:06:00Z">
        <w:r w:rsidR="00A52E90">
          <w:rPr>
            <w:rFonts w:cstheme="minorHAnsi"/>
            <w:lang w:val="en-US"/>
          </w:rPr>
          <w:t>\</w:t>
        </w:r>
        <w:proofErr w:type="spellStart"/>
        <w:r w:rsidR="00A52E90">
          <w:rPr>
            <w:rFonts w:cstheme="minorHAnsi"/>
            <w:lang w:val="en-US"/>
          </w:rPr>
          <w:t>sim</w:t>
        </w:r>
      </w:ins>
      <w:del w:id="357" w:author="Andy Royle-pr" w:date="2011-12-23T09:06:00Z">
        <w:r w:rsidDel="00A52E90">
          <w:rPr>
            <w:rFonts w:cstheme="minorHAnsi"/>
            <w:lang w:val="en-US"/>
          </w:rPr>
          <w:delText>˜</w:delText>
        </w:r>
      </w:del>
      <w:proofErr w:type="gramStart"/>
      <w:r>
        <w:rPr>
          <w:rFonts w:cstheme="minorHAnsi"/>
          <w:lang w:val="en-US"/>
        </w:rPr>
        <w:t>Unif</w:t>
      </w:r>
      <w:proofErr w:type="spellEnd"/>
      <w:r>
        <w:rPr>
          <w:rFonts w:cstheme="minorHAnsi"/>
          <w:lang w:val="en-US"/>
        </w:rPr>
        <w:t>(</w:t>
      </w:r>
      <w:proofErr w:type="gramEnd"/>
      <w:r>
        <w:rPr>
          <w:rFonts w:cstheme="minorHAnsi"/>
          <w:lang w:val="en-US"/>
        </w:rPr>
        <w:t>B),</w:t>
      </w:r>
    </w:p>
    <w:p w:rsidR="00A52E90" w:rsidRDefault="00A52E90" w:rsidP="00CA2526">
      <w:pPr>
        <w:rPr>
          <w:ins w:id="358" w:author="Andy Royle-pr" w:date="2011-12-23T09:06:00Z"/>
          <w:rFonts w:cstheme="minorHAnsi"/>
          <w:lang w:val="en-US"/>
        </w:rPr>
      </w:pPr>
      <w:ins w:id="359" w:author="Andy Royle-pr" w:date="2011-12-23T09:06:00Z">
        <w:r>
          <w:rPr>
            <w:rFonts w:cstheme="minorHAnsi"/>
            <w:lang w:val="en-US"/>
          </w:rPr>
          <w:lastRenderedPageBreak/>
          <w:t>\]</w:t>
        </w:r>
      </w:ins>
    </w:p>
    <w:p w:rsidR="00CA2526" w:rsidRDefault="00CA2526" w:rsidP="00CA2526">
      <w:pPr>
        <w:rPr>
          <w:rFonts w:cstheme="minorHAnsi"/>
          <w:lang w:val="en-US"/>
        </w:rPr>
      </w:pPr>
      <w:del w:id="360" w:author="Andy Royle-pr" w:date="2011-12-23T09:06:00Z">
        <w:r w:rsidDel="00A52E90">
          <w:rPr>
            <w:rFonts w:cstheme="minorHAnsi"/>
            <w:lang w:val="en-US"/>
          </w:rPr>
          <w:delText xml:space="preserve"> where </w:delText>
        </w:r>
      </w:del>
      <w:proofErr w:type="gramStart"/>
      <w:ins w:id="361" w:author="Andy Royle-pr" w:date="2011-12-23T09:06:00Z">
        <w:r w:rsidR="00A52E90">
          <w:rPr>
            <w:rFonts w:cstheme="minorHAnsi"/>
            <w:lang w:val="en-US"/>
          </w:rPr>
          <w:t>where</w:t>
        </w:r>
        <w:proofErr w:type="gramEnd"/>
        <w:r w:rsidR="00A52E90">
          <w:rPr>
            <w:rFonts w:cstheme="minorHAnsi"/>
            <w:lang w:val="en-US"/>
          </w:rPr>
          <w:t xml:space="preserve"> $</w:t>
        </w:r>
      </w:ins>
      <w:r>
        <w:rPr>
          <w:rFonts w:cstheme="minorHAnsi"/>
          <w:lang w:val="en-US"/>
        </w:rPr>
        <w:t xml:space="preserve">B = {theta: U &lt; </w:t>
      </w:r>
      <w:r>
        <w:rPr>
          <w:lang w:val="en-US"/>
        </w:rPr>
        <w:t>p(</w:t>
      </w:r>
      <w:proofErr w:type="spellStart"/>
      <w:r>
        <w:rPr>
          <w:lang w:val="en-US"/>
        </w:rPr>
        <w:t>theta|y</w:t>
      </w:r>
      <w:proofErr w:type="spellEnd"/>
      <w:r>
        <w:rPr>
          <w:lang w:val="en-US"/>
        </w:rPr>
        <w:t>)</w:t>
      </w:r>
      <w:r>
        <w:rPr>
          <w:rFonts w:cstheme="minorHAnsi"/>
          <w:lang w:val="en-US"/>
        </w:rPr>
        <w:t>}</w:t>
      </w:r>
      <w:ins w:id="362" w:author="Andy Royle-pr" w:date="2011-12-23T09:06:00Z">
        <w:r w:rsidR="00A52E90">
          <w:rPr>
            <w:rFonts w:cstheme="minorHAnsi"/>
            <w:lang w:val="en-US"/>
          </w:rPr>
          <w:t>$</w:t>
        </w:r>
      </w:ins>
    </w:p>
    <w:p w:rsidR="00786EBE" w:rsidRPr="00752159" w:rsidRDefault="00786EBE" w:rsidP="00CA2526">
      <w:pPr>
        <w:rPr>
          <w:lang w:val="en-US"/>
        </w:rPr>
      </w:pPr>
    </w:p>
    <w:p w:rsidR="00786EBE" w:rsidRDefault="00786EBE" w:rsidP="00CA2526">
      <w:pPr>
        <w:rPr>
          <w:lang w:val="en-US"/>
        </w:rPr>
      </w:pPr>
      <w:r>
        <w:rPr>
          <w:noProof/>
          <w:lang w:val="en-US"/>
        </w:rPr>
        <w:drawing>
          <wp:inline distT="0" distB="0" distL="0" distR="0" wp14:anchorId="0CA374E6" wp14:editId="75C85805">
            <wp:extent cx="5010150" cy="486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927" t="9934" r="4117" b="5464"/>
                    <a:stretch/>
                  </pic:blipFill>
                  <pic:spPr bwMode="auto">
                    <a:xfrm>
                      <a:off x="0" y="0"/>
                      <a:ext cx="5009321" cy="4866470"/>
                    </a:xfrm>
                    <a:prstGeom prst="rect">
                      <a:avLst/>
                    </a:prstGeom>
                    <a:noFill/>
                    <a:ln>
                      <a:noFill/>
                    </a:ln>
                    <a:extLst>
                      <a:ext uri="{53640926-AAD7-44D8-BBD7-CCE9431645EC}">
                        <a14:shadowObscured xmlns:a14="http://schemas.microsoft.com/office/drawing/2010/main"/>
                      </a:ext>
                    </a:extLst>
                  </pic:spPr>
                </pic:pic>
              </a:graphicData>
            </a:graphic>
          </wp:inline>
        </w:drawing>
      </w:r>
    </w:p>
    <w:p w:rsidR="00786EBE" w:rsidRPr="00752159" w:rsidRDefault="00786EBE" w:rsidP="00786EBE">
      <w:pPr>
        <w:rPr>
          <w:lang w:val="en-US"/>
        </w:rPr>
      </w:pPr>
      <w:r>
        <w:rPr>
          <w:lang w:val="en-US"/>
        </w:rPr>
        <w:t xml:space="preserve">Figure XXX: Slice sampling. For </w:t>
      </w:r>
      <w:ins w:id="363" w:author="Andy Royle-pr" w:date="2011-12-23T09:06:00Z">
        <w:r w:rsidR="00A52E90">
          <w:rPr>
            <w:lang w:val="en-US"/>
          </w:rPr>
          <w:t>$</w:t>
        </w:r>
      </w:ins>
      <w:r>
        <w:rPr>
          <w:lang w:val="en-US"/>
        </w:rPr>
        <w:t xml:space="preserve">U </w:t>
      </w:r>
      <w:ins w:id="364" w:author="Andy Royle-pr" w:date="2011-12-23T09:06:00Z">
        <w:r w:rsidR="00A52E90">
          <w:rPr>
            <w:lang w:val="en-US"/>
          </w:rPr>
          <w:t>\</w:t>
        </w:r>
        <w:proofErr w:type="spellStart"/>
        <w:r w:rsidR="00A52E90">
          <w:rPr>
            <w:lang w:val="en-US"/>
          </w:rPr>
          <w:t>sim</w:t>
        </w:r>
      </w:ins>
      <w:proofErr w:type="spellEnd"/>
      <w:del w:id="365" w:author="Andy Royle-pr" w:date="2011-12-23T09:06:00Z">
        <w:r w:rsidDel="00A52E90">
          <w:rPr>
            <w:lang w:val="en-US"/>
          </w:rPr>
          <w:delText>~</w:delText>
        </w:r>
      </w:del>
      <w:r>
        <w:rPr>
          <w:lang w:val="en-US"/>
        </w:rPr>
        <w:t xml:space="preserve"> Uniform (0,</w:t>
      </w:r>
      <w:r w:rsidRPr="00F11094">
        <w:rPr>
          <w:lang w:val="en-US"/>
        </w:rPr>
        <w:t xml:space="preserve"> </w:t>
      </w:r>
      <w:proofErr w:type="gramStart"/>
      <w:r>
        <w:rPr>
          <w:lang w:val="en-US"/>
        </w:rPr>
        <w:t>p(</w:t>
      </w:r>
      <w:proofErr w:type="spellStart"/>
      <w:proofErr w:type="gramEnd"/>
      <w:r>
        <w:rPr>
          <w:lang w:val="en-US"/>
        </w:rPr>
        <w:t>theta|y</w:t>
      </w:r>
      <w:proofErr w:type="spellEnd"/>
      <w:r>
        <w:rPr>
          <w:lang w:val="en-US"/>
        </w:rPr>
        <w:t>))</w:t>
      </w:r>
      <w:ins w:id="366" w:author="Andy Royle-pr" w:date="2011-12-23T09:06:00Z">
        <w:r w:rsidR="00A52E90">
          <w:rPr>
            <w:lang w:val="en-US"/>
          </w:rPr>
          <w:t>$</w:t>
        </w:r>
      </w:ins>
      <w:r>
        <w:rPr>
          <w:lang w:val="en-US"/>
        </w:rPr>
        <w:t>, we can sample theta from the vertical slice of p(</w:t>
      </w:r>
      <w:proofErr w:type="spellStart"/>
      <w:r>
        <w:rPr>
          <w:lang w:val="en-US"/>
        </w:rPr>
        <w:t>theta|y</w:t>
      </w:r>
      <w:proofErr w:type="spellEnd"/>
      <w:r>
        <w:rPr>
          <w:lang w:val="en-US"/>
        </w:rPr>
        <w:t xml:space="preserve">) at U; </w:t>
      </w:r>
      <w:ins w:id="367" w:author="Andy Royle-pr" w:date="2011-12-23T09:06:00Z">
        <w:r w:rsidR="00A52E90">
          <w:rPr>
            <w:lang w:val="en-US"/>
          </w:rPr>
          <w:t xml:space="preserve"> $</w:t>
        </w:r>
      </w:ins>
      <w:proofErr w:type="spellStart"/>
      <w:r>
        <w:rPr>
          <w:lang w:val="en-US"/>
        </w:rPr>
        <w:t>theta|U</w:t>
      </w:r>
      <w:proofErr w:type="spellEnd"/>
      <w:r w:rsidRPr="00752159">
        <w:rPr>
          <w:rFonts w:cstheme="minorHAnsi"/>
          <w:lang w:val="en-US"/>
        </w:rPr>
        <w:t xml:space="preserve"> </w:t>
      </w:r>
      <w:ins w:id="368" w:author="Andy Royle-pr" w:date="2011-12-23T09:06:00Z">
        <w:r w:rsidR="00A52E90">
          <w:rPr>
            <w:rFonts w:cstheme="minorHAnsi"/>
            <w:lang w:val="en-US"/>
          </w:rPr>
          <w:t>\</w:t>
        </w:r>
        <w:proofErr w:type="spellStart"/>
        <w:r w:rsidR="00A52E90">
          <w:rPr>
            <w:rFonts w:cstheme="minorHAnsi"/>
            <w:lang w:val="en-US"/>
          </w:rPr>
          <w:t>sim</w:t>
        </w:r>
      </w:ins>
      <w:del w:id="369" w:author="Andy Royle-pr" w:date="2011-12-23T09:06:00Z">
        <w:r w:rsidDel="00A52E90">
          <w:rPr>
            <w:rFonts w:cstheme="minorHAnsi"/>
            <w:lang w:val="en-US"/>
          </w:rPr>
          <w:delText>˜</w:delText>
        </w:r>
      </w:del>
      <w:r>
        <w:rPr>
          <w:rFonts w:cstheme="minorHAnsi"/>
          <w:lang w:val="en-US"/>
        </w:rPr>
        <w:t>Unif</w:t>
      </w:r>
      <w:proofErr w:type="spellEnd"/>
      <w:r>
        <w:rPr>
          <w:rFonts w:cstheme="minorHAnsi"/>
          <w:lang w:val="en-US"/>
        </w:rPr>
        <w:t>(B)</w:t>
      </w:r>
      <w:ins w:id="370" w:author="Andy Royle-pr" w:date="2011-12-23T09:06:00Z">
        <w:r w:rsidR="00A52E90">
          <w:rPr>
            <w:rFonts w:cstheme="minorHAnsi"/>
            <w:lang w:val="en-US"/>
          </w:rPr>
          <w:t>$</w:t>
        </w:r>
      </w:ins>
      <w:r>
        <w:rPr>
          <w:rFonts w:cstheme="minorHAnsi"/>
          <w:lang w:val="en-US"/>
        </w:rPr>
        <w:t xml:space="preserve">, where </w:t>
      </w:r>
      <w:ins w:id="371" w:author="Andy Royle-pr" w:date="2011-12-23T09:06:00Z">
        <w:r w:rsidR="00A52E90">
          <w:rPr>
            <w:rFonts w:cstheme="minorHAnsi"/>
            <w:lang w:val="en-US"/>
          </w:rPr>
          <w:t>$</w:t>
        </w:r>
      </w:ins>
      <w:r>
        <w:rPr>
          <w:rFonts w:cstheme="minorHAnsi"/>
          <w:lang w:val="en-US"/>
        </w:rPr>
        <w:t xml:space="preserve">B = {theta: U &lt; </w:t>
      </w:r>
      <w:r>
        <w:rPr>
          <w:lang w:val="en-US"/>
        </w:rPr>
        <w:t>p(</w:t>
      </w:r>
      <w:proofErr w:type="spellStart"/>
      <w:r>
        <w:rPr>
          <w:lang w:val="en-US"/>
        </w:rPr>
        <w:t>theta|y</w:t>
      </w:r>
      <w:proofErr w:type="spellEnd"/>
      <w:r>
        <w:rPr>
          <w:lang w:val="en-US"/>
        </w:rPr>
        <w:t>)</w:t>
      </w:r>
      <w:r>
        <w:rPr>
          <w:rFonts w:cstheme="minorHAnsi"/>
          <w:lang w:val="en-US"/>
        </w:rPr>
        <w:t>}</w:t>
      </w:r>
      <w:ins w:id="372" w:author="Andy Royle-pr" w:date="2011-12-23T09:06:00Z">
        <w:r w:rsidR="00A52E90">
          <w:rPr>
            <w:rFonts w:cstheme="minorHAnsi"/>
            <w:lang w:val="en-US"/>
          </w:rPr>
          <w:t>$.</w:t>
        </w:r>
      </w:ins>
    </w:p>
    <w:p w:rsidR="00786EBE" w:rsidRDefault="00786EBE" w:rsidP="00CA2526">
      <w:pPr>
        <w:rPr>
          <w:lang w:val="en-US"/>
        </w:rPr>
      </w:pPr>
    </w:p>
    <w:p w:rsidR="00CA2526" w:rsidRDefault="00CA2526" w:rsidP="00CA2526">
      <w:pPr>
        <w:rPr>
          <w:lang w:val="en-US"/>
        </w:rPr>
      </w:pPr>
      <w:r>
        <w:rPr>
          <w:lang w:val="en-US"/>
        </w:rPr>
        <w:t xml:space="preserve">Slice sampling can be applied in many situations; however, implementing an efficient slice sampling procedure can be complicated. We refer the interested reader to Robert and Casella (2010, Chapter 7) for a simple example. </w:t>
      </w:r>
    </w:p>
    <w:p w:rsidR="00CA2526" w:rsidRPr="008C2597" w:rsidRDefault="00CA2526" w:rsidP="00CA2526">
      <w:pPr>
        <w:rPr>
          <w:lang w:val="en-US"/>
        </w:rPr>
      </w:pPr>
      <w:r>
        <w:rPr>
          <w:lang w:val="en-US"/>
        </w:rPr>
        <w:t>Both rejection sampling and slice sampling can be applied on one-dimensional conditional distributions within a Gibbs sampling setup.</w:t>
      </w:r>
    </w:p>
    <w:p w:rsidR="00486F74" w:rsidRDefault="00A52E90" w:rsidP="00C015A7">
      <w:pPr>
        <w:rPr>
          <w:ins w:id="373" w:author="Andy Royle-pr" w:date="2011-12-23T09:07:00Z"/>
          <w:lang w:val="en-US"/>
        </w:rPr>
      </w:pPr>
      <w:ins w:id="374" w:author="Andy Royle-pr" w:date="2011-12-23T09:07:00Z">
        <w:r>
          <w:rPr>
            <w:lang w:val="en-US"/>
          </w:rPr>
          <w:t xml:space="preserve">\section{MCMC for closed capture-recapture Model </w:t>
        </w:r>
        <w:proofErr w:type="spellStart"/>
        <w:r>
          <w:rPr>
            <w:lang w:val="en-US"/>
          </w:rPr>
          <w:t>Mh</w:t>
        </w:r>
        <w:proofErr w:type="spellEnd"/>
        <w:r>
          <w:rPr>
            <w:lang w:val="en-US"/>
          </w:rPr>
          <w:t>}</w:t>
        </w:r>
      </w:ins>
    </w:p>
    <w:p w:rsidR="00A52E90" w:rsidRDefault="00A52E90" w:rsidP="00C015A7">
      <w:pPr>
        <w:rPr>
          <w:lang w:val="en-US"/>
        </w:rPr>
      </w:pPr>
      <w:ins w:id="375" w:author="Andy Royle-pr" w:date="2011-12-23T09:08:00Z">
        <w:r>
          <w:rPr>
            <w:lang w:val="en-US"/>
          </w:rPr>
          <w:t>Andy could</w:t>
        </w:r>
      </w:ins>
      <w:ins w:id="376" w:author="Andy Royle-pr" w:date="2011-12-23T09:07:00Z">
        <w:r>
          <w:rPr>
            <w:lang w:val="en-US"/>
          </w:rPr>
          <w:t xml:space="preserve"> move material from chapter 3 to here.</w:t>
        </w:r>
      </w:ins>
    </w:p>
    <w:p w:rsidR="00C015A7" w:rsidRPr="00E85303" w:rsidRDefault="00A52E90" w:rsidP="00C015A7">
      <w:pPr>
        <w:rPr>
          <w:b/>
          <w:lang w:val="en-US"/>
        </w:rPr>
      </w:pPr>
      <w:ins w:id="377" w:author="Andy Royle-pr" w:date="2011-12-23T09:07:00Z">
        <w:r>
          <w:rPr>
            <w:b/>
            <w:lang w:val="en-US"/>
          </w:rPr>
          <w:t>\section{</w:t>
        </w:r>
      </w:ins>
      <w:r w:rsidR="00C015A7" w:rsidRPr="00E85303">
        <w:rPr>
          <w:b/>
          <w:lang w:val="en-US"/>
        </w:rPr>
        <w:t xml:space="preserve">MCMC algorithm </w:t>
      </w:r>
      <w:r w:rsidR="007F256A">
        <w:rPr>
          <w:b/>
          <w:lang w:val="en-US"/>
        </w:rPr>
        <w:t xml:space="preserve">for </w:t>
      </w:r>
      <w:r w:rsidR="00296022">
        <w:rPr>
          <w:b/>
          <w:lang w:val="en-US"/>
        </w:rPr>
        <w:t>the basic</w:t>
      </w:r>
      <w:r w:rsidR="007F256A">
        <w:rPr>
          <w:b/>
          <w:lang w:val="en-US"/>
        </w:rPr>
        <w:t xml:space="preserve"> spatial capture-recapture model</w:t>
      </w:r>
      <w:ins w:id="378" w:author="Andy Royle-pr" w:date="2011-12-23T09:07:00Z">
        <w:r>
          <w:rPr>
            <w:b/>
            <w:lang w:val="en-US"/>
          </w:rPr>
          <w:t>}</w:t>
        </w:r>
      </w:ins>
    </w:p>
    <w:p w:rsidR="0008538A" w:rsidRDefault="00A4747C" w:rsidP="00C015A7">
      <w:pPr>
        <w:rPr>
          <w:lang w:val="en-US"/>
        </w:rPr>
      </w:pPr>
      <w:r>
        <w:rPr>
          <w:lang w:val="en-US"/>
        </w:rPr>
        <w:lastRenderedPageBreak/>
        <w:t>By now</w:t>
      </w:r>
      <w:r w:rsidR="00E85303">
        <w:rPr>
          <w:lang w:val="en-US"/>
        </w:rPr>
        <w:t xml:space="preserve"> you have seen how to build MCMC algorithms for some basic generalized linear models. Now, w</w:t>
      </w:r>
      <w:r w:rsidR="0008538A">
        <w:rPr>
          <w:lang w:val="en-US"/>
        </w:rPr>
        <w:t xml:space="preserve">e’ll walk you through the steps of building your own MCMC sampler for the </w:t>
      </w:r>
      <w:r>
        <w:rPr>
          <w:lang w:val="en-US"/>
        </w:rPr>
        <w:t>basic</w:t>
      </w:r>
      <w:r w:rsidR="0008538A">
        <w:rPr>
          <w:lang w:val="en-US"/>
        </w:rPr>
        <w:t xml:space="preserve"> SCR model </w:t>
      </w:r>
      <w:r>
        <w:rPr>
          <w:lang w:val="en-US"/>
        </w:rPr>
        <w:t xml:space="preserve">(i.e. without any individual, site or time specific covariates) </w:t>
      </w:r>
      <w:r w:rsidR="0008538A">
        <w:rPr>
          <w:lang w:val="en-US"/>
        </w:rPr>
        <w:t xml:space="preserve">with both a </w:t>
      </w:r>
      <w:r w:rsidR="00E85303">
        <w:rPr>
          <w:lang w:val="en-US"/>
        </w:rPr>
        <w:t xml:space="preserve">Poisson and a binomial </w:t>
      </w:r>
      <w:r w:rsidR="0008538A">
        <w:rPr>
          <w:lang w:val="en-US"/>
        </w:rPr>
        <w:t xml:space="preserve">encounter process. </w:t>
      </w:r>
    </w:p>
    <w:p w:rsidR="00A33B26" w:rsidRDefault="00A4747C" w:rsidP="00C015A7">
      <w:pPr>
        <w:rPr>
          <w:lang w:val="en-US"/>
        </w:rPr>
      </w:pPr>
      <w:r>
        <w:rPr>
          <w:lang w:val="en-US"/>
        </w:rPr>
        <w:t>As usual, w</w:t>
      </w:r>
      <w:r w:rsidR="004C255E">
        <w:rPr>
          <w:lang w:val="en-US"/>
        </w:rPr>
        <w:t>e will have to</w:t>
      </w:r>
      <w:r w:rsidR="0026749F">
        <w:rPr>
          <w:lang w:val="en-US"/>
        </w:rPr>
        <w:t xml:space="preserve"> go through</w:t>
      </w:r>
      <w:r w:rsidR="004C255E">
        <w:rPr>
          <w:lang w:val="en-US"/>
        </w:rPr>
        <w:t xml:space="preserve"> two</w:t>
      </w:r>
      <w:r w:rsidR="00A33B26">
        <w:rPr>
          <w:lang w:val="en-US"/>
        </w:rPr>
        <w:t xml:space="preserve"> general steps</w:t>
      </w:r>
      <w:r w:rsidR="0026749F">
        <w:rPr>
          <w:lang w:val="en-US"/>
        </w:rPr>
        <w:t xml:space="preserve"> before</w:t>
      </w:r>
      <w:r w:rsidR="0026749F" w:rsidRPr="0026749F">
        <w:rPr>
          <w:lang w:val="en-US"/>
        </w:rPr>
        <w:t xml:space="preserve"> </w:t>
      </w:r>
      <w:r w:rsidR="0026749F">
        <w:rPr>
          <w:lang w:val="en-US"/>
        </w:rPr>
        <w:t>we write the MCMC algorithm:</w:t>
      </w:r>
    </w:p>
    <w:p w:rsidR="00A33B26" w:rsidRDefault="00A33B26" w:rsidP="00A33B26">
      <w:pPr>
        <w:pStyle w:val="ListParagraph"/>
        <w:numPr>
          <w:ilvl w:val="0"/>
          <w:numId w:val="5"/>
        </w:numPr>
        <w:rPr>
          <w:lang w:val="en-US"/>
        </w:rPr>
      </w:pPr>
      <w:r>
        <w:rPr>
          <w:lang w:val="en-US"/>
        </w:rPr>
        <w:t>Identify your model with all its components (including priors)</w:t>
      </w:r>
    </w:p>
    <w:p w:rsidR="00A33B26" w:rsidRDefault="00A33B26" w:rsidP="00A33B26">
      <w:pPr>
        <w:pStyle w:val="ListParagraph"/>
        <w:numPr>
          <w:ilvl w:val="0"/>
          <w:numId w:val="5"/>
        </w:numPr>
        <w:rPr>
          <w:lang w:val="en-US"/>
        </w:rPr>
      </w:pPr>
      <w:r>
        <w:rPr>
          <w:lang w:val="en-US"/>
        </w:rPr>
        <w:t xml:space="preserve">Recognize </w:t>
      </w:r>
      <w:r w:rsidRPr="00A33B26">
        <w:rPr>
          <w:lang w:val="en-US"/>
        </w:rPr>
        <w:t>and express the full conditional</w:t>
      </w:r>
      <w:r>
        <w:rPr>
          <w:lang w:val="en-US"/>
        </w:rPr>
        <w:t xml:space="preserve"> distributions </w:t>
      </w:r>
      <w:r w:rsidR="00A4747C">
        <w:rPr>
          <w:lang w:val="en-US"/>
        </w:rPr>
        <w:t>for all parameters</w:t>
      </w:r>
    </w:p>
    <w:p w:rsidR="004C255E" w:rsidRPr="004C255E" w:rsidRDefault="0026749F" w:rsidP="004C255E">
      <w:pPr>
        <w:rPr>
          <w:lang w:val="en-US"/>
        </w:rPr>
      </w:pPr>
      <w:r>
        <w:rPr>
          <w:lang w:val="en-US"/>
        </w:rPr>
        <w:t>It is worthwhile to go through all of step 1 for a</w:t>
      </w:r>
      <w:r w:rsidR="00A4747C">
        <w:rPr>
          <w:lang w:val="en-US"/>
        </w:rPr>
        <w:t xml:space="preserve">n </w:t>
      </w:r>
      <w:r>
        <w:rPr>
          <w:lang w:val="en-US"/>
        </w:rPr>
        <w:t xml:space="preserve">SCR model, but you have probably seen enough of step 2 </w:t>
      </w:r>
      <w:r w:rsidR="00102EF4">
        <w:rPr>
          <w:lang w:val="en-US"/>
        </w:rPr>
        <w:t xml:space="preserve">in our previous examples to get the essence of how to express a full conditional distribution. Therefore, we will exemplify step 2 for some parameters and tie these examples directly to the respective R code. </w:t>
      </w:r>
    </w:p>
    <w:p w:rsidR="00A33B26" w:rsidRDefault="00A33B26" w:rsidP="00C015A7">
      <w:pPr>
        <w:rPr>
          <w:lang w:val="en-US"/>
        </w:rPr>
      </w:pPr>
    </w:p>
    <w:p w:rsidR="00174161" w:rsidRPr="00174161" w:rsidRDefault="00174161" w:rsidP="004C255E">
      <w:pPr>
        <w:tabs>
          <w:tab w:val="left" w:pos="180"/>
          <w:tab w:val="left" w:pos="270"/>
        </w:tabs>
        <w:rPr>
          <w:b/>
          <w:i/>
          <w:lang w:val="en-US"/>
        </w:rPr>
      </w:pPr>
      <w:proofErr w:type="gramStart"/>
      <w:r w:rsidRPr="00174161">
        <w:rPr>
          <w:b/>
          <w:i/>
          <w:lang w:val="en-US"/>
        </w:rPr>
        <w:t>Step</w:t>
      </w:r>
      <w:proofErr w:type="gramEnd"/>
      <w:r w:rsidRPr="00174161">
        <w:rPr>
          <w:b/>
          <w:i/>
          <w:lang w:val="en-US"/>
        </w:rPr>
        <w:t xml:space="preserve"> 1 – Identify your model</w:t>
      </w:r>
    </w:p>
    <w:p w:rsidR="00102EF4" w:rsidRDefault="00102EF4" w:rsidP="004C255E">
      <w:pPr>
        <w:tabs>
          <w:tab w:val="left" w:pos="180"/>
          <w:tab w:val="left" w:pos="270"/>
        </w:tabs>
        <w:rPr>
          <w:lang w:val="en-US"/>
        </w:rPr>
      </w:pPr>
      <w:r>
        <w:rPr>
          <w:lang w:val="en-US"/>
        </w:rPr>
        <w:t xml:space="preserve">Recall the components </w:t>
      </w:r>
      <w:r w:rsidR="00A4747C">
        <w:rPr>
          <w:lang w:val="en-US"/>
        </w:rPr>
        <w:t>of the basic</w:t>
      </w:r>
      <w:r>
        <w:rPr>
          <w:lang w:val="en-US"/>
        </w:rPr>
        <w:t xml:space="preserve"> SCR model </w:t>
      </w:r>
      <w:r w:rsidR="00174161">
        <w:rPr>
          <w:lang w:val="en-US"/>
        </w:rPr>
        <w:t xml:space="preserve">with a Poisson encounter process </w:t>
      </w:r>
      <w:r>
        <w:rPr>
          <w:lang w:val="en-US"/>
        </w:rPr>
        <w:t>from Chapter 3:</w:t>
      </w:r>
    </w:p>
    <w:p w:rsidR="00102EF4" w:rsidRDefault="00102EF4" w:rsidP="004C255E">
      <w:pPr>
        <w:tabs>
          <w:tab w:val="left" w:pos="180"/>
          <w:tab w:val="left" w:pos="270"/>
        </w:tabs>
        <w:rPr>
          <w:ins w:id="379" w:author="Andy Royle-pr" w:date="2011-12-23T09:09:00Z"/>
          <w:lang w:val="en-US"/>
        </w:rPr>
      </w:pPr>
      <w:r>
        <w:rPr>
          <w:lang w:val="en-US"/>
        </w:rPr>
        <w:t xml:space="preserve">We assume that individuals i, or rather, their activity centers </w:t>
      </w:r>
      <w:proofErr w:type="spellStart"/>
      <w:r>
        <w:rPr>
          <w:lang w:val="en-US"/>
        </w:rPr>
        <w:t>si</w:t>
      </w:r>
      <w:proofErr w:type="spellEnd"/>
      <w:r>
        <w:rPr>
          <w:lang w:val="en-US"/>
        </w:rPr>
        <w:t>, are uniformly distributed across our state space S</w:t>
      </w:r>
      <w:r w:rsidR="001E15D1">
        <w:rPr>
          <w:lang w:val="en-US"/>
        </w:rPr>
        <w:t>,</w:t>
      </w:r>
    </w:p>
    <w:p w:rsidR="00A52E90" w:rsidRDefault="00A52E90" w:rsidP="004C255E">
      <w:pPr>
        <w:tabs>
          <w:tab w:val="left" w:pos="180"/>
          <w:tab w:val="left" w:pos="270"/>
        </w:tabs>
        <w:rPr>
          <w:lang w:val="en-US"/>
        </w:rPr>
      </w:pPr>
      <w:ins w:id="380" w:author="Andy Royle-pr" w:date="2011-12-23T09:09:00Z">
        <w:r>
          <w:rPr>
            <w:lang w:val="en-US"/>
          </w:rPr>
          <w:t>\[</w:t>
        </w:r>
      </w:ins>
    </w:p>
    <w:p w:rsidR="00A52E90" w:rsidRDefault="00102EF4" w:rsidP="004C255E">
      <w:pPr>
        <w:tabs>
          <w:tab w:val="left" w:pos="180"/>
          <w:tab w:val="left" w:pos="270"/>
        </w:tabs>
        <w:rPr>
          <w:ins w:id="381" w:author="Andy Royle-pr" w:date="2011-12-23T09:09:00Z"/>
          <w:lang w:val="en-US"/>
        </w:rPr>
      </w:pPr>
      <w:proofErr w:type="spellStart"/>
      <w:proofErr w:type="gramStart"/>
      <w:r>
        <w:rPr>
          <w:lang w:val="en-US"/>
        </w:rPr>
        <w:t>si</w:t>
      </w:r>
      <w:proofErr w:type="spellEnd"/>
      <w:r>
        <w:rPr>
          <w:lang w:val="en-US"/>
        </w:rPr>
        <w:t xml:space="preserve">  </w:t>
      </w:r>
      <w:ins w:id="382" w:author="Andy Royle-pr" w:date="2011-12-23T09:09:00Z">
        <w:r w:rsidR="00A52E90">
          <w:rPr>
            <w:lang w:val="en-US"/>
          </w:rPr>
          <w:t>\</w:t>
        </w:r>
        <w:proofErr w:type="spellStart"/>
        <w:proofErr w:type="gramEnd"/>
        <w:r w:rsidR="00A52E90">
          <w:rPr>
            <w:lang w:val="en-US"/>
          </w:rPr>
          <w:t>sim</w:t>
        </w:r>
      </w:ins>
      <w:proofErr w:type="spellEnd"/>
      <w:del w:id="383" w:author="Andy Royle-pr" w:date="2011-12-23T09:09:00Z">
        <w:r w:rsidDel="00A52E90">
          <w:rPr>
            <w:lang w:val="en-US"/>
          </w:rPr>
          <w:delText>~</w:delText>
        </w:r>
      </w:del>
      <w:r>
        <w:rPr>
          <w:lang w:val="en-US"/>
        </w:rPr>
        <w:t xml:space="preserve"> U(S)</w:t>
      </w:r>
    </w:p>
    <w:p w:rsidR="00102EF4" w:rsidRDefault="00A52E90" w:rsidP="004C255E">
      <w:pPr>
        <w:tabs>
          <w:tab w:val="left" w:pos="180"/>
          <w:tab w:val="left" w:pos="270"/>
        </w:tabs>
        <w:rPr>
          <w:lang w:val="en-US"/>
        </w:rPr>
      </w:pPr>
      <w:ins w:id="384" w:author="Andy Royle-pr" w:date="2011-12-23T09:09:00Z">
        <w:r>
          <w:rPr>
            <w:lang w:val="en-US"/>
          </w:rPr>
          <w:t>\]</w:t>
        </w:r>
      </w:ins>
      <w:del w:id="385" w:author="Andy Royle-pr" w:date="2011-12-23T09:09:00Z">
        <w:r w:rsidR="001E15D1" w:rsidDel="00A52E90">
          <w:rPr>
            <w:lang w:val="en-US"/>
          </w:rPr>
          <w:delText>,</w:delText>
        </w:r>
      </w:del>
    </w:p>
    <w:p w:rsidR="001E15D1" w:rsidRDefault="001E15D1" w:rsidP="004C255E">
      <w:pPr>
        <w:tabs>
          <w:tab w:val="left" w:pos="180"/>
          <w:tab w:val="left" w:pos="270"/>
        </w:tabs>
        <w:rPr>
          <w:ins w:id="386" w:author="Andy Royle-pr" w:date="2011-12-23T09:09:00Z"/>
          <w:lang w:val="en-US"/>
        </w:rPr>
      </w:pPr>
      <w:proofErr w:type="gramStart"/>
      <w:r>
        <w:rPr>
          <w:lang w:val="en-US"/>
        </w:rPr>
        <w:t>and</w:t>
      </w:r>
      <w:proofErr w:type="gramEnd"/>
      <w:r>
        <w:rPr>
          <w:lang w:val="en-US"/>
        </w:rPr>
        <w:t xml:space="preserve"> that the number of times individual i encounters trap j, </w:t>
      </w:r>
      <w:proofErr w:type="spellStart"/>
      <w:r>
        <w:rPr>
          <w:lang w:val="en-US"/>
        </w:rPr>
        <w:t>yij</w:t>
      </w:r>
      <w:proofErr w:type="spellEnd"/>
      <w:r>
        <w:rPr>
          <w:lang w:val="en-US"/>
        </w:rPr>
        <w:t xml:space="preserve">, is a random Poisson variable with mean </w:t>
      </w:r>
      <w:proofErr w:type="spellStart"/>
      <w:r>
        <w:rPr>
          <w:lang w:val="en-US"/>
        </w:rPr>
        <w:t>lamij</w:t>
      </w:r>
      <w:proofErr w:type="spellEnd"/>
      <w:r>
        <w:rPr>
          <w:lang w:val="en-US"/>
        </w:rPr>
        <w:t>,</w:t>
      </w:r>
    </w:p>
    <w:p w:rsidR="00A52E90" w:rsidRDefault="00A52E90" w:rsidP="004C255E">
      <w:pPr>
        <w:tabs>
          <w:tab w:val="left" w:pos="180"/>
          <w:tab w:val="left" w:pos="270"/>
        </w:tabs>
        <w:rPr>
          <w:lang w:val="en-US"/>
        </w:rPr>
      </w:pPr>
      <w:ins w:id="387" w:author="Andy Royle-pr" w:date="2011-12-23T09:09:00Z">
        <w:r>
          <w:rPr>
            <w:lang w:val="en-US"/>
          </w:rPr>
          <w:t>\[</w:t>
        </w:r>
      </w:ins>
    </w:p>
    <w:p w:rsidR="00A52E90" w:rsidRDefault="001E15D1" w:rsidP="004C255E">
      <w:pPr>
        <w:tabs>
          <w:tab w:val="left" w:pos="180"/>
          <w:tab w:val="left" w:pos="270"/>
        </w:tabs>
        <w:rPr>
          <w:ins w:id="388" w:author="Andy Royle-pr" w:date="2011-12-23T09:09:00Z"/>
          <w:lang w:val="en-US"/>
        </w:rPr>
      </w:pPr>
      <w:proofErr w:type="spellStart"/>
      <w:proofErr w:type="gramStart"/>
      <w:r>
        <w:rPr>
          <w:lang w:val="en-US"/>
        </w:rPr>
        <w:t>yij</w:t>
      </w:r>
      <w:proofErr w:type="spellEnd"/>
      <w:proofErr w:type="gramEnd"/>
      <w:r w:rsidR="00CF616A">
        <w:rPr>
          <w:lang w:val="en-US"/>
        </w:rPr>
        <w:t xml:space="preserve"> </w:t>
      </w:r>
      <w:ins w:id="389" w:author="Andy Royle-pr" w:date="2011-12-23T09:09:00Z">
        <w:r w:rsidR="00A52E90">
          <w:rPr>
            <w:lang w:val="en-US"/>
          </w:rPr>
          <w:t>\</w:t>
        </w:r>
        <w:proofErr w:type="spellStart"/>
        <w:r w:rsidR="00A52E90">
          <w:rPr>
            <w:lang w:val="en-US"/>
          </w:rPr>
          <w:t>sim</w:t>
        </w:r>
      </w:ins>
      <w:proofErr w:type="spellEnd"/>
      <w:del w:id="390" w:author="Andy Royle-pr" w:date="2011-12-23T09:09:00Z">
        <w:r w:rsidDel="00A52E90">
          <w:rPr>
            <w:lang w:val="en-US"/>
          </w:rPr>
          <w:delText>~</w:delText>
        </w:r>
      </w:del>
      <w:r w:rsidR="00CF616A">
        <w:rPr>
          <w:lang w:val="en-US"/>
        </w:rPr>
        <w:t xml:space="preserve"> </w:t>
      </w:r>
      <w:r>
        <w:rPr>
          <w:lang w:val="en-US"/>
        </w:rPr>
        <w:t>Poisson(</w:t>
      </w:r>
      <w:proofErr w:type="spellStart"/>
      <w:r>
        <w:rPr>
          <w:lang w:val="en-US"/>
        </w:rPr>
        <w:t>lamij</w:t>
      </w:r>
      <w:proofErr w:type="spellEnd"/>
      <w:r>
        <w:rPr>
          <w:lang w:val="en-US"/>
        </w:rPr>
        <w:t>)</w:t>
      </w:r>
      <w:r w:rsidR="00553F73">
        <w:rPr>
          <w:lang w:val="en-US"/>
        </w:rPr>
        <w:tab/>
      </w:r>
    </w:p>
    <w:p w:rsidR="001E15D1" w:rsidRDefault="00A52E90" w:rsidP="004C255E">
      <w:pPr>
        <w:tabs>
          <w:tab w:val="left" w:pos="180"/>
          <w:tab w:val="left" w:pos="270"/>
        </w:tabs>
        <w:rPr>
          <w:lang w:val="en-US"/>
        </w:rPr>
      </w:pPr>
      <w:ins w:id="391" w:author="Andy Royle-pr" w:date="2011-12-23T09:09:00Z">
        <w:r>
          <w:rPr>
            <w:lang w:val="en-US"/>
          </w:rPr>
          <w:t>\]</w:t>
        </w:r>
      </w:ins>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r>
      <w:r w:rsidR="00553F73">
        <w:rPr>
          <w:lang w:val="en-US"/>
        </w:rPr>
        <w:tab/>
        <w:t>Eq. Y</w:t>
      </w:r>
    </w:p>
    <w:p w:rsidR="00102EF4" w:rsidRDefault="001E15D1" w:rsidP="004C255E">
      <w:pPr>
        <w:tabs>
          <w:tab w:val="left" w:pos="180"/>
          <w:tab w:val="left" w:pos="270"/>
        </w:tabs>
        <w:rPr>
          <w:ins w:id="392" w:author="Andy Royle-pr" w:date="2011-12-23T09:09:00Z"/>
          <w:lang w:val="en-US"/>
        </w:rPr>
      </w:pPr>
      <w:r>
        <w:rPr>
          <w:lang w:val="en-US"/>
        </w:rPr>
        <w:t>The tie between individual location</w:t>
      </w:r>
      <w:r w:rsidR="00A75FC5">
        <w:rPr>
          <w:lang w:val="en-US"/>
        </w:rPr>
        <w:t>, movement</w:t>
      </w:r>
      <w:r>
        <w:rPr>
          <w:lang w:val="en-US"/>
        </w:rPr>
        <w:t xml:space="preserve"> and trap encounter rates is made by the assumption that </w:t>
      </w:r>
      <w:proofErr w:type="spellStart"/>
      <w:r>
        <w:rPr>
          <w:lang w:val="en-US"/>
        </w:rPr>
        <w:t>lamij</w:t>
      </w:r>
      <w:proofErr w:type="spellEnd"/>
      <w:r>
        <w:rPr>
          <w:lang w:val="en-US"/>
        </w:rPr>
        <w:t xml:space="preserve">, is a decreasing function of the distance between </w:t>
      </w:r>
      <w:proofErr w:type="spellStart"/>
      <w:r>
        <w:rPr>
          <w:lang w:val="en-US"/>
        </w:rPr>
        <w:t>si</w:t>
      </w:r>
      <w:proofErr w:type="spellEnd"/>
      <w:r>
        <w:rPr>
          <w:lang w:val="en-US"/>
        </w:rPr>
        <w:t xml:space="preserve"> and j, </w:t>
      </w:r>
      <w:proofErr w:type="spellStart"/>
      <w:r>
        <w:rPr>
          <w:lang w:val="en-US"/>
        </w:rPr>
        <w:t>Dij</w:t>
      </w:r>
      <w:proofErr w:type="spellEnd"/>
      <w:r>
        <w:rPr>
          <w:lang w:val="en-US"/>
        </w:rPr>
        <w:t xml:space="preserve">, of the </w:t>
      </w:r>
      <w:r w:rsidR="00BB5CBF">
        <w:rPr>
          <w:lang w:val="en-US"/>
        </w:rPr>
        <w:t xml:space="preserve">half-normal </w:t>
      </w:r>
      <w:r>
        <w:rPr>
          <w:lang w:val="en-US"/>
        </w:rPr>
        <w:t>form</w:t>
      </w:r>
    </w:p>
    <w:p w:rsidR="00A52E90" w:rsidRDefault="00A52E90" w:rsidP="004C255E">
      <w:pPr>
        <w:tabs>
          <w:tab w:val="left" w:pos="180"/>
          <w:tab w:val="left" w:pos="270"/>
        </w:tabs>
        <w:rPr>
          <w:lang w:val="en-US"/>
        </w:rPr>
      </w:pPr>
      <w:ins w:id="393" w:author="Andy Royle-pr" w:date="2011-12-23T09:09:00Z">
        <w:r>
          <w:rPr>
            <w:lang w:val="en-US"/>
          </w:rPr>
          <w:t>\[</w:t>
        </w:r>
      </w:ins>
    </w:p>
    <w:p w:rsidR="00A52E90" w:rsidRDefault="00A52E90" w:rsidP="004C255E">
      <w:pPr>
        <w:tabs>
          <w:tab w:val="left" w:pos="180"/>
          <w:tab w:val="left" w:pos="270"/>
        </w:tabs>
        <w:rPr>
          <w:ins w:id="394" w:author="Andy Royle-pr" w:date="2011-12-23T09:09:00Z"/>
          <w:lang w:val="pt-BR"/>
        </w:rPr>
      </w:pPr>
      <w:r w:rsidRPr="00D2585F">
        <w:rPr>
          <w:lang w:val="pt-BR"/>
        </w:rPr>
        <w:t>L</w:t>
      </w:r>
      <w:r w:rsidR="001E15D1" w:rsidRPr="00D2585F">
        <w:rPr>
          <w:lang w:val="pt-BR"/>
        </w:rPr>
        <w:t>amij</w:t>
      </w:r>
      <w:ins w:id="395" w:author="Andy Royle-pr" w:date="2011-12-23T09:09:00Z">
        <w:r>
          <w:rPr>
            <w:lang w:val="pt-BR"/>
          </w:rPr>
          <w:t xml:space="preserve"> = </w:t>
        </w:r>
      </w:ins>
      <w:del w:id="396" w:author="Andy Royle-pr" w:date="2011-12-23T09:09:00Z">
        <w:r w:rsidR="001E15D1" w:rsidRPr="00D2585F" w:rsidDel="00A52E90">
          <w:rPr>
            <w:lang w:val="pt-BR"/>
          </w:rPr>
          <w:delText>&lt;-</w:delText>
        </w:r>
      </w:del>
      <w:r w:rsidR="001E15D1" w:rsidRPr="00D2585F">
        <w:rPr>
          <w:lang w:val="pt-BR"/>
        </w:rPr>
        <w:t xml:space="preserve"> lam0 * exp(-Dij2/2*sig2),</w:t>
      </w:r>
    </w:p>
    <w:p w:rsidR="001E15D1" w:rsidRPr="00D2585F" w:rsidRDefault="00A52E90" w:rsidP="004C255E">
      <w:pPr>
        <w:tabs>
          <w:tab w:val="left" w:pos="180"/>
          <w:tab w:val="left" w:pos="270"/>
        </w:tabs>
        <w:rPr>
          <w:lang w:val="pt-BR"/>
        </w:rPr>
      </w:pPr>
      <w:ins w:id="397" w:author="Andy Royle-pr" w:date="2011-12-23T09:09:00Z">
        <w:r>
          <w:rPr>
            <w:lang w:val="pt-BR"/>
          </w:rPr>
          <w:t>\]</w:t>
        </w:r>
      </w:ins>
      <w:del w:id="398" w:author="Andy Royle-pr" w:date="2011-12-23T09:09:00Z">
        <w:r w:rsidR="001E15D1" w:rsidRPr="00D2585F" w:rsidDel="00A52E90">
          <w:rPr>
            <w:lang w:val="pt-BR"/>
          </w:rPr>
          <w:delText xml:space="preserve"> </w:delText>
        </w:r>
      </w:del>
    </w:p>
    <w:p w:rsidR="001E15D1" w:rsidRDefault="001E15D1" w:rsidP="004C255E">
      <w:pPr>
        <w:tabs>
          <w:tab w:val="left" w:pos="180"/>
          <w:tab w:val="left" w:pos="270"/>
        </w:tabs>
        <w:rPr>
          <w:lang w:val="en-US"/>
        </w:rPr>
      </w:pPr>
      <w:proofErr w:type="gramStart"/>
      <w:r>
        <w:rPr>
          <w:lang w:val="en-US"/>
        </w:rPr>
        <w:t>where</w:t>
      </w:r>
      <w:proofErr w:type="gramEnd"/>
      <w:r>
        <w:rPr>
          <w:lang w:val="en-US"/>
        </w:rPr>
        <w:t xml:space="preserve"> lam0 is the baseline trap encounter rate a</w:t>
      </w:r>
      <w:r w:rsidR="00D2585F">
        <w:rPr>
          <w:lang w:val="en-US"/>
        </w:rPr>
        <w:t>t</w:t>
      </w:r>
      <w:r>
        <w:rPr>
          <w:lang w:val="en-US"/>
        </w:rPr>
        <w:t xml:space="preserve"> </w:t>
      </w:r>
      <w:proofErr w:type="spellStart"/>
      <w:r>
        <w:rPr>
          <w:lang w:val="en-US"/>
        </w:rPr>
        <w:t>Dij</w:t>
      </w:r>
      <w:proofErr w:type="spellEnd"/>
      <w:r>
        <w:rPr>
          <w:lang w:val="en-US"/>
        </w:rPr>
        <w:t xml:space="preserve">=0 and sig </w:t>
      </w:r>
      <w:r w:rsidR="00D2585F">
        <w:rPr>
          <w:lang w:val="en-US"/>
        </w:rPr>
        <w:t xml:space="preserve">controls the shape of the </w:t>
      </w:r>
      <w:r w:rsidR="00BB5CBF">
        <w:rPr>
          <w:lang w:val="en-US"/>
        </w:rPr>
        <w:t>half-normal</w:t>
      </w:r>
      <w:r w:rsidR="00D2585F">
        <w:rPr>
          <w:lang w:val="en-US"/>
        </w:rPr>
        <w:t xml:space="preserve"> function. </w:t>
      </w:r>
    </w:p>
    <w:p w:rsidR="00553F73" w:rsidRDefault="00553F73" w:rsidP="004C255E">
      <w:pPr>
        <w:tabs>
          <w:tab w:val="left" w:pos="180"/>
          <w:tab w:val="left" w:pos="270"/>
        </w:tabs>
        <w:rPr>
          <w:ins w:id="399" w:author="Andy Royle-pr" w:date="2011-12-23T09:10:00Z"/>
          <w:lang w:val="en-US"/>
        </w:rPr>
      </w:pPr>
      <w:r>
        <w:rPr>
          <w:lang w:val="en-US"/>
        </w:rPr>
        <w:t xml:space="preserve">In order to estimate the number of </w:t>
      </w:r>
      <w:proofErr w:type="spellStart"/>
      <w:r>
        <w:rPr>
          <w:lang w:val="en-US"/>
        </w:rPr>
        <w:t>si</w:t>
      </w:r>
      <w:proofErr w:type="spellEnd"/>
      <w:r>
        <w:rPr>
          <w:lang w:val="en-US"/>
        </w:rPr>
        <w:t xml:space="preserve"> in S, N, we use data augmentation </w:t>
      </w:r>
      <w:ins w:id="400" w:author="Andy Royle-pr" w:date="2011-12-23T09:10:00Z">
        <w:r w:rsidR="00A52E90">
          <w:rPr>
            <w:lang w:val="en-US"/>
          </w:rPr>
          <w:t xml:space="preserve">(sect. 3.XYZ) </w:t>
        </w:r>
      </w:ins>
      <w:r>
        <w:rPr>
          <w:lang w:val="en-US"/>
        </w:rPr>
        <w:t xml:space="preserve">and create M-n all-0 encounter histories, where n is the number of individuals we observed and M is an arbitrary </w:t>
      </w:r>
      <w:r>
        <w:rPr>
          <w:lang w:val="en-US"/>
        </w:rPr>
        <w:lastRenderedPageBreak/>
        <w:t xml:space="preserve">number that is larger than N. We estimate N </w:t>
      </w:r>
      <w:r w:rsidR="00A75FC5">
        <w:rPr>
          <w:lang w:val="en-US"/>
        </w:rPr>
        <w:t>by summing over the</w:t>
      </w:r>
      <w:r>
        <w:rPr>
          <w:lang w:val="en-US"/>
        </w:rPr>
        <w:t xml:space="preserve"> </w:t>
      </w:r>
      <w:del w:id="401" w:author="Andy Royle-pr" w:date="2011-12-23T09:10:00Z">
        <w:r w:rsidDel="00A97727">
          <w:rPr>
            <w:lang w:val="en-US"/>
          </w:rPr>
          <w:delText>auxiliary indicator variable</w:delText>
        </w:r>
      </w:del>
      <w:ins w:id="402" w:author="Andy Royle-pr" w:date="2011-12-23T09:11:00Z">
        <w:r w:rsidR="00A97727">
          <w:rPr>
            <w:lang w:val="en-US"/>
          </w:rPr>
          <w:t xml:space="preserve">auxiliary </w:t>
        </w:r>
      </w:ins>
      <w:ins w:id="403" w:author="Andy Royle-pr" w:date="2011-12-23T09:10:00Z">
        <w:r w:rsidR="00A97727">
          <w:rPr>
            <w:lang w:val="en-US"/>
          </w:rPr>
          <w:t>data augmentation variables</w:t>
        </w:r>
      </w:ins>
      <w:r>
        <w:rPr>
          <w:lang w:val="en-US"/>
        </w:rPr>
        <w:t xml:space="preserve">, </w:t>
      </w:r>
      <w:proofErr w:type="spellStart"/>
      <w:r>
        <w:rPr>
          <w:lang w:val="en-US"/>
        </w:rPr>
        <w:t>zi</w:t>
      </w:r>
      <w:proofErr w:type="spellEnd"/>
      <w:r>
        <w:rPr>
          <w:lang w:val="en-US"/>
        </w:rPr>
        <w:t xml:space="preserve">, which is 1 if the individual is part of the population and 0 if not, and assume that </w:t>
      </w:r>
      <w:proofErr w:type="spellStart"/>
      <w:r>
        <w:rPr>
          <w:lang w:val="en-US"/>
        </w:rPr>
        <w:t>zi</w:t>
      </w:r>
      <w:proofErr w:type="spellEnd"/>
      <w:r>
        <w:rPr>
          <w:lang w:val="en-US"/>
        </w:rPr>
        <w:t xml:space="preserve"> is a random Bernoulli variable,</w:t>
      </w:r>
    </w:p>
    <w:p w:rsidR="00A52E90" w:rsidRDefault="00A52E90" w:rsidP="004C255E">
      <w:pPr>
        <w:tabs>
          <w:tab w:val="left" w:pos="180"/>
          <w:tab w:val="left" w:pos="270"/>
        </w:tabs>
        <w:rPr>
          <w:lang w:val="en-US"/>
        </w:rPr>
      </w:pPr>
      <w:ins w:id="404" w:author="Andy Royle-pr" w:date="2011-12-23T09:10:00Z">
        <w:r>
          <w:rPr>
            <w:lang w:val="en-US"/>
          </w:rPr>
          <w:t>\[</w:t>
        </w:r>
      </w:ins>
    </w:p>
    <w:p w:rsidR="00C925C9" w:rsidRDefault="00553F73" w:rsidP="004C255E">
      <w:pPr>
        <w:tabs>
          <w:tab w:val="left" w:pos="180"/>
          <w:tab w:val="left" w:pos="270"/>
        </w:tabs>
        <w:rPr>
          <w:ins w:id="405" w:author="Andy Royle-pr" w:date="2011-12-23T09:10:00Z"/>
          <w:lang w:val="en-US"/>
        </w:rPr>
      </w:pPr>
      <w:proofErr w:type="spellStart"/>
      <w:proofErr w:type="gramStart"/>
      <w:r>
        <w:rPr>
          <w:lang w:val="en-US"/>
        </w:rPr>
        <w:t>zi</w:t>
      </w:r>
      <w:proofErr w:type="spellEnd"/>
      <w:proofErr w:type="gramEnd"/>
      <w:r>
        <w:rPr>
          <w:lang w:val="en-US"/>
        </w:rPr>
        <w:t xml:space="preserve"> </w:t>
      </w:r>
      <w:ins w:id="406" w:author="Andy Royle-pr" w:date="2011-12-23T09:10:00Z">
        <w:r w:rsidR="00A52E90">
          <w:rPr>
            <w:lang w:val="en-US"/>
          </w:rPr>
          <w:t>\</w:t>
        </w:r>
        <w:proofErr w:type="spellStart"/>
        <w:r w:rsidR="00A52E90">
          <w:rPr>
            <w:lang w:val="en-US"/>
          </w:rPr>
          <w:t>sim</w:t>
        </w:r>
      </w:ins>
      <w:del w:id="407" w:author="Andy Royle-pr" w:date="2011-12-23T09:10:00Z">
        <w:r w:rsidDel="00A52E90">
          <w:rPr>
            <w:lang w:val="en-US"/>
          </w:rPr>
          <w:delText>~</w:delText>
        </w:r>
      </w:del>
      <w:r>
        <w:rPr>
          <w:lang w:val="en-US"/>
        </w:rPr>
        <w:t>bernoulli</w:t>
      </w:r>
      <w:proofErr w:type="spellEnd"/>
      <w:r>
        <w:rPr>
          <w:lang w:val="en-US"/>
        </w:rPr>
        <w:t>(psi)</w:t>
      </w:r>
      <w:r w:rsidR="00C925C9">
        <w:rPr>
          <w:lang w:val="en-US"/>
        </w:rPr>
        <w:t>.</w:t>
      </w:r>
    </w:p>
    <w:p w:rsidR="00A52E90" w:rsidRDefault="00A52E90" w:rsidP="004C255E">
      <w:pPr>
        <w:tabs>
          <w:tab w:val="left" w:pos="180"/>
          <w:tab w:val="left" w:pos="270"/>
        </w:tabs>
        <w:rPr>
          <w:lang w:val="en-US"/>
        </w:rPr>
      </w:pPr>
      <w:ins w:id="408" w:author="Andy Royle-pr" w:date="2011-12-23T09:10:00Z">
        <w:r>
          <w:rPr>
            <w:lang w:val="en-US"/>
          </w:rPr>
          <w:t>\]</w:t>
        </w:r>
      </w:ins>
    </w:p>
    <w:p w:rsidR="00553F73" w:rsidRDefault="00553F73" w:rsidP="004C255E">
      <w:pPr>
        <w:tabs>
          <w:tab w:val="left" w:pos="180"/>
          <w:tab w:val="left" w:pos="270"/>
        </w:tabs>
        <w:rPr>
          <w:ins w:id="409" w:author="Andy Royle-pr" w:date="2011-12-23T09:10:00Z"/>
          <w:lang w:val="en-US"/>
        </w:rPr>
      </w:pPr>
      <w:r>
        <w:rPr>
          <w:lang w:val="en-US"/>
        </w:rPr>
        <w:t>To link the two model components, we modify Eq. Y to</w:t>
      </w:r>
    </w:p>
    <w:p w:rsidR="00A52E90" w:rsidRDefault="00A52E90" w:rsidP="004C255E">
      <w:pPr>
        <w:tabs>
          <w:tab w:val="left" w:pos="180"/>
          <w:tab w:val="left" w:pos="270"/>
        </w:tabs>
        <w:rPr>
          <w:lang w:val="en-US"/>
        </w:rPr>
      </w:pPr>
      <w:ins w:id="410" w:author="Andy Royle-pr" w:date="2011-12-23T09:10:00Z">
        <w:r>
          <w:rPr>
            <w:lang w:val="en-US"/>
          </w:rPr>
          <w:t>\[</w:t>
        </w:r>
      </w:ins>
    </w:p>
    <w:p w:rsidR="00553F73" w:rsidRDefault="00A52E90" w:rsidP="00553F73">
      <w:pPr>
        <w:tabs>
          <w:tab w:val="left" w:pos="180"/>
          <w:tab w:val="left" w:pos="270"/>
        </w:tabs>
        <w:rPr>
          <w:ins w:id="411" w:author="Andy Royle-pr" w:date="2011-12-23T09:10:00Z"/>
          <w:lang w:val="pt-BR"/>
        </w:rPr>
      </w:pPr>
      <w:r w:rsidRPr="00F009A7">
        <w:rPr>
          <w:lang w:val="pt-BR"/>
        </w:rPr>
        <w:t>L</w:t>
      </w:r>
      <w:r w:rsidR="00553F73" w:rsidRPr="00F009A7">
        <w:rPr>
          <w:lang w:val="pt-BR"/>
        </w:rPr>
        <w:t>amij</w:t>
      </w:r>
      <w:ins w:id="412" w:author="Andy Royle-pr" w:date="2011-12-23T09:10:00Z">
        <w:r>
          <w:rPr>
            <w:lang w:val="pt-BR"/>
          </w:rPr>
          <w:t xml:space="preserve"> = </w:t>
        </w:r>
      </w:ins>
      <w:del w:id="413" w:author="Andy Royle-pr" w:date="2011-12-23T09:10:00Z">
        <w:r w:rsidR="00553F73" w:rsidRPr="00F009A7" w:rsidDel="00A52E90">
          <w:rPr>
            <w:lang w:val="pt-BR"/>
          </w:rPr>
          <w:delText xml:space="preserve">&lt;- </w:delText>
        </w:r>
      </w:del>
      <w:r w:rsidR="00553F73" w:rsidRPr="00F009A7">
        <w:rPr>
          <w:lang w:val="pt-BR"/>
        </w:rPr>
        <w:t xml:space="preserve">lam0 * exp(-Dij2/2*sig2) * zi. </w:t>
      </w:r>
    </w:p>
    <w:p w:rsidR="00A52E90" w:rsidRPr="00F009A7" w:rsidRDefault="00A52E90" w:rsidP="00553F73">
      <w:pPr>
        <w:tabs>
          <w:tab w:val="left" w:pos="180"/>
          <w:tab w:val="left" w:pos="270"/>
        </w:tabs>
        <w:rPr>
          <w:lang w:val="pt-BR"/>
        </w:rPr>
      </w:pPr>
      <w:ins w:id="414" w:author="Andy Royle-pr" w:date="2011-12-23T09:10:00Z">
        <w:r>
          <w:rPr>
            <w:lang w:val="pt-BR"/>
          </w:rPr>
          <w:t>\]</w:t>
        </w:r>
      </w:ins>
    </w:p>
    <w:p w:rsidR="00553F73" w:rsidRPr="00F009A7" w:rsidRDefault="00553F73" w:rsidP="004C255E">
      <w:pPr>
        <w:tabs>
          <w:tab w:val="left" w:pos="180"/>
          <w:tab w:val="left" w:pos="270"/>
        </w:tabs>
        <w:rPr>
          <w:lang w:val="pt-BR"/>
        </w:rPr>
      </w:pPr>
    </w:p>
    <w:p w:rsidR="00553F73" w:rsidRPr="00102EF4" w:rsidRDefault="00CF616A" w:rsidP="004C255E">
      <w:pPr>
        <w:tabs>
          <w:tab w:val="left" w:pos="180"/>
          <w:tab w:val="left" w:pos="270"/>
        </w:tabs>
        <w:rPr>
          <w:lang w:val="en-US"/>
        </w:rPr>
      </w:pPr>
      <w:r>
        <w:rPr>
          <w:lang w:val="en-US"/>
        </w:rPr>
        <w:t>The model has the following structural parameters, for which we need to specify priors</w:t>
      </w:r>
    </w:p>
    <w:p w:rsidR="00BF5523" w:rsidRDefault="00A97727" w:rsidP="00E85303">
      <w:pPr>
        <w:tabs>
          <w:tab w:val="left" w:pos="180"/>
          <w:tab w:val="left" w:pos="270"/>
        </w:tabs>
        <w:rPr>
          <w:lang w:val="en-US"/>
        </w:rPr>
      </w:pPr>
      <w:ins w:id="415" w:author="Andy Royle-pr" w:date="2011-12-23T09:11:00Z">
        <w:r>
          <w:rPr>
            <w:lang w:val="en-US"/>
          </w:rPr>
          <w:t>$\</w:t>
        </w:r>
      </w:ins>
      <w:r w:rsidR="00CF616A">
        <w:rPr>
          <w:lang w:val="en-US"/>
        </w:rPr>
        <w:t>psi</w:t>
      </w:r>
      <w:ins w:id="416" w:author="Andy Royle-pr" w:date="2011-12-23T09:11:00Z">
        <w:r>
          <w:rPr>
            <w:lang w:val="en-US"/>
          </w:rPr>
          <w:t>$</w:t>
        </w:r>
      </w:ins>
      <w:r w:rsidR="00CF616A">
        <w:rPr>
          <w:lang w:val="en-US"/>
        </w:rPr>
        <w:t xml:space="preserve"> – </w:t>
      </w:r>
      <w:r w:rsidR="00C925C9">
        <w:rPr>
          <w:lang w:val="en-US"/>
        </w:rPr>
        <w:t>the</w:t>
      </w:r>
      <w:r w:rsidR="00CF616A">
        <w:rPr>
          <w:lang w:val="en-US"/>
        </w:rPr>
        <w:t xml:space="preserve"> Uniform (0</w:t>
      </w:r>
      <w:proofErr w:type="gramStart"/>
      <w:r w:rsidR="00CF616A">
        <w:rPr>
          <w:lang w:val="en-US"/>
        </w:rPr>
        <w:t>,1</w:t>
      </w:r>
      <w:proofErr w:type="gramEnd"/>
      <w:r w:rsidR="00CF616A">
        <w:rPr>
          <w:lang w:val="en-US"/>
        </w:rPr>
        <w:t xml:space="preserve">) is </w:t>
      </w:r>
      <w:r w:rsidR="00C925C9">
        <w:rPr>
          <w:lang w:val="en-US"/>
        </w:rPr>
        <w:t xml:space="preserve">required as part of the data augmentation procedure and in general is </w:t>
      </w:r>
      <w:r w:rsidR="00CF616A">
        <w:rPr>
          <w:lang w:val="en-US"/>
        </w:rPr>
        <w:t>a natural choice</w:t>
      </w:r>
      <w:r w:rsidR="00A75FC5">
        <w:rPr>
          <w:lang w:val="en-US"/>
        </w:rPr>
        <w:t xml:space="preserve"> of an uninformative prior</w:t>
      </w:r>
      <w:r w:rsidR="00CF616A">
        <w:rPr>
          <w:lang w:val="en-US"/>
        </w:rPr>
        <w:t xml:space="preserve"> for a probability; note that this is equivalent to a Beta(1,1) prior, which will come in handy later.</w:t>
      </w:r>
    </w:p>
    <w:p w:rsidR="00CF616A" w:rsidRPr="00E85303" w:rsidRDefault="00A97727" w:rsidP="00E85303">
      <w:pPr>
        <w:tabs>
          <w:tab w:val="left" w:pos="180"/>
          <w:tab w:val="left" w:pos="270"/>
        </w:tabs>
        <w:rPr>
          <w:lang w:val="en-US"/>
        </w:rPr>
      </w:pPr>
      <w:ins w:id="417" w:author="Andy Royle-pr" w:date="2011-12-23T09:11:00Z">
        <w:r>
          <w:rPr>
            <w:lang w:val="en-US"/>
          </w:rPr>
          <w:t>$</w:t>
        </w:r>
      </w:ins>
      <w:r w:rsidR="00CF616A">
        <w:rPr>
          <w:lang w:val="en-US"/>
        </w:rPr>
        <w:t>s</w:t>
      </w:r>
      <w:proofErr w:type="gramStart"/>
      <w:ins w:id="418" w:author="Andy Royle-pr" w:date="2011-12-23T09:11:00Z">
        <w:r>
          <w:rPr>
            <w:lang w:val="en-US"/>
          </w:rPr>
          <w:t>_{</w:t>
        </w:r>
        <w:proofErr w:type="gramEnd"/>
        <w:r>
          <w:rPr>
            <w:lang w:val="en-US"/>
          </w:rPr>
          <w:t>i}$</w:t>
        </w:r>
      </w:ins>
      <w:del w:id="419" w:author="Andy Royle-pr" w:date="2011-12-23T09:11:00Z">
        <w:r w:rsidR="00CF616A" w:rsidDel="00A97727">
          <w:rPr>
            <w:lang w:val="en-US"/>
          </w:rPr>
          <w:delText>i</w:delText>
        </w:r>
      </w:del>
      <w:r w:rsidR="00CF616A">
        <w:rPr>
          <w:lang w:val="en-US"/>
        </w:rPr>
        <w:t xml:space="preserve"> – </w:t>
      </w:r>
      <w:r w:rsidR="00A4747C">
        <w:rPr>
          <w:lang w:val="en-US"/>
        </w:rPr>
        <w:t xml:space="preserve">since </w:t>
      </w:r>
      <w:proofErr w:type="spellStart"/>
      <w:r w:rsidR="00A4747C">
        <w:rPr>
          <w:lang w:val="en-US"/>
        </w:rPr>
        <w:t>si</w:t>
      </w:r>
      <w:proofErr w:type="spellEnd"/>
      <w:r w:rsidR="00A4747C">
        <w:rPr>
          <w:lang w:val="en-US"/>
        </w:rPr>
        <w:t xml:space="preserve"> is a pair of coordinates it is two-dimensional and we use a uniform prior limited by the extent of our state-space over both dimensions. </w:t>
      </w:r>
    </w:p>
    <w:p w:rsidR="00CF616A" w:rsidRDefault="00A97727" w:rsidP="00E85303">
      <w:pPr>
        <w:tabs>
          <w:tab w:val="left" w:pos="180"/>
          <w:tab w:val="left" w:pos="270"/>
        </w:tabs>
        <w:rPr>
          <w:lang w:val="en-US"/>
        </w:rPr>
      </w:pPr>
      <w:ins w:id="420" w:author="Andy Royle-pr" w:date="2011-12-23T09:11:00Z">
        <w:r>
          <w:rPr>
            <w:lang w:val="en-US"/>
          </w:rPr>
          <w:t>$\</w:t>
        </w:r>
      </w:ins>
      <w:r w:rsidR="00CF616A">
        <w:rPr>
          <w:lang w:val="en-US"/>
        </w:rPr>
        <w:t>sigma</w:t>
      </w:r>
      <w:ins w:id="421" w:author="Andy Royle-pr" w:date="2011-12-23T09:11:00Z">
        <w:r>
          <w:rPr>
            <w:lang w:val="en-US"/>
          </w:rPr>
          <w:t>$</w:t>
        </w:r>
      </w:ins>
      <w:r w:rsidR="00CF616A">
        <w:rPr>
          <w:lang w:val="en-US"/>
        </w:rPr>
        <w:t xml:space="preserve"> – we can conceive several priors for sigma but </w:t>
      </w:r>
      <w:r w:rsidR="007218B8">
        <w:rPr>
          <w:lang w:val="en-US"/>
        </w:rPr>
        <w:t>let’s assume an improper prior – one that is Uniform over (-</w:t>
      </w:r>
      <w:proofErr w:type="spellStart"/>
      <w:proofErr w:type="gramStart"/>
      <w:r w:rsidR="007218B8">
        <w:rPr>
          <w:lang w:val="en-US"/>
        </w:rPr>
        <w:t>Inf</w:t>
      </w:r>
      <w:proofErr w:type="spellEnd"/>
      <w:proofErr w:type="gramEnd"/>
      <w:r w:rsidR="007218B8">
        <w:rPr>
          <w:lang w:val="en-US"/>
        </w:rPr>
        <w:t xml:space="preserve">, </w:t>
      </w:r>
      <w:proofErr w:type="spellStart"/>
      <w:r w:rsidR="007218B8">
        <w:rPr>
          <w:lang w:val="en-US"/>
        </w:rPr>
        <w:t>Inf</w:t>
      </w:r>
      <w:proofErr w:type="spellEnd"/>
      <w:r w:rsidR="007218B8">
        <w:rPr>
          <w:lang w:val="en-US"/>
        </w:rPr>
        <w:t>). We will see why this is convenient when we construct the full conditionals for sigma.</w:t>
      </w:r>
    </w:p>
    <w:p w:rsidR="00CF616A" w:rsidRDefault="00A97727" w:rsidP="00E85303">
      <w:pPr>
        <w:tabs>
          <w:tab w:val="left" w:pos="180"/>
          <w:tab w:val="left" w:pos="270"/>
        </w:tabs>
        <w:rPr>
          <w:lang w:val="en-US"/>
        </w:rPr>
      </w:pPr>
      <w:ins w:id="422" w:author="Andy Royle-pr" w:date="2011-12-23T09:11:00Z">
        <w:r>
          <w:rPr>
            <w:lang w:val="en-US"/>
          </w:rPr>
          <w:t>$\lambda</w:t>
        </w:r>
        <w:proofErr w:type="gramStart"/>
        <w:r>
          <w:rPr>
            <w:lang w:val="en-US"/>
          </w:rPr>
          <w:t>_{</w:t>
        </w:r>
        <w:proofErr w:type="gramEnd"/>
        <w:r>
          <w:rPr>
            <w:lang w:val="en-US"/>
          </w:rPr>
          <w:t>0}$</w:t>
        </w:r>
      </w:ins>
      <w:del w:id="423" w:author="Andy Royle-pr" w:date="2011-12-23T09:11:00Z">
        <w:r w:rsidR="007218B8" w:rsidDel="00A97727">
          <w:rPr>
            <w:lang w:val="en-US"/>
          </w:rPr>
          <w:delText xml:space="preserve">Lam0 </w:delText>
        </w:r>
      </w:del>
      <w:ins w:id="424" w:author="Andy Royle-pr" w:date="2011-12-23T09:11:00Z">
        <w:r>
          <w:rPr>
            <w:lang w:val="en-US"/>
          </w:rPr>
          <w:t xml:space="preserve"> </w:t>
        </w:r>
      </w:ins>
      <w:r w:rsidR="007218B8">
        <w:rPr>
          <w:lang w:val="en-US"/>
        </w:rPr>
        <w:t>– analogous, we will use a</w:t>
      </w:r>
      <w:r w:rsidR="00D2585F">
        <w:rPr>
          <w:lang w:val="en-US"/>
        </w:rPr>
        <w:t xml:space="preserve"> Uniform (-</w:t>
      </w:r>
      <w:proofErr w:type="spellStart"/>
      <w:r w:rsidR="00D2585F">
        <w:rPr>
          <w:lang w:val="en-US"/>
        </w:rPr>
        <w:t>Inf</w:t>
      </w:r>
      <w:proofErr w:type="spellEnd"/>
      <w:r w:rsidR="00D2585F">
        <w:rPr>
          <w:lang w:val="en-US"/>
        </w:rPr>
        <w:t xml:space="preserve">, </w:t>
      </w:r>
      <w:proofErr w:type="spellStart"/>
      <w:r w:rsidR="00D2585F">
        <w:rPr>
          <w:lang w:val="en-US"/>
        </w:rPr>
        <w:t>Inf</w:t>
      </w:r>
      <w:proofErr w:type="spellEnd"/>
      <w:r w:rsidR="00D2585F">
        <w:rPr>
          <w:lang w:val="en-US"/>
        </w:rPr>
        <w:t>)</w:t>
      </w:r>
      <w:r w:rsidR="007218B8">
        <w:rPr>
          <w:lang w:val="en-US"/>
        </w:rPr>
        <w:t xml:space="preserve"> improper prior for sigma</w:t>
      </w:r>
      <w:r w:rsidR="00D2585F">
        <w:rPr>
          <w:lang w:val="en-US"/>
        </w:rPr>
        <w:t>.</w:t>
      </w:r>
    </w:p>
    <w:p w:rsidR="00A74511" w:rsidRDefault="007218B8" w:rsidP="007218B8">
      <w:pPr>
        <w:tabs>
          <w:tab w:val="left" w:pos="180"/>
          <w:tab w:val="left" w:pos="270"/>
        </w:tabs>
        <w:rPr>
          <w:ins w:id="425" w:author="Andy Royle-pr" w:date="2011-12-23T09:11:00Z"/>
          <w:lang w:val="en-US"/>
        </w:rPr>
      </w:pPr>
      <w:r w:rsidRPr="00D2585F">
        <w:rPr>
          <w:lang w:val="en-US"/>
        </w:rPr>
        <w:t>The parameter that is the objective of our modeling, N, is a derived param</w:t>
      </w:r>
      <w:r w:rsidR="00D2585F">
        <w:rPr>
          <w:lang w:val="en-US"/>
        </w:rPr>
        <w:t>e</w:t>
      </w:r>
      <w:r w:rsidRPr="00D2585F">
        <w:rPr>
          <w:lang w:val="en-US"/>
        </w:rPr>
        <w:t xml:space="preserve">ter that we can simply obtain by summing all </w:t>
      </w:r>
      <w:proofErr w:type="gramStart"/>
      <w:r w:rsidRPr="00D2585F">
        <w:rPr>
          <w:lang w:val="en-US"/>
        </w:rPr>
        <w:t>z’s</w:t>
      </w:r>
      <w:proofErr w:type="gramEnd"/>
      <w:r w:rsidRPr="00D2585F">
        <w:rPr>
          <w:lang w:val="en-US"/>
        </w:rPr>
        <w:t>:</w:t>
      </w:r>
    </w:p>
    <w:p w:rsidR="00A97727" w:rsidRPr="00D2585F" w:rsidRDefault="00A97727" w:rsidP="007218B8">
      <w:pPr>
        <w:tabs>
          <w:tab w:val="left" w:pos="180"/>
          <w:tab w:val="left" w:pos="270"/>
        </w:tabs>
        <w:rPr>
          <w:lang w:val="en-US"/>
        </w:rPr>
      </w:pPr>
      <w:ins w:id="426" w:author="Andy Royle-pr" w:date="2011-12-23T09:11:00Z">
        <w:r>
          <w:rPr>
            <w:lang w:val="en-US"/>
          </w:rPr>
          <w:t>\[</w:t>
        </w:r>
      </w:ins>
    </w:p>
    <w:p w:rsidR="007218B8" w:rsidRDefault="007218B8" w:rsidP="007218B8">
      <w:pPr>
        <w:tabs>
          <w:tab w:val="left" w:pos="180"/>
          <w:tab w:val="left" w:pos="270"/>
        </w:tabs>
        <w:rPr>
          <w:ins w:id="427" w:author="Andy Royle-pr" w:date="2011-12-23T09:12:00Z"/>
          <w:lang w:val="en-US"/>
        </w:rPr>
      </w:pPr>
      <w:r w:rsidRPr="00D2585F">
        <w:rPr>
          <w:lang w:val="en-US"/>
        </w:rPr>
        <w:t>N=</w:t>
      </w:r>
      <w:proofErr w:type="gramStart"/>
      <w:r w:rsidRPr="00D2585F">
        <w:rPr>
          <w:lang w:val="en-US"/>
        </w:rPr>
        <w:t>sum(</w:t>
      </w:r>
      <w:proofErr w:type="gramEnd"/>
      <w:r w:rsidRPr="00D2585F">
        <w:rPr>
          <w:lang w:val="en-US"/>
        </w:rPr>
        <w:t>z)</w:t>
      </w:r>
    </w:p>
    <w:p w:rsidR="00A97727" w:rsidRPr="00D2585F" w:rsidRDefault="00A97727" w:rsidP="007218B8">
      <w:pPr>
        <w:tabs>
          <w:tab w:val="left" w:pos="180"/>
          <w:tab w:val="left" w:pos="270"/>
        </w:tabs>
        <w:rPr>
          <w:lang w:val="en-US"/>
        </w:rPr>
      </w:pPr>
      <w:ins w:id="428" w:author="Andy Royle-pr" w:date="2011-12-23T09:12:00Z">
        <w:r>
          <w:rPr>
            <w:lang w:val="en-US"/>
          </w:rPr>
          <w:t>\]</w:t>
        </w:r>
      </w:ins>
    </w:p>
    <w:p w:rsidR="007218B8" w:rsidRPr="00D2585F" w:rsidRDefault="007218B8" w:rsidP="007218B8">
      <w:pPr>
        <w:tabs>
          <w:tab w:val="left" w:pos="180"/>
          <w:tab w:val="left" w:pos="270"/>
        </w:tabs>
        <w:rPr>
          <w:lang w:val="en-US"/>
        </w:rPr>
      </w:pPr>
      <w:r w:rsidRPr="00D2585F">
        <w:rPr>
          <w:lang w:val="en-US"/>
        </w:rPr>
        <w:t xml:space="preserve"> </w:t>
      </w:r>
    </w:p>
    <w:p w:rsidR="00C015A7" w:rsidRPr="00174161" w:rsidRDefault="00174161" w:rsidP="00174161">
      <w:pPr>
        <w:rPr>
          <w:b/>
          <w:i/>
          <w:lang w:val="en-US"/>
        </w:rPr>
      </w:pPr>
      <w:r w:rsidRPr="00174161">
        <w:rPr>
          <w:b/>
          <w:i/>
          <w:lang w:val="en-US"/>
        </w:rPr>
        <w:t xml:space="preserve">Step 2 - </w:t>
      </w:r>
      <w:r w:rsidR="00C015A7" w:rsidRPr="00174161">
        <w:rPr>
          <w:b/>
          <w:i/>
          <w:lang w:val="en-US"/>
        </w:rPr>
        <w:t>Construct the full conditionals</w:t>
      </w:r>
    </w:p>
    <w:p w:rsidR="001C06A4" w:rsidRDefault="007218B8" w:rsidP="001C06A4">
      <w:pPr>
        <w:rPr>
          <w:rFonts w:ascii="Bookman Old Style" w:hAnsi="Bookman Old Style"/>
          <w:sz w:val="20"/>
          <w:szCs w:val="20"/>
          <w:lang w:val="en-US"/>
        </w:rPr>
      </w:pPr>
      <w:r>
        <w:rPr>
          <w:lang w:val="en-US"/>
        </w:rPr>
        <w:t>Having completed step 1, let’s look at the full conditional distributions for some of these parameters.</w:t>
      </w:r>
    </w:p>
    <w:p w:rsidR="001C06A4" w:rsidRDefault="001C06A4" w:rsidP="001C06A4">
      <w:pPr>
        <w:rPr>
          <w:ins w:id="429" w:author="Andy Royle-pr" w:date="2011-12-23T09:12:00Z"/>
          <w:rFonts w:ascii="Bookman Old Style" w:hAnsi="Bookman Old Style"/>
          <w:sz w:val="20"/>
          <w:szCs w:val="20"/>
          <w:lang w:val="en-US"/>
        </w:rPr>
      </w:pPr>
      <w:r>
        <w:rPr>
          <w:rFonts w:ascii="Bookman Old Style" w:hAnsi="Bookman Old Style"/>
          <w:sz w:val="20"/>
          <w:szCs w:val="20"/>
          <w:lang w:val="en-US"/>
        </w:rPr>
        <w:t>We find that with impro</w:t>
      </w:r>
      <w:r w:rsidR="007218B8">
        <w:rPr>
          <w:rFonts w:ascii="Bookman Old Style" w:hAnsi="Bookman Old Style"/>
          <w:sz w:val="20"/>
          <w:szCs w:val="20"/>
          <w:lang w:val="en-US"/>
        </w:rPr>
        <w:t>per priors, full conditionals</w:t>
      </w:r>
      <w:r>
        <w:rPr>
          <w:rFonts w:ascii="Bookman Old Style" w:hAnsi="Bookman Old Style"/>
          <w:sz w:val="20"/>
          <w:szCs w:val="20"/>
          <w:lang w:val="en-US"/>
        </w:rPr>
        <w:t xml:space="preserve"> are proportional only to the likelihood of the observations; for example, take the movement parameter sigma:</w:t>
      </w:r>
    </w:p>
    <w:p w:rsidR="00A97727" w:rsidRDefault="00A97727" w:rsidP="001C06A4">
      <w:pPr>
        <w:rPr>
          <w:rFonts w:ascii="Bookman Old Style" w:hAnsi="Bookman Old Style"/>
          <w:sz w:val="20"/>
          <w:szCs w:val="20"/>
          <w:lang w:val="en-US"/>
        </w:rPr>
      </w:pPr>
      <w:ins w:id="430" w:author="Andy Royle-pr" w:date="2011-12-23T09:12:00Z">
        <w:r>
          <w:rPr>
            <w:rFonts w:ascii="Bookman Old Style" w:hAnsi="Bookman Old Style"/>
            <w:sz w:val="20"/>
            <w:szCs w:val="20"/>
            <w:lang w:val="en-US"/>
          </w:rPr>
          <w:t>\[</w:t>
        </w:r>
      </w:ins>
    </w:p>
    <w:p w:rsidR="001C06A4" w:rsidRDefault="001C06A4" w:rsidP="001C06A4">
      <w:pPr>
        <w:rPr>
          <w:ins w:id="431" w:author="Andy Royle-pr" w:date="2011-12-23T09:12:00Z"/>
          <w:rFonts w:ascii="Bookman Old Style" w:hAnsi="Bookman Old Style"/>
          <w:sz w:val="20"/>
          <w:szCs w:val="20"/>
          <w:lang w:val="en-US"/>
        </w:rPr>
      </w:pPr>
      <w:proofErr w:type="spellStart"/>
      <w:r w:rsidRPr="00D2585F">
        <w:rPr>
          <w:rFonts w:ascii="Bookman Old Style" w:hAnsi="Bookman Old Style"/>
          <w:sz w:val="20"/>
          <w:szCs w:val="20"/>
          <w:lang w:val="en-US"/>
        </w:rPr>
        <w:lastRenderedPageBreak/>
        <w:t>Sig|s</w:t>
      </w:r>
      <w:proofErr w:type="spellEnd"/>
      <w:r w:rsidRPr="00D2585F">
        <w:rPr>
          <w:rFonts w:ascii="Bookman Old Style" w:hAnsi="Bookman Old Style"/>
          <w:sz w:val="20"/>
          <w:szCs w:val="20"/>
          <w:lang w:val="en-US"/>
        </w:rPr>
        <w:t xml:space="preserve">, lam0, z, y </w:t>
      </w:r>
      <w:proofErr w:type="spellStart"/>
      <w:r w:rsidRPr="00D2585F">
        <w:rPr>
          <w:rFonts w:ascii="Bookman Old Style" w:hAnsi="Bookman Old Style"/>
          <w:sz w:val="20"/>
          <w:szCs w:val="20"/>
          <w:lang w:val="en-US"/>
        </w:rPr>
        <w:t>propto</w:t>
      </w:r>
      <w:proofErr w:type="spellEnd"/>
      <w:r w:rsidRPr="00D2585F">
        <w:rPr>
          <w:rFonts w:ascii="Bookman Old Style" w:hAnsi="Bookman Old Style"/>
          <w:sz w:val="20"/>
          <w:szCs w:val="20"/>
          <w:lang w:val="en-US"/>
        </w:rPr>
        <w:t xml:space="preserve"> [y| s, lam0, z, sig] * [sig]</w:t>
      </w:r>
    </w:p>
    <w:p w:rsidR="00A97727" w:rsidRPr="00D2585F" w:rsidRDefault="00A97727" w:rsidP="001C06A4">
      <w:pPr>
        <w:rPr>
          <w:rFonts w:ascii="Bookman Old Style" w:hAnsi="Bookman Old Style"/>
          <w:sz w:val="20"/>
          <w:szCs w:val="20"/>
          <w:lang w:val="en-US"/>
        </w:rPr>
      </w:pPr>
      <w:ins w:id="432" w:author="Andy Royle-pr" w:date="2011-12-23T09:12:00Z">
        <w:r>
          <w:rPr>
            <w:rFonts w:ascii="Bookman Old Style" w:hAnsi="Bookman Old Style"/>
            <w:sz w:val="20"/>
            <w:szCs w:val="20"/>
            <w:lang w:val="en-US"/>
          </w:rPr>
          <w:t>\]</w:t>
        </w:r>
      </w:ins>
    </w:p>
    <w:p w:rsidR="001C06A4" w:rsidRDefault="005009C1" w:rsidP="001C06A4">
      <w:pPr>
        <w:rPr>
          <w:ins w:id="433" w:author="Andy Royle-pr" w:date="2011-12-23T09:12:00Z"/>
          <w:rFonts w:ascii="Bookman Old Style" w:hAnsi="Bookman Old Style"/>
          <w:sz w:val="20"/>
          <w:szCs w:val="20"/>
          <w:lang w:val="en-US"/>
        </w:rPr>
      </w:pPr>
      <w:r>
        <w:rPr>
          <w:rFonts w:ascii="Bookman Old Style" w:hAnsi="Bookman Old Style"/>
          <w:sz w:val="20"/>
          <w:szCs w:val="20"/>
          <w:lang w:val="en-US"/>
        </w:rPr>
        <w:t>S</w:t>
      </w:r>
      <w:r w:rsidR="001C06A4" w:rsidRPr="001C06A4">
        <w:rPr>
          <w:rFonts w:ascii="Bookman Old Style" w:hAnsi="Bookman Old Style"/>
          <w:sz w:val="20"/>
          <w:szCs w:val="20"/>
          <w:lang w:val="en-US"/>
        </w:rPr>
        <w:t xml:space="preserve">ince </w:t>
      </w:r>
      <w:r w:rsidR="00D2585F">
        <w:rPr>
          <w:rFonts w:ascii="Bookman Old Style" w:hAnsi="Bookman Old Style"/>
          <w:sz w:val="20"/>
          <w:szCs w:val="20"/>
          <w:lang w:val="en-US"/>
        </w:rPr>
        <w:t>the improper prior implies that</w:t>
      </w:r>
      <w:r w:rsidR="00D2585F" w:rsidRPr="001C06A4">
        <w:rPr>
          <w:rFonts w:ascii="Bookman Old Style" w:hAnsi="Bookman Old Style"/>
          <w:sz w:val="20"/>
          <w:szCs w:val="20"/>
          <w:lang w:val="en-US"/>
        </w:rPr>
        <w:t xml:space="preserve"> </w:t>
      </w:r>
      <w:r w:rsidR="001C06A4" w:rsidRPr="001C06A4">
        <w:rPr>
          <w:rFonts w:ascii="Bookman Old Style" w:hAnsi="Bookman Old Style"/>
          <w:sz w:val="20"/>
          <w:szCs w:val="20"/>
          <w:lang w:val="en-US"/>
        </w:rPr>
        <w:t xml:space="preserve">[sig] </w:t>
      </w:r>
      <w:proofErr w:type="spellStart"/>
      <w:r w:rsidR="001C06A4" w:rsidRPr="001C06A4">
        <w:rPr>
          <w:rFonts w:ascii="Bookman Old Style" w:hAnsi="Bookman Old Style"/>
          <w:sz w:val="20"/>
          <w:szCs w:val="20"/>
          <w:lang w:val="en-US"/>
        </w:rPr>
        <w:t>propto</w:t>
      </w:r>
      <w:proofErr w:type="spellEnd"/>
      <w:r w:rsidR="001C06A4" w:rsidRPr="001C06A4">
        <w:rPr>
          <w:rFonts w:ascii="Bookman Old Style" w:hAnsi="Bookman Old Style"/>
          <w:sz w:val="20"/>
          <w:szCs w:val="20"/>
          <w:lang w:val="en-US"/>
        </w:rPr>
        <w:t xml:space="preserve"> 1, we can reduce this further to </w:t>
      </w:r>
    </w:p>
    <w:p w:rsidR="00A97727" w:rsidRPr="001C06A4" w:rsidRDefault="00A97727" w:rsidP="001C06A4">
      <w:pPr>
        <w:rPr>
          <w:rFonts w:ascii="Bookman Old Style" w:hAnsi="Bookman Old Style"/>
          <w:sz w:val="20"/>
          <w:szCs w:val="20"/>
          <w:lang w:val="en-US"/>
        </w:rPr>
      </w:pPr>
      <w:ins w:id="434" w:author="Andy Royle-pr" w:date="2011-12-23T09:12:00Z">
        <w:r>
          <w:rPr>
            <w:rFonts w:ascii="Bookman Old Style" w:hAnsi="Bookman Old Style"/>
            <w:sz w:val="20"/>
            <w:szCs w:val="20"/>
            <w:lang w:val="en-US"/>
          </w:rPr>
          <w:t>\[</w:t>
        </w:r>
      </w:ins>
    </w:p>
    <w:p w:rsidR="001C06A4" w:rsidRDefault="001C06A4" w:rsidP="001C06A4">
      <w:pPr>
        <w:rPr>
          <w:ins w:id="435" w:author="Andy Royle-pr" w:date="2011-12-23T09:12:00Z"/>
          <w:rFonts w:ascii="Bookman Old Style" w:hAnsi="Bookman Old Style"/>
          <w:sz w:val="20"/>
          <w:szCs w:val="20"/>
          <w:lang w:val="en-US"/>
        </w:rPr>
      </w:pPr>
      <w:proofErr w:type="spellStart"/>
      <w:r w:rsidRPr="00F009A7">
        <w:rPr>
          <w:rFonts w:ascii="Bookman Old Style" w:hAnsi="Bookman Old Style"/>
          <w:sz w:val="20"/>
          <w:szCs w:val="20"/>
          <w:lang w:val="en-US"/>
        </w:rPr>
        <w:t>Sig|s</w:t>
      </w:r>
      <w:proofErr w:type="spellEnd"/>
      <w:r w:rsidRPr="00F009A7">
        <w:rPr>
          <w:rFonts w:ascii="Bookman Old Style" w:hAnsi="Bookman Old Style"/>
          <w:sz w:val="20"/>
          <w:szCs w:val="20"/>
          <w:lang w:val="en-US"/>
        </w:rPr>
        <w:t xml:space="preserve">, lam0, z, y </w:t>
      </w:r>
      <w:proofErr w:type="spellStart"/>
      <w:r w:rsidRPr="00F009A7">
        <w:rPr>
          <w:rFonts w:ascii="Bookman Old Style" w:hAnsi="Bookman Old Style"/>
          <w:sz w:val="20"/>
          <w:szCs w:val="20"/>
          <w:lang w:val="en-US"/>
        </w:rPr>
        <w:t>propto</w:t>
      </w:r>
      <w:proofErr w:type="spellEnd"/>
      <w:r w:rsidRPr="00F009A7">
        <w:rPr>
          <w:rFonts w:ascii="Bookman Old Style" w:hAnsi="Bookman Old Style"/>
          <w:sz w:val="20"/>
          <w:szCs w:val="20"/>
          <w:lang w:val="en-US"/>
        </w:rPr>
        <w:t xml:space="preserve"> [y| s, lam0, z, sig]</w:t>
      </w:r>
    </w:p>
    <w:p w:rsidR="00A97727" w:rsidRPr="00F009A7" w:rsidRDefault="00A97727" w:rsidP="001C06A4">
      <w:pPr>
        <w:rPr>
          <w:rFonts w:ascii="Bookman Old Style" w:hAnsi="Bookman Old Style"/>
          <w:sz w:val="20"/>
          <w:szCs w:val="20"/>
          <w:lang w:val="en-US"/>
        </w:rPr>
      </w:pPr>
      <w:ins w:id="436" w:author="Andy Royle-pr" w:date="2011-12-23T09:12:00Z">
        <w:r>
          <w:rPr>
            <w:rFonts w:ascii="Bookman Old Style" w:hAnsi="Bookman Old Style"/>
            <w:sz w:val="20"/>
            <w:szCs w:val="20"/>
            <w:lang w:val="en-US"/>
          </w:rPr>
          <w:t>\]</w:t>
        </w:r>
      </w:ins>
    </w:p>
    <w:p w:rsidR="00E748D4" w:rsidRPr="00D2585F" w:rsidRDefault="00E748D4" w:rsidP="001C06A4">
      <w:pPr>
        <w:rPr>
          <w:rFonts w:ascii="Bookman Old Style" w:hAnsi="Bookman Old Style"/>
          <w:sz w:val="20"/>
          <w:szCs w:val="20"/>
          <w:lang w:val="en-US"/>
        </w:rPr>
      </w:pPr>
      <w:r w:rsidRPr="00D2585F">
        <w:rPr>
          <w:rFonts w:ascii="Bookman Old Style" w:hAnsi="Bookman Old Style"/>
          <w:sz w:val="20"/>
          <w:szCs w:val="20"/>
          <w:lang w:val="en-US"/>
        </w:rPr>
        <w:t>The R code to update sigma is shown in Panel V.</w:t>
      </w:r>
    </w:p>
    <w:p w:rsidR="00E748D4" w:rsidRPr="00D2585F" w:rsidRDefault="00A97727" w:rsidP="001C06A4">
      <w:pPr>
        <w:rPr>
          <w:rFonts w:ascii="Bookman Old Style" w:hAnsi="Bookman Old Style"/>
          <w:sz w:val="20"/>
          <w:szCs w:val="20"/>
          <w:lang w:val="en-US"/>
        </w:rPr>
      </w:pPr>
      <w:ins w:id="437" w:author="Andy Royle-pr" w:date="2011-12-23T09:12:00Z">
        <w:r>
          <w:rPr>
            <w:rFonts w:ascii="Bookman Old Style" w:hAnsi="Bookman Old Style"/>
            <w:sz w:val="20"/>
            <w:szCs w:val="20"/>
            <w:lang w:val="en-US"/>
          </w:rPr>
          <w:t>\begin{verbatim}</w:t>
        </w:r>
      </w:ins>
    </w:p>
    <w:p w:rsidR="00831BB2" w:rsidRPr="00D2585F" w:rsidRDefault="00E748D4" w:rsidP="001C06A4">
      <w:pPr>
        <w:rPr>
          <w:rFonts w:ascii="Bookman Old Style" w:hAnsi="Bookman Old Style"/>
          <w:sz w:val="20"/>
          <w:szCs w:val="20"/>
          <w:lang w:val="en-US"/>
        </w:rPr>
      </w:pPr>
      <w:r w:rsidRPr="00D2585F">
        <w:rPr>
          <w:rFonts w:ascii="Bookman Old Style" w:hAnsi="Bookman Old Style"/>
          <w:sz w:val="20"/>
          <w:szCs w:val="20"/>
          <w:lang w:val="en-US"/>
        </w:rPr>
        <w:t>Panel V: R code to update sigma within an MCMC algorithm for an SCR model when using an improper prior</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 &lt;- </w:t>
      </w:r>
      <w:proofErr w:type="spellStart"/>
      <w:proofErr w:type="gramStart"/>
      <w:r w:rsidRPr="00D2585F">
        <w:rPr>
          <w:rFonts w:ascii="Bookman Old Style" w:hAnsi="Bookman Old Style"/>
          <w:sz w:val="20"/>
          <w:szCs w:val="20"/>
          <w:lang w:val="en-US"/>
        </w:rPr>
        <w:t>rnorm</w:t>
      </w:r>
      <w:proofErr w:type="spellEnd"/>
      <w:r w:rsidRPr="00D2585F">
        <w:rPr>
          <w:rFonts w:ascii="Bookman Old Style" w:hAnsi="Bookman Old Style"/>
          <w:sz w:val="20"/>
          <w:szCs w:val="20"/>
          <w:lang w:val="en-US"/>
        </w:rPr>
        <w:t>(</w:t>
      </w:r>
      <w:proofErr w:type="gramEnd"/>
      <w:r w:rsidRPr="00D2585F">
        <w:rPr>
          <w:rFonts w:ascii="Bookman Old Style" w:hAnsi="Bookman Old Style"/>
          <w:sz w:val="20"/>
          <w:szCs w:val="20"/>
          <w:lang w:val="en-US"/>
        </w:rPr>
        <w:t>1, sigma, 0.1)</w:t>
      </w:r>
      <w:r w:rsidRPr="00D2585F">
        <w:rPr>
          <w:rFonts w:ascii="Bookman Old Style" w:hAnsi="Bookman Old Style"/>
          <w:sz w:val="20"/>
          <w:szCs w:val="20"/>
          <w:lang w:val="en-US"/>
        </w:rPr>
        <w:tab/>
        <w:t>#draw candidate value</w:t>
      </w:r>
    </w:p>
    <w:p w:rsidR="00E748D4" w:rsidRPr="00D2585F" w:rsidRDefault="00E748D4" w:rsidP="00E748D4">
      <w:pPr>
        <w:spacing w:after="0" w:line="240" w:lineRule="auto"/>
        <w:rPr>
          <w:rFonts w:ascii="Bookman Old Style" w:hAnsi="Bookman Old Style"/>
          <w:sz w:val="20"/>
          <w:szCs w:val="20"/>
          <w:lang w:val="en-US"/>
        </w:rPr>
      </w:pPr>
      <w:commentRangeStart w:id="438"/>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if(</w:t>
      </w:r>
      <w:proofErr w:type="spellStart"/>
      <w:proofErr w:type="gramEnd"/>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&gt;0){    </w:t>
      </w:r>
      <w:commentRangeEnd w:id="438"/>
      <w:r w:rsidR="003C6BCC">
        <w:rPr>
          <w:rStyle w:val="CommentReference"/>
        </w:rPr>
        <w:commentReference w:id="438"/>
      </w:r>
      <w:r w:rsidRPr="00D2585F">
        <w:rPr>
          <w:rFonts w:ascii="Bookman Old Style" w:hAnsi="Bookman Old Style"/>
          <w:sz w:val="20"/>
          <w:szCs w:val="20"/>
          <w:lang w:val="en-US"/>
        </w:rPr>
        <w:tab/>
      </w:r>
      <w:r w:rsidR="00A97727">
        <w:rPr>
          <w:rStyle w:val="CommentReference"/>
        </w:rPr>
        <w:commentReference w:id="439"/>
      </w:r>
      <w:r w:rsidRPr="00D2585F">
        <w:rPr>
          <w:rFonts w:ascii="Bookman Old Style" w:hAnsi="Bookman Old Style"/>
          <w:sz w:val="20"/>
          <w:szCs w:val="20"/>
          <w:lang w:val="en-US"/>
        </w:rPr>
        <w:tab/>
      </w:r>
      <w:r w:rsidRPr="00D2585F">
        <w:rPr>
          <w:rFonts w:ascii="Bookman Old Style" w:hAnsi="Bookman Old Style"/>
          <w:sz w:val="20"/>
          <w:szCs w:val="20"/>
          <w:lang w:val="en-US"/>
        </w:rPr>
        <w:tab/>
      </w:r>
      <w:r w:rsidRPr="00D2585F">
        <w:rPr>
          <w:rFonts w:ascii="Bookman Old Style" w:hAnsi="Bookman Old Style"/>
          <w:sz w:val="20"/>
          <w:szCs w:val="20"/>
          <w:lang w:val="en-US"/>
        </w:rPr>
        <w:tab/>
        <w:t xml:space="preserve">#automatically reject </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 xml:space="preserve"> that are &lt;0</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lam.cand</w:t>
      </w:r>
      <w:proofErr w:type="spellEnd"/>
      <w:r w:rsidRPr="00D2585F">
        <w:rPr>
          <w:rFonts w:ascii="Bookman Old Style" w:hAnsi="Bookman Old Style"/>
          <w:sz w:val="20"/>
          <w:szCs w:val="20"/>
          <w:lang w:val="en-US"/>
        </w:rPr>
        <w:t xml:space="preserve"> &lt;- lam0*</w:t>
      </w:r>
      <w:proofErr w:type="spellStart"/>
      <w:r w:rsidRPr="00D2585F">
        <w:rPr>
          <w:rFonts w:ascii="Bookman Old Style" w:hAnsi="Bookman Old Style"/>
          <w:sz w:val="20"/>
          <w:szCs w:val="20"/>
          <w:lang w:val="en-US"/>
        </w:rPr>
        <w:t>exp</w:t>
      </w:r>
      <w:proofErr w:type="spellEnd"/>
      <w:r w:rsidRPr="00D2585F">
        <w:rPr>
          <w:rFonts w:ascii="Bookman Old Style" w:hAnsi="Bookman Old Style"/>
          <w:sz w:val="20"/>
          <w:szCs w:val="20"/>
          <w:lang w:val="en-US"/>
        </w:rPr>
        <w:t>(-(D*D)/(2*</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w:t>
      </w:r>
      <w:proofErr w:type="spellStart"/>
      <w:r w:rsidRPr="00D2585F">
        <w:rPr>
          <w:rFonts w:ascii="Bookman Old Style" w:hAnsi="Bookman Old Style"/>
          <w:sz w:val="20"/>
          <w:szCs w:val="20"/>
          <w:lang w:val="en-US"/>
        </w:rPr>
        <w:t>sig.cand</w:t>
      </w:r>
      <w:proofErr w:type="spellEnd"/>
      <w:r w:rsidRPr="00D2585F">
        <w:rPr>
          <w:rFonts w:ascii="Bookman Old Style" w:hAnsi="Bookman Old Style"/>
          <w:sz w:val="20"/>
          <w:szCs w:val="20"/>
          <w:lang w:val="en-US"/>
        </w:rPr>
        <w:t>))</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w:t>
      </w:r>
      <w:proofErr w:type="spellEnd"/>
      <w:proofErr w:type="gramEnd"/>
      <w:r w:rsidRPr="00D2585F">
        <w:rPr>
          <w:rFonts w:ascii="Bookman Old Style" w:hAnsi="Bookman Old Style"/>
          <w:sz w:val="20"/>
          <w:szCs w:val="20"/>
          <w:lang w:val="en-US"/>
        </w:rPr>
        <w:t>&lt;- sum(</w:t>
      </w:r>
      <w:proofErr w:type="spellStart"/>
      <w:r w:rsidRPr="00D2585F">
        <w:rPr>
          <w:rFonts w:ascii="Bookman Old Style" w:hAnsi="Bookman Old Style"/>
          <w:sz w:val="20"/>
          <w:szCs w:val="20"/>
          <w:lang w:val="en-US"/>
        </w:rPr>
        <w:t>dpois</w:t>
      </w:r>
      <w:proofErr w:type="spellEnd"/>
      <w:r w:rsidRPr="00D2585F">
        <w:rPr>
          <w:rFonts w:ascii="Bookman Old Style" w:hAnsi="Bookman Old Style"/>
          <w:sz w:val="20"/>
          <w:szCs w:val="20"/>
          <w:lang w:val="en-US"/>
        </w:rPr>
        <w:t>(y, lam*z, log=TRUE))</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llcand</w:t>
      </w:r>
      <w:proofErr w:type="spellEnd"/>
      <w:proofErr w:type="gramEnd"/>
      <w:r w:rsidRPr="00D2585F">
        <w:rPr>
          <w:rFonts w:ascii="Bookman Old Style" w:hAnsi="Bookman Old Style"/>
          <w:sz w:val="20"/>
          <w:szCs w:val="20"/>
          <w:lang w:val="en-US"/>
        </w:rPr>
        <w:t xml:space="preserve"> &lt;- sum(</w:t>
      </w:r>
      <w:proofErr w:type="spellStart"/>
      <w:r w:rsidRPr="00D2585F">
        <w:rPr>
          <w:rFonts w:ascii="Bookman Old Style" w:hAnsi="Bookman Old Style"/>
          <w:sz w:val="20"/>
          <w:szCs w:val="20"/>
          <w:lang w:val="en-US"/>
        </w:rPr>
        <w:t>dpois</w:t>
      </w:r>
      <w:proofErr w:type="spellEnd"/>
      <w:r w:rsidRPr="00D2585F">
        <w:rPr>
          <w:rFonts w:ascii="Bookman Old Style" w:hAnsi="Bookman Old Style"/>
          <w:sz w:val="20"/>
          <w:szCs w:val="20"/>
          <w:lang w:val="en-US"/>
        </w:rPr>
        <w:t xml:space="preserve">(y, </w:t>
      </w:r>
      <w:proofErr w:type="spellStart"/>
      <w:r w:rsidRPr="00D2585F">
        <w:rPr>
          <w:rFonts w:ascii="Bookman Old Style" w:hAnsi="Bookman Old Style"/>
          <w:sz w:val="20"/>
          <w:szCs w:val="20"/>
          <w:lang w:val="en-US"/>
        </w:rPr>
        <w:t>lam.cand</w:t>
      </w:r>
      <w:proofErr w:type="spellEnd"/>
      <w:r w:rsidRPr="00D2585F">
        <w:rPr>
          <w:rFonts w:ascii="Bookman Old Style" w:hAnsi="Bookman Old Style"/>
          <w:sz w:val="20"/>
          <w:szCs w:val="20"/>
          <w:lang w:val="en-US"/>
        </w:rPr>
        <w:t>*z, log=TRUE))</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if(</w:t>
      </w:r>
      <w:proofErr w:type="spellStart"/>
      <w:proofErr w:type="gramEnd"/>
      <w:r w:rsidRPr="00D2585F">
        <w:rPr>
          <w:rFonts w:ascii="Bookman Old Style" w:hAnsi="Bookman Old Style"/>
          <w:sz w:val="20"/>
          <w:szCs w:val="20"/>
          <w:lang w:val="en-US"/>
        </w:rPr>
        <w:t>runif</w:t>
      </w:r>
      <w:proofErr w:type="spellEnd"/>
      <w:r w:rsidRPr="00D2585F">
        <w:rPr>
          <w:rFonts w:ascii="Bookman Old Style" w:hAnsi="Bookman Old Style"/>
          <w:sz w:val="20"/>
          <w:szCs w:val="20"/>
          <w:lang w:val="en-US"/>
        </w:rPr>
        <w:t xml:space="preserve">(1) &lt; </w:t>
      </w:r>
      <w:proofErr w:type="spellStart"/>
      <w:r w:rsidRPr="00D2585F">
        <w:rPr>
          <w:rFonts w:ascii="Bookman Old Style" w:hAnsi="Bookman Old Style"/>
          <w:sz w:val="20"/>
          <w:szCs w:val="20"/>
          <w:lang w:val="en-US"/>
        </w:rPr>
        <w:t>exp</w:t>
      </w:r>
      <w:proofErr w:type="spellEnd"/>
      <w:r w:rsidRPr="00D2585F">
        <w:rPr>
          <w:rFonts w:ascii="Bookman Old Style" w:hAnsi="Bookman Old Style"/>
          <w:sz w:val="20"/>
          <w:szCs w:val="20"/>
          <w:lang w:val="en-US"/>
        </w:rPr>
        <w:t xml:space="preserve">( </w:t>
      </w:r>
      <w:proofErr w:type="spellStart"/>
      <w:r w:rsidRPr="00D2585F">
        <w:rPr>
          <w:rFonts w:ascii="Bookman Old Style" w:hAnsi="Bookman Old Style"/>
          <w:sz w:val="20"/>
          <w:szCs w:val="20"/>
          <w:lang w:val="en-US"/>
        </w:rPr>
        <w:t>llcand</w:t>
      </w:r>
      <w:proofErr w:type="spellEnd"/>
      <w:r w:rsidRPr="00D2585F">
        <w:rPr>
          <w:rFonts w:ascii="Bookman Old Style" w:hAnsi="Bookman Old Style"/>
          <w:sz w:val="20"/>
          <w:szCs w:val="20"/>
          <w:lang w:val="en-US"/>
        </w:rPr>
        <w:t xml:space="preserve">  - </w:t>
      </w:r>
      <w:proofErr w:type="spellStart"/>
      <w:r w:rsidRPr="00D2585F">
        <w:rPr>
          <w:rFonts w:ascii="Bookman Old Style" w:hAnsi="Bookman Old Style"/>
          <w:sz w:val="20"/>
          <w:szCs w:val="20"/>
          <w:lang w:val="en-US"/>
        </w:rPr>
        <w:t>ll</w:t>
      </w:r>
      <w:proofErr w:type="spellEnd"/>
      <w:r w:rsidRPr="00D2585F">
        <w:rPr>
          <w:rFonts w:ascii="Bookman Old Style" w:hAnsi="Bookman Old Style"/>
          <w:sz w:val="20"/>
          <w:szCs w:val="20"/>
          <w:lang w:val="en-US"/>
        </w:rPr>
        <w:t>) ){</w:t>
      </w:r>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spellStart"/>
      <w:proofErr w:type="gramStart"/>
      <w:r w:rsidRPr="00D2585F">
        <w:rPr>
          <w:rFonts w:ascii="Bookman Old Style" w:hAnsi="Bookman Old Style"/>
          <w:sz w:val="20"/>
          <w:szCs w:val="20"/>
          <w:lang w:val="en-US"/>
        </w:rPr>
        <w:t>ll</w:t>
      </w:r>
      <w:proofErr w:type="spellEnd"/>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llcand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lam</w:t>
      </w:r>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lam.cand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roofErr w:type="gramStart"/>
      <w:r w:rsidRPr="00D2585F">
        <w:rPr>
          <w:rFonts w:ascii="Bookman Old Style" w:hAnsi="Bookman Old Style"/>
          <w:sz w:val="20"/>
          <w:szCs w:val="20"/>
          <w:lang w:val="en-US"/>
        </w:rPr>
        <w:t>sigma</w:t>
      </w:r>
      <w:proofErr w:type="gramEnd"/>
      <w:r w:rsidRPr="00D2585F">
        <w:rPr>
          <w:rFonts w:ascii="Bookman Old Style" w:hAnsi="Bookman Old Style"/>
          <w:sz w:val="20"/>
          <w:szCs w:val="20"/>
          <w:lang w:val="en-US"/>
        </w:rPr>
        <w:t>&lt;-</w:t>
      </w:r>
      <w:proofErr w:type="spellStart"/>
      <w:r w:rsidRPr="00D2585F">
        <w:rPr>
          <w:rFonts w:ascii="Bookman Old Style" w:hAnsi="Bookman Old Style"/>
          <w:sz w:val="20"/>
          <w:szCs w:val="20"/>
          <w:lang w:val="en-US"/>
        </w:rPr>
        <w:t>sig.cand</w:t>
      </w:r>
      <w:proofErr w:type="spellEnd"/>
    </w:p>
    <w:p w:rsidR="00E748D4"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
    <w:p w:rsidR="00831BB2" w:rsidRPr="00D2585F" w:rsidRDefault="00E748D4" w:rsidP="00E748D4">
      <w:pPr>
        <w:spacing w:after="0" w:line="240" w:lineRule="auto"/>
        <w:rPr>
          <w:rFonts w:ascii="Bookman Old Style" w:hAnsi="Bookman Old Style"/>
          <w:sz w:val="20"/>
          <w:szCs w:val="20"/>
          <w:lang w:val="en-US"/>
        </w:rPr>
      </w:pPr>
      <w:r w:rsidRPr="00D2585F">
        <w:rPr>
          <w:rFonts w:ascii="Bookman Old Style" w:hAnsi="Bookman Old Style"/>
          <w:sz w:val="20"/>
          <w:szCs w:val="20"/>
          <w:lang w:val="en-US"/>
        </w:rPr>
        <w:t xml:space="preserve">        }</w:t>
      </w:r>
    </w:p>
    <w:p w:rsidR="00E748D4" w:rsidRPr="00D2585F" w:rsidRDefault="00E748D4" w:rsidP="00E748D4">
      <w:pPr>
        <w:spacing w:after="0" w:line="240" w:lineRule="auto"/>
        <w:rPr>
          <w:rFonts w:ascii="Bookman Old Style" w:hAnsi="Bookman Old Style"/>
          <w:sz w:val="20"/>
          <w:szCs w:val="20"/>
          <w:lang w:val="en-US"/>
        </w:rPr>
      </w:pPr>
    </w:p>
    <w:p w:rsidR="00174161" w:rsidRDefault="00A97727" w:rsidP="001C06A4">
      <w:pPr>
        <w:rPr>
          <w:rFonts w:ascii="Bookman Old Style" w:hAnsi="Bookman Old Style"/>
          <w:sz w:val="20"/>
          <w:szCs w:val="20"/>
          <w:lang w:val="en-US"/>
        </w:rPr>
      </w:pPr>
      <w:ins w:id="440" w:author="Andy Royle-pr" w:date="2011-12-23T09:12:00Z">
        <w:r>
          <w:rPr>
            <w:rFonts w:ascii="Bookman Old Style" w:hAnsi="Bookman Old Style"/>
            <w:sz w:val="20"/>
            <w:szCs w:val="20"/>
            <w:lang w:val="en-US"/>
          </w:rPr>
          <w:t>\end{verbatim}</w:t>
        </w:r>
      </w:ins>
    </w:p>
    <w:p w:rsidR="00E748D4" w:rsidRDefault="001C06A4" w:rsidP="001C06A4">
      <w:pPr>
        <w:rPr>
          <w:rFonts w:ascii="Bookman Old Style" w:hAnsi="Bookman Old Style"/>
          <w:sz w:val="20"/>
          <w:szCs w:val="20"/>
          <w:lang w:val="en-US"/>
        </w:rPr>
      </w:pPr>
      <w:r w:rsidRPr="001C06A4">
        <w:rPr>
          <w:rFonts w:ascii="Bookman Old Style" w:hAnsi="Bookman Old Style"/>
          <w:sz w:val="20"/>
          <w:szCs w:val="20"/>
          <w:lang w:val="en-US"/>
        </w:rPr>
        <w:t>These steps</w:t>
      </w:r>
      <w:r w:rsidR="00D2585F">
        <w:rPr>
          <w:rFonts w:ascii="Bookman Old Style" w:hAnsi="Bookman Old Style"/>
          <w:sz w:val="20"/>
          <w:szCs w:val="20"/>
          <w:lang w:val="en-US"/>
        </w:rPr>
        <w:t xml:space="preserve"> are analogous for lam0 and</w:t>
      </w:r>
      <w:r w:rsidR="00831BB2">
        <w:rPr>
          <w:rFonts w:ascii="Bookman Old Style" w:hAnsi="Bookman Old Style"/>
          <w:sz w:val="20"/>
          <w:szCs w:val="20"/>
          <w:lang w:val="en-US"/>
        </w:rPr>
        <w:t xml:space="preserve"> </w:t>
      </w:r>
      <w:proofErr w:type="spellStart"/>
      <w:r>
        <w:rPr>
          <w:rFonts w:ascii="Bookman Old Style" w:hAnsi="Bookman Old Style"/>
          <w:sz w:val="20"/>
          <w:szCs w:val="20"/>
          <w:lang w:val="en-US"/>
        </w:rPr>
        <w:t>s</w:t>
      </w:r>
      <w:r w:rsidR="00D2585F">
        <w:rPr>
          <w:rFonts w:ascii="Bookman Old Style" w:hAnsi="Bookman Old Style"/>
          <w:sz w:val="20"/>
          <w:szCs w:val="20"/>
          <w:lang w:val="en-US"/>
        </w:rPr>
        <w:t>i</w:t>
      </w:r>
      <w:proofErr w:type="spellEnd"/>
      <w:r w:rsidR="00831BB2">
        <w:rPr>
          <w:rFonts w:ascii="Bookman Old Style" w:hAnsi="Bookman Old Style"/>
          <w:sz w:val="20"/>
          <w:szCs w:val="20"/>
          <w:lang w:val="en-US"/>
        </w:rPr>
        <w:t xml:space="preserve"> and we will use MH steps for all of these parameters</w:t>
      </w:r>
      <w:r>
        <w:rPr>
          <w:rFonts w:ascii="Bookman Old Style" w:hAnsi="Bookman Old Style"/>
          <w:sz w:val="20"/>
          <w:szCs w:val="20"/>
          <w:lang w:val="en-US"/>
        </w:rPr>
        <w:t>.</w:t>
      </w:r>
      <w:r w:rsidR="00831BB2">
        <w:rPr>
          <w:rFonts w:ascii="Bookman Old Style" w:hAnsi="Bookman Old Style"/>
          <w:sz w:val="20"/>
          <w:szCs w:val="20"/>
          <w:lang w:val="en-US"/>
        </w:rPr>
        <w:t xml:space="preserve"> </w:t>
      </w:r>
      <w:r w:rsidR="00D2585F">
        <w:rPr>
          <w:rFonts w:ascii="Bookman Old Style" w:hAnsi="Bookman Old Style"/>
          <w:sz w:val="20"/>
          <w:szCs w:val="20"/>
          <w:lang w:val="en-US"/>
        </w:rPr>
        <w:t>Similar</w:t>
      </w:r>
      <w:r w:rsidR="00831BB2">
        <w:rPr>
          <w:rFonts w:ascii="Bookman Old Style" w:hAnsi="Bookman Old Style"/>
          <w:sz w:val="20"/>
          <w:szCs w:val="20"/>
          <w:lang w:val="en-US"/>
        </w:rPr>
        <w:t xml:space="preserve"> to the random intercepts in our Poisson GLMM, we update each </w:t>
      </w:r>
      <w:proofErr w:type="spellStart"/>
      <w:r w:rsidR="00831BB2">
        <w:rPr>
          <w:rFonts w:ascii="Bookman Old Style" w:hAnsi="Bookman Old Style"/>
          <w:sz w:val="20"/>
          <w:szCs w:val="20"/>
          <w:lang w:val="en-US"/>
        </w:rPr>
        <w:t>s</w:t>
      </w:r>
      <w:r w:rsidR="00D2585F">
        <w:rPr>
          <w:rFonts w:ascii="Bookman Old Style" w:hAnsi="Bookman Old Style"/>
          <w:sz w:val="20"/>
          <w:szCs w:val="20"/>
          <w:lang w:val="en-US"/>
        </w:rPr>
        <w:t>i</w:t>
      </w:r>
      <w:proofErr w:type="spellEnd"/>
      <w:r w:rsidR="00831BB2">
        <w:rPr>
          <w:rFonts w:ascii="Bookman Old Style" w:hAnsi="Bookman Old Style"/>
          <w:sz w:val="20"/>
          <w:szCs w:val="20"/>
          <w:lang w:val="en-US"/>
        </w:rPr>
        <w:t xml:space="preserve"> individually.</w:t>
      </w:r>
      <w:r w:rsidR="00A4747C">
        <w:rPr>
          <w:rFonts w:ascii="Bookman Old Style" w:hAnsi="Bookman Old Style"/>
          <w:sz w:val="20"/>
          <w:szCs w:val="20"/>
          <w:lang w:val="en-US"/>
        </w:rPr>
        <w:t xml:space="preserve"> Note that to be fully correct, the full conditional for </w:t>
      </w:r>
      <w:proofErr w:type="spellStart"/>
      <w:r w:rsidR="00A4747C">
        <w:rPr>
          <w:rFonts w:ascii="Bookman Old Style" w:hAnsi="Bookman Old Style"/>
          <w:sz w:val="20"/>
          <w:szCs w:val="20"/>
          <w:lang w:val="en-US"/>
        </w:rPr>
        <w:t>si</w:t>
      </w:r>
      <w:proofErr w:type="spellEnd"/>
      <w:r w:rsidR="00A4747C">
        <w:rPr>
          <w:rFonts w:ascii="Bookman Old Style" w:hAnsi="Bookman Old Style"/>
          <w:sz w:val="20"/>
          <w:szCs w:val="20"/>
          <w:lang w:val="en-US"/>
        </w:rPr>
        <w:t xml:space="preserve"> contains both the likelihood and prior component, since we did not specify an improper, but a Uniform prior on </w:t>
      </w:r>
      <w:proofErr w:type="spellStart"/>
      <w:r w:rsidR="00A4747C">
        <w:rPr>
          <w:rFonts w:ascii="Bookman Old Style" w:hAnsi="Bookman Old Style"/>
          <w:sz w:val="20"/>
          <w:szCs w:val="20"/>
          <w:lang w:val="en-US"/>
        </w:rPr>
        <w:t>si</w:t>
      </w:r>
      <w:proofErr w:type="spellEnd"/>
      <w:r w:rsidR="00A4747C">
        <w:rPr>
          <w:rFonts w:ascii="Bookman Old Style" w:hAnsi="Bookman Old Style"/>
          <w:sz w:val="20"/>
          <w:szCs w:val="20"/>
          <w:lang w:val="en-US"/>
        </w:rPr>
        <w:t>. However, with a Uniform distribution the probability density of any value is 1</w:t>
      </w:r>
      <w:proofErr w:type="gramStart"/>
      <w:r w:rsidR="003C6BCC">
        <w:rPr>
          <w:rFonts w:ascii="Bookman Old Style" w:hAnsi="Bookman Old Style"/>
          <w:sz w:val="20"/>
          <w:szCs w:val="20"/>
          <w:lang w:val="en-US"/>
        </w:rPr>
        <w:t>/(</w:t>
      </w:r>
      <w:proofErr w:type="gramEnd"/>
      <w:r w:rsidR="003C6BCC">
        <w:rPr>
          <w:rFonts w:ascii="Bookman Old Style" w:hAnsi="Bookman Old Style"/>
          <w:sz w:val="20"/>
          <w:szCs w:val="20"/>
          <w:lang w:val="en-US"/>
        </w:rPr>
        <w:t>upper limit – lower limit) = constant. Thus,</w:t>
      </w:r>
      <w:r w:rsidR="00106AF8">
        <w:rPr>
          <w:rFonts w:ascii="Bookman Old Style" w:hAnsi="Bookman Old Style"/>
          <w:sz w:val="20"/>
          <w:szCs w:val="20"/>
          <w:lang w:val="en-US"/>
        </w:rPr>
        <w:t xml:space="preserve"> </w:t>
      </w:r>
      <w:r w:rsidR="003C6BCC">
        <w:rPr>
          <w:rFonts w:ascii="Bookman Old Style" w:hAnsi="Bookman Old Style"/>
          <w:sz w:val="20"/>
          <w:szCs w:val="20"/>
          <w:lang w:val="en-US"/>
        </w:rPr>
        <w:t xml:space="preserve">the prior components are identical for both the current and the candidate value and can be ignored (formally, when you calculate the ratio of posterior densities, r, the identical prior component appears both in the numerator and denominator, so that they cancel each other out). </w:t>
      </w:r>
    </w:p>
    <w:p w:rsidR="00613FA6" w:rsidRDefault="00613FA6" w:rsidP="001C06A4">
      <w:pPr>
        <w:rPr>
          <w:rFonts w:ascii="Bookman Old Style" w:hAnsi="Bookman Old Style"/>
          <w:sz w:val="20"/>
          <w:szCs w:val="20"/>
          <w:lang w:val="en-US"/>
        </w:rPr>
      </w:pPr>
    </w:p>
    <w:p w:rsidR="004067E6" w:rsidRDefault="005009C1" w:rsidP="001C06A4">
      <w:pPr>
        <w:rPr>
          <w:ins w:id="441" w:author="Andy Royle-pr" w:date="2011-12-23T09:14:00Z"/>
          <w:rFonts w:ascii="Bookman Old Style" w:hAnsi="Bookman Old Style"/>
          <w:sz w:val="20"/>
          <w:szCs w:val="20"/>
          <w:lang w:val="en-US"/>
        </w:rPr>
      </w:pPr>
      <w:r>
        <w:rPr>
          <w:rFonts w:ascii="Bookman Old Style" w:hAnsi="Bookman Old Style"/>
          <w:sz w:val="20"/>
          <w:szCs w:val="20"/>
          <w:lang w:val="en-US"/>
        </w:rPr>
        <w:t xml:space="preserve">We still have to update </w:t>
      </w:r>
      <w:proofErr w:type="spellStart"/>
      <w:r>
        <w:rPr>
          <w:rFonts w:ascii="Bookman Old Style" w:hAnsi="Bookman Old Style"/>
          <w:sz w:val="20"/>
          <w:szCs w:val="20"/>
          <w:lang w:val="en-US"/>
        </w:rPr>
        <w:t>zi</w:t>
      </w:r>
      <w:proofErr w:type="spellEnd"/>
      <w:r>
        <w:rPr>
          <w:rFonts w:ascii="Bookman Old Style" w:hAnsi="Bookman Old Style"/>
          <w:sz w:val="20"/>
          <w:szCs w:val="20"/>
          <w:lang w:val="en-US"/>
        </w:rPr>
        <w:t xml:space="preserve">. </w:t>
      </w:r>
      <w:r w:rsidR="00E748D4">
        <w:rPr>
          <w:rFonts w:ascii="Bookman Old Style" w:hAnsi="Bookman Old Style"/>
          <w:sz w:val="20"/>
          <w:szCs w:val="20"/>
          <w:lang w:val="en-US"/>
        </w:rPr>
        <w:t xml:space="preserve">The full conditional for </w:t>
      </w:r>
      <w:proofErr w:type="spellStart"/>
      <w:r w:rsidR="00E748D4">
        <w:rPr>
          <w:rFonts w:ascii="Bookman Old Style" w:hAnsi="Bookman Old Style"/>
          <w:sz w:val="20"/>
          <w:szCs w:val="20"/>
          <w:lang w:val="en-US"/>
        </w:rPr>
        <w:t>zi</w:t>
      </w:r>
      <w:proofErr w:type="spellEnd"/>
      <w:r w:rsidR="00E748D4">
        <w:rPr>
          <w:rFonts w:ascii="Bookman Old Style" w:hAnsi="Bookman Old Style"/>
          <w:sz w:val="20"/>
          <w:szCs w:val="20"/>
          <w:lang w:val="en-US"/>
        </w:rPr>
        <w:t xml:space="preserve"> is</w:t>
      </w:r>
    </w:p>
    <w:p w:rsidR="00A97727" w:rsidRDefault="00A97727" w:rsidP="001C06A4">
      <w:pPr>
        <w:rPr>
          <w:rFonts w:ascii="Bookman Old Style" w:hAnsi="Bookman Old Style"/>
          <w:sz w:val="20"/>
          <w:szCs w:val="20"/>
          <w:lang w:val="en-US"/>
        </w:rPr>
      </w:pPr>
      <w:ins w:id="442" w:author="Andy Royle-pr" w:date="2011-12-23T09:14:00Z">
        <w:r>
          <w:rPr>
            <w:rFonts w:ascii="Bookman Old Style" w:hAnsi="Bookman Old Style"/>
            <w:sz w:val="20"/>
            <w:szCs w:val="20"/>
            <w:lang w:val="en-US"/>
          </w:rPr>
          <w:t>\[</w:t>
        </w:r>
      </w:ins>
    </w:p>
    <w:p w:rsidR="00E748D4" w:rsidRDefault="00E748D4" w:rsidP="001C06A4">
      <w:pPr>
        <w:rPr>
          <w:ins w:id="443" w:author="Andy Royle-pr" w:date="2011-12-23T09:14:00Z"/>
          <w:rFonts w:ascii="Bookman Old Style" w:hAnsi="Bookman Old Style"/>
          <w:sz w:val="20"/>
          <w:szCs w:val="20"/>
          <w:lang w:val="pt-BR"/>
        </w:rPr>
      </w:pPr>
      <w:r w:rsidRPr="00A75FC5">
        <w:rPr>
          <w:rFonts w:ascii="Bookman Old Style" w:hAnsi="Bookman Old Style"/>
          <w:sz w:val="20"/>
          <w:szCs w:val="20"/>
          <w:highlight w:val="yellow"/>
          <w:lang w:val="pt-BR"/>
        </w:rPr>
        <w:t>zi|</w:t>
      </w:r>
      <w:r w:rsidR="00A75FC5" w:rsidRPr="00A75FC5">
        <w:rPr>
          <w:rFonts w:ascii="Bookman Old Style" w:hAnsi="Bookman Old Style"/>
          <w:sz w:val="20"/>
          <w:szCs w:val="20"/>
          <w:highlight w:val="yellow"/>
          <w:lang w:val="pt-BR"/>
        </w:rPr>
        <w:t>y, sigma, lam0, s</w:t>
      </w:r>
      <w:r w:rsidRPr="00A75FC5">
        <w:rPr>
          <w:rFonts w:ascii="Bookman Old Style" w:hAnsi="Bookman Old Style"/>
          <w:sz w:val="20"/>
          <w:szCs w:val="20"/>
          <w:highlight w:val="yellow"/>
          <w:lang w:val="pt-BR"/>
        </w:rPr>
        <w:t xml:space="preserve"> propto [y|z,sigma, lam0, s] * [zi],</w:t>
      </w:r>
    </w:p>
    <w:p w:rsidR="00A97727" w:rsidRPr="00A75FC5" w:rsidRDefault="00A97727" w:rsidP="001C06A4">
      <w:pPr>
        <w:rPr>
          <w:rFonts w:ascii="Bookman Old Style" w:hAnsi="Bookman Old Style"/>
          <w:sz w:val="20"/>
          <w:szCs w:val="20"/>
          <w:lang w:val="pt-BR"/>
        </w:rPr>
      </w:pPr>
      <w:ins w:id="444" w:author="Andy Royle-pr" w:date="2011-12-23T09:14:00Z">
        <w:r>
          <w:rPr>
            <w:rFonts w:ascii="Bookman Old Style" w:hAnsi="Bookman Old Style"/>
            <w:sz w:val="20"/>
            <w:szCs w:val="20"/>
            <w:lang w:val="pt-BR"/>
          </w:rPr>
          <w:t>\]</w:t>
        </w:r>
      </w:ins>
    </w:p>
    <w:p w:rsidR="00E748D4" w:rsidDel="00A97727" w:rsidRDefault="00E748D4" w:rsidP="001C06A4">
      <w:pPr>
        <w:rPr>
          <w:del w:id="445" w:author="Andy Royle-pr" w:date="2011-12-23T09:14:00Z"/>
          <w:rFonts w:ascii="Bookman Old Style" w:hAnsi="Bookman Old Style"/>
          <w:sz w:val="20"/>
          <w:szCs w:val="20"/>
          <w:lang w:val="en-US"/>
        </w:rPr>
      </w:pPr>
      <w:proofErr w:type="gramStart"/>
      <w:r>
        <w:rPr>
          <w:rFonts w:ascii="Bookman Old Style" w:hAnsi="Bookman Old Style"/>
          <w:sz w:val="20"/>
          <w:szCs w:val="20"/>
          <w:lang w:val="en-US"/>
        </w:rPr>
        <w:t>and</w:t>
      </w:r>
      <w:proofErr w:type="gramEnd"/>
      <w:r>
        <w:rPr>
          <w:rFonts w:ascii="Bookman Old Style" w:hAnsi="Bookman Old Style"/>
          <w:sz w:val="20"/>
          <w:szCs w:val="20"/>
          <w:lang w:val="en-US"/>
        </w:rPr>
        <w:t xml:space="preserve"> since </w:t>
      </w:r>
      <w:ins w:id="446" w:author="Andy Royle-pr" w:date="2011-12-23T09:14:00Z">
        <w:r w:rsidR="00A97727">
          <w:rPr>
            <w:rFonts w:ascii="Bookman Old Style" w:hAnsi="Bookman Old Style"/>
            <w:sz w:val="20"/>
            <w:szCs w:val="20"/>
            <w:lang w:val="en-US"/>
          </w:rPr>
          <w:t>$</w:t>
        </w:r>
      </w:ins>
      <w:proofErr w:type="spellStart"/>
    </w:p>
    <w:p w:rsidR="00E748D4" w:rsidRDefault="00E748D4" w:rsidP="001C06A4">
      <w:pPr>
        <w:rPr>
          <w:rFonts w:ascii="Bookman Old Style" w:hAnsi="Bookman Old Style"/>
          <w:sz w:val="20"/>
          <w:szCs w:val="20"/>
          <w:lang w:val="en-US"/>
        </w:rPr>
      </w:pPr>
      <w:proofErr w:type="gramStart"/>
      <w:r>
        <w:rPr>
          <w:rFonts w:ascii="Bookman Old Style" w:hAnsi="Bookman Old Style"/>
          <w:sz w:val="20"/>
          <w:szCs w:val="20"/>
          <w:lang w:val="en-US"/>
        </w:rPr>
        <w:t>zi</w:t>
      </w:r>
      <w:proofErr w:type="spellEnd"/>
      <w:proofErr w:type="gramEnd"/>
      <w:r>
        <w:rPr>
          <w:rFonts w:ascii="Bookman Old Style" w:hAnsi="Bookman Old Style"/>
          <w:sz w:val="20"/>
          <w:szCs w:val="20"/>
          <w:lang w:val="en-US"/>
        </w:rPr>
        <w:t xml:space="preserve"> </w:t>
      </w:r>
      <w:ins w:id="447" w:author="Andy Royle-pr" w:date="2011-12-23T09:14:00Z">
        <w:r w:rsidR="00A97727">
          <w:rPr>
            <w:rFonts w:ascii="Bookman Old Style" w:hAnsi="Bookman Old Style"/>
            <w:sz w:val="20"/>
            <w:szCs w:val="20"/>
            <w:lang w:val="en-US"/>
          </w:rPr>
          <w:t>\</w:t>
        </w:r>
        <w:proofErr w:type="spellStart"/>
        <w:r w:rsidR="00A97727">
          <w:rPr>
            <w:rFonts w:ascii="Bookman Old Style" w:hAnsi="Bookman Old Style"/>
            <w:sz w:val="20"/>
            <w:szCs w:val="20"/>
            <w:lang w:val="en-US"/>
          </w:rPr>
          <w:t>sim</w:t>
        </w:r>
      </w:ins>
      <w:proofErr w:type="spellEnd"/>
      <w:del w:id="448" w:author="Andy Royle-pr" w:date="2011-12-23T09:14:00Z">
        <w:r w:rsidDel="00A97727">
          <w:rPr>
            <w:rFonts w:ascii="Bookman Old Style" w:hAnsi="Bookman Old Style"/>
            <w:sz w:val="20"/>
            <w:szCs w:val="20"/>
            <w:lang w:val="en-US"/>
          </w:rPr>
          <w:delText>~</w:delText>
        </w:r>
      </w:del>
      <w:r>
        <w:rPr>
          <w:rFonts w:ascii="Bookman Old Style" w:hAnsi="Bookman Old Style"/>
          <w:sz w:val="20"/>
          <w:szCs w:val="20"/>
          <w:lang w:val="en-US"/>
        </w:rPr>
        <w:t xml:space="preserve"> Bernoulli(psi)</w:t>
      </w:r>
      <w:ins w:id="449" w:author="Andy Royle-pr" w:date="2011-12-23T09:14:00Z">
        <w:r w:rsidR="00A97727">
          <w:rPr>
            <w:rFonts w:ascii="Bookman Old Style" w:hAnsi="Bookman Old Style"/>
            <w:sz w:val="20"/>
            <w:szCs w:val="20"/>
            <w:lang w:val="en-US"/>
          </w:rPr>
          <w:t>$</w:t>
        </w:r>
      </w:ins>
      <w:r>
        <w:rPr>
          <w:rFonts w:ascii="Bookman Old Style" w:hAnsi="Bookman Old Style"/>
          <w:sz w:val="20"/>
          <w:szCs w:val="20"/>
          <w:lang w:val="en-US"/>
        </w:rPr>
        <w:t xml:space="preserve">, </w:t>
      </w:r>
    </w:p>
    <w:p w:rsidR="00E748D4" w:rsidRDefault="00E748D4" w:rsidP="001C06A4">
      <w:pPr>
        <w:rPr>
          <w:rFonts w:ascii="Bookman Old Style" w:hAnsi="Bookman Old Style"/>
          <w:sz w:val="20"/>
          <w:szCs w:val="20"/>
          <w:lang w:val="en-US"/>
        </w:rPr>
      </w:pPr>
      <w:proofErr w:type="gramStart"/>
      <w:r>
        <w:rPr>
          <w:rFonts w:ascii="Bookman Old Style" w:hAnsi="Bookman Old Style"/>
          <w:sz w:val="20"/>
          <w:szCs w:val="20"/>
          <w:lang w:val="en-US"/>
        </w:rPr>
        <w:t>the</w:t>
      </w:r>
      <w:proofErr w:type="gramEnd"/>
      <w:r>
        <w:rPr>
          <w:rFonts w:ascii="Bookman Old Style" w:hAnsi="Bookman Old Style"/>
          <w:sz w:val="20"/>
          <w:szCs w:val="20"/>
          <w:lang w:val="en-US"/>
        </w:rPr>
        <w:t xml:space="preserve"> term has to be take</w:t>
      </w:r>
      <w:r w:rsidR="00E64F23">
        <w:rPr>
          <w:rFonts w:ascii="Bookman Old Style" w:hAnsi="Bookman Old Style"/>
          <w:sz w:val="20"/>
          <w:szCs w:val="20"/>
          <w:lang w:val="en-US"/>
        </w:rPr>
        <w:t xml:space="preserve">n into account when updating </w:t>
      </w:r>
      <w:proofErr w:type="spellStart"/>
      <w:r w:rsidR="00E64F23">
        <w:rPr>
          <w:rFonts w:ascii="Bookman Old Style" w:hAnsi="Bookman Old Style"/>
          <w:sz w:val="20"/>
          <w:szCs w:val="20"/>
          <w:lang w:val="en-US"/>
        </w:rPr>
        <w:t>zi</w:t>
      </w:r>
      <w:proofErr w:type="spellEnd"/>
      <w:r w:rsidR="00E64F23">
        <w:rPr>
          <w:rFonts w:ascii="Bookman Old Style" w:hAnsi="Bookman Old Style"/>
          <w:sz w:val="20"/>
          <w:szCs w:val="20"/>
          <w:lang w:val="en-US"/>
        </w:rPr>
        <w:t xml:space="preserve">. The R code for updating </w:t>
      </w:r>
      <w:proofErr w:type="spellStart"/>
      <w:r w:rsidR="00E64F23">
        <w:rPr>
          <w:rFonts w:ascii="Bookman Old Style" w:hAnsi="Bookman Old Style"/>
          <w:sz w:val="20"/>
          <w:szCs w:val="20"/>
          <w:lang w:val="en-US"/>
        </w:rPr>
        <w:t>zi</w:t>
      </w:r>
      <w:proofErr w:type="spellEnd"/>
      <w:r w:rsidR="00E64F23">
        <w:rPr>
          <w:rFonts w:ascii="Bookman Old Style" w:hAnsi="Bookman Old Style"/>
          <w:sz w:val="20"/>
          <w:szCs w:val="20"/>
          <w:lang w:val="en-US"/>
        </w:rPr>
        <w:t xml:space="preserve"> is shown in panel W.</w:t>
      </w:r>
    </w:p>
    <w:p w:rsidR="00E64F23" w:rsidRDefault="00A97727" w:rsidP="001C06A4">
      <w:pPr>
        <w:rPr>
          <w:rFonts w:ascii="Bookman Old Style" w:hAnsi="Bookman Old Style"/>
          <w:sz w:val="20"/>
          <w:szCs w:val="20"/>
          <w:lang w:val="en-US"/>
        </w:rPr>
      </w:pPr>
      <w:ins w:id="450" w:author="Andy Royle-pr" w:date="2011-12-23T09:14:00Z">
        <w:r>
          <w:rPr>
            <w:rFonts w:ascii="Bookman Old Style" w:hAnsi="Bookman Old Style"/>
            <w:sz w:val="20"/>
            <w:szCs w:val="20"/>
            <w:lang w:val="en-US"/>
          </w:rPr>
          <w:lastRenderedPageBreak/>
          <w:t>\begin{verbatim}</w:t>
        </w:r>
      </w:ins>
    </w:p>
    <w:p w:rsidR="00E64F23" w:rsidRDefault="00E64F23" w:rsidP="001C06A4">
      <w:pPr>
        <w:rPr>
          <w:rFonts w:ascii="Bookman Old Style" w:hAnsi="Bookman Old Style"/>
          <w:sz w:val="20"/>
          <w:szCs w:val="20"/>
          <w:lang w:val="en-US"/>
        </w:rPr>
      </w:pPr>
      <w:r>
        <w:rPr>
          <w:rFonts w:ascii="Bookman Old Style" w:hAnsi="Bookman Old Style"/>
          <w:sz w:val="20"/>
          <w:szCs w:val="20"/>
          <w:lang w:val="en-US"/>
        </w:rPr>
        <w:t>Panel W: R code to update z…</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zUps</w:t>
      </w:r>
      <w:proofErr w:type="spellEnd"/>
      <w:proofErr w:type="gramEnd"/>
      <w:r w:rsidRPr="00E64F23">
        <w:rPr>
          <w:rFonts w:ascii="Bookman Old Style" w:hAnsi="Bookman Old Style"/>
          <w:sz w:val="20"/>
          <w:szCs w:val="20"/>
          <w:lang w:val="en-US"/>
        </w:rPr>
        <w:t xml:space="preserve"> &lt;- 0</w:t>
      </w:r>
      <w:r w:rsidRPr="00E64F23">
        <w:rPr>
          <w:rFonts w:ascii="Bookman Old Style" w:hAnsi="Bookman Old Style"/>
          <w:sz w:val="20"/>
          <w:szCs w:val="20"/>
          <w:lang w:val="en-US"/>
        </w:rPr>
        <w:tab/>
      </w:r>
      <w:r w:rsidRPr="00E64F23">
        <w:rPr>
          <w:rFonts w:ascii="Bookman Old Style" w:hAnsi="Bookman Old Style"/>
          <w:sz w:val="20"/>
          <w:szCs w:val="20"/>
          <w:lang w:val="en-US"/>
        </w:rPr>
        <w:tab/>
        <w:t>#set counter to monitor acceptance rate</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for(</w:t>
      </w:r>
      <w:proofErr w:type="gramEnd"/>
      <w:r w:rsidRPr="00E64F23">
        <w:rPr>
          <w:rFonts w:ascii="Bookman Old Style" w:hAnsi="Bookman Old Style"/>
          <w:sz w:val="20"/>
          <w:szCs w:val="20"/>
          <w:lang w:val="en-US"/>
        </w:rPr>
        <w:t>i in 1:M) {</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if(</w:t>
      </w:r>
      <w:proofErr w:type="gramEnd"/>
      <w:r w:rsidRPr="00E64F23">
        <w:rPr>
          <w:rFonts w:ascii="Bookman Old Style" w:hAnsi="Bookman Old Style"/>
          <w:sz w:val="20"/>
          <w:szCs w:val="20"/>
          <w:lang w:val="en-US"/>
        </w:rPr>
        <w:t>seen[i])</w:t>
      </w:r>
      <w:r w:rsidRPr="00E64F23">
        <w:rPr>
          <w:rFonts w:ascii="Bookman Old Style" w:hAnsi="Bookman Old Style"/>
          <w:sz w:val="20"/>
          <w:szCs w:val="20"/>
          <w:lang w:val="en-US"/>
        </w:rPr>
        <w:tab/>
        <w:t>#no need to update seen individuals, since their z =1</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next</w:t>
      </w:r>
      <w:proofErr w:type="gramEnd"/>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zcand</w:t>
      </w:r>
      <w:proofErr w:type="spellEnd"/>
      <w:proofErr w:type="gramEnd"/>
      <w:r w:rsidRPr="00E64F23">
        <w:rPr>
          <w:rFonts w:ascii="Bookman Old Style" w:hAnsi="Bookman Old Style"/>
          <w:sz w:val="20"/>
          <w:szCs w:val="20"/>
          <w:lang w:val="en-US"/>
        </w:rPr>
        <w:t xml:space="preserve"> &lt;- </w:t>
      </w:r>
      <w:proofErr w:type="spellStart"/>
      <w:r w:rsidRPr="00E64F23">
        <w:rPr>
          <w:rFonts w:ascii="Bookman Old Style" w:hAnsi="Bookman Old Style"/>
          <w:sz w:val="20"/>
          <w:szCs w:val="20"/>
          <w:lang w:val="en-US"/>
        </w:rPr>
        <w:t>ifelse</w:t>
      </w:r>
      <w:proofErr w:type="spellEnd"/>
      <w:r w:rsidRPr="00E64F23">
        <w:rPr>
          <w:rFonts w:ascii="Bookman Old Style" w:hAnsi="Bookman Old Style"/>
          <w:sz w:val="20"/>
          <w:szCs w:val="20"/>
          <w:lang w:val="en-US"/>
        </w:rPr>
        <w:t>(</w:t>
      </w:r>
      <w:r w:rsidR="00E66395">
        <w:rPr>
          <w:rFonts w:ascii="Bookman Old Style" w:hAnsi="Bookman Old Style"/>
          <w:sz w:val="20"/>
          <w:szCs w:val="20"/>
          <w:lang w:val="en-US"/>
        </w:rPr>
        <w:t>z</w:t>
      </w:r>
      <w:r w:rsidRPr="00E64F23">
        <w:rPr>
          <w:rFonts w:ascii="Bookman Old Style" w:hAnsi="Bookman Old Style"/>
          <w:sz w:val="20"/>
          <w:szCs w:val="20"/>
          <w:lang w:val="en-US"/>
        </w:rPr>
        <w:t>[i]==0, 1, 0)</w:t>
      </w:r>
    </w:p>
    <w:p w:rsidR="00E64F23" w:rsidRPr="00D2585F" w:rsidRDefault="00E64F23" w:rsidP="00E64F23">
      <w:pPr>
        <w:spacing w:after="0" w:line="240" w:lineRule="auto"/>
        <w:rPr>
          <w:rFonts w:ascii="Bookman Old Style" w:hAnsi="Bookman Old Style"/>
          <w:sz w:val="20"/>
          <w:szCs w:val="20"/>
          <w:lang w:val="pt-BR"/>
        </w:rPr>
      </w:pPr>
      <w:r w:rsidRPr="00E64F23">
        <w:rPr>
          <w:rFonts w:ascii="Bookman Old Style" w:hAnsi="Bookman Old Style"/>
          <w:sz w:val="20"/>
          <w:szCs w:val="20"/>
          <w:lang w:val="en-US"/>
        </w:rPr>
        <w:t xml:space="preserve">            </w:t>
      </w:r>
      <w:r w:rsidRPr="00D2585F">
        <w:rPr>
          <w:rFonts w:ascii="Bookman Old Style" w:hAnsi="Bookman Old Style"/>
          <w:sz w:val="20"/>
          <w:szCs w:val="20"/>
          <w:lang w:val="pt-BR"/>
        </w:rPr>
        <w:t>llz &lt;- sum(dpois(y[i,],lam[i,]*z[i], log=TRUE))</w:t>
      </w:r>
    </w:p>
    <w:p w:rsidR="00E64F23" w:rsidRPr="00E64F23" w:rsidRDefault="00E64F23" w:rsidP="00E64F23">
      <w:pPr>
        <w:spacing w:after="0" w:line="240" w:lineRule="auto"/>
        <w:rPr>
          <w:rFonts w:ascii="Bookman Old Style" w:hAnsi="Bookman Old Style"/>
          <w:sz w:val="20"/>
          <w:szCs w:val="20"/>
          <w:lang w:val="en-US"/>
        </w:rPr>
      </w:pPr>
      <w:r w:rsidRPr="00D2585F">
        <w:rPr>
          <w:rFonts w:ascii="Bookman Old Style" w:hAnsi="Bookman Old Style"/>
          <w:sz w:val="20"/>
          <w:szCs w:val="20"/>
          <w:lang w:val="pt-BR"/>
        </w:rPr>
        <w:t xml:space="preserve">            </w:t>
      </w:r>
      <w:proofErr w:type="spellStart"/>
      <w:proofErr w:type="gramStart"/>
      <w:r w:rsidRPr="00E64F23">
        <w:rPr>
          <w:rFonts w:ascii="Bookman Old Style" w:hAnsi="Bookman Old Style"/>
          <w:sz w:val="20"/>
          <w:szCs w:val="20"/>
          <w:lang w:val="en-US"/>
        </w:rPr>
        <w:t>llcand</w:t>
      </w:r>
      <w:proofErr w:type="spellEnd"/>
      <w:proofErr w:type="gramEnd"/>
      <w:r w:rsidRPr="00E64F23">
        <w:rPr>
          <w:rFonts w:ascii="Bookman Old Style" w:hAnsi="Bookman Old Style"/>
          <w:sz w:val="20"/>
          <w:szCs w:val="20"/>
          <w:lang w:val="en-US"/>
        </w:rPr>
        <w:t xml:space="preserve"> &lt;- sum(</w:t>
      </w:r>
      <w:proofErr w:type="spellStart"/>
      <w:r w:rsidRPr="00E64F23">
        <w:rPr>
          <w:rFonts w:ascii="Bookman Old Style" w:hAnsi="Bookman Old Style"/>
          <w:sz w:val="20"/>
          <w:szCs w:val="20"/>
          <w:lang w:val="en-US"/>
        </w:rPr>
        <w:t>dpois</w:t>
      </w:r>
      <w:proofErr w:type="spellEnd"/>
      <w:r w:rsidRPr="00E64F23">
        <w:rPr>
          <w:rFonts w:ascii="Bookman Old Style" w:hAnsi="Bookman Old Style"/>
          <w:sz w:val="20"/>
          <w:szCs w:val="20"/>
          <w:lang w:val="en-US"/>
        </w:rPr>
        <w:t>(y[i,], lam[i,]*</w:t>
      </w:r>
      <w:proofErr w:type="spellStart"/>
      <w:r w:rsidRPr="00E64F23">
        <w:rPr>
          <w:rFonts w:ascii="Bookman Old Style" w:hAnsi="Bookman Old Style"/>
          <w:sz w:val="20"/>
          <w:szCs w:val="20"/>
          <w:lang w:val="en-US"/>
        </w:rPr>
        <w:t>zcand</w:t>
      </w:r>
      <w:proofErr w:type="spellEnd"/>
      <w:r w:rsidRPr="00E64F23">
        <w:rPr>
          <w:rFonts w:ascii="Bookman Old Style" w:hAnsi="Bookman Old Style"/>
          <w:sz w:val="20"/>
          <w:szCs w:val="20"/>
          <w:lang w:val="en-US"/>
        </w:rPr>
        <w:t>, log=TRUE))</w:t>
      </w:r>
    </w:p>
    <w:p w:rsidR="00E64F23" w:rsidRPr="00E64F23" w:rsidRDefault="00E64F23" w:rsidP="00E64F23">
      <w:pPr>
        <w:spacing w:after="0" w:line="240" w:lineRule="auto"/>
        <w:rPr>
          <w:rFonts w:ascii="Bookman Old Style" w:hAnsi="Bookman Old Style"/>
          <w:sz w:val="20"/>
          <w:szCs w:val="20"/>
          <w:lang w:val="en-US"/>
        </w:rPr>
      </w:pPr>
    </w:p>
    <w:p w:rsidR="00E64F23" w:rsidRPr="00D2585F" w:rsidRDefault="00E64F23" w:rsidP="00E64F23">
      <w:pPr>
        <w:spacing w:after="0" w:line="240" w:lineRule="auto"/>
        <w:rPr>
          <w:rFonts w:ascii="Bookman Old Style" w:hAnsi="Bookman Old Style"/>
          <w:sz w:val="20"/>
          <w:szCs w:val="20"/>
          <w:lang w:val="pt-BR"/>
        </w:rPr>
      </w:pPr>
      <w:r w:rsidRPr="00E64F23">
        <w:rPr>
          <w:rFonts w:ascii="Bookman Old Style" w:hAnsi="Bookman Old Style"/>
          <w:sz w:val="20"/>
          <w:szCs w:val="20"/>
          <w:lang w:val="en-US"/>
        </w:rPr>
        <w:t xml:space="preserve">            </w:t>
      </w:r>
      <w:r w:rsidRPr="00D2585F">
        <w:rPr>
          <w:rFonts w:ascii="Bookman Old Style" w:hAnsi="Bookman Old Style"/>
          <w:sz w:val="20"/>
          <w:szCs w:val="20"/>
          <w:lang w:val="pt-BR"/>
        </w:rPr>
        <w:t>prior &lt;- dbinom(z[i], 1, psi, log=TRUE)</w:t>
      </w:r>
    </w:p>
    <w:p w:rsidR="00E64F23" w:rsidRPr="00E64F23" w:rsidRDefault="00E64F23" w:rsidP="00E64F23">
      <w:pPr>
        <w:spacing w:after="0" w:line="240" w:lineRule="auto"/>
        <w:rPr>
          <w:rFonts w:ascii="Bookman Old Style" w:hAnsi="Bookman Old Style"/>
          <w:sz w:val="20"/>
          <w:szCs w:val="20"/>
          <w:lang w:val="en-US"/>
        </w:rPr>
      </w:pPr>
      <w:r w:rsidRPr="00D2585F">
        <w:rPr>
          <w:rFonts w:ascii="Bookman Old Style" w:hAnsi="Bookman Old Style"/>
          <w:sz w:val="20"/>
          <w:szCs w:val="20"/>
          <w:lang w:val="pt-BR"/>
        </w:rPr>
        <w:t xml:space="preserve">            </w:t>
      </w:r>
      <w:proofErr w:type="spellStart"/>
      <w:r w:rsidRPr="00E64F23">
        <w:rPr>
          <w:rFonts w:ascii="Bookman Old Style" w:hAnsi="Bookman Old Style"/>
          <w:sz w:val="20"/>
          <w:szCs w:val="20"/>
          <w:lang w:val="en-US"/>
        </w:rPr>
        <w:t>prior.cand</w:t>
      </w:r>
      <w:proofErr w:type="spellEnd"/>
      <w:r w:rsidRPr="00E64F23">
        <w:rPr>
          <w:rFonts w:ascii="Bookman Old Style" w:hAnsi="Bookman Old Style"/>
          <w:sz w:val="20"/>
          <w:szCs w:val="20"/>
          <w:lang w:val="en-US"/>
        </w:rPr>
        <w:t xml:space="preserve"> &lt;- </w:t>
      </w:r>
      <w:proofErr w:type="spellStart"/>
      <w:proofErr w:type="gramStart"/>
      <w:r w:rsidRPr="00E64F23">
        <w:rPr>
          <w:rFonts w:ascii="Bookman Old Style" w:hAnsi="Bookman Old Style"/>
          <w:sz w:val="20"/>
          <w:szCs w:val="20"/>
          <w:lang w:val="en-US"/>
        </w:rPr>
        <w:t>dbinom</w:t>
      </w:r>
      <w:proofErr w:type="spellEnd"/>
      <w:r w:rsidRPr="00E64F23">
        <w:rPr>
          <w:rFonts w:ascii="Bookman Old Style" w:hAnsi="Bookman Old Style"/>
          <w:sz w:val="20"/>
          <w:szCs w:val="20"/>
          <w:lang w:val="en-US"/>
        </w:rPr>
        <w:t>(</w:t>
      </w:r>
      <w:proofErr w:type="spellStart"/>
      <w:proofErr w:type="gramEnd"/>
      <w:r w:rsidRPr="00E64F23">
        <w:rPr>
          <w:rFonts w:ascii="Bookman Old Style" w:hAnsi="Bookman Old Style"/>
          <w:sz w:val="20"/>
          <w:szCs w:val="20"/>
          <w:lang w:val="en-US"/>
        </w:rPr>
        <w:t>zcand</w:t>
      </w:r>
      <w:proofErr w:type="spellEnd"/>
      <w:r w:rsidRPr="00E64F23">
        <w:rPr>
          <w:rFonts w:ascii="Bookman Old Style" w:hAnsi="Bookman Old Style"/>
          <w:sz w:val="20"/>
          <w:szCs w:val="20"/>
          <w:lang w:val="en-US"/>
        </w:rPr>
        <w:t>, 1, psi, log=TRUE)</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if(</w:t>
      </w:r>
      <w:proofErr w:type="spellStart"/>
      <w:proofErr w:type="gramEnd"/>
      <w:r w:rsidRPr="00E64F23">
        <w:rPr>
          <w:rFonts w:ascii="Bookman Old Style" w:hAnsi="Bookman Old Style"/>
          <w:sz w:val="20"/>
          <w:szCs w:val="20"/>
          <w:lang w:val="en-US"/>
        </w:rPr>
        <w:t>runif</w:t>
      </w:r>
      <w:proofErr w:type="spellEnd"/>
      <w:r w:rsidRPr="00E64F23">
        <w:rPr>
          <w:rFonts w:ascii="Bookman Old Style" w:hAnsi="Bookman Old Style"/>
          <w:sz w:val="20"/>
          <w:szCs w:val="20"/>
          <w:lang w:val="en-US"/>
        </w:rPr>
        <w:t xml:space="preserve">(1) &lt; </w:t>
      </w:r>
      <w:proofErr w:type="spellStart"/>
      <w:r w:rsidRPr="00E64F23">
        <w:rPr>
          <w:rFonts w:ascii="Bookman Old Style" w:hAnsi="Bookman Old Style"/>
          <w:sz w:val="20"/>
          <w:szCs w:val="20"/>
          <w:lang w:val="en-US"/>
        </w:rPr>
        <w:t>exp</w:t>
      </w:r>
      <w:proofErr w:type="spellEnd"/>
      <w:r w:rsidRPr="00E64F23">
        <w:rPr>
          <w:rFonts w:ascii="Bookman Old Style" w:hAnsi="Bookman Old Style"/>
          <w:sz w:val="20"/>
          <w:szCs w:val="20"/>
          <w:lang w:val="en-US"/>
        </w:rPr>
        <w:t>( (</w:t>
      </w:r>
      <w:proofErr w:type="spellStart"/>
      <w:r w:rsidRPr="00E64F23">
        <w:rPr>
          <w:rFonts w:ascii="Bookman Old Style" w:hAnsi="Bookman Old Style"/>
          <w:sz w:val="20"/>
          <w:szCs w:val="20"/>
          <w:lang w:val="en-US"/>
        </w:rPr>
        <w:t>llcand+prio</w:t>
      </w:r>
      <w:r w:rsidR="00E66395">
        <w:rPr>
          <w:rFonts w:ascii="Bookman Old Style" w:hAnsi="Bookman Old Style"/>
          <w:sz w:val="20"/>
          <w:szCs w:val="20"/>
          <w:lang w:val="en-US"/>
        </w:rPr>
        <w:t>r.cand</w:t>
      </w:r>
      <w:proofErr w:type="spellEnd"/>
      <w:r w:rsidR="00E66395">
        <w:rPr>
          <w:rFonts w:ascii="Bookman Old Style" w:hAnsi="Bookman Old Style"/>
          <w:sz w:val="20"/>
          <w:szCs w:val="20"/>
          <w:lang w:val="en-US"/>
        </w:rPr>
        <w:t>) - (</w:t>
      </w:r>
      <w:proofErr w:type="spellStart"/>
      <w:r w:rsidR="00E66395">
        <w:rPr>
          <w:rFonts w:ascii="Bookman Old Style" w:hAnsi="Bookman Old Style"/>
          <w:sz w:val="20"/>
          <w:szCs w:val="20"/>
          <w:lang w:val="en-US"/>
        </w:rPr>
        <w:t>llz</w:t>
      </w:r>
      <w:r w:rsidRPr="00E64F23">
        <w:rPr>
          <w:rFonts w:ascii="Bookman Old Style" w:hAnsi="Bookman Old Style"/>
          <w:sz w:val="20"/>
          <w:szCs w:val="20"/>
          <w:lang w:val="en-US"/>
        </w:rPr>
        <w:t>+prior</w:t>
      </w:r>
      <w:proofErr w:type="spellEnd"/>
      <w:r w:rsidRPr="00E64F23">
        <w:rPr>
          <w:rFonts w:ascii="Bookman Old Style" w:hAnsi="Bookman Old Style"/>
          <w:sz w:val="20"/>
          <w:szCs w:val="20"/>
          <w:lang w:val="en-US"/>
        </w:rPr>
        <w:t>) )) {</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gramStart"/>
      <w:r w:rsidRPr="00E64F23">
        <w:rPr>
          <w:rFonts w:ascii="Bookman Old Style" w:hAnsi="Bookman Old Style"/>
          <w:sz w:val="20"/>
          <w:szCs w:val="20"/>
          <w:lang w:val="en-US"/>
        </w:rPr>
        <w:t>z[</w:t>
      </w:r>
      <w:proofErr w:type="gramEnd"/>
      <w:r w:rsidRPr="00E64F23">
        <w:rPr>
          <w:rFonts w:ascii="Bookman Old Style" w:hAnsi="Bookman Old Style"/>
          <w:sz w:val="20"/>
          <w:szCs w:val="20"/>
          <w:lang w:val="en-US"/>
        </w:rPr>
        <w:t xml:space="preserve">i] &lt;- </w:t>
      </w:r>
      <w:proofErr w:type="spellStart"/>
      <w:r w:rsidRPr="00E64F23">
        <w:rPr>
          <w:rFonts w:ascii="Bookman Old Style" w:hAnsi="Bookman Old Style"/>
          <w:sz w:val="20"/>
          <w:szCs w:val="20"/>
          <w:lang w:val="en-US"/>
        </w:rPr>
        <w:t>zcand</w:t>
      </w:r>
      <w:proofErr w:type="spellEnd"/>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roofErr w:type="spellStart"/>
      <w:proofErr w:type="gramStart"/>
      <w:r w:rsidRPr="00E64F23">
        <w:rPr>
          <w:rFonts w:ascii="Bookman Old Style" w:hAnsi="Bookman Old Style"/>
          <w:sz w:val="20"/>
          <w:szCs w:val="20"/>
          <w:lang w:val="en-US"/>
        </w:rPr>
        <w:t>zUps</w:t>
      </w:r>
      <w:proofErr w:type="spellEnd"/>
      <w:proofErr w:type="gramEnd"/>
      <w:r w:rsidRPr="00E64F23">
        <w:rPr>
          <w:rFonts w:ascii="Bookman Old Style" w:hAnsi="Bookman Old Style"/>
          <w:sz w:val="20"/>
          <w:szCs w:val="20"/>
          <w:lang w:val="en-US"/>
        </w:rPr>
        <w:t xml:space="preserve"> &lt;- zUps+1</w:t>
      </w:r>
    </w:p>
    <w:p w:rsidR="00E64F23" w:rsidRP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
    <w:p w:rsidR="00E64F23" w:rsidRDefault="00E64F23" w:rsidP="00E64F23">
      <w:pPr>
        <w:spacing w:after="0" w:line="240" w:lineRule="auto"/>
        <w:rPr>
          <w:rFonts w:ascii="Bookman Old Style" w:hAnsi="Bookman Old Style"/>
          <w:sz w:val="20"/>
          <w:szCs w:val="20"/>
          <w:lang w:val="en-US"/>
        </w:rPr>
      </w:pPr>
      <w:r w:rsidRPr="00E64F23">
        <w:rPr>
          <w:rFonts w:ascii="Bookman Old Style" w:hAnsi="Bookman Old Style"/>
          <w:sz w:val="20"/>
          <w:szCs w:val="20"/>
          <w:lang w:val="en-US"/>
        </w:rPr>
        <w:t xml:space="preserve">        }</w:t>
      </w:r>
    </w:p>
    <w:p w:rsidR="00E64F23" w:rsidRDefault="00A97727" w:rsidP="00E64F23">
      <w:pPr>
        <w:rPr>
          <w:rFonts w:ascii="Bookman Old Style" w:hAnsi="Bookman Old Style"/>
          <w:sz w:val="20"/>
          <w:szCs w:val="20"/>
          <w:lang w:val="en-US"/>
        </w:rPr>
      </w:pPr>
      <w:ins w:id="451" w:author="Andy Royle-pr" w:date="2011-12-23T09:14:00Z">
        <w:r>
          <w:rPr>
            <w:rFonts w:ascii="Bookman Old Style" w:hAnsi="Bookman Old Style"/>
            <w:sz w:val="20"/>
            <w:szCs w:val="20"/>
            <w:lang w:val="en-US"/>
          </w:rPr>
          <w:t>\end{verbatim}</w:t>
        </w:r>
      </w:ins>
    </w:p>
    <w:p w:rsidR="00A35567" w:rsidRDefault="004067E6" w:rsidP="00E64F23">
      <w:pPr>
        <w:rPr>
          <w:ins w:id="452" w:author="Andy Royle-pr" w:date="2011-12-23T09:14:00Z"/>
          <w:rFonts w:ascii="Bookman Old Style" w:hAnsi="Bookman Old Style"/>
          <w:sz w:val="20"/>
          <w:szCs w:val="20"/>
          <w:lang w:val="en-US"/>
        </w:rPr>
      </w:pPr>
      <w:r>
        <w:rPr>
          <w:rFonts w:ascii="Bookman Old Style" w:hAnsi="Bookman Old Style"/>
          <w:sz w:val="20"/>
          <w:szCs w:val="20"/>
          <w:lang w:val="en-US"/>
        </w:rPr>
        <w:t>Psi</w:t>
      </w:r>
      <w:r w:rsidR="00E64F23">
        <w:rPr>
          <w:rFonts w:ascii="Bookman Old Style" w:hAnsi="Bookman Old Style"/>
          <w:sz w:val="20"/>
          <w:szCs w:val="20"/>
          <w:lang w:val="en-US"/>
        </w:rPr>
        <w:t xml:space="preserve"> </w:t>
      </w:r>
      <w:r w:rsidR="005009C1">
        <w:rPr>
          <w:rFonts w:ascii="Bookman Old Style" w:hAnsi="Bookman Old Style"/>
          <w:sz w:val="20"/>
          <w:szCs w:val="20"/>
          <w:lang w:val="en-US"/>
        </w:rPr>
        <w:t xml:space="preserve">itself </w:t>
      </w:r>
      <w:r w:rsidR="00A35567">
        <w:rPr>
          <w:rFonts w:ascii="Bookman Old Style" w:hAnsi="Bookman Old Style"/>
          <w:sz w:val="20"/>
          <w:szCs w:val="20"/>
          <w:lang w:val="en-US"/>
        </w:rPr>
        <w:t xml:space="preserve">is a </w:t>
      </w:r>
      <w:proofErr w:type="spellStart"/>
      <w:r w:rsidR="00A35567">
        <w:rPr>
          <w:rFonts w:ascii="Bookman Old Style" w:hAnsi="Bookman Old Style"/>
          <w:sz w:val="20"/>
          <w:szCs w:val="20"/>
          <w:lang w:val="en-US"/>
        </w:rPr>
        <w:t>hyperparameter</w:t>
      </w:r>
      <w:proofErr w:type="spellEnd"/>
      <w:r w:rsidR="00A35567">
        <w:rPr>
          <w:rFonts w:ascii="Bookman Old Style" w:hAnsi="Bookman Old Style"/>
          <w:sz w:val="20"/>
          <w:szCs w:val="20"/>
          <w:lang w:val="en-US"/>
        </w:rPr>
        <w:t xml:space="preserve"> of the model, with an uninformative prior distribution of </w:t>
      </w:r>
      <w:proofErr w:type="spellStart"/>
      <w:proofErr w:type="gramStart"/>
      <w:r w:rsidR="00A35567">
        <w:rPr>
          <w:rFonts w:ascii="Bookman Old Style" w:hAnsi="Bookman Old Style"/>
          <w:sz w:val="20"/>
          <w:szCs w:val="20"/>
          <w:lang w:val="en-US"/>
        </w:rPr>
        <w:t>Unif</w:t>
      </w:r>
      <w:proofErr w:type="spellEnd"/>
      <w:r w:rsidR="00A35567">
        <w:rPr>
          <w:rFonts w:ascii="Bookman Old Style" w:hAnsi="Bookman Old Style"/>
          <w:sz w:val="20"/>
          <w:szCs w:val="20"/>
          <w:lang w:val="en-US"/>
        </w:rPr>
        <w:t>(</w:t>
      </w:r>
      <w:proofErr w:type="gramEnd"/>
      <w:r w:rsidR="00A35567">
        <w:rPr>
          <w:rFonts w:ascii="Bookman Old Style" w:hAnsi="Bookman Old Style"/>
          <w:sz w:val="20"/>
          <w:szCs w:val="20"/>
          <w:lang w:val="en-US"/>
        </w:rPr>
        <w:t>0,1)</w:t>
      </w:r>
      <w:r>
        <w:rPr>
          <w:rFonts w:ascii="Bookman Old Style" w:hAnsi="Bookman Old Style"/>
          <w:sz w:val="20"/>
          <w:szCs w:val="20"/>
          <w:lang w:val="en-US"/>
        </w:rPr>
        <w:t xml:space="preserve"> or</w:t>
      </w:r>
      <w:r w:rsidR="00831BB2">
        <w:rPr>
          <w:rFonts w:ascii="Bookman Old Style" w:hAnsi="Bookman Old Style"/>
          <w:sz w:val="20"/>
          <w:szCs w:val="20"/>
          <w:lang w:val="en-US"/>
        </w:rPr>
        <w:t xml:space="preserve"> Beta(1,1), so that</w:t>
      </w:r>
    </w:p>
    <w:p w:rsidR="00A97727" w:rsidRDefault="00A97727" w:rsidP="00E64F23">
      <w:pPr>
        <w:rPr>
          <w:rFonts w:ascii="Bookman Old Style" w:hAnsi="Bookman Old Style"/>
          <w:sz w:val="20"/>
          <w:szCs w:val="20"/>
          <w:lang w:val="en-US"/>
        </w:rPr>
      </w:pPr>
      <w:ins w:id="453" w:author="Andy Royle-pr" w:date="2011-12-23T09:14:00Z">
        <w:r>
          <w:rPr>
            <w:rFonts w:ascii="Bookman Old Style" w:hAnsi="Bookman Old Style"/>
            <w:sz w:val="20"/>
            <w:szCs w:val="20"/>
            <w:lang w:val="en-US"/>
          </w:rPr>
          <w:t>\[</w:t>
        </w:r>
      </w:ins>
    </w:p>
    <w:p w:rsidR="00A35567" w:rsidRDefault="00A35567" w:rsidP="001C06A4">
      <w:pPr>
        <w:rPr>
          <w:ins w:id="454" w:author="Andy Royle-pr" w:date="2011-12-23T09:14:00Z"/>
          <w:rFonts w:ascii="Bookman Old Style" w:hAnsi="Bookman Old Style"/>
          <w:sz w:val="20"/>
          <w:szCs w:val="20"/>
          <w:lang w:val="pt-BR"/>
        </w:rPr>
      </w:pPr>
      <w:r w:rsidRPr="00D2585F">
        <w:rPr>
          <w:rFonts w:ascii="Bookman Old Style" w:hAnsi="Bookman Old Style"/>
          <w:sz w:val="20"/>
          <w:szCs w:val="20"/>
          <w:lang w:val="pt-BR"/>
        </w:rPr>
        <w:t xml:space="preserve">Psi|z </w:t>
      </w:r>
      <w:ins w:id="455" w:author="Andy Royle-pr" w:date="2011-12-23T09:14:00Z">
        <w:r w:rsidR="00A97727">
          <w:rPr>
            <w:rFonts w:ascii="Bookman Old Style" w:hAnsi="Bookman Old Style"/>
            <w:sz w:val="20"/>
            <w:szCs w:val="20"/>
            <w:lang w:val="pt-BR"/>
          </w:rPr>
          <w:t>\</w:t>
        </w:r>
      </w:ins>
      <w:r w:rsidRPr="00D2585F">
        <w:rPr>
          <w:rFonts w:ascii="Bookman Old Style" w:hAnsi="Bookman Old Style"/>
          <w:sz w:val="20"/>
          <w:szCs w:val="20"/>
          <w:lang w:val="pt-BR"/>
        </w:rPr>
        <w:t>propto [z|psi] * Beta(1,1)</w:t>
      </w:r>
    </w:p>
    <w:p w:rsidR="00A97727" w:rsidRPr="00D2585F" w:rsidRDefault="00A97727" w:rsidP="001C06A4">
      <w:pPr>
        <w:rPr>
          <w:rFonts w:ascii="Bookman Old Style" w:hAnsi="Bookman Old Style"/>
          <w:sz w:val="20"/>
          <w:szCs w:val="20"/>
          <w:lang w:val="pt-BR"/>
        </w:rPr>
      </w:pPr>
      <w:ins w:id="456" w:author="Andy Royle-pr" w:date="2011-12-23T09:14:00Z">
        <w:r>
          <w:rPr>
            <w:rFonts w:ascii="Bookman Old Style" w:hAnsi="Bookman Old Style"/>
            <w:sz w:val="20"/>
            <w:szCs w:val="20"/>
            <w:lang w:val="pt-BR"/>
          </w:rPr>
          <w:t>\]</w:t>
        </w:r>
      </w:ins>
    </w:p>
    <w:p w:rsidR="00A5594E" w:rsidRDefault="00A5594E" w:rsidP="001C06A4">
      <w:pPr>
        <w:rPr>
          <w:ins w:id="457" w:author="Andy Royle-pr" w:date="2011-12-23T09:15:00Z"/>
          <w:lang w:val="en-US"/>
        </w:rPr>
      </w:pPr>
      <w:r>
        <w:rPr>
          <w:rFonts w:ascii="Bookman Old Style" w:hAnsi="Bookman Old Style"/>
          <w:sz w:val="20"/>
          <w:szCs w:val="20"/>
          <w:lang w:val="en-US"/>
        </w:rPr>
        <w:t>T</w:t>
      </w:r>
      <w:r w:rsidR="00A35567" w:rsidRPr="00A35567">
        <w:rPr>
          <w:rFonts w:ascii="Bookman Old Style" w:hAnsi="Bookman Old Style"/>
          <w:sz w:val="20"/>
          <w:szCs w:val="20"/>
          <w:lang w:val="en-US"/>
        </w:rPr>
        <w:t xml:space="preserve">he Beta distribution is the conjugate prior to the Binomial and Bernoulli distributions </w:t>
      </w:r>
      <w:r>
        <w:rPr>
          <w:rFonts w:ascii="Bookman Old Style" w:hAnsi="Bookman Old Style"/>
          <w:sz w:val="20"/>
          <w:szCs w:val="20"/>
          <w:lang w:val="en-US"/>
        </w:rPr>
        <w:t>(remember that</w:t>
      </w:r>
      <w:r w:rsidR="00A35567" w:rsidRPr="00A35567">
        <w:rPr>
          <w:rFonts w:ascii="Bookman Old Style" w:hAnsi="Bookman Old Style"/>
          <w:sz w:val="20"/>
          <w:szCs w:val="20"/>
          <w:lang w:val="en-US"/>
        </w:rPr>
        <w:t xml:space="preserve"> </w:t>
      </w:r>
      <w:ins w:id="458" w:author="Andy Royle-pr" w:date="2011-12-23T09:15:00Z">
        <w:r w:rsidR="00A97727">
          <w:rPr>
            <w:rFonts w:ascii="Bookman Old Style" w:hAnsi="Bookman Old Style"/>
            <w:sz w:val="20"/>
            <w:szCs w:val="20"/>
            <w:lang w:val="en-US"/>
          </w:rPr>
          <w:t>$</w:t>
        </w:r>
      </w:ins>
      <w:r w:rsidR="00A35567" w:rsidRPr="00A35567">
        <w:rPr>
          <w:rFonts w:ascii="Bookman Old Style" w:hAnsi="Bookman Old Style"/>
          <w:sz w:val="20"/>
          <w:szCs w:val="20"/>
          <w:lang w:val="en-US"/>
        </w:rPr>
        <w:t>z</w:t>
      </w:r>
      <w:r w:rsidR="00A35567">
        <w:rPr>
          <w:rFonts w:ascii="Bookman Old Style" w:hAnsi="Bookman Old Style"/>
          <w:sz w:val="20"/>
          <w:szCs w:val="20"/>
          <w:lang w:val="en-US"/>
        </w:rPr>
        <w:t xml:space="preserve"> </w:t>
      </w:r>
      <w:ins w:id="459" w:author="Andy Royle-pr" w:date="2011-12-23T09:15:00Z">
        <w:r w:rsidR="00A97727">
          <w:rPr>
            <w:rFonts w:ascii="Bookman Old Style" w:hAnsi="Bookman Old Style"/>
            <w:sz w:val="20"/>
            <w:szCs w:val="20"/>
            <w:lang w:val="en-US"/>
          </w:rPr>
          <w:t>\</w:t>
        </w:r>
        <w:proofErr w:type="spellStart"/>
        <w:r w:rsidR="00A97727">
          <w:rPr>
            <w:rFonts w:ascii="Bookman Old Style" w:hAnsi="Bookman Old Style"/>
            <w:sz w:val="20"/>
            <w:szCs w:val="20"/>
            <w:lang w:val="en-US"/>
          </w:rPr>
          <w:t>sim</w:t>
        </w:r>
      </w:ins>
      <w:proofErr w:type="spellEnd"/>
      <w:del w:id="460" w:author="Andy Royle-pr" w:date="2011-12-23T09:15:00Z">
        <w:r w:rsidR="00A35567" w:rsidDel="00A97727">
          <w:rPr>
            <w:rFonts w:ascii="Bookman Old Style" w:hAnsi="Bookman Old Style"/>
            <w:sz w:val="20"/>
            <w:szCs w:val="20"/>
            <w:lang w:val="en-US"/>
          </w:rPr>
          <w:delText>~</w:delText>
        </w:r>
      </w:del>
      <w:r w:rsidR="00A35567">
        <w:rPr>
          <w:rFonts w:ascii="Bookman Old Style" w:hAnsi="Bookman Old Style"/>
          <w:sz w:val="20"/>
          <w:szCs w:val="20"/>
          <w:lang w:val="en-US"/>
        </w:rPr>
        <w:t xml:space="preserve"> </w:t>
      </w:r>
      <w:proofErr w:type="gramStart"/>
      <w:r w:rsidR="00A35567">
        <w:rPr>
          <w:rFonts w:ascii="Bookman Old Style" w:hAnsi="Bookman Old Style"/>
          <w:sz w:val="20"/>
          <w:szCs w:val="20"/>
          <w:lang w:val="en-US"/>
        </w:rPr>
        <w:t>Bernoulli(</w:t>
      </w:r>
      <w:proofErr w:type="gramEnd"/>
      <w:r w:rsidR="00A35567">
        <w:rPr>
          <w:rFonts w:ascii="Bookman Old Style" w:hAnsi="Bookman Old Style"/>
          <w:sz w:val="20"/>
          <w:szCs w:val="20"/>
          <w:lang w:val="en-US"/>
        </w:rPr>
        <w:t>psi)</w:t>
      </w:r>
      <w:r>
        <w:rPr>
          <w:rFonts w:ascii="Bookman Old Style" w:hAnsi="Bookman Old Style"/>
          <w:sz w:val="20"/>
          <w:szCs w:val="20"/>
          <w:lang w:val="en-US"/>
        </w:rPr>
        <w:t>)</w:t>
      </w:r>
      <w:ins w:id="461" w:author="Andy Royle-pr" w:date="2011-12-23T09:15:00Z">
        <w:r w:rsidR="00A97727">
          <w:rPr>
            <w:rFonts w:ascii="Bookman Old Style" w:hAnsi="Bookman Old Style"/>
            <w:sz w:val="20"/>
            <w:szCs w:val="20"/>
            <w:lang w:val="en-US"/>
          </w:rPr>
          <w:t>$</w:t>
        </w:r>
      </w:ins>
      <w:r>
        <w:rPr>
          <w:rFonts w:ascii="Bookman Old Style" w:hAnsi="Bookman Old Style"/>
          <w:sz w:val="20"/>
          <w:szCs w:val="20"/>
          <w:lang w:val="en-US"/>
        </w:rPr>
        <w:t>. T</w:t>
      </w:r>
      <w:r>
        <w:rPr>
          <w:lang w:val="en-US"/>
        </w:rPr>
        <w:t xml:space="preserve">he general form of a full conditional of a Beta-Binomial model with </w:t>
      </w:r>
      <w:ins w:id="462" w:author="Andy Royle-pr" w:date="2011-12-23T09:15:00Z">
        <w:r w:rsidR="00A97727">
          <w:rPr>
            <w:lang w:val="en-US"/>
          </w:rPr>
          <w:t>$</w:t>
        </w:r>
      </w:ins>
      <w:proofErr w:type="spellStart"/>
      <w:r>
        <w:rPr>
          <w:lang w:val="en-US"/>
        </w:rPr>
        <w:t>yi</w:t>
      </w:r>
      <w:proofErr w:type="spellEnd"/>
      <w:r>
        <w:rPr>
          <w:lang w:val="en-US"/>
        </w:rPr>
        <w:t xml:space="preserve"> </w:t>
      </w:r>
      <w:ins w:id="463" w:author="Andy Royle-pr" w:date="2011-12-23T09:15:00Z">
        <w:r w:rsidR="00A97727">
          <w:rPr>
            <w:lang w:val="en-US"/>
          </w:rPr>
          <w:t>\</w:t>
        </w:r>
        <w:proofErr w:type="spellStart"/>
        <w:r w:rsidR="00A97727">
          <w:rPr>
            <w:lang w:val="en-US"/>
          </w:rPr>
          <w:t>sim</w:t>
        </w:r>
      </w:ins>
      <w:proofErr w:type="spellEnd"/>
      <w:del w:id="464" w:author="Andy Royle-pr" w:date="2011-12-23T09:15:00Z">
        <w:r w:rsidDel="00A97727">
          <w:rPr>
            <w:lang w:val="en-US"/>
          </w:rPr>
          <w:delText>~</w:delText>
        </w:r>
      </w:del>
      <w:r>
        <w:rPr>
          <w:lang w:val="en-US"/>
        </w:rPr>
        <w:t xml:space="preserve"> Bernoulli (p) </w:t>
      </w:r>
      <w:ins w:id="465" w:author="Andy Royle-pr" w:date="2011-12-23T09:15:00Z">
        <w:r w:rsidR="00A97727">
          <w:rPr>
            <w:lang w:val="en-US"/>
          </w:rPr>
          <w:t xml:space="preserve">$ </w:t>
        </w:r>
      </w:ins>
      <w:r>
        <w:rPr>
          <w:lang w:val="en-US"/>
        </w:rPr>
        <w:t xml:space="preserve">and </w:t>
      </w:r>
      <w:ins w:id="466" w:author="Andy Royle-pr" w:date="2011-12-23T09:15:00Z">
        <w:r w:rsidR="00A97727">
          <w:rPr>
            <w:lang w:val="en-US"/>
          </w:rPr>
          <w:t>$</w:t>
        </w:r>
      </w:ins>
      <w:r w:rsidR="00A75FC5">
        <w:rPr>
          <w:lang w:val="en-US"/>
        </w:rPr>
        <w:t>p</w:t>
      </w:r>
      <w:r>
        <w:rPr>
          <w:lang w:val="en-US"/>
        </w:rPr>
        <w:t xml:space="preserve"> </w:t>
      </w:r>
      <w:ins w:id="467" w:author="Andy Royle-pr" w:date="2011-12-23T09:15:00Z">
        <w:r w:rsidR="00A97727">
          <w:rPr>
            <w:lang w:val="en-US"/>
          </w:rPr>
          <w:t>\</w:t>
        </w:r>
        <w:proofErr w:type="spellStart"/>
        <w:r w:rsidR="00A97727">
          <w:rPr>
            <w:lang w:val="en-US"/>
          </w:rPr>
          <w:t>sim</w:t>
        </w:r>
      </w:ins>
      <w:proofErr w:type="spellEnd"/>
      <w:del w:id="468" w:author="Andy Royle-pr" w:date="2011-12-23T09:15:00Z">
        <w:r w:rsidDel="00A97727">
          <w:rPr>
            <w:lang w:val="en-US"/>
          </w:rPr>
          <w:delText>~</w:delText>
        </w:r>
      </w:del>
      <w:r>
        <w:rPr>
          <w:lang w:val="en-US"/>
        </w:rPr>
        <w:t xml:space="preserve"> </w:t>
      </w:r>
      <w:proofErr w:type="gramStart"/>
      <w:r>
        <w:rPr>
          <w:lang w:val="en-US"/>
        </w:rPr>
        <w:t>Beta(</w:t>
      </w:r>
      <w:proofErr w:type="spellStart"/>
      <w:proofErr w:type="gramEnd"/>
      <w:r>
        <w:rPr>
          <w:lang w:val="en-US"/>
        </w:rPr>
        <w:t>a,b</w:t>
      </w:r>
      <w:proofErr w:type="spellEnd"/>
      <w:r>
        <w:rPr>
          <w:lang w:val="en-US"/>
        </w:rPr>
        <w:t xml:space="preserve">) </w:t>
      </w:r>
      <w:ins w:id="469" w:author="Andy Royle-pr" w:date="2011-12-23T09:15:00Z">
        <w:r w:rsidR="00A97727">
          <w:rPr>
            <w:lang w:val="en-US"/>
          </w:rPr>
          <w:t xml:space="preserve">$ </w:t>
        </w:r>
      </w:ins>
      <w:r>
        <w:rPr>
          <w:lang w:val="en-US"/>
        </w:rPr>
        <w:t xml:space="preserve">is </w:t>
      </w:r>
    </w:p>
    <w:p w:rsidR="00A97727" w:rsidRPr="00A5594E" w:rsidRDefault="00A97727" w:rsidP="001C06A4">
      <w:pPr>
        <w:rPr>
          <w:rFonts w:ascii="Bookman Old Style" w:hAnsi="Bookman Old Style"/>
          <w:sz w:val="20"/>
          <w:szCs w:val="20"/>
          <w:lang w:val="en-US"/>
        </w:rPr>
      </w:pPr>
      <w:ins w:id="470" w:author="Andy Royle-pr" w:date="2011-12-23T09:15:00Z">
        <w:r>
          <w:rPr>
            <w:lang w:val="en-US"/>
          </w:rPr>
          <w:t>\[</w:t>
        </w:r>
      </w:ins>
    </w:p>
    <w:p w:rsidR="00A5594E" w:rsidRDefault="00A5594E" w:rsidP="001C06A4">
      <w:pPr>
        <w:rPr>
          <w:ins w:id="471" w:author="Andy Royle-pr" w:date="2011-12-23T09:15:00Z"/>
          <w:lang w:val="pt-BR"/>
        </w:rPr>
      </w:pPr>
      <w:r w:rsidRPr="007874F5">
        <w:rPr>
          <w:lang w:val="pt-BR"/>
        </w:rPr>
        <w:t xml:space="preserve">p(p|y) </w:t>
      </w:r>
      <w:ins w:id="472" w:author="Andy Royle-pr" w:date="2011-12-23T09:15:00Z">
        <w:r w:rsidR="00A97727">
          <w:rPr>
            <w:lang w:val="pt-BR"/>
          </w:rPr>
          <w:t>\</w:t>
        </w:r>
      </w:ins>
      <w:r w:rsidRPr="007874F5">
        <w:rPr>
          <w:lang w:val="pt-BR"/>
        </w:rPr>
        <w:t>propto Beta(a + sum(yi), b + n-sum(yi)))</w:t>
      </w:r>
    </w:p>
    <w:p w:rsidR="00A97727" w:rsidRPr="007874F5" w:rsidRDefault="00A97727" w:rsidP="001C06A4">
      <w:pPr>
        <w:rPr>
          <w:lang w:val="pt-BR"/>
        </w:rPr>
      </w:pPr>
      <w:ins w:id="473" w:author="Andy Royle-pr" w:date="2011-12-23T09:15:00Z">
        <w:r>
          <w:rPr>
            <w:lang w:val="pt-BR"/>
          </w:rPr>
          <w:t>\]</w:t>
        </w:r>
      </w:ins>
    </w:p>
    <w:p w:rsidR="0085193C" w:rsidRDefault="00A5594E" w:rsidP="001C06A4">
      <w:pPr>
        <w:rPr>
          <w:ins w:id="474" w:author="Andy Royle-pr" w:date="2011-12-23T09:15:00Z"/>
          <w:rFonts w:ascii="Bookman Old Style" w:hAnsi="Bookman Old Style"/>
          <w:sz w:val="20"/>
          <w:szCs w:val="20"/>
          <w:lang w:val="en-US"/>
        </w:rPr>
      </w:pPr>
      <w:r>
        <w:rPr>
          <w:lang w:val="en-US"/>
        </w:rPr>
        <w:t>In our case, this means</w:t>
      </w:r>
      <w:r w:rsidR="004067E6">
        <w:rPr>
          <w:rFonts w:ascii="Bookman Old Style" w:hAnsi="Bookman Old Style"/>
          <w:sz w:val="20"/>
          <w:szCs w:val="20"/>
          <w:lang w:val="en-US"/>
        </w:rPr>
        <w:t xml:space="preserve"> w</w:t>
      </w:r>
      <w:r w:rsidR="003A3ACB">
        <w:rPr>
          <w:rFonts w:ascii="Bookman Old Style" w:hAnsi="Bookman Old Style"/>
          <w:sz w:val="20"/>
          <w:szCs w:val="20"/>
          <w:lang w:val="en-US"/>
        </w:rPr>
        <w:t>e update psi</w:t>
      </w:r>
      <w:r w:rsidR="00BD6DBA">
        <w:rPr>
          <w:rFonts w:ascii="Bookman Old Style" w:hAnsi="Bookman Old Style"/>
          <w:sz w:val="20"/>
          <w:szCs w:val="20"/>
          <w:lang w:val="en-US"/>
        </w:rPr>
        <w:t xml:space="preserve"> as follows</w:t>
      </w:r>
      <w:r w:rsidR="0085193C">
        <w:rPr>
          <w:rFonts w:ascii="Bookman Old Style" w:hAnsi="Bookman Old Style"/>
          <w:sz w:val="20"/>
          <w:szCs w:val="20"/>
          <w:lang w:val="en-US"/>
        </w:rPr>
        <w:t>:</w:t>
      </w:r>
    </w:p>
    <w:p w:rsidR="00A97727" w:rsidRDefault="00A97727" w:rsidP="001C06A4">
      <w:pPr>
        <w:rPr>
          <w:rFonts w:ascii="Bookman Old Style" w:hAnsi="Bookman Old Style"/>
          <w:sz w:val="20"/>
          <w:szCs w:val="20"/>
          <w:lang w:val="en-US"/>
        </w:rPr>
      </w:pPr>
      <w:ins w:id="475" w:author="Andy Royle-pr" w:date="2011-12-23T09:15:00Z">
        <w:r>
          <w:rPr>
            <w:rFonts w:ascii="Bookman Old Style" w:hAnsi="Bookman Old Style"/>
            <w:sz w:val="20"/>
            <w:szCs w:val="20"/>
            <w:lang w:val="en-US"/>
          </w:rPr>
          <w:t>\begin{verbatim}</w:t>
        </w:r>
      </w:ins>
    </w:p>
    <w:p w:rsidR="00A5594E" w:rsidRDefault="00A5594E" w:rsidP="00441403">
      <w:pPr>
        <w:rPr>
          <w:ins w:id="476" w:author="Andy Royle-pr" w:date="2011-12-23T09:15:00Z"/>
          <w:rFonts w:ascii="Bookman Old Style" w:hAnsi="Bookman Old Style"/>
          <w:sz w:val="20"/>
          <w:szCs w:val="20"/>
          <w:lang w:val="pt-BR"/>
        </w:rPr>
      </w:pPr>
      <w:r w:rsidRPr="00A5594E">
        <w:rPr>
          <w:rFonts w:ascii="Bookman Old Style" w:hAnsi="Bookman Old Style"/>
          <w:sz w:val="20"/>
          <w:szCs w:val="20"/>
          <w:lang w:val="pt-BR"/>
        </w:rPr>
        <w:t xml:space="preserve">si&lt;-rbeta(1, 1+sum(z), 1 + M-sum(z)) </w:t>
      </w:r>
    </w:p>
    <w:p w:rsidR="00A97727" w:rsidRDefault="00A97727" w:rsidP="00441403">
      <w:pPr>
        <w:rPr>
          <w:ins w:id="477" w:author="Andy Royle-pr" w:date="2011-12-23T09:15:00Z"/>
          <w:rFonts w:ascii="Bookman Old Style" w:hAnsi="Bookman Old Style"/>
          <w:sz w:val="20"/>
          <w:szCs w:val="20"/>
          <w:lang w:val="pt-BR"/>
        </w:rPr>
      </w:pPr>
      <w:ins w:id="478" w:author="Andy Royle-pr" w:date="2011-12-23T09:15:00Z">
        <w:r>
          <w:rPr>
            <w:rFonts w:ascii="Bookman Old Style" w:hAnsi="Bookman Old Style"/>
            <w:sz w:val="20"/>
            <w:szCs w:val="20"/>
            <w:lang w:val="pt-BR"/>
          </w:rPr>
          <w:t>\end{verbatim}</w:t>
        </w:r>
      </w:ins>
    </w:p>
    <w:p w:rsidR="00A97727" w:rsidRDefault="00A97727" w:rsidP="00441403">
      <w:pPr>
        <w:rPr>
          <w:rFonts w:ascii="Bookman Old Style" w:hAnsi="Bookman Old Style"/>
          <w:sz w:val="20"/>
          <w:szCs w:val="20"/>
          <w:lang w:val="pt-BR"/>
        </w:rPr>
      </w:pPr>
    </w:p>
    <w:p w:rsidR="00E7084E" w:rsidRPr="00D2585F" w:rsidRDefault="00D2585F" w:rsidP="00441403">
      <w:pPr>
        <w:rPr>
          <w:lang w:val="en-US"/>
        </w:rPr>
      </w:pPr>
      <w:r w:rsidRPr="00D2585F">
        <w:rPr>
          <w:lang w:val="en-US"/>
        </w:rPr>
        <w:t xml:space="preserve">These are all </w:t>
      </w:r>
      <w:r>
        <w:rPr>
          <w:lang w:val="en-US"/>
        </w:rPr>
        <w:t>the building blocks you need to write</w:t>
      </w:r>
      <w:r w:rsidRPr="00D2585F">
        <w:rPr>
          <w:lang w:val="en-US"/>
        </w:rPr>
        <w:t xml:space="preserve"> the MCMC algorithm</w:t>
      </w:r>
      <w:r>
        <w:rPr>
          <w:lang w:val="en-US"/>
        </w:rPr>
        <w:t xml:space="preserve"> for the spatial null model with a Poisson encounter process. </w:t>
      </w:r>
      <w:r w:rsidRPr="00D2585F">
        <w:rPr>
          <w:lang w:val="en-US"/>
        </w:rPr>
        <w:t xml:space="preserve"> </w:t>
      </w:r>
      <w:r w:rsidR="00BB5CBF">
        <w:rPr>
          <w:lang w:val="en-US"/>
        </w:rPr>
        <w:t>You can find the full R code in the online supplementary material.</w:t>
      </w:r>
    </w:p>
    <w:p w:rsidR="003A3ACB" w:rsidRDefault="003A3ACB" w:rsidP="00441403">
      <w:pPr>
        <w:rPr>
          <w:b/>
          <w:i/>
          <w:lang w:val="en-US"/>
        </w:rPr>
      </w:pPr>
    </w:p>
    <w:p w:rsidR="00174161" w:rsidRPr="00174161" w:rsidRDefault="00A97727" w:rsidP="00441403">
      <w:pPr>
        <w:rPr>
          <w:b/>
          <w:i/>
          <w:lang w:val="en-US"/>
        </w:rPr>
      </w:pPr>
      <w:ins w:id="479" w:author="Andy Royle-pr" w:date="2011-12-23T09:16:00Z">
        <w:r>
          <w:rPr>
            <w:b/>
            <w:i/>
            <w:lang w:val="en-US"/>
          </w:rPr>
          <w:t>\subsection{</w:t>
        </w:r>
      </w:ins>
      <w:r w:rsidR="00174161" w:rsidRPr="00174161">
        <w:rPr>
          <w:b/>
          <w:i/>
          <w:lang w:val="en-US"/>
        </w:rPr>
        <w:t>SCR model with binomial encounter process</w:t>
      </w:r>
      <w:ins w:id="480" w:author="Andy Royle-pr" w:date="2011-12-23T09:16:00Z">
        <w:r>
          <w:rPr>
            <w:b/>
            <w:i/>
            <w:lang w:val="en-US"/>
          </w:rPr>
          <w:t>}</w:t>
        </w:r>
      </w:ins>
    </w:p>
    <w:p w:rsidR="00174161" w:rsidRDefault="00174161" w:rsidP="00441403">
      <w:pPr>
        <w:rPr>
          <w:lang w:val="en-US"/>
        </w:rPr>
      </w:pPr>
      <w:r>
        <w:rPr>
          <w:lang w:val="en-US"/>
        </w:rPr>
        <w:lastRenderedPageBreak/>
        <w:t xml:space="preserve">The equivalent SCR model with a binomial encounter process is very similar. </w:t>
      </w:r>
      <w:proofErr w:type="gramStart"/>
      <w:r>
        <w:rPr>
          <w:lang w:val="en-US"/>
        </w:rPr>
        <w:t xml:space="preserve">Here, each individual i can only be detected once at any given trap </w:t>
      </w:r>
      <w:r w:rsidR="00D2585F">
        <w:rPr>
          <w:lang w:val="en-US"/>
        </w:rPr>
        <w:t xml:space="preserve">j </w:t>
      </w:r>
      <w:r>
        <w:rPr>
          <w:lang w:val="en-US"/>
        </w:rPr>
        <w:t>during a sampling occasion k.</w:t>
      </w:r>
      <w:proofErr w:type="gramEnd"/>
      <w:r>
        <w:rPr>
          <w:lang w:val="en-US"/>
        </w:rPr>
        <w:t xml:space="preserve"> </w:t>
      </w:r>
    </w:p>
    <w:p w:rsidR="00174161" w:rsidRDefault="00174161" w:rsidP="00441403">
      <w:pPr>
        <w:rPr>
          <w:ins w:id="481" w:author="Andy Royle-pr" w:date="2011-12-23T09:16:00Z"/>
          <w:lang w:val="en-US"/>
        </w:rPr>
      </w:pPr>
      <w:r>
        <w:rPr>
          <w:lang w:val="en-US"/>
        </w:rPr>
        <w:t>Thus</w:t>
      </w:r>
    </w:p>
    <w:p w:rsidR="00A97727" w:rsidRDefault="00A97727" w:rsidP="00441403">
      <w:pPr>
        <w:rPr>
          <w:lang w:val="en-US"/>
        </w:rPr>
      </w:pPr>
      <w:ins w:id="482" w:author="Andy Royle-pr" w:date="2011-12-23T09:16:00Z">
        <w:r>
          <w:rPr>
            <w:lang w:val="en-US"/>
          </w:rPr>
          <w:t>\[</w:t>
        </w:r>
      </w:ins>
    </w:p>
    <w:p w:rsidR="00174161" w:rsidRDefault="00174161" w:rsidP="00441403">
      <w:pPr>
        <w:rPr>
          <w:ins w:id="483" w:author="Andy Royle-pr" w:date="2011-12-23T09:16:00Z"/>
          <w:lang w:val="en-US"/>
        </w:rPr>
      </w:pPr>
      <w:proofErr w:type="spellStart"/>
      <w:proofErr w:type="gramStart"/>
      <w:r>
        <w:rPr>
          <w:lang w:val="en-US"/>
        </w:rPr>
        <w:t>yij</w:t>
      </w:r>
      <w:proofErr w:type="spellEnd"/>
      <w:proofErr w:type="gramEnd"/>
      <w:r>
        <w:rPr>
          <w:lang w:val="en-US"/>
        </w:rPr>
        <w:t xml:space="preserve"> </w:t>
      </w:r>
      <w:ins w:id="484" w:author="Andy Royle-pr" w:date="2011-12-23T09:16:00Z">
        <w:r w:rsidR="00A97727">
          <w:rPr>
            <w:lang w:val="en-US"/>
          </w:rPr>
          <w:t>\</w:t>
        </w:r>
        <w:proofErr w:type="spellStart"/>
        <w:r w:rsidR="00A97727">
          <w:rPr>
            <w:lang w:val="en-US"/>
          </w:rPr>
          <w:t>sim</w:t>
        </w:r>
      </w:ins>
      <w:proofErr w:type="spellEnd"/>
      <w:del w:id="485" w:author="Andy Royle-pr" w:date="2011-12-23T09:16:00Z">
        <w:r w:rsidDel="00A97727">
          <w:rPr>
            <w:lang w:val="en-US"/>
          </w:rPr>
          <w:delText>~</w:delText>
        </w:r>
      </w:del>
      <w:r>
        <w:rPr>
          <w:lang w:val="en-US"/>
        </w:rPr>
        <w:t xml:space="preserve"> Binomial (</w:t>
      </w:r>
      <w:proofErr w:type="spellStart"/>
      <w:r>
        <w:rPr>
          <w:lang w:val="en-US"/>
        </w:rPr>
        <w:t>pij</w:t>
      </w:r>
      <w:proofErr w:type="spellEnd"/>
      <w:r>
        <w:rPr>
          <w:lang w:val="en-US"/>
        </w:rPr>
        <w:t>, K)</w:t>
      </w:r>
    </w:p>
    <w:p w:rsidR="00A97727" w:rsidRDefault="00A97727" w:rsidP="00441403">
      <w:pPr>
        <w:rPr>
          <w:lang w:val="en-US"/>
        </w:rPr>
      </w:pPr>
      <w:ins w:id="486" w:author="Andy Royle-pr" w:date="2011-12-23T09:16:00Z">
        <w:r>
          <w:rPr>
            <w:lang w:val="en-US"/>
          </w:rPr>
          <w:t>\]</w:t>
        </w:r>
      </w:ins>
    </w:p>
    <w:p w:rsidR="00174161" w:rsidRDefault="00A97727" w:rsidP="00441403">
      <w:pPr>
        <w:rPr>
          <w:ins w:id="487" w:author="Andy Royle-pr" w:date="2011-12-23T09:16:00Z"/>
          <w:lang w:val="en-US"/>
        </w:rPr>
      </w:pPr>
      <w:r>
        <w:rPr>
          <w:lang w:val="en-US"/>
        </w:rPr>
        <w:t>W</w:t>
      </w:r>
      <w:r w:rsidR="00174161">
        <w:rPr>
          <w:lang w:val="en-US"/>
        </w:rPr>
        <w:t>here</w:t>
      </w:r>
      <w:ins w:id="488" w:author="Andy Royle-pr" w:date="2011-12-23T09:16:00Z">
        <w:r>
          <w:rPr>
            <w:lang w:val="en-US"/>
          </w:rPr>
          <w:t xml:space="preserve"> $p</w:t>
        </w:r>
        <w:proofErr w:type="gramStart"/>
        <w:r>
          <w:rPr>
            <w:lang w:val="en-US"/>
          </w:rPr>
          <w:t>_{</w:t>
        </w:r>
        <w:proofErr w:type="spellStart"/>
        <w:proofErr w:type="gramEnd"/>
        <w:r>
          <w:rPr>
            <w:lang w:val="en-US"/>
          </w:rPr>
          <w:t>ij</w:t>
        </w:r>
        <w:proofErr w:type="spellEnd"/>
        <w:r>
          <w:rPr>
            <w:lang w:val="en-US"/>
          </w:rPr>
          <w:t>}$ is some function of distance between ${\bf s}_{i}$ and trap location ${\bf x}_{j}$. Here we use:</w:t>
        </w:r>
      </w:ins>
    </w:p>
    <w:p w:rsidR="00A97727" w:rsidRDefault="00A97727" w:rsidP="00441403">
      <w:pPr>
        <w:rPr>
          <w:lang w:val="en-US"/>
        </w:rPr>
      </w:pPr>
      <w:ins w:id="489" w:author="Andy Royle-pr" w:date="2011-12-23T09:16:00Z">
        <w:r>
          <w:rPr>
            <w:lang w:val="en-US"/>
          </w:rPr>
          <w:t>\[</w:t>
        </w:r>
      </w:ins>
    </w:p>
    <w:p w:rsidR="00174161" w:rsidRDefault="00174161" w:rsidP="00441403">
      <w:pPr>
        <w:rPr>
          <w:ins w:id="490" w:author="Andy Royle-pr" w:date="2011-12-23T09:16:00Z"/>
          <w:lang w:val="en-US"/>
        </w:rPr>
      </w:pPr>
      <w:proofErr w:type="spellStart"/>
      <w:proofErr w:type="gramStart"/>
      <w:r>
        <w:rPr>
          <w:lang w:val="en-US"/>
        </w:rPr>
        <w:t>pij</w:t>
      </w:r>
      <w:proofErr w:type="spellEnd"/>
      <w:r>
        <w:rPr>
          <w:lang w:val="en-US"/>
        </w:rPr>
        <w:t>=</w:t>
      </w:r>
      <w:proofErr w:type="gramEnd"/>
      <w:r>
        <w:rPr>
          <w:lang w:val="en-US"/>
        </w:rPr>
        <w:t>1-exp(-</w:t>
      </w:r>
      <w:proofErr w:type="spellStart"/>
      <w:r>
        <w:rPr>
          <w:lang w:val="en-US"/>
        </w:rPr>
        <w:t>lamij</w:t>
      </w:r>
      <w:proofErr w:type="spellEnd"/>
      <w:r>
        <w:rPr>
          <w:lang w:val="en-US"/>
        </w:rPr>
        <w:t>)</w:t>
      </w:r>
    </w:p>
    <w:p w:rsidR="00A97727" w:rsidRDefault="00A97727" w:rsidP="00441403">
      <w:pPr>
        <w:rPr>
          <w:lang w:val="en-US"/>
        </w:rPr>
      </w:pPr>
      <w:ins w:id="491" w:author="Andy Royle-pr" w:date="2011-12-23T09:16:00Z">
        <w:r>
          <w:rPr>
            <w:lang w:val="en-US"/>
          </w:rPr>
          <w:t>\]</w:t>
        </w:r>
      </w:ins>
    </w:p>
    <w:p w:rsidR="00174161" w:rsidRDefault="005009C1" w:rsidP="00441403">
      <w:pPr>
        <w:rPr>
          <w:lang w:val="en-US"/>
        </w:rPr>
      </w:pPr>
      <w:r>
        <w:rPr>
          <w:lang w:val="en-US"/>
        </w:rPr>
        <w:t xml:space="preserve">Recall from Chapter XX that </w:t>
      </w:r>
      <w:commentRangeStart w:id="492"/>
      <w:r>
        <w:rPr>
          <w:lang w:val="en-US"/>
        </w:rPr>
        <w:t>t</w:t>
      </w:r>
      <w:commentRangeStart w:id="493"/>
      <w:r w:rsidR="00174161">
        <w:rPr>
          <w:lang w:val="en-US"/>
        </w:rPr>
        <w:t>his</w:t>
      </w:r>
      <w:r>
        <w:rPr>
          <w:lang w:val="en-US"/>
        </w:rPr>
        <w:t xml:space="preserve"> is the</w:t>
      </w:r>
      <w:r w:rsidR="00174161">
        <w:rPr>
          <w:lang w:val="en-US"/>
        </w:rPr>
        <w:t xml:space="preserve"> complementary log-log (</w:t>
      </w:r>
      <w:proofErr w:type="spellStart"/>
      <w:r w:rsidR="00174161">
        <w:rPr>
          <w:lang w:val="en-US"/>
        </w:rPr>
        <w:t>cloglog</w:t>
      </w:r>
      <w:proofErr w:type="spellEnd"/>
      <w:r w:rsidR="00174161">
        <w:rPr>
          <w:lang w:val="en-US"/>
        </w:rPr>
        <w:t>) link function</w:t>
      </w:r>
      <w:r>
        <w:rPr>
          <w:lang w:val="en-US"/>
        </w:rPr>
        <w:t>, which</w:t>
      </w:r>
      <w:r w:rsidR="00174161">
        <w:rPr>
          <w:lang w:val="en-US"/>
        </w:rPr>
        <w:t xml:space="preserve"> constrains </w:t>
      </w:r>
      <w:proofErr w:type="spellStart"/>
      <w:r w:rsidR="00174161">
        <w:rPr>
          <w:lang w:val="en-US"/>
        </w:rPr>
        <w:t>pij</w:t>
      </w:r>
      <w:proofErr w:type="spellEnd"/>
      <w:r w:rsidR="00174161">
        <w:rPr>
          <w:lang w:val="en-US"/>
        </w:rPr>
        <w:t xml:space="preserve"> to fall between 0 and 1.</w:t>
      </w:r>
      <w:commentRangeEnd w:id="493"/>
      <w:r w:rsidR="00174161">
        <w:rPr>
          <w:rStyle w:val="CommentReference"/>
        </w:rPr>
        <w:commentReference w:id="493"/>
      </w:r>
      <w:commentRangeEnd w:id="492"/>
      <w:r w:rsidR="00A97727">
        <w:rPr>
          <w:rStyle w:val="CommentReference"/>
        </w:rPr>
        <w:commentReference w:id="492"/>
      </w:r>
    </w:p>
    <w:p w:rsidR="00F07AB0" w:rsidRDefault="00174161" w:rsidP="00441403">
      <w:pPr>
        <w:rPr>
          <w:lang w:val="en-US"/>
        </w:rPr>
      </w:pPr>
      <w:r>
        <w:rPr>
          <w:lang w:val="en-US"/>
        </w:rPr>
        <w:t xml:space="preserve">For our MCMC algorithm that means that, instead of </w:t>
      </w:r>
      <w:r w:rsidR="00F07AB0">
        <w:rPr>
          <w:lang w:val="en-US"/>
        </w:rPr>
        <w:t xml:space="preserve">using a Poisson likelihood, </w:t>
      </w:r>
      <w:ins w:id="494" w:author="Andy Royle-pr" w:date="2011-12-23T09:17:00Z">
        <w:r w:rsidR="00A97727">
          <w:rPr>
            <w:lang w:val="en-US"/>
          </w:rPr>
          <w:t>$</w:t>
        </w:r>
      </w:ins>
      <w:r w:rsidR="00F07AB0">
        <w:rPr>
          <w:lang w:val="en-US"/>
        </w:rPr>
        <w:t>Poisson(y|sigma,lam0,s,z)</w:t>
      </w:r>
      <w:ins w:id="495" w:author="Andy Royle-pr" w:date="2011-12-23T09:17:00Z">
        <w:r w:rsidR="00A97727">
          <w:rPr>
            <w:lang w:val="en-US"/>
          </w:rPr>
          <w:t>$</w:t>
        </w:r>
      </w:ins>
      <w:r w:rsidR="00F07AB0">
        <w:rPr>
          <w:lang w:val="en-US"/>
        </w:rPr>
        <w:t xml:space="preserve">, we use a Binomial likelihood, </w:t>
      </w:r>
      <w:ins w:id="496" w:author="Andy Royle-pr" w:date="2011-12-23T09:17:00Z">
        <w:r w:rsidR="00A97727">
          <w:rPr>
            <w:lang w:val="en-US"/>
          </w:rPr>
          <w:t>$</w:t>
        </w:r>
      </w:ins>
      <w:r w:rsidR="00F07AB0">
        <w:rPr>
          <w:lang w:val="en-US"/>
        </w:rPr>
        <w:t>Binomial(y,K|sigma,lam0,s,z)</w:t>
      </w:r>
      <w:ins w:id="497" w:author="Andy Royle-pr" w:date="2011-12-23T09:17:00Z">
        <w:r w:rsidR="00A97727">
          <w:rPr>
            <w:lang w:val="en-US"/>
          </w:rPr>
          <w:t>$</w:t>
        </w:r>
      </w:ins>
      <w:r w:rsidR="00F07AB0">
        <w:rPr>
          <w:lang w:val="en-US"/>
        </w:rPr>
        <w:t xml:space="preserve">, in all the conditional distributions. As an example, Panel U shows the updating step for </w:t>
      </w:r>
      <w:r w:rsidR="00F51AFF">
        <w:rPr>
          <w:lang w:val="en-US"/>
        </w:rPr>
        <w:t>lam0</w:t>
      </w:r>
      <w:r w:rsidR="00F07AB0">
        <w:rPr>
          <w:lang w:val="en-US"/>
        </w:rPr>
        <w:t xml:space="preserve"> under a binomial encounter model. The full MCMC code for the binomial SCR can be found in the online supplements.</w:t>
      </w:r>
    </w:p>
    <w:p w:rsidR="00F07AB0" w:rsidRDefault="00A97727" w:rsidP="00441403">
      <w:pPr>
        <w:rPr>
          <w:lang w:val="en-US"/>
        </w:rPr>
      </w:pPr>
      <w:ins w:id="498" w:author="Andy Royle-pr" w:date="2011-12-23T09:17:00Z">
        <w:r>
          <w:rPr>
            <w:lang w:val="en-US"/>
          </w:rPr>
          <w:t>\begin{verbatim}</w:t>
        </w:r>
      </w:ins>
    </w:p>
    <w:p w:rsidR="002A1790" w:rsidRDefault="00F07AB0" w:rsidP="00441403">
      <w:pPr>
        <w:rPr>
          <w:lang w:val="en-US"/>
        </w:rPr>
      </w:pPr>
      <w:r>
        <w:rPr>
          <w:lang w:val="en-US"/>
        </w:rPr>
        <w:t xml:space="preserve">Panel U: MCMC updater for </w:t>
      </w:r>
      <w:r w:rsidR="00F51AFF">
        <w:rPr>
          <w:lang w:val="en-US"/>
        </w:rPr>
        <w:t>lam0</w:t>
      </w:r>
      <w:r>
        <w:rPr>
          <w:lang w:val="en-US"/>
        </w:rPr>
        <w:t xml:space="preserve"> in a SCR model with Binomial encounter process</w:t>
      </w:r>
      <w:r w:rsidR="00C839D8">
        <w:rPr>
          <w:lang w:val="en-US"/>
        </w:rPr>
        <w:t xml:space="preserve"> and </w:t>
      </w:r>
      <w:proofErr w:type="spellStart"/>
      <w:r w:rsidR="00C839D8">
        <w:rPr>
          <w:lang w:val="en-US"/>
        </w:rPr>
        <w:t>cloglog</w:t>
      </w:r>
      <w:proofErr w:type="spellEnd"/>
      <w:r w:rsidR="00C839D8">
        <w:rPr>
          <w:lang w:val="en-US"/>
        </w:rPr>
        <w:t xml:space="preserve"> link function on detection.</w:t>
      </w:r>
      <w:r w:rsidR="002A1790">
        <w:rPr>
          <w:lang w:val="en-US"/>
        </w:rPr>
        <w:t xml:space="preserve"> Here, </w:t>
      </w:r>
      <w:proofErr w:type="spellStart"/>
      <w:r w:rsidR="002A1790">
        <w:rPr>
          <w:lang w:val="en-US"/>
        </w:rPr>
        <w:t>pmat</w:t>
      </w:r>
      <w:proofErr w:type="spellEnd"/>
      <w:r w:rsidR="002A1790">
        <w:rPr>
          <w:lang w:val="en-US"/>
        </w:rPr>
        <w:t xml:space="preserve"> = 1-</w:t>
      </w:r>
      <w:proofErr w:type="gramStart"/>
      <w:r w:rsidR="002A1790">
        <w:rPr>
          <w:lang w:val="en-US"/>
        </w:rPr>
        <w:t>exp(</w:t>
      </w:r>
      <w:proofErr w:type="gramEnd"/>
      <w:r w:rsidR="002A1790">
        <w:rPr>
          <w:lang w:val="en-US"/>
        </w:rPr>
        <w:t xml:space="preserve">-lam). </w:t>
      </w:r>
    </w:p>
    <w:p w:rsidR="00F07AB0" w:rsidRPr="00F07AB0" w:rsidRDefault="00F07AB0" w:rsidP="00F07AB0">
      <w:pPr>
        <w:spacing w:after="0" w:line="240" w:lineRule="auto"/>
        <w:rPr>
          <w:lang w:val="en-US"/>
        </w:rPr>
      </w:pPr>
      <w:r w:rsidRPr="00F07AB0">
        <w:rPr>
          <w:lang w:val="en-US"/>
        </w:rPr>
        <w:t xml:space="preserve">        </w:t>
      </w:r>
      <w:r w:rsidR="00F51AFF">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sidR="00F51AFF">
        <w:rPr>
          <w:lang w:val="en-US"/>
        </w:rPr>
        <w:t>lam0</w:t>
      </w:r>
      <w:r w:rsidRPr="00F07AB0">
        <w:rPr>
          <w:lang w:val="en-US"/>
        </w:rPr>
        <w:t>, 0.1)</w:t>
      </w:r>
    </w:p>
    <w:p w:rsidR="00F07AB0" w:rsidRPr="00F07AB0" w:rsidRDefault="00F07AB0" w:rsidP="00F07AB0">
      <w:pPr>
        <w:spacing w:after="0" w:line="240" w:lineRule="auto"/>
        <w:rPr>
          <w:lang w:val="en-US"/>
        </w:rPr>
      </w:pPr>
      <w:r w:rsidRPr="00F07AB0">
        <w:rPr>
          <w:lang w:val="en-US"/>
        </w:rPr>
        <w:t xml:space="preserve">        </w:t>
      </w:r>
      <w:proofErr w:type="gramStart"/>
      <w:r w:rsidRPr="00F07AB0">
        <w:rPr>
          <w:lang w:val="en-US"/>
        </w:rPr>
        <w:t>if(</w:t>
      </w:r>
      <w:proofErr w:type="gramEnd"/>
      <w:r w:rsidR="00F51AFF">
        <w:rPr>
          <w:lang w:val="en-US"/>
        </w:rPr>
        <w:t>lam0</w:t>
      </w:r>
      <w:r w:rsidR="00F51AFF" w:rsidRPr="00F07AB0">
        <w:rPr>
          <w:lang w:val="en-US"/>
        </w:rPr>
        <w:t xml:space="preserve">.cand </w:t>
      </w:r>
      <w:r w:rsidRPr="00F07AB0">
        <w:rPr>
          <w:lang w:val="en-US"/>
        </w:rPr>
        <w:t>&gt;0){   #automatically reject</w:t>
      </w:r>
      <w:r w:rsidR="00F51AFF" w:rsidRPr="00F51AFF">
        <w:rPr>
          <w:lang w:val="en-US"/>
        </w:rPr>
        <w:t xml:space="preserve"> </w:t>
      </w:r>
      <w:r w:rsidR="00F51AFF">
        <w:rPr>
          <w:lang w:val="en-US"/>
        </w:rPr>
        <w:t>lam0</w:t>
      </w:r>
      <w:r w:rsidR="00F51AFF" w:rsidRPr="00F07AB0">
        <w:rPr>
          <w:lang w:val="en-US"/>
        </w:rPr>
        <w:t xml:space="preserve">.cand </w:t>
      </w:r>
      <w:r w:rsidRPr="00F07AB0">
        <w:rPr>
          <w:lang w:val="en-US"/>
        </w:rPr>
        <w:t>that are &lt;0</w:t>
      </w:r>
    </w:p>
    <w:p w:rsidR="00F07AB0" w:rsidRDefault="00F07AB0" w:rsidP="00F07AB0">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sidR="00F51AFF">
        <w:rPr>
          <w:lang w:val="en-US"/>
        </w:rPr>
        <w:t>.cand*</w:t>
      </w:r>
      <w:proofErr w:type="spellStart"/>
      <w:proofErr w:type="gramStart"/>
      <w:r w:rsidR="00F51AFF">
        <w:rPr>
          <w:lang w:val="en-US"/>
        </w:rPr>
        <w:t>exp</w:t>
      </w:r>
      <w:proofErr w:type="spellEnd"/>
      <w:r w:rsidR="00F51AFF">
        <w:rPr>
          <w:lang w:val="en-US"/>
        </w:rPr>
        <w:t>(</w:t>
      </w:r>
      <w:proofErr w:type="gramEnd"/>
      <w:r w:rsidR="00F51AFF">
        <w:rPr>
          <w:lang w:val="en-US"/>
        </w:rPr>
        <w:t>-(D*D)/(2*sigma*sigma</w:t>
      </w:r>
      <w:r w:rsidRPr="00F07AB0">
        <w:rPr>
          <w:lang w:val="en-US"/>
        </w:rPr>
        <w:t>))</w:t>
      </w:r>
    </w:p>
    <w:p w:rsidR="002A1790" w:rsidRPr="00F07AB0" w:rsidRDefault="002A1790" w:rsidP="00F07AB0">
      <w:pPr>
        <w:spacing w:after="0" w:line="240" w:lineRule="auto"/>
        <w:rPr>
          <w:lang w:val="en-US"/>
        </w:rPr>
      </w:pPr>
      <w:r>
        <w:rPr>
          <w:lang w:val="en-US"/>
        </w:rPr>
        <w:t xml:space="preserve">            </w:t>
      </w:r>
      <w:proofErr w:type="spellStart"/>
      <w:r>
        <w:rPr>
          <w:lang w:val="en-US"/>
        </w:rPr>
        <w:t>p.cand</w:t>
      </w:r>
      <w:proofErr w:type="spellEnd"/>
      <w:r>
        <w:rPr>
          <w:lang w:val="en-US"/>
        </w:rPr>
        <w:t xml:space="preserve"> &lt;- 1-</w:t>
      </w:r>
      <w:proofErr w:type="gramStart"/>
      <w:r>
        <w:rPr>
          <w:lang w:val="en-US"/>
        </w:rPr>
        <w:t>exp(</w:t>
      </w:r>
      <w:proofErr w:type="gramEnd"/>
      <w:r>
        <w:rPr>
          <w:lang w:val="en-US"/>
        </w:rPr>
        <w:t>-</w:t>
      </w:r>
      <w:proofErr w:type="spellStart"/>
      <w:r>
        <w:rPr>
          <w:lang w:val="en-US"/>
        </w:rPr>
        <w:t>lam.cand</w:t>
      </w:r>
      <w:proofErr w:type="spellEnd"/>
      <w:r>
        <w:rPr>
          <w:lang w:val="en-US"/>
        </w:rPr>
        <w:t>)</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proofErr w:type="spellStart"/>
      <w:r w:rsidR="002A1790">
        <w:rPr>
          <w:lang w:val="en-US"/>
        </w:rPr>
        <w:t>pmat</w:t>
      </w:r>
      <w:proofErr w:type="spellEnd"/>
      <w:r>
        <w:rPr>
          <w:lang w:val="en-US"/>
        </w:rPr>
        <w:t xml:space="preserve"> *</w:t>
      </w:r>
      <w:r w:rsidRPr="00F07AB0">
        <w:rPr>
          <w:lang w:val="en-US"/>
        </w:rPr>
        <w:t>z, log=TRUE))</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sidR="002A1790">
        <w:rPr>
          <w:lang w:val="en-US"/>
        </w:rPr>
        <w:t>p.cand</w:t>
      </w:r>
      <w:proofErr w:type="spellEnd"/>
      <w:r>
        <w:rPr>
          <w:lang w:val="en-US"/>
        </w:rPr>
        <w:t xml:space="preserve"> </w:t>
      </w:r>
      <w:r w:rsidRPr="00F07AB0">
        <w:rPr>
          <w:lang w:val="en-US"/>
        </w:rPr>
        <w:t>*z, log=TRUE))</w:t>
      </w:r>
    </w:p>
    <w:p w:rsidR="00F07AB0" w:rsidRPr="00F07AB0" w:rsidRDefault="00F07AB0" w:rsidP="00F07AB0">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F07AB0" w:rsidRPr="00F07AB0" w:rsidRDefault="00F07AB0" w:rsidP="00F07AB0">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F07AB0" w:rsidRPr="00F07AB0" w:rsidRDefault="002A1790" w:rsidP="00F07AB0">
      <w:pPr>
        <w:spacing w:after="0" w:line="240" w:lineRule="auto"/>
        <w:rPr>
          <w:lang w:val="en-US"/>
        </w:rPr>
      </w:pPr>
      <w:r>
        <w:rPr>
          <w:lang w:val="en-US"/>
        </w:rPr>
        <w:t xml:space="preserve">                </w:t>
      </w:r>
      <w:proofErr w:type="spellStart"/>
      <w:proofErr w:type="gramStart"/>
      <w:r>
        <w:rPr>
          <w:lang w:val="en-US"/>
        </w:rPr>
        <w:t>pmat</w:t>
      </w:r>
      <w:proofErr w:type="spellEnd"/>
      <w:proofErr w:type="gramEnd"/>
      <w:r w:rsidR="00F07AB0" w:rsidRPr="00F07AB0">
        <w:rPr>
          <w:lang w:val="en-US"/>
        </w:rPr>
        <w:t>&lt;-</w:t>
      </w:r>
      <w:proofErr w:type="spellStart"/>
      <w:r>
        <w:rPr>
          <w:lang w:val="en-US"/>
        </w:rPr>
        <w:t>p</w:t>
      </w:r>
      <w:r w:rsidR="00F07AB0" w:rsidRPr="00F07AB0">
        <w:rPr>
          <w:lang w:val="en-US"/>
        </w:rPr>
        <w:t>.cand</w:t>
      </w:r>
      <w:proofErr w:type="spellEnd"/>
    </w:p>
    <w:p w:rsidR="00F07AB0" w:rsidRPr="00F07AB0" w:rsidRDefault="00F07AB0" w:rsidP="00F07AB0">
      <w:pPr>
        <w:spacing w:after="0" w:line="240" w:lineRule="auto"/>
        <w:rPr>
          <w:lang w:val="en-US"/>
        </w:rPr>
      </w:pPr>
      <w:r w:rsidRPr="00F07AB0">
        <w:rPr>
          <w:lang w:val="en-US"/>
        </w:rPr>
        <w:t xml:space="preserve">                </w:t>
      </w:r>
      <w:r w:rsidR="00F51AFF">
        <w:rPr>
          <w:lang w:val="en-US"/>
        </w:rPr>
        <w:t>lam0</w:t>
      </w:r>
      <w:r w:rsidRPr="00F07AB0">
        <w:rPr>
          <w:lang w:val="en-US"/>
        </w:rPr>
        <w:t>&lt;-</w:t>
      </w:r>
      <w:r w:rsidR="00F51AFF" w:rsidRPr="00F51AFF">
        <w:rPr>
          <w:lang w:val="en-US"/>
        </w:rPr>
        <w:t xml:space="preserve"> </w:t>
      </w:r>
      <w:r w:rsidR="00F51AFF">
        <w:rPr>
          <w:lang w:val="en-US"/>
        </w:rPr>
        <w:t>lam0</w:t>
      </w:r>
      <w:r w:rsidR="00F51AFF" w:rsidRPr="00F07AB0">
        <w:rPr>
          <w:lang w:val="en-US"/>
        </w:rPr>
        <w:t>.cand</w:t>
      </w:r>
    </w:p>
    <w:p w:rsidR="00F07AB0" w:rsidRPr="00F07AB0" w:rsidRDefault="00F07AB0" w:rsidP="00F07AB0">
      <w:pPr>
        <w:spacing w:after="0" w:line="240" w:lineRule="auto"/>
        <w:rPr>
          <w:lang w:val="en-US"/>
        </w:rPr>
      </w:pPr>
      <w:r w:rsidRPr="00F07AB0">
        <w:rPr>
          <w:lang w:val="en-US"/>
        </w:rPr>
        <w:t xml:space="preserve">            }</w:t>
      </w:r>
    </w:p>
    <w:p w:rsidR="00174161" w:rsidRPr="00951A37" w:rsidRDefault="00F07AB0" w:rsidP="00F07AB0">
      <w:pPr>
        <w:spacing w:after="0" w:line="240" w:lineRule="auto"/>
        <w:rPr>
          <w:lang w:val="en-US"/>
        </w:rPr>
      </w:pPr>
      <w:r w:rsidRPr="00F07AB0">
        <w:rPr>
          <w:lang w:val="en-US"/>
        </w:rPr>
        <w:t xml:space="preserve">        }</w:t>
      </w:r>
      <w:r>
        <w:rPr>
          <w:lang w:val="en-US"/>
        </w:rPr>
        <w:t xml:space="preserve"> </w:t>
      </w:r>
    </w:p>
    <w:p w:rsidR="00F07AB0" w:rsidRDefault="00A97727" w:rsidP="00486F74">
      <w:pPr>
        <w:rPr>
          <w:b/>
          <w:lang w:val="en-US"/>
        </w:rPr>
      </w:pPr>
      <w:ins w:id="499" w:author="Andy Royle-pr" w:date="2011-12-23T09:18:00Z">
        <w:r>
          <w:rPr>
            <w:b/>
            <w:lang w:val="en-US"/>
          </w:rPr>
          <w:t>\end{verbatim}</w:t>
        </w:r>
      </w:ins>
    </w:p>
    <w:p w:rsidR="005C6918" w:rsidRDefault="00C925C9" w:rsidP="00486F74">
      <w:pPr>
        <w:rPr>
          <w:ins w:id="500" w:author="Andy Royle-pr" w:date="2011-12-23T09:18:00Z"/>
          <w:lang w:val="en-US"/>
        </w:rPr>
      </w:pPr>
      <w:r>
        <w:rPr>
          <w:lang w:val="en-US"/>
        </w:rPr>
        <w:t xml:space="preserve">The </w:t>
      </w:r>
      <w:proofErr w:type="spellStart"/>
      <w:r>
        <w:rPr>
          <w:lang w:val="en-US"/>
        </w:rPr>
        <w:t>cloglog</w:t>
      </w:r>
      <w:proofErr w:type="spellEnd"/>
      <w:r>
        <w:rPr>
          <w:lang w:val="en-US"/>
        </w:rPr>
        <w:t xml:space="preserve"> link is not the only way we can model a binomial encounter process, i.e. with an encounter probability constrained between 0 and 1. A com</w:t>
      </w:r>
      <w:r w:rsidR="00613FA6">
        <w:rPr>
          <w:lang w:val="en-US"/>
        </w:rPr>
        <w:t xml:space="preserve">mon transformation is the </w:t>
      </w:r>
      <w:proofErr w:type="spellStart"/>
      <w:r w:rsidR="00613FA6">
        <w:rPr>
          <w:lang w:val="en-US"/>
        </w:rPr>
        <w:t>logit</w:t>
      </w:r>
      <w:proofErr w:type="spellEnd"/>
      <w:ins w:id="501" w:author="Andy Royle-pr" w:date="2011-12-23T09:18:00Z">
        <w:r w:rsidR="00A97727">
          <w:rPr>
            <w:lang w:val="en-US"/>
          </w:rPr>
          <w:t xml:space="preserve"> (sec. 4.XYZ)</w:t>
        </w:r>
      </w:ins>
      <w:r w:rsidR="00613FA6">
        <w:rPr>
          <w:lang w:val="en-US"/>
        </w:rPr>
        <w:t>, which is also</w:t>
      </w:r>
      <w:ins w:id="502" w:author="Andy Royle-pr" w:date="2011-12-23T09:18:00Z">
        <w:r w:rsidR="00A97727">
          <w:rPr>
            <w:lang w:val="en-US"/>
          </w:rPr>
          <w:t xml:space="preserve"> one of</w:t>
        </w:r>
      </w:ins>
      <w:r w:rsidR="00613FA6">
        <w:rPr>
          <w:lang w:val="en-US"/>
        </w:rPr>
        <w:t xml:space="preserve"> the transformation</w:t>
      </w:r>
      <w:ins w:id="503" w:author="Andy Royle-pr" w:date="2011-12-23T09:18:00Z">
        <w:r w:rsidR="00A97727">
          <w:rPr>
            <w:lang w:val="en-US"/>
          </w:rPr>
          <w:t>s</w:t>
        </w:r>
      </w:ins>
      <w:r w:rsidR="00613FA6">
        <w:rPr>
          <w:lang w:val="en-US"/>
        </w:rPr>
        <w:t xml:space="preserve"> used in the R package </w:t>
      </w:r>
      <w:proofErr w:type="spellStart"/>
      <w:r w:rsidR="00613FA6">
        <w:rPr>
          <w:lang w:val="en-US"/>
        </w:rPr>
        <w:t>secr</w:t>
      </w:r>
      <w:proofErr w:type="spellEnd"/>
      <w:r w:rsidR="00613FA6">
        <w:rPr>
          <w:lang w:val="en-US"/>
        </w:rPr>
        <w:t xml:space="preserve"> (REF):</w:t>
      </w:r>
    </w:p>
    <w:p w:rsidR="00A97727" w:rsidRDefault="00A97727" w:rsidP="00486F74">
      <w:pPr>
        <w:rPr>
          <w:lang w:val="en-US"/>
        </w:rPr>
      </w:pPr>
      <w:ins w:id="504" w:author="Andy Royle-pr" w:date="2011-12-23T09:18:00Z">
        <w:r>
          <w:rPr>
            <w:lang w:val="en-US"/>
          </w:rPr>
          <w:t>\[</w:t>
        </w:r>
      </w:ins>
    </w:p>
    <w:p w:rsidR="00C925C9" w:rsidRDefault="00C839D8" w:rsidP="00486F74">
      <w:pPr>
        <w:rPr>
          <w:ins w:id="505" w:author="Andy Royle-pr" w:date="2011-12-23T09:18:00Z"/>
          <w:lang w:val="en-US"/>
        </w:rPr>
      </w:pPr>
      <w:proofErr w:type="spellStart"/>
      <w:proofErr w:type="gramStart"/>
      <w:r>
        <w:rPr>
          <w:lang w:val="en-US"/>
        </w:rPr>
        <w:lastRenderedPageBreak/>
        <w:t>Logit</w:t>
      </w:r>
      <w:proofErr w:type="spellEnd"/>
      <w:r>
        <w:rPr>
          <w:lang w:val="en-US"/>
        </w:rPr>
        <w:t>(</w:t>
      </w:r>
      <w:proofErr w:type="gramEnd"/>
      <w:r>
        <w:rPr>
          <w:lang w:val="en-US"/>
        </w:rPr>
        <w:t xml:space="preserve">p) = log (p/1-p), </w:t>
      </w:r>
    </w:p>
    <w:p w:rsidR="00A97727" w:rsidRDefault="00A97727" w:rsidP="00486F74">
      <w:pPr>
        <w:rPr>
          <w:lang w:val="en-US"/>
        </w:rPr>
      </w:pPr>
      <w:ins w:id="506" w:author="Andy Royle-pr" w:date="2011-12-23T09:18:00Z">
        <w:r>
          <w:rPr>
            <w:lang w:val="en-US"/>
          </w:rPr>
          <w:t>\]</w:t>
        </w:r>
      </w:ins>
    </w:p>
    <w:p w:rsidR="00C839D8" w:rsidRDefault="00613FA6" w:rsidP="00486F74">
      <w:pPr>
        <w:rPr>
          <w:ins w:id="507" w:author="Andy Royle-pr" w:date="2011-12-23T09:19:00Z"/>
          <w:lang w:val="en-US"/>
        </w:rPr>
      </w:pPr>
      <w:proofErr w:type="gramStart"/>
      <w:r>
        <w:rPr>
          <w:lang w:val="en-US"/>
        </w:rPr>
        <w:t>w</w:t>
      </w:r>
      <w:r w:rsidR="00C839D8">
        <w:rPr>
          <w:lang w:val="en-US"/>
        </w:rPr>
        <w:t>ith</w:t>
      </w:r>
      <w:proofErr w:type="gramEnd"/>
      <w:r w:rsidR="00C839D8">
        <w:rPr>
          <w:lang w:val="en-US"/>
        </w:rPr>
        <w:t xml:space="preserve"> the inverse (sometimes called </w:t>
      </w:r>
      <w:proofErr w:type="spellStart"/>
      <w:r w:rsidR="00C839D8">
        <w:rPr>
          <w:lang w:val="en-US"/>
        </w:rPr>
        <w:t>expit</w:t>
      </w:r>
      <w:proofErr w:type="spellEnd"/>
      <w:r w:rsidR="00C839D8">
        <w:rPr>
          <w:lang w:val="en-US"/>
        </w:rPr>
        <w:t xml:space="preserve">) used to constrain </w:t>
      </w:r>
      <w:proofErr w:type="spellStart"/>
      <w:r w:rsidR="00C839D8">
        <w:rPr>
          <w:lang w:val="en-US"/>
        </w:rPr>
        <w:t>lamij</w:t>
      </w:r>
      <w:proofErr w:type="spellEnd"/>
      <w:r w:rsidR="00C839D8">
        <w:rPr>
          <w:lang w:val="en-US"/>
        </w:rPr>
        <w:t xml:space="preserve"> between 0 and 1:</w:t>
      </w:r>
    </w:p>
    <w:p w:rsidR="00A97727" w:rsidRDefault="00A97727" w:rsidP="00486F74">
      <w:pPr>
        <w:rPr>
          <w:lang w:val="en-US"/>
        </w:rPr>
      </w:pPr>
      <w:ins w:id="508" w:author="Andy Royle-pr" w:date="2011-12-23T09:19:00Z">
        <w:r>
          <w:rPr>
            <w:lang w:val="en-US"/>
          </w:rPr>
          <w:t>\[</w:t>
        </w:r>
      </w:ins>
    </w:p>
    <w:p w:rsidR="00C839D8" w:rsidRDefault="00C839D8" w:rsidP="00486F74">
      <w:pPr>
        <w:rPr>
          <w:ins w:id="509" w:author="Andy Royle-pr" w:date="2011-12-23T09:19:00Z"/>
          <w:lang w:val="en-US"/>
        </w:rPr>
      </w:pPr>
      <w:proofErr w:type="spellStart"/>
      <w:r>
        <w:rPr>
          <w:lang w:val="en-US"/>
        </w:rPr>
        <w:t>Logit</w:t>
      </w:r>
      <w:proofErr w:type="spellEnd"/>
      <w:proofErr w:type="gramStart"/>
      <w:ins w:id="510" w:author="Andy Royle-pr" w:date="2011-12-23T09:18:00Z">
        <w:r w:rsidR="00A97727">
          <w:rPr>
            <w:lang w:val="en-US"/>
          </w:rPr>
          <w:t>^{</w:t>
        </w:r>
        <w:proofErr w:type="gramEnd"/>
        <w:r w:rsidR="00A97727">
          <w:rPr>
            <w:lang w:val="en-US"/>
          </w:rPr>
          <w:t>-1}</w:t>
        </w:r>
      </w:ins>
      <w:del w:id="511" w:author="Andy Royle-pr" w:date="2011-12-23T09:18:00Z">
        <w:r w:rsidDel="00A97727">
          <w:rPr>
            <w:lang w:val="en-US"/>
          </w:rPr>
          <w:delText xml:space="preserve"> </w:delText>
        </w:r>
      </w:del>
      <w:del w:id="512" w:author="Andy Royle-pr" w:date="2011-12-23T09:19:00Z">
        <w:r w:rsidDel="00A97727">
          <w:rPr>
            <w:lang w:val="en-US"/>
          </w:rPr>
          <w:delText xml:space="preserve">-1 </w:delText>
        </w:r>
      </w:del>
      <w:r>
        <w:rPr>
          <w:lang w:val="en-US"/>
        </w:rPr>
        <w:t>(</w:t>
      </w:r>
      <w:proofErr w:type="spellStart"/>
      <w:r>
        <w:rPr>
          <w:lang w:val="en-US"/>
        </w:rPr>
        <w:t>lamij</w:t>
      </w:r>
      <w:proofErr w:type="spellEnd"/>
      <w:r>
        <w:rPr>
          <w:lang w:val="en-US"/>
        </w:rPr>
        <w:t xml:space="preserve">) = </w:t>
      </w:r>
      <w:proofErr w:type="spellStart"/>
      <w:r>
        <w:rPr>
          <w:lang w:val="en-US"/>
        </w:rPr>
        <w:t>exp</w:t>
      </w:r>
      <w:proofErr w:type="spellEnd"/>
      <w:r>
        <w:rPr>
          <w:lang w:val="en-US"/>
        </w:rPr>
        <w:t>(</w:t>
      </w:r>
      <w:proofErr w:type="spellStart"/>
      <w:r>
        <w:rPr>
          <w:lang w:val="en-US"/>
        </w:rPr>
        <w:t>lamij</w:t>
      </w:r>
      <w:proofErr w:type="spellEnd"/>
      <w:r>
        <w:rPr>
          <w:lang w:val="en-US"/>
        </w:rPr>
        <w:t>) / (1+exp(</w:t>
      </w:r>
      <w:proofErr w:type="spellStart"/>
      <w:r>
        <w:rPr>
          <w:lang w:val="en-US"/>
        </w:rPr>
        <w:t>lamij</w:t>
      </w:r>
      <w:proofErr w:type="spellEnd"/>
      <w:r>
        <w:rPr>
          <w:lang w:val="en-US"/>
        </w:rPr>
        <w:t>))</w:t>
      </w:r>
    </w:p>
    <w:p w:rsidR="00A97727" w:rsidRDefault="00A97727" w:rsidP="00486F74">
      <w:pPr>
        <w:rPr>
          <w:lang w:val="en-US"/>
        </w:rPr>
      </w:pPr>
      <w:ins w:id="513" w:author="Andy Royle-pr" w:date="2011-12-23T09:19:00Z">
        <w:r>
          <w:rPr>
            <w:lang w:val="en-US"/>
          </w:rPr>
          <w:t>\]</w:t>
        </w:r>
      </w:ins>
    </w:p>
    <w:p w:rsidR="00C839D8" w:rsidRDefault="00613FA6" w:rsidP="00486F74">
      <w:pPr>
        <w:rPr>
          <w:ins w:id="514" w:author="Andy Royle-pr" w:date="2011-12-23T09:19:00Z"/>
          <w:lang w:val="en-US"/>
        </w:rPr>
      </w:pPr>
      <w:r>
        <w:rPr>
          <w:lang w:val="en-US"/>
        </w:rPr>
        <w:t>Using</w:t>
      </w:r>
      <w:r w:rsidR="00C839D8">
        <w:rPr>
          <w:lang w:val="en-US"/>
        </w:rPr>
        <w:t xml:space="preserve"> a </w:t>
      </w:r>
      <w:proofErr w:type="spellStart"/>
      <w:r w:rsidR="00C839D8">
        <w:rPr>
          <w:lang w:val="en-US"/>
        </w:rPr>
        <w:t>logit</w:t>
      </w:r>
      <w:proofErr w:type="spellEnd"/>
      <w:r w:rsidR="00C839D8">
        <w:rPr>
          <w:lang w:val="en-US"/>
        </w:rPr>
        <w:t xml:space="preserve"> link, our example updater for </w:t>
      </w:r>
      <w:r w:rsidR="00F51AFF">
        <w:rPr>
          <w:lang w:val="en-US"/>
        </w:rPr>
        <w:t>lam0</w:t>
      </w:r>
      <w:r w:rsidR="00C839D8">
        <w:rPr>
          <w:lang w:val="en-US"/>
        </w:rPr>
        <w:t xml:space="preserve"> would look </w:t>
      </w:r>
      <w:r>
        <w:rPr>
          <w:lang w:val="en-US"/>
        </w:rPr>
        <w:t>as follows</w:t>
      </w:r>
      <w:r w:rsidR="00C839D8">
        <w:rPr>
          <w:lang w:val="en-US"/>
        </w:rPr>
        <w:t>:</w:t>
      </w:r>
    </w:p>
    <w:p w:rsidR="00A97727" w:rsidRDefault="00A97727" w:rsidP="00486F74">
      <w:pPr>
        <w:rPr>
          <w:lang w:val="en-US"/>
        </w:rPr>
      </w:pPr>
      <w:ins w:id="515" w:author="Andy Royle-pr" w:date="2011-12-23T09:19:00Z">
        <w:r>
          <w:rPr>
            <w:lang w:val="en-US"/>
          </w:rPr>
          <w:t>\begin{verbatim}</w:t>
        </w:r>
      </w:ins>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Pr>
          <w:lang w:val="en-US"/>
        </w:rPr>
        <w:t>lam0</w:t>
      </w:r>
      <w:r w:rsidRPr="00F07AB0">
        <w:rPr>
          <w:lang w:val="en-US"/>
        </w:rPr>
        <w:t>, 0.1)</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gramEnd"/>
      <w:r>
        <w:rPr>
          <w:lang w:val="en-US"/>
        </w:rPr>
        <w:t>lam0</w:t>
      </w:r>
      <w:r w:rsidRPr="00F07AB0">
        <w:rPr>
          <w:lang w:val="en-US"/>
        </w:rPr>
        <w:t>.cand &gt;0){   #automatically reject</w:t>
      </w:r>
      <w:r w:rsidRPr="00F51AFF">
        <w:rPr>
          <w:lang w:val="en-US"/>
        </w:rPr>
        <w:t xml:space="preserve"> </w:t>
      </w:r>
      <w:r>
        <w:rPr>
          <w:lang w:val="en-US"/>
        </w:rPr>
        <w:t>lam0</w:t>
      </w:r>
      <w:r w:rsidRPr="00F07AB0">
        <w:rPr>
          <w:lang w:val="en-US"/>
        </w:rPr>
        <w:t>.cand that are &lt;0</w:t>
      </w:r>
    </w:p>
    <w:p w:rsidR="00F51AFF" w:rsidRDefault="00F51AFF" w:rsidP="00F51AFF">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Pr>
          <w:lang w:val="en-US"/>
        </w:rPr>
        <w:t>.cand*</w:t>
      </w:r>
      <w:proofErr w:type="spellStart"/>
      <w:proofErr w:type="gramStart"/>
      <w:r>
        <w:rPr>
          <w:lang w:val="en-US"/>
        </w:rPr>
        <w:t>exp</w:t>
      </w:r>
      <w:proofErr w:type="spellEnd"/>
      <w:r>
        <w:rPr>
          <w:lang w:val="en-US"/>
        </w:rPr>
        <w:t>(</w:t>
      </w:r>
      <w:proofErr w:type="gramEnd"/>
      <w:r>
        <w:rPr>
          <w:lang w:val="en-US"/>
        </w:rPr>
        <w:t>-(D*D)/(2*sigma*sigma</w:t>
      </w:r>
      <w:r w:rsidRPr="00F07AB0">
        <w:rPr>
          <w:lang w:val="en-US"/>
        </w:rPr>
        <w:t>))</w:t>
      </w:r>
    </w:p>
    <w:p w:rsidR="002A1790" w:rsidRPr="00F07AB0" w:rsidRDefault="002A1790" w:rsidP="00F51AFF">
      <w:pPr>
        <w:spacing w:after="0" w:line="240" w:lineRule="auto"/>
        <w:rPr>
          <w:lang w:val="en-US"/>
        </w:rPr>
      </w:pPr>
      <w:r>
        <w:rPr>
          <w:lang w:val="en-US"/>
        </w:rPr>
        <w:t xml:space="preserve">            </w:t>
      </w:r>
      <w:proofErr w:type="spellStart"/>
      <w:r>
        <w:rPr>
          <w:lang w:val="en-US"/>
        </w:rPr>
        <w:t>p.cand</w:t>
      </w:r>
      <w:proofErr w:type="spellEnd"/>
      <w:r>
        <w:rPr>
          <w:lang w:val="en-US"/>
        </w:rPr>
        <w:t xml:space="preserve"> &lt;- </w:t>
      </w:r>
      <w:proofErr w:type="spellStart"/>
      <w:proofErr w:type="gramStart"/>
      <w:r>
        <w:rPr>
          <w:lang w:val="en-US"/>
        </w:rPr>
        <w:t>exp</w:t>
      </w:r>
      <w:proofErr w:type="spellEnd"/>
      <w:r>
        <w:rPr>
          <w:lang w:val="en-US"/>
        </w:rPr>
        <w:t>(</w:t>
      </w:r>
      <w:proofErr w:type="gramEnd"/>
      <w:r>
        <w:rPr>
          <w:lang w:val="en-US"/>
        </w:rPr>
        <w:t>-</w:t>
      </w:r>
      <w:proofErr w:type="spellStart"/>
      <w:r w:rsidRPr="00F07AB0">
        <w:rPr>
          <w:lang w:val="en-US"/>
        </w:rPr>
        <w:t>lam.cand</w:t>
      </w:r>
      <w:proofErr w:type="spellEnd"/>
      <w:r>
        <w:rPr>
          <w:lang w:val="en-US"/>
        </w:rPr>
        <w:t>)/</w:t>
      </w:r>
      <w:r w:rsidRPr="00F51AFF">
        <w:rPr>
          <w:lang w:val="en-US"/>
        </w:rPr>
        <w:t xml:space="preserve"> </w:t>
      </w:r>
      <w:r>
        <w:rPr>
          <w:lang w:val="en-US"/>
        </w:rPr>
        <w:t>(1+exp(</w:t>
      </w:r>
      <w:proofErr w:type="spellStart"/>
      <w:r>
        <w:rPr>
          <w:lang w:val="en-US"/>
        </w:rPr>
        <w:t>lam.cand</w:t>
      </w:r>
      <w:proofErr w:type="spellEnd"/>
      <w:r>
        <w:rPr>
          <w:lang w:val="en-US"/>
        </w:rPr>
        <w:t>))</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proofErr w:type="spellStart"/>
      <w:r w:rsidR="002A1790">
        <w:rPr>
          <w:lang w:val="en-US"/>
        </w:rPr>
        <w:t>pmat</w:t>
      </w:r>
      <w:proofErr w:type="spellEnd"/>
      <w:r>
        <w:rPr>
          <w:lang w:val="en-US"/>
        </w:rPr>
        <w:t xml:space="preserve"> *</w:t>
      </w:r>
      <w:r w:rsidRPr="00F07AB0">
        <w:rPr>
          <w:lang w:val="en-US"/>
        </w:rPr>
        <w:t>z, log=TRUE))</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sidR="002A1790">
        <w:rPr>
          <w:lang w:val="en-US"/>
        </w:rPr>
        <w:t>p.cand</w:t>
      </w:r>
      <w:proofErr w:type="spellEnd"/>
      <w:r w:rsidR="002A1790">
        <w:rPr>
          <w:lang w:val="en-US"/>
        </w:rPr>
        <w:t xml:space="preserve"> </w:t>
      </w:r>
      <w:r w:rsidRPr="00F07AB0">
        <w:rPr>
          <w:lang w:val="en-US"/>
        </w:rPr>
        <w:t>*z, log=TRUE))</w:t>
      </w:r>
    </w:p>
    <w:p w:rsidR="00C839D8" w:rsidRPr="00F07AB0" w:rsidRDefault="00C839D8" w:rsidP="00C839D8">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C839D8" w:rsidRPr="00F07AB0" w:rsidRDefault="00C839D8" w:rsidP="00C839D8">
      <w:pPr>
        <w:spacing w:after="0" w:line="240" w:lineRule="auto"/>
        <w:rPr>
          <w:lang w:val="en-US"/>
        </w:rPr>
      </w:pPr>
      <w:r w:rsidRPr="00F07AB0">
        <w:rPr>
          <w:lang w:val="en-US"/>
        </w:rPr>
        <w:t xml:space="preserve">                </w:t>
      </w:r>
      <w:proofErr w:type="spellStart"/>
      <w:proofErr w:type="gramStart"/>
      <w:r w:rsidR="002A1790">
        <w:rPr>
          <w:lang w:val="en-US"/>
        </w:rPr>
        <w:t>pmat</w:t>
      </w:r>
      <w:proofErr w:type="spellEnd"/>
      <w:proofErr w:type="gramEnd"/>
      <w:r w:rsidR="002A1790">
        <w:rPr>
          <w:lang w:val="en-US"/>
        </w:rPr>
        <w:t>&lt;-</w:t>
      </w:r>
      <w:proofErr w:type="spellStart"/>
      <w:r w:rsidR="002A1790">
        <w:rPr>
          <w:lang w:val="en-US"/>
        </w:rPr>
        <w:t>p</w:t>
      </w:r>
      <w:r w:rsidRPr="00F07AB0">
        <w:rPr>
          <w:lang w:val="en-US"/>
        </w:rPr>
        <w:t>.cand</w:t>
      </w:r>
      <w:proofErr w:type="spellEnd"/>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&lt;-</w:t>
      </w:r>
      <w:r w:rsidRPr="00F51AFF">
        <w:rPr>
          <w:lang w:val="en-US"/>
        </w:rPr>
        <w:t xml:space="preserve"> </w:t>
      </w:r>
      <w:r>
        <w:rPr>
          <w:lang w:val="en-US"/>
        </w:rPr>
        <w:t>lam0</w:t>
      </w:r>
      <w:r w:rsidRPr="00F07AB0">
        <w:rPr>
          <w:lang w:val="en-US"/>
        </w:rPr>
        <w:t>.cand</w:t>
      </w:r>
    </w:p>
    <w:p w:rsidR="00C839D8" w:rsidRPr="00F07AB0" w:rsidRDefault="00C839D8" w:rsidP="00C839D8">
      <w:pPr>
        <w:spacing w:after="0" w:line="240" w:lineRule="auto"/>
        <w:rPr>
          <w:lang w:val="en-US"/>
        </w:rPr>
      </w:pPr>
      <w:r w:rsidRPr="00F07AB0">
        <w:rPr>
          <w:lang w:val="en-US"/>
        </w:rPr>
        <w:t xml:space="preserve">            }</w:t>
      </w:r>
    </w:p>
    <w:p w:rsidR="00C839D8" w:rsidRPr="00951A37" w:rsidRDefault="00C839D8" w:rsidP="00C839D8">
      <w:pPr>
        <w:spacing w:after="0" w:line="240" w:lineRule="auto"/>
        <w:rPr>
          <w:lang w:val="en-US"/>
        </w:rPr>
      </w:pPr>
      <w:r w:rsidRPr="00F07AB0">
        <w:rPr>
          <w:lang w:val="en-US"/>
        </w:rPr>
        <w:t xml:space="preserve">        }</w:t>
      </w:r>
      <w:r>
        <w:rPr>
          <w:lang w:val="en-US"/>
        </w:rPr>
        <w:t xml:space="preserve"> </w:t>
      </w:r>
    </w:p>
    <w:p w:rsidR="00C839D8" w:rsidRDefault="00A97727" w:rsidP="00486F74">
      <w:pPr>
        <w:rPr>
          <w:lang w:val="en-US"/>
        </w:rPr>
      </w:pPr>
      <w:ins w:id="516" w:author="Andy Royle-pr" w:date="2011-12-23T09:19:00Z">
        <w:r>
          <w:rPr>
            <w:lang w:val="en-US"/>
          </w:rPr>
          <w:t>\end{verbatim}</w:t>
        </w:r>
      </w:ins>
    </w:p>
    <w:p w:rsidR="00C925C9" w:rsidRDefault="00C925C9" w:rsidP="00486F74">
      <w:pPr>
        <w:rPr>
          <w:ins w:id="517" w:author="Andy Royle-pr" w:date="2011-12-23T09:19:00Z"/>
          <w:lang w:val="en-US"/>
        </w:rPr>
      </w:pPr>
      <w:r>
        <w:rPr>
          <w:lang w:val="en-US"/>
        </w:rPr>
        <w:t xml:space="preserve">Another possibility is </w:t>
      </w:r>
      <w:r w:rsidR="00C839D8">
        <w:rPr>
          <w:lang w:val="en-US"/>
        </w:rPr>
        <w:t xml:space="preserve">to model variation in the individual and site specific detection probability, </w:t>
      </w:r>
      <w:proofErr w:type="spellStart"/>
      <w:r w:rsidR="00C839D8">
        <w:rPr>
          <w:lang w:val="en-US"/>
        </w:rPr>
        <w:t>pij</w:t>
      </w:r>
      <w:proofErr w:type="spellEnd"/>
      <w:r w:rsidR="00C839D8">
        <w:rPr>
          <w:lang w:val="en-US"/>
        </w:rPr>
        <w:t xml:space="preserve">, </w:t>
      </w:r>
      <w:r w:rsidR="00613FA6">
        <w:rPr>
          <w:lang w:val="en-US"/>
        </w:rPr>
        <w:t xml:space="preserve">directly, without any transformation, </w:t>
      </w:r>
      <w:r w:rsidR="00C839D8">
        <w:rPr>
          <w:lang w:val="en-US"/>
        </w:rPr>
        <w:t>such that</w:t>
      </w:r>
    </w:p>
    <w:p w:rsidR="00A97727" w:rsidRDefault="00A97727" w:rsidP="00486F74">
      <w:pPr>
        <w:rPr>
          <w:lang w:val="en-US"/>
        </w:rPr>
      </w:pPr>
      <w:ins w:id="518" w:author="Andy Royle-pr" w:date="2011-12-23T09:19:00Z">
        <w:r>
          <w:rPr>
            <w:lang w:val="en-US"/>
          </w:rPr>
          <w:t>\begin{verbatim}</w:t>
        </w:r>
      </w:ins>
    </w:p>
    <w:p w:rsidR="00A97727" w:rsidRDefault="00C839D8" w:rsidP="00486F74">
      <w:pPr>
        <w:rPr>
          <w:ins w:id="519" w:author="Andy Royle-pr" w:date="2011-12-23T09:19:00Z"/>
          <w:lang w:val="pt-BR"/>
        </w:rPr>
      </w:pPr>
      <w:r w:rsidRPr="00C839D8">
        <w:rPr>
          <w:lang w:val="pt-BR"/>
        </w:rPr>
        <w:t>pij&lt;-p0 * exp(-Dij2/(2*sig^2))</w:t>
      </w:r>
    </w:p>
    <w:p w:rsidR="00A97727" w:rsidRPr="00C839D8" w:rsidRDefault="00A97727" w:rsidP="00486F74">
      <w:pPr>
        <w:rPr>
          <w:lang w:val="pt-BR"/>
        </w:rPr>
      </w:pPr>
      <w:ins w:id="520" w:author="Andy Royle-pr" w:date="2011-12-23T09:19:00Z">
        <w:r>
          <w:rPr>
            <w:lang w:val="pt-BR"/>
          </w:rPr>
          <w:t>\end{verbatim}</w:t>
        </w:r>
      </w:ins>
    </w:p>
    <w:p w:rsidR="00F51AFF" w:rsidRDefault="00C839D8" w:rsidP="00486F74">
      <w:pPr>
        <w:rPr>
          <w:lang w:val="en-US"/>
        </w:rPr>
      </w:pPr>
      <w:proofErr w:type="gramStart"/>
      <w:r w:rsidRPr="00C839D8">
        <w:rPr>
          <w:lang w:val="en-US"/>
        </w:rPr>
        <w:t>and</w:t>
      </w:r>
      <w:proofErr w:type="gramEnd"/>
      <w:r w:rsidRPr="00C839D8">
        <w:rPr>
          <w:lang w:val="en-US"/>
        </w:rPr>
        <w:t xml:space="preserve"> </w:t>
      </w:r>
      <w:ins w:id="521" w:author="Andy Royle-pr" w:date="2011-12-23T09:20:00Z">
        <w:r w:rsidR="00A97727">
          <w:rPr>
            <w:lang w:val="en-US"/>
          </w:rPr>
          <w:t>$</w:t>
        </w:r>
      </w:ins>
      <w:r w:rsidRPr="00C839D8">
        <w:rPr>
          <w:lang w:val="en-US"/>
        </w:rPr>
        <w:t xml:space="preserve">p0 </w:t>
      </w:r>
      <w:r w:rsidR="00F51AFF">
        <w:rPr>
          <w:lang w:val="en-US"/>
        </w:rPr>
        <w:t xml:space="preserve">= </w:t>
      </w:r>
      <w:ins w:id="522" w:author="Andy Royle-pr" w:date="2011-12-23T09:20:00Z">
        <w:r w:rsidR="00A97727">
          <w:rPr>
            <w:lang w:val="en-US"/>
          </w:rPr>
          <w:t>\</w:t>
        </w:r>
      </w:ins>
      <w:r w:rsidR="00F51AFF">
        <w:rPr>
          <w:lang w:val="en-US"/>
        </w:rPr>
        <w:t>{0,1</w:t>
      </w:r>
      <w:ins w:id="523" w:author="Andy Royle-pr" w:date="2011-12-23T09:20:00Z">
        <w:r w:rsidR="00A97727">
          <w:rPr>
            <w:lang w:val="en-US"/>
          </w:rPr>
          <w:t>\</w:t>
        </w:r>
      </w:ins>
      <w:r w:rsidR="00F51AFF">
        <w:rPr>
          <w:lang w:val="en-US"/>
        </w:rPr>
        <w:t>}</w:t>
      </w:r>
      <w:ins w:id="524" w:author="Andy Royle-pr" w:date="2011-12-23T09:20:00Z">
        <w:r w:rsidR="00A97727">
          <w:rPr>
            <w:lang w:val="en-US"/>
          </w:rPr>
          <w:t>$.</w:t>
        </w:r>
      </w:ins>
      <w:r w:rsidRPr="00C839D8">
        <w:rPr>
          <w:lang w:val="en-US"/>
        </w:rPr>
        <w:t xml:space="preserve"> </w:t>
      </w:r>
    </w:p>
    <w:p w:rsidR="00F51AFF" w:rsidRDefault="00C839D8" w:rsidP="00486F74">
      <w:pPr>
        <w:rPr>
          <w:ins w:id="525" w:author="Andy Royle-pr" w:date="2011-12-23T09:20:00Z"/>
          <w:lang w:val="en-US"/>
        </w:rPr>
      </w:pPr>
      <w:r>
        <w:rPr>
          <w:lang w:val="en-US"/>
        </w:rPr>
        <w:t xml:space="preserve">This formulation is analogous to </w:t>
      </w:r>
      <w:r w:rsidR="00F51AFF">
        <w:rPr>
          <w:lang w:val="en-US"/>
        </w:rPr>
        <w:t xml:space="preserve">how detection probability is modeled in </w:t>
      </w:r>
      <w:r>
        <w:rPr>
          <w:lang w:val="en-US"/>
        </w:rPr>
        <w:t>distance sampling, where p0 (detection of an individual on the transect line) is assumed to be 1 (</w:t>
      </w:r>
      <w:r w:rsidRPr="00C839D8">
        <w:rPr>
          <w:highlight w:val="yellow"/>
          <w:lang w:val="en-US"/>
        </w:rPr>
        <w:t>REF</w:t>
      </w:r>
      <w:r>
        <w:rPr>
          <w:lang w:val="en-US"/>
        </w:rPr>
        <w:t xml:space="preserve">). </w:t>
      </w:r>
      <w:r w:rsidR="00F51AFF">
        <w:rPr>
          <w:lang w:val="en-US"/>
        </w:rPr>
        <w:t xml:space="preserve">Under this formulation the updater for lam0 (equivalent to p0 in </w:t>
      </w:r>
      <w:proofErr w:type="spellStart"/>
      <w:r w:rsidR="00F51AFF">
        <w:rPr>
          <w:lang w:val="en-US"/>
        </w:rPr>
        <w:t>Eq</w:t>
      </w:r>
      <w:proofErr w:type="spellEnd"/>
      <w:r w:rsidR="00F51AFF">
        <w:rPr>
          <w:lang w:val="en-US"/>
        </w:rPr>
        <w:t xml:space="preserve"> XX) becomes:</w:t>
      </w:r>
    </w:p>
    <w:p w:rsidR="00A97727" w:rsidRDefault="00A97727" w:rsidP="00486F74">
      <w:pPr>
        <w:rPr>
          <w:lang w:val="en-US"/>
        </w:rPr>
      </w:pPr>
      <w:ins w:id="526" w:author="Andy Royle-pr" w:date="2011-12-23T09:20:00Z">
        <w:r>
          <w:rPr>
            <w:lang w:val="en-US"/>
          </w:rPr>
          <w:t>\begin{verbatim}</w:t>
        </w:r>
      </w:ins>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 xml:space="preserve">.cand &lt;- </w:t>
      </w:r>
      <w:proofErr w:type="spellStart"/>
      <w:proofErr w:type="gramStart"/>
      <w:r w:rsidRPr="00F07AB0">
        <w:rPr>
          <w:lang w:val="en-US"/>
        </w:rPr>
        <w:t>rnorm</w:t>
      </w:r>
      <w:proofErr w:type="spellEnd"/>
      <w:r w:rsidRPr="00F07AB0">
        <w:rPr>
          <w:lang w:val="en-US"/>
        </w:rPr>
        <w:t>(</w:t>
      </w:r>
      <w:proofErr w:type="gramEnd"/>
      <w:r w:rsidRPr="00F07AB0">
        <w:rPr>
          <w:lang w:val="en-US"/>
        </w:rPr>
        <w:t xml:space="preserve">1, </w:t>
      </w:r>
      <w:r>
        <w:rPr>
          <w:lang w:val="en-US"/>
        </w:rPr>
        <w:t>lam0</w:t>
      </w:r>
      <w:r w:rsidRPr="00F07AB0">
        <w:rPr>
          <w:lang w:val="en-US"/>
        </w:rPr>
        <w:t>, 0.1)</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gramEnd"/>
      <w:r>
        <w:rPr>
          <w:lang w:val="en-US"/>
        </w:rPr>
        <w:t>lam0</w:t>
      </w:r>
      <w:r w:rsidRPr="00F07AB0">
        <w:rPr>
          <w:lang w:val="en-US"/>
        </w:rPr>
        <w:t>.cand &gt;0</w:t>
      </w:r>
      <w:r>
        <w:rPr>
          <w:lang w:val="en-US"/>
        </w:rPr>
        <w:t xml:space="preserve"> &amp; lam0</w:t>
      </w:r>
      <w:r w:rsidRPr="00F07AB0">
        <w:rPr>
          <w:lang w:val="en-US"/>
        </w:rPr>
        <w:t xml:space="preserve">.cand </w:t>
      </w:r>
      <w:r>
        <w:rPr>
          <w:lang w:val="en-US"/>
        </w:rPr>
        <w:t xml:space="preserve">&lt; 1 </w:t>
      </w:r>
      <w:r w:rsidRPr="00F07AB0">
        <w:rPr>
          <w:lang w:val="en-US"/>
        </w:rPr>
        <w:t>){   #automatically reject</w:t>
      </w:r>
      <w:r w:rsidRPr="00F51AFF">
        <w:rPr>
          <w:lang w:val="en-US"/>
        </w:rPr>
        <w:t xml:space="preserve"> </w:t>
      </w:r>
      <w:r>
        <w:rPr>
          <w:lang w:val="en-US"/>
        </w:rPr>
        <w:t>lam0</w:t>
      </w:r>
      <w:r w:rsidRPr="00F07AB0">
        <w:rPr>
          <w:lang w:val="en-US"/>
        </w:rPr>
        <w:t xml:space="preserve">.cand that are </w:t>
      </w:r>
      <w:r>
        <w:rPr>
          <w:lang w:val="en-US"/>
        </w:rPr>
        <w:t>not {0,1}</w:t>
      </w:r>
    </w:p>
    <w:p w:rsidR="00F51AFF" w:rsidRPr="00F07AB0" w:rsidRDefault="00F51AFF" w:rsidP="00F51AFF">
      <w:pPr>
        <w:spacing w:after="0" w:line="240" w:lineRule="auto"/>
        <w:rPr>
          <w:lang w:val="en-US"/>
        </w:rPr>
      </w:pPr>
      <w:r w:rsidRPr="00F07AB0">
        <w:rPr>
          <w:lang w:val="en-US"/>
        </w:rPr>
        <w:t xml:space="preserve">            </w:t>
      </w:r>
      <w:proofErr w:type="spellStart"/>
      <w:r w:rsidRPr="00F07AB0">
        <w:rPr>
          <w:lang w:val="en-US"/>
        </w:rPr>
        <w:t>lam.cand</w:t>
      </w:r>
      <w:proofErr w:type="spellEnd"/>
      <w:r w:rsidRPr="00F07AB0">
        <w:rPr>
          <w:lang w:val="en-US"/>
        </w:rPr>
        <w:t xml:space="preserve"> &lt;- lam0</w:t>
      </w:r>
      <w:r>
        <w:rPr>
          <w:lang w:val="en-US"/>
        </w:rPr>
        <w:t>.cand*</w:t>
      </w:r>
      <w:proofErr w:type="spellStart"/>
      <w:proofErr w:type="gramStart"/>
      <w:r>
        <w:rPr>
          <w:lang w:val="en-US"/>
        </w:rPr>
        <w:t>exp</w:t>
      </w:r>
      <w:proofErr w:type="spellEnd"/>
      <w:r>
        <w:rPr>
          <w:lang w:val="en-US"/>
        </w:rPr>
        <w:t>(</w:t>
      </w:r>
      <w:proofErr w:type="gramEnd"/>
      <w:r>
        <w:rPr>
          <w:lang w:val="en-US"/>
        </w:rPr>
        <w:t>-(D*D)/(2*sigma*sigma</w:t>
      </w:r>
      <w:r w:rsidRPr="00F07AB0">
        <w:rPr>
          <w:lang w:val="en-US"/>
        </w:rPr>
        <w:t>))</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 sum(</w:t>
      </w:r>
      <w:proofErr w:type="spellStart"/>
      <w:r w:rsidRPr="00F07AB0">
        <w:rPr>
          <w:lang w:val="en-US"/>
        </w:rPr>
        <w:t>d</w:t>
      </w:r>
      <w:r>
        <w:rPr>
          <w:lang w:val="en-US"/>
        </w:rPr>
        <w:t>binom</w:t>
      </w:r>
      <w:proofErr w:type="spellEnd"/>
      <w:r w:rsidRPr="00F07AB0">
        <w:rPr>
          <w:lang w:val="en-US"/>
        </w:rPr>
        <w:t>(y,</w:t>
      </w:r>
      <w:r>
        <w:rPr>
          <w:lang w:val="en-US"/>
        </w:rPr>
        <w:t xml:space="preserve"> K,</w:t>
      </w:r>
      <w:r w:rsidRPr="00F07AB0">
        <w:rPr>
          <w:lang w:val="en-US"/>
        </w:rPr>
        <w:t xml:space="preserve"> </w:t>
      </w:r>
      <w:r>
        <w:rPr>
          <w:lang w:val="en-US"/>
        </w:rPr>
        <w:t>lam *</w:t>
      </w:r>
      <w:r w:rsidRPr="00F07AB0">
        <w:rPr>
          <w:lang w:val="en-US"/>
        </w:rPr>
        <w:t>z, log=TRUE))</w:t>
      </w:r>
      <w:r>
        <w:rPr>
          <w:lang w:val="en-US"/>
        </w:rPr>
        <w:t xml:space="preserve"> #no transformation needed</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llcand</w:t>
      </w:r>
      <w:proofErr w:type="spellEnd"/>
      <w:proofErr w:type="gramEnd"/>
      <w:r w:rsidRPr="00F07AB0">
        <w:rPr>
          <w:lang w:val="en-US"/>
        </w:rPr>
        <w:t xml:space="preserve"> &lt;- sum(</w:t>
      </w:r>
      <w:proofErr w:type="spellStart"/>
      <w:r w:rsidRPr="00F07AB0">
        <w:rPr>
          <w:lang w:val="en-US"/>
        </w:rPr>
        <w:t>d</w:t>
      </w:r>
      <w:r>
        <w:rPr>
          <w:lang w:val="en-US"/>
        </w:rPr>
        <w:t>binom</w:t>
      </w:r>
      <w:proofErr w:type="spellEnd"/>
      <w:r w:rsidRPr="00F07AB0">
        <w:rPr>
          <w:lang w:val="en-US"/>
        </w:rPr>
        <w:t xml:space="preserve">(y, </w:t>
      </w:r>
      <w:r>
        <w:rPr>
          <w:lang w:val="en-US"/>
        </w:rPr>
        <w:t xml:space="preserve">K, </w:t>
      </w:r>
      <w:proofErr w:type="spellStart"/>
      <w:r>
        <w:rPr>
          <w:lang w:val="en-US"/>
        </w:rPr>
        <w:t>lam.cand</w:t>
      </w:r>
      <w:proofErr w:type="spellEnd"/>
      <w:r>
        <w:rPr>
          <w:lang w:val="en-US"/>
        </w:rPr>
        <w:t xml:space="preserve"> </w:t>
      </w:r>
      <w:r w:rsidRPr="00F07AB0">
        <w:rPr>
          <w:lang w:val="en-US"/>
        </w:rPr>
        <w:t>*z, log=TRUE))</w:t>
      </w:r>
    </w:p>
    <w:p w:rsidR="00F51AFF" w:rsidRPr="00F07AB0" w:rsidRDefault="00F51AFF" w:rsidP="00F51AFF">
      <w:pPr>
        <w:spacing w:after="0" w:line="240" w:lineRule="auto"/>
        <w:rPr>
          <w:lang w:val="en-US"/>
        </w:rPr>
      </w:pPr>
      <w:r w:rsidRPr="00F07AB0">
        <w:rPr>
          <w:lang w:val="en-US"/>
        </w:rPr>
        <w:t xml:space="preserve">            </w:t>
      </w:r>
      <w:proofErr w:type="gramStart"/>
      <w:r w:rsidRPr="00F07AB0">
        <w:rPr>
          <w:lang w:val="en-US"/>
        </w:rPr>
        <w:t>if(</w:t>
      </w:r>
      <w:proofErr w:type="spellStart"/>
      <w:proofErr w:type="gramEnd"/>
      <w:r w:rsidRPr="00F07AB0">
        <w:rPr>
          <w:lang w:val="en-US"/>
        </w:rPr>
        <w:t>runif</w:t>
      </w:r>
      <w:proofErr w:type="spellEnd"/>
      <w:r w:rsidRPr="00F07AB0">
        <w:rPr>
          <w:lang w:val="en-US"/>
        </w:rPr>
        <w:t xml:space="preserve">(1) &lt; </w:t>
      </w:r>
      <w:proofErr w:type="spellStart"/>
      <w:r w:rsidRPr="00F07AB0">
        <w:rPr>
          <w:lang w:val="en-US"/>
        </w:rPr>
        <w:t>exp</w:t>
      </w:r>
      <w:proofErr w:type="spellEnd"/>
      <w:r w:rsidRPr="00F07AB0">
        <w:rPr>
          <w:lang w:val="en-US"/>
        </w:rPr>
        <w:t xml:space="preserve">( </w:t>
      </w:r>
      <w:proofErr w:type="spellStart"/>
      <w:r w:rsidRPr="00F07AB0">
        <w:rPr>
          <w:lang w:val="en-US"/>
        </w:rPr>
        <w:t>llcand</w:t>
      </w:r>
      <w:proofErr w:type="spellEnd"/>
      <w:r w:rsidRPr="00F07AB0">
        <w:rPr>
          <w:lang w:val="en-US"/>
        </w:rPr>
        <w:t xml:space="preserve">  - </w:t>
      </w:r>
      <w:proofErr w:type="spellStart"/>
      <w:r w:rsidRPr="00F07AB0">
        <w:rPr>
          <w:lang w:val="en-US"/>
        </w:rPr>
        <w:t>ll</w:t>
      </w:r>
      <w:proofErr w:type="spellEnd"/>
      <w:r w:rsidRPr="00F07AB0">
        <w:rPr>
          <w:lang w:val="en-US"/>
        </w:rPr>
        <w:t>) ){</w:t>
      </w:r>
    </w:p>
    <w:p w:rsidR="00F51AFF" w:rsidRPr="00F07AB0" w:rsidRDefault="00F51AFF" w:rsidP="00F51AFF">
      <w:pPr>
        <w:spacing w:after="0" w:line="240" w:lineRule="auto"/>
        <w:rPr>
          <w:lang w:val="en-US"/>
        </w:rPr>
      </w:pPr>
      <w:r w:rsidRPr="00F07AB0">
        <w:rPr>
          <w:lang w:val="en-US"/>
        </w:rPr>
        <w:t xml:space="preserve">                </w:t>
      </w:r>
      <w:proofErr w:type="spellStart"/>
      <w:proofErr w:type="gramStart"/>
      <w:r w:rsidRPr="00F07AB0">
        <w:rPr>
          <w:lang w:val="en-US"/>
        </w:rPr>
        <w:t>ll</w:t>
      </w:r>
      <w:proofErr w:type="spellEnd"/>
      <w:proofErr w:type="gramEnd"/>
      <w:r w:rsidRPr="00F07AB0">
        <w:rPr>
          <w:lang w:val="en-US"/>
        </w:rPr>
        <w:t>&lt;-</w:t>
      </w:r>
      <w:proofErr w:type="spellStart"/>
      <w:r w:rsidRPr="00F07AB0">
        <w:rPr>
          <w:lang w:val="en-US"/>
        </w:rPr>
        <w:t>llcand</w:t>
      </w:r>
      <w:proofErr w:type="spellEnd"/>
    </w:p>
    <w:p w:rsidR="00F51AFF" w:rsidRPr="00F07AB0" w:rsidRDefault="00F51AFF" w:rsidP="00F51AFF">
      <w:pPr>
        <w:spacing w:after="0" w:line="240" w:lineRule="auto"/>
        <w:rPr>
          <w:lang w:val="en-US"/>
        </w:rPr>
      </w:pPr>
      <w:r w:rsidRPr="00F07AB0">
        <w:rPr>
          <w:lang w:val="en-US"/>
        </w:rPr>
        <w:lastRenderedPageBreak/>
        <w:t xml:space="preserve">                </w:t>
      </w:r>
      <w:proofErr w:type="gramStart"/>
      <w:r w:rsidRPr="00F07AB0">
        <w:rPr>
          <w:lang w:val="en-US"/>
        </w:rPr>
        <w:t>lam</w:t>
      </w:r>
      <w:proofErr w:type="gramEnd"/>
      <w:r w:rsidRPr="00F07AB0">
        <w:rPr>
          <w:lang w:val="en-US"/>
        </w:rPr>
        <w:t>&lt;-</w:t>
      </w:r>
      <w:proofErr w:type="spellStart"/>
      <w:r w:rsidRPr="00F07AB0">
        <w:rPr>
          <w:lang w:val="en-US"/>
        </w:rPr>
        <w:t>lam.cand</w:t>
      </w:r>
      <w:proofErr w:type="spellEnd"/>
    </w:p>
    <w:p w:rsidR="00F51AFF" w:rsidRPr="00F07AB0" w:rsidRDefault="00F51AFF" w:rsidP="00F51AFF">
      <w:pPr>
        <w:spacing w:after="0" w:line="240" w:lineRule="auto"/>
        <w:rPr>
          <w:lang w:val="en-US"/>
        </w:rPr>
      </w:pPr>
      <w:r w:rsidRPr="00F07AB0">
        <w:rPr>
          <w:lang w:val="en-US"/>
        </w:rPr>
        <w:t xml:space="preserve">                </w:t>
      </w:r>
      <w:r>
        <w:rPr>
          <w:lang w:val="en-US"/>
        </w:rPr>
        <w:t>lam0</w:t>
      </w:r>
      <w:r w:rsidRPr="00F07AB0">
        <w:rPr>
          <w:lang w:val="en-US"/>
        </w:rPr>
        <w:t>&lt;-</w:t>
      </w:r>
      <w:r w:rsidRPr="00F51AFF">
        <w:rPr>
          <w:lang w:val="en-US"/>
        </w:rPr>
        <w:t xml:space="preserve"> </w:t>
      </w:r>
      <w:r>
        <w:rPr>
          <w:lang w:val="en-US"/>
        </w:rPr>
        <w:t>lam0</w:t>
      </w:r>
      <w:r w:rsidRPr="00F07AB0">
        <w:rPr>
          <w:lang w:val="en-US"/>
        </w:rPr>
        <w:t>.cand</w:t>
      </w:r>
    </w:p>
    <w:p w:rsidR="00F51AFF" w:rsidRPr="00F07AB0" w:rsidRDefault="00F51AFF" w:rsidP="00F51AFF">
      <w:pPr>
        <w:spacing w:after="0" w:line="240" w:lineRule="auto"/>
        <w:rPr>
          <w:lang w:val="en-US"/>
        </w:rPr>
      </w:pPr>
      <w:r w:rsidRPr="00F07AB0">
        <w:rPr>
          <w:lang w:val="en-US"/>
        </w:rPr>
        <w:t xml:space="preserve">            }</w:t>
      </w:r>
    </w:p>
    <w:p w:rsidR="00F51AFF" w:rsidRPr="00951A37" w:rsidRDefault="00F51AFF" w:rsidP="00F51AFF">
      <w:pPr>
        <w:spacing w:after="0" w:line="240" w:lineRule="auto"/>
        <w:rPr>
          <w:lang w:val="en-US"/>
        </w:rPr>
      </w:pPr>
      <w:r w:rsidRPr="00F07AB0">
        <w:rPr>
          <w:lang w:val="en-US"/>
        </w:rPr>
        <w:t xml:space="preserve">        }</w:t>
      </w:r>
      <w:r>
        <w:rPr>
          <w:lang w:val="en-US"/>
        </w:rPr>
        <w:t xml:space="preserve"> </w:t>
      </w:r>
    </w:p>
    <w:p w:rsidR="004F5923" w:rsidRPr="00C839D8" w:rsidRDefault="00864348" w:rsidP="00486F74">
      <w:pPr>
        <w:rPr>
          <w:lang w:val="en-US"/>
        </w:rPr>
      </w:pPr>
      <w:ins w:id="527" w:author="Andy Royle-pr" w:date="2011-12-23T09:20:00Z">
        <w:r>
          <w:rPr>
            <w:lang w:val="en-US"/>
          </w:rPr>
          <w:t>\end{verbatim}</w:t>
        </w:r>
      </w:ins>
    </w:p>
    <w:p w:rsidR="00C839D8" w:rsidRPr="00C839D8" w:rsidRDefault="00C839D8" w:rsidP="00486F74">
      <w:pPr>
        <w:rPr>
          <w:b/>
          <w:lang w:val="en-US"/>
        </w:rPr>
      </w:pPr>
    </w:p>
    <w:p w:rsidR="00486F74" w:rsidRDefault="00864348" w:rsidP="00486F74">
      <w:pPr>
        <w:rPr>
          <w:lang w:val="en-US"/>
        </w:rPr>
      </w:pPr>
      <w:ins w:id="528" w:author="Andy Royle-pr" w:date="2011-12-23T09:20:00Z">
        <w:r>
          <w:rPr>
            <w:b/>
            <w:lang w:val="en-US"/>
          </w:rPr>
          <w:t>\subsection{</w:t>
        </w:r>
      </w:ins>
      <w:commentRangeStart w:id="529"/>
      <w:r w:rsidR="00823FAD" w:rsidRPr="00486F74">
        <w:rPr>
          <w:b/>
          <w:lang w:val="en-US"/>
        </w:rPr>
        <w:t xml:space="preserve">Looking at </w:t>
      </w:r>
      <w:r w:rsidR="005C6918">
        <w:rPr>
          <w:b/>
          <w:lang w:val="en-US"/>
        </w:rPr>
        <w:t xml:space="preserve">model </w:t>
      </w:r>
      <w:r w:rsidR="00823FAD" w:rsidRPr="00486F74">
        <w:rPr>
          <w:b/>
          <w:lang w:val="en-US"/>
        </w:rPr>
        <w:t>output</w:t>
      </w:r>
      <w:commentRangeEnd w:id="529"/>
      <w:r w:rsidR="00640AC4">
        <w:rPr>
          <w:rStyle w:val="CommentReference"/>
        </w:rPr>
        <w:commentReference w:id="529"/>
      </w:r>
      <w:ins w:id="530" w:author="Andy Royle-pr" w:date="2011-12-23T09:20:00Z">
        <w:r>
          <w:rPr>
            <w:b/>
            <w:lang w:val="en-US"/>
          </w:rPr>
          <w:t>}</w:t>
        </w:r>
      </w:ins>
    </w:p>
    <w:p w:rsidR="00823FAD" w:rsidRDefault="00823FAD" w:rsidP="00486F74">
      <w:pPr>
        <w:rPr>
          <w:ins w:id="531" w:author="Andy Royle-pr" w:date="2011-12-23T09:21:00Z"/>
          <w:lang w:val="en-US"/>
        </w:rPr>
      </w:pPr>
      <w:r w:rsidRPr="00B2355A">
        <w:rPr>
          <w:lang w:val="en-US"/>
        </w:rPr>
        <w:t xml:space="preserve">Now that </w:t>
      </w:r>
      <w:r w:rsidR="0061701F">
        <w:rPr>
          <w:lang w:val="en-US"/>
        </w:rPr>
        <w:t>you have an MCMC algorithm to analyze spatial capture-recapture data with</w:t>
      </w:r>
      <w:r w:rsidRPr="00B2355A">
        <w:rPr>
          <w:lang w:val="en-US"/>
        </w:rPr>
        <w:t>,</w:t>
      </w:r>
      <w:r w:rsidR="0061701F">
        <w:rPr>
          <w:lang w:val="en-US"/>
        </w:rPr>
        <w:t xml:space="preserve"> let’s</w:t>
      </w:r>
      <w:r w:rsidRPr="00B2355A">
        <w:rPr>
          <w:lang w:val="en-US"/>
        </w:rPr>
        <w:t xml:space="preserve"> </w:t>
      </w:r>
      <w:r w:rsidR="0042045D">
        <w:rPr>
          <w:lang w:val="en-US"/>
        </w:rPr>
        <w:t>run an actual analysis</w:t>
      </w:r>
      <w:r w:rsidRPr="00B2355A">
        <w:rPr>
          <w:lang w:val="en-US"/>
        </w:rPr>
        <w:t xml:space="preserve"> so we can look at the output.</w:t>
      </w:r>
      <w:r w:rsidR="0042045D">
        <w:rPr>
          <w:lang w:val="en-US"/>
        </w:rPr>
        <w:t xml:space="preserve"> As an example, we will </w:t>
      </w:r>
      <w:r w:rsidR="00F51AFF">
        <w:rPr>
          <w:lang w:val="en-US"/>
        </w:rPr>
        <w:t xml:space="preserve">again </w:t>
      </w:r>
      <w:r w:rsidR="0042045D">
        <w:rPr>
          <w:lang w:val="en-US"/>
        </w:rPr>
        <w:t xml:space="preserve">use the bear data that we already analyzed in </w:t>
      </w:r>
      <w:proofErr w:type="spellStart"/>
      <w:r w:rsidR="0042045D">
        <w:rPr>
          <w:lang w:val="en-US"/>
        </w:rPr>
        <w:t>WinBUGS</w:t>
      </w:r>
      <w:proofErr w:type="spellEnd"/>
      <w:r w:rsidR="0042045D">
        <w:rPr>
          <w:lang w:val="en-US"/>
        </w:rPr>
        <w:t xml:space="preserve"> and </w:t>
      </w:r>
      <w:proofErr w:type="spellStart"/>
      <w:r w:rsidR="0042045D">
        <w:rPr>
          <w:lang w:val="en-US"/>
        </w:rPr>
        <w:t>secr</w:t>
      </w:r>
      <w:proofErr w:type="spellEnd"/>
      <w:r w:rsidR="0042045D">
        <w:rPr>
          <w:lang w:val="en-US"/>
        </w:rPr>
        <w:t xml:space="preserve"> in Chapter 8.</w:t>
      </w:r>
      <w:r w:rsidRPr="00B2355A">
        <w:rPr>
          <w:lang w:val="en-US"/>
        </w:rPr>
        <w:t xml:space="preserve"> You can use the </w:t>
      </w:r>
      <w:r w:rsidR="0042045D">
        <w:rPr>
          <w:lang w:val="en-US"/>
        </w:rPr>
        <w:t xml:space="preserve">same </w:t>
      </w:r>
      <w:r w:rsidRPr="00B2355A">
        <w:rPr>
          <w:lang w:val="en-US"/>
        </w:rPr>
        <w:t xml:space="preserve">script provided </w:t>
      </w:r>
      <w:r w:rsidR="0042045D">
        <w:rPr>
          <w:lang w:val="en-US"/>
        </w:rPr>
        <w:t>back in Chapter 8 to read in the data and build the augmented encounter history array; then source the MCMC code for the binomial encounte</w:t>
      </w:r>
      <w:r w:rsidR="00C16D19">
        <w:rPr>
          <w:lang w:val="en-US"/>
        </w:rPr>
        <w:t>r model algorithm</w:t>
      </w:r>
      <w:r w:rsidR="0042045D">
        <w:rPr>
          <w:lang w:val="en-US"/>
        </w:rPr>
        <w:t xml:space="preserve"> </w:t>
      </w:r>
      <w:r w:rsidR="00410EE3">
        <w:rPr>
          <w:lang w:val="en-US"/>
        </w:rPr>
        <w:t xml:space="preserve">with the </w:t>
      </w:r>
      <w:proofErr w:type="spellStart"/>
      <w:r w:rsidR="00410EE3">
        <w:rPr>
          <w:lang w:val="en-US"/>
        </w:rPr>
        <w:t>cloglog</w:t>
      </w:r>
      <w:proofErr w:type="spellEnd"/>
      <w:r w:rsidR="00410EE3">
        <w:rPr>
          <w:lang w:val="en-US"/>
        </w:rPr>
        <w:t xml:space="preserve"> link </w:t>
      </w:r>
      <w:r w:rsidR="0042045D">
        <w:rPr>
          <w:lang w:val="en-US"/>
        </w:rPr>
        <w:t xml:space="preserve">and </w:t>
      </w:r>
      <w:r w:rsidRPr="00B2355A">
        <w:rPr>
          <w:lang w:val="en-US"/>
        </w:rPr>
        <w:t>run 5000 iterations.</w:t>
      </w:r>
      <w:r w:rsidR="00B2355A" w:rsidRPr="00B2355A">
        <w:rPr>
          <w:lang w:val="en-US"/>
        </w:rPr>
        <w:t xml:space="preserve"> This should take approximately </w:t>
      </w:r>
      <w:r w:rsidR="0042045D">
        <w:rPr>
          <w:lang w:val="en-US"/>
        </w:rPr>
        <w:t>25</w:t>
      </w:r>
      <w:r w:rsidR="00B2355A" w:rsidRPr="00B2355A">
        <w:rPr>
          <w:lang w:val="en-US"/>
        </w:rPr>
        <w:t xml:space="preserve"> minutes.</w:t>
      </w:r>
      <w:r w:rsidR="00B2355A">
        <w:rPr>
          <w:lang w:val="en-US"/>
        </w:rPr>
        <w:t xml:space="preserve"> </w:t>
      </w:r>
    </w:p>
    <w:p w:rsidR="00864348" w:rsidRDefault="00864348" w:rsidP="00486F74">
      <w:pPr>
        <w:rPr>
          <w:lang w:val="en-US"/>
        </w:rPr>
      </w:pPr>
      <w:commentRangeStart w:id="532"/>
      <w:ins w:id="533" w:author="Andy Royle-pr" w:date="2011-12-23T09:21:00Z">
        <w:r>
          <w:rPr>
            <w:lang w:val="en-US"/>
          </w:rPr>
          <w:t>\begin{verbatim}</w:t>
        </w:r>
      </w:ins>
    </w:p>
    <w:p w:rsidR="0042045D" w:rsidRDefault="0042045D" w:rsidP="0042045D">
      <w:pPr>
        <w:spacing w:after="0" w:line="240" w:lineRule="auto"/>
        <w:rPr>
          <w:lang w:val="en-US"/>
        </w:rPr>
      </w:pPr>
      <w:r w:rsidRPr="0042045D">
        <w:rPr>
          <w:lang w:val="en-US"/>
        </w:rPr>
        <w:t>&gt;</w:t>
      </w:r>
      <w:r>
        <w:rPr>
          <w:lang w:val="en-US"/>
        </w:rPr>
        <w:t xml:space="preserve"> </w:t>
      </w:r>
      <w:proofErr w:type="gramStart"/>
      <w:r w:rsidRPr="0042045D">
        <w:rPr>
          <w:lang w:val="en-US"/>
        </w:rPr>
        <w:t>source(</w:t>
      </w:r>
      <w:proofErr w:type="gramEnd"/>
      <w:r w:rsidRPr="0042045D">
        <w:rPr>
          <w:lang w:val="en-US"/>
        </w:rPr>
        <w:t>'SCR0binom.txt')</w:t>
      </w:r>
    </w:p>
    <w:p w:rsidR="0042045D" w:rsidRDefault="0042045D" w:rsidP="0042045D">
      <w:pPr>
        <w:spacing w:after="0" w:line="240" w:lineRule="auto"/>
        <w:rPr>
          <w:ins w:id="534" w:author="Andy Royle-pr" w:date="2011-12-23T09:21:00Z"/>
          <w:lang w:val="en-US"/>
        </w:rPr>
      </w:pPr>
      <w:r>
        <w:rPr>
          <w:lang w:val="en-US"/>
        </w:rPr>
        <w:t xml:space="preserve">&gt; </w:t>
      </w:r>
      <w:r w:rsidRPr="0042045D">
        <w:rPr>
          <w:lang w:val="en-US"/>
        </w:rPr>
        <w:t>mod</w:t>
      </w:r>
      <w:r>
        <w:rPr>
          <w:lang w:val="en-US"/>
        </w:rPr>
        <w:t>0</w:t>
      </w:r>
      <w:r w:rsidRPr="0042045D">
        <w:rPr>
          <w:lang w:val="en-US"/>
        </w:rPr>
        <w:t>&lt;-SCR.0(y=</w:t>
      </w:r>
      <w:proofErr w:type="spellStart"/>
      <w:r w:rsidRPr="0042045D">
        <w:rPr>
          <w:lang w:val="en-US"/>
        </w:rPr>
        <w:t>bigTrap</w:t>
      </w:r>
      <w:proofErr w:type="spellEnd"/>
      <w:r w:rsidRPr="0042045D">
        <w:rPr>
          <w:lang w:val="en-US"/>
        </w:rPr>
        <w:t>, X=</w:t>
      </w:r>
      <w:proofErr w:type="spellStart"/>
      <w:r w:rsidRPr="0042045D">
        <w:rPr>
          <w:lang w:val="en-US"/>
        </w:rPr>
        <w:t>trapmat</w:t>
      </w:r>
      <w:proofErr w:type="spellEnd"/>
      <w:r w:rsidRPr="0042045D">
        <w:rPr>
          <w:lang w:val="en-US"/>
        </w:rPr>
        <w:t xml:space="preserve">, M=M, </w:t>
      </w:r>
      <w:proofErr w:type="gramStart"/>
      <w:r w:rsidRPr="0042045D">
        <w:rPr>
          <w:lang w:val="en-US"/>
        </w:rPr>
        <w:t>xl=</w:t>
      </w:r>
      <w:proofErr w:type="gramEnd"/>
      <w:r w:rsidRPr="0042045D">
        <w:rPr>
          <w:lang w:val="en-US"/>
        </w:rPr>
        <w:t xml:space="preserve">xl, </w:t>
      </w:r>
      <w:proofErr w:type="spellStart"/>
      <w:r w:rsidRPr="0042045D">
        <w:rPr>
          <w:lang w:val="en-US"/>
        </w:rPr>
        <w:t>xu</w:t>
      </w:r>
      <w:proofErr w:type="spellEnd"/>
      <w:r w:rsidRPr="0042045D">
        <w:rPr>
          <w:lang w:val="en-US"/>
        </w:rPr>
        <w:t>=</w:t>
      </w:r>
      <w:proofErr w:type="spellStart"/>
      <w:r w:rsidRPr="0042045D">
        <w:rPr>
          <w:lang w:val="en-US"/>
        </w:rPr>
        <w:t>xu</w:t>
      </w:r>
      <w:proofErr w:type="spellEnd"/>
      <w:r w:rsidRPr="0042045D">
        <w:rPr>
          <w:lang w:val="en-US"/>
        </w:rPr>
        <w:t xml:space="preserve">, </w:t>
      </w:r>
      <w:proofErr w:type="spellStart"/>
      <w:r w:rsidRPr="0042045D">
        <w:rPr>
          <w:lang w:val="en-US"/>
        </w:rPr>
        <w:t>yl</w:t>
      </w:r>
      <w:proofErr w:type="spellEnd"/>
      <w:r w:rsidRPr="0042045D">
        <w:rPr>
          <w:lang w:val="en-US"/>
        </w:rPr>
        <w:t>=</w:t>
      </w:r>
      <w:proofErr w:type="spellStart"/>
      <w:r w:rsidRPr="0042045D">
        <w:rPr>
          <w:lang w:val="en-US"/>
        </w:rPr>
        <w:t>yl</w:t>
      </w:r>
      <w:proofErr w:type="spellEnd"/>
      <w:r w:rsidRPr="0042045D">
        <w:rPr>
          <w:lang w:val="en-US"/>
        </w:rPr>
        <w:t xml:space="preserve">, </w:t>
      </w:r>
      <w:proofErr w:type="spellStart"/>
      <w:r w:rsidRPr="0042045D">
        <w:rPr>
          <w:lang w:val="en-US"/>
        </w:rPr>
        <w:t>yu</w:t>
      </w:r>
      <w:proofErr w:type="spellEnd"/>
      <w:r w:rsidRPr="0042045D">
        <w:rPr>
          <w:lang w:val="en-US"/>
        </w:rPr>
        <w:t>=</w:t>
      </w:r>
      <w:proofErr w:type="spellStart"/>
      <w:r w:rsidRPr="0042045D">
        <w:rPr>
          <w:lang w:val="en-US"/>
        </w:rPr>
        <w:t>yu</w:t>
      </w:r>
      <w:proofErr w:type="spellEnd"/>
      <w:r w:rsidRPr="0042045D">
        <w:rPr>
          <w:lang w:val="en-US"/>
        </w:rPr>
        <w:t xml:space="preserve">, </w:t>
      </w:r>
      <w:commentRangeEnd w:id="532"/>
      <w:r w:rsidR="00864348">
        <w:rPr>
          <w:rStyle w:val="CommentReference"/>
        </w:rPr>
        <w:commentReference w:id="532"/>
      </w:r>
      <w:r w:rsidRPr="0042045D">
        <w:rPr>
          <w:lang w:val="en-US"/>
        </w:rPr>
        <w:t>K=8, niter=</w:t>
      </w:r>
      <w:r>
        <w:rPr>
          <w:lang w:val="en-US"/>
        </w:rPr>
        <w:t>5</w:t>
      </w:r>
      <w:r w:rsidRPr="0042045D">
        <w:rPr>
          <w:lang w:val="en-US"/>
        </w:rPr>
        <w:t>000)</w:t>
      </w:r>
    </w:p>
    <w:p w:rsidR="00864348" w:rsidRDefault="00864348" w:rsidP="0042045D">
      <w:pPr>
        <w:spacing w:after="0" w:line="240" w:lineRule="auto"/>
        <w:rPr>
          <w:lang w:val="en-US"/>
        </w:rPr>
      </w:pPr>
      <w:ins w:id="535" w:author="Andy Royle-pr" w:date="2011-12-23T09:21:00Z">
        <w:r>
          <w:rPr>
            <w:lang w:val="en-US"/>
          </w:rPr>
          <w:t>\end{verbatim}</w:t>
        </w:r>
      </w:ins>
    </w:p>
    <w:p w:rsidR="002828FF" w:rsidRPr="0042045D" w:rsidRDefault="002828FF" w:rsidP="0042045D">
      <w:pPr>
        <w:spacing w:after="0" w:line="240" w:lineRule="auto"/>
        <w:rPr>
          <w:lang w:val="en-US"/>
        </w:rPr>
      </w:pPr>
    </w:p>
    <w:p w:rsidR="00B2355A" w:rsidRDefault="003A3ACB" w:rsidP="00486F74">
      <w:pPr>
        <w:rPr>
          <w:ins w:id="536" w:author="Andy Royle-pr" w:date="2011-12-23T09:23:00Z"/>
          <w:lang w:val="en-US"/>
        </w:rPr>
      </w:pPr>
      <w:r>
        <w:rPr>
          <w:lang w:val="en-US"/>
        </w:rPr>
        <w:t xml:space="preserve">Before, we used simple R commands to look at model results. However, there is a specific R package to summarize MCMC simulation output </w:t>
      </w:r>
      <w:r w:rsidR="00C02E1A">
        <w:rPr>
          <w:lang w:val="en-US"/>
        </w:rPr>
        <w:t>and perform some convergence diagnostics</w:t>
      </w:r>
      <w:r>
        <w:rPr>
          <w:lang w:val="en-US"/>
        </w:rPr>
        <w:t xml:space="preserve"> </w:t>
      </w:r>
      <w:r w:rsidR="00A90A49">
        <w:rPr>
          <w:lang w:val="en-US"/>
        </w:rPr>
        <w:t>–</w:t>
      </w:r>
      <w:r w:rsidR="00B2355A">
        <w:rPr>
          <w:lang w:val="en-US"/>
        </w:rPr>
        <w:t xml:space="preserve"> </w:t>
      </w:r>
      <w:r w:rsidR="00A90A49">
        <w:rPr>
          <w:lang w:val="en-US"/>
        </w:rPr>
        <w:t xml:space="preserve">package </w:t>
      </w:r>
      <w:r w:rsidR="00B2355A">
        <w:rPr>
          <w:lang w:val="en-US"/>
        </w:rPr>
        <w:t>coda</w:t>
      </w:r>
      <w:r w:rsidR="00ED7548">
        <w:rPr>
          <w:lang w:val="en-US"/>
        </w:rPr>
        <w:t xml:space="preserve"> (REF)</w:t>
      </w:r>
      <w:r w:rsidR="00B2355A">
        <w:rPr>
          <w:lang w:val="en-US"/>
        </w:rPr>
        <w:t xml:space="preserve">. </w:t>
      </w:r>
      <w:r>
        <w:rPr>
          <w:lang w:val="en-US"/>
        </w:rPr>
        <w:t xml:space="preserve">Download and install coda, then </w:t>
      </w:r>
      <w:r w:rsidR="00B2355A">
        <w:rPr>
          <w:lang w:val="en-US"/>
        </w:rPr>
        <w:t xml:space="preserve">convert your </w:t>
      </w:r>
      <w:r>
        <w:rPr>
          <w:lang w:val="en-US"/>
        </w:rPr>
        <w:t>model output</w:t>
      </w:r>
      <w:r w:rsidR="00B2355A">
        <w:rPr>
          <w:lang w:val="en-US"/>
        </w:rPr>
        <w:t xml:space="preserve"> to </w:t>
      </w:r>
      <w:proofErr w:type="gramStart"/>
      <w:r w:rsidR="00B2355A">
        <w:rPr>
          <w:lang w:val="en-US"/>
        </w:rPr>
        <w:t>an</w:t>
      </w:r>
      <w:proofErr w:type="gramEnd"/>
      <w:r w:rsidR="00B2355A">
        <w:rPr>
          <w:lang w:val="en-US"/>
        </w:rPr>
        <w:t xml:space="preserve"> </w:t>
      </w:r>
      <w:proofErr w:type="spellStart"/>
      <w:r w:rsidR="00B2355A">
        <w:rPr>
          <w:lang w:val="en-US"/>
        </w:rPr>
        <w:t>mcmc</w:t>
      </w:r>
      <w:proofErr w:type="spellEnd"/>
      <w:r w:rsidR="00B2355A">
        <w:rPr>
          <w:lang w:val="en-US"/>
        </w:rPr>
        <w:t xml:space="preserve"> object</w:t>
      </w:r>
    </w:p>
    <w:p w:rsidR="00864348" w:rsidRDefault="00864348" w:rsidP="00486F74">
      <w:pPr>
        <w:rPr>
          <w:lang w:val="en-US"/>
        </w:rPr>
      </w:pPr>
      <w:ins w:id="537" w:author="Andy Royle-pr" w:date="2011-12-23T09:23:00Z">
        <w:r>
          <w:rPr>
            <w:lang w:val="en-US"/>
          </w:rPr>
          <w:t>\begin{verbatim}</w:t>
        </w:r>
      </w:ins>
    </w:p>
    <w:p w:rsidR="00B2355A" w:rsidRDefault="002828FF" w:rsidP="002828FF">
      <w:pPr>
        <w:spacing w:after="0" w:line="240" w:lineRule="auto"/>
        <w:rPr>
          <w:ins w:id="538" w:author="Andy Royle-pr" w:date="2011-12-23T09:23:00Z"/>
          <w:lang w:val="en-US"/>
        </w:rPr>
      </w:pPr>
      <w:r>
        <w:rPr>
          <w:lang w:val="en-US"/>
        </w:rPr>
        <w:t xml:space="preserve">&gt; </w:t>
      </w:r>
      <w:proofErr w:type="gramStart"/>
      <w:r w:rsidR="00B2355A">
        <w:rPr>
          <w:lang w:val="en-US"/>
        </w:rPr>
        <w:t>chain</w:t>
      </w:r>
      <w:proofErr w:type="gramEnd"/>
      <w:r w:rsidR="00B2355A">
        <w:rPr>
          <w:lang w:val="en-US"/>
        </w:rPr>
        <w:t>&lt;-</w:t>
      </w:r>
      <w:proofErr w:type="spellStart"/>
      <w:r w:rsidR="00B2355A">
        <w:rPr>
          <w:lang w:val="en-US"/>
        </w:rPr>
        <w:t>mcmc</w:t>
      </w:r>
      <w:proofErr w:type="spellEnd"/>
      <w:r w:rsidR="00B2355A">
        <w:rPr>
          <w:lang w:val="en-US"/>
        </w:rPr>
        <w:t>(</w:t>
      </w:r>
      <w:r w:rsidR="0042045D" w:rsidRPr="0042045D">
        <w:rPr>
          <w:lang w:val="en-US"/>
        </w:rPr>
        <w:t>mod</w:t>
      </w:r>
      <w:r w:rsidR="0042045D">
        <w:rPr>
          <w:lang w:val="en-US"/>
        </w:rPr>
        <w:t>0</w:t>
      </w:r>
      <w:r w:rsidR="00B2355A">
        <w:rPr>
          <w:lang w:val="en-US"/>
        </w:rPr>
        <w:t xml:space="preserve">)                  </w:t>
      </w:r>
    </w:p>
    <w:p w:rsidR="00864348" w:rsidDel="00864348" w:rsidRDefault="00864348" w:rsidP="002828FF">
      <w:pPr>
        <w:spacing w:after="0" w:line="240" w:lineRule="auto"/>
        <w:rPr>
          <w:del w:id="539" w:author="Andy Royle-pr" w:date="2011-12-23T09:23:00Z"/>
          <w:lang w:val="en-US"/>
        </w:rPr>
      </w:pPr>
      <w:ins w:id="540" w:author="Andy Royle-pr" w:date="2011-12-23T09:23:00Z">
        <w:r>
          <w:rPr>
            <w:lang w:val="en-US"/>
          </w:rPr>
          <w:t>\end{verbatim}</w:t>
        </w:r>
      </w:ins>
    </w:p>
    <w:p w:rsidR="002828FF" w:rsidDel="00864348" w:rsidRDefault="002828FF" w:rsidP="00864348">
      <w:pPr>
        <w:spacing w:after="0" w:line="240" w:lineRule="auto"/>
        <w:rPr>
          <w:del w:id="541" w:author="Andy Royle-pr" w:date="2011-12-23T09:23:00Z"/>
          <w:lang w:val="en-US"/>
        </w:rPr>
        <w:pPrChange w:id="542" w:author="Andy Royle-pr" w:date="2011-12-23T09:23:00Z">
          <w:pPr/>
        </w:pPrChange>
      </w:pPr>
    </w:p>
    <w:p w:rsidR="00C02E1A" w:rsidRDefault="00C02E1A" w:rsidP="00486F74">
      <w:pPr>
        <w:rPr>
          <w:lang w:val="en-US"/>
        </w:rPr>
      </w:pPr>
      <w:proofErr w:type="gramStart"/>
      <w:r>
        <w:rPr>
          <w:lang w:val="en-US"/>
        </w:rPr>
        <w:t>which</w:t>
      </w:r>
      <w:proofErr w:type="gramEnd"/>
      <w:r>
        <w:rPr>
          <w:lang w:val="en-US"/>
        </w:rPr>
        <w:t xml:space="preserve"> can be used by coda to produce MCMC specific output.</w:t>
      </w:r>
    </w:p>
    <w:p w:rsidR="002828FF" w:rsidRDefault="002828FF" w:rsidP="00486F74">
      <w:pPr>
        <w:rPr>
          <w:b/>
          <w:i/>
          <w:lang w:val="en-US"/>
        </w:rPr>
      </w:pPr>
    </w:p>
    <w:p w:rsidR="009E1CCC" w:rsidRPr="009E1CCC" w:rsidRDefault="00864348" w:rsidP="00486F74">
      <w:pPr>
        <w:rPr>
          <w:b/>
          <w:i/>
          <w:lang w:val="en-US"/>
        </w:rPr>
      </w:pPr>
      <w:ins w:id="543" w:author="Andy Royle-pr" w:date="2011-12-23T09:23:00Z">
        <w:r>
          <w:rPr>
            <w:b/>
            <w:i/>
            <w:lang w:val="en-US"/>
          </w:rPr>
          <w:t>\</w:t>
        </w:r>
        <w:proofErr w:type="spellStart"/>
        <w:r>
          <w:rPr>
            <w:b/>
            <w:i/>
            <w:lang w:val="en-US"/>
          </w:rPr>
          <w:t>subsubsection</w:t>
        </w:r>
        <w:proofErr w:type="spellEnd"/>
        <w:r>
          <w:rPr>
            <w:b/>
            <w:i/>
            <w:lang w:val="en-US"/>
          </w:rPr>
          <w:t>{</w:t>
        </w:r>
      </w:ins>
      <w:r w:rsidR="009E1CCC" w:rsidRPr="009E1CCC">
        <w:rPr>
          <w:b/>
          <w:i/>
          <w:lang w:val="en-US"/>
        </w:rPr>
        <w:t>Mar</w:t>
      </w:r>
      <w:r w:rsidR="003A3ACB">
        <w:rPr>
          <w:b/>
          <w:i/>
          <w:lang w:val="en-US"/>
        </w:rPr>
        <w:t>k</w:t>
      </w:r>
      <w:r w:rsidR="009E1CCC" w:rsidRPr="009E1CCC">
        <w:rPr>
          <w:b/>
          <w:i/>
          <w:lang w:val="en-US"/>
        </w:rPr>
        <w:t xml:space="preserve">ov chain </w:t>
      </w:r>
      <w:r w:rsidR="00812E08">
        <w:rPr>
          <w:b/>
          <w:i/>
          <w:lang w:val="en-US"/>
        </w:rPr>
        <w:t>time series plots</w:t>
      </w:r>
      <w:ins w:id="544" w:author="Andy Royle-pr" w:date="2011-12-23T09:23:00Z">
        <w:r>
          <w:rPr>
            <w:b/>
            <w:i/>
            <w:lang w:val="en-US"/>
          </w:rPr>
          <w:t>}</w:t>
        </w:r>
      </w:ins>
    </w:p>
    <w:p w:rsidR="007D516E" w:rsidRDefault="007D516E" w:rsidP="007D516E">
      <w:pPr>
        <w:rPr>
          <w:lang w:val="en-US"/>
        </w:rPr>
      </w:pPr>
      <w:r>
        <w:rPr>
          <w:lang w:val="en-US"/>
        </w:rPr>
        <w:t>Start by looking at time series plots of your Mar</w:t>
      </w:r>
      <w:r w:rsidR="003A3ACB">
        <w:rPr>
          <w:lang w:val="en-US"/>
        </w:rPr>
        <w:t>k</w:t>
      </w:r>
      <w:r>
        <w:rPr>
          <w:lang w:val="en-US"/>
        </w:rPr>
        <w:t>ov chains</w:t>
      </w:r>
      <w:r w:rsidR="00C02E1A">
        <w:rPr>
          <w:lang w:val="en-US"/>
        </w:rPr>
        <w:t xml:space="preserve"> using </w:t>
      </w:r>
      <w:proofErr w:type="gramStart"/>
      <w:r w:rsidR="00C02E1A">
        <w:rPr>
          <w:lang w:val="en-US"/>
        </w:rPr>
        <w:t>plot(</w:t>
      </w:r>
      <w:proofErr w:type="gramEnd"/>
      <w:r w:rsidR="00C02E1A">
        <w:rPr>
          <w:lang w:val="en-US"/>
        </w:rPr>
        <w:t>chain). This command produces a time series plot and marginal posterior d</w:t>
      </w:r>
      <w:r w:rsidR="00882BF5">
        <w:rPr>
          <w:lang w:val="en-US"/>
        </w:rPr>
        <w:t>ensity plots</w:t>
      </w:r>
      <w:r w:rsidR="00C02E1A">
        <w:rPr>
          <w:lang w:val="en-US"/>
        </w:rPr>
        <w:t xml:space="preserve"> for each monitored </w:t>
      </w:r>
      <w:r w:rsidR="00882BF5">
        <w:rPr>
          <w:lang w:val="en-US"/>
        </w:rPr>
        <w:t>parameter</w:t>
      </w:r>
      <w:r w:rsidR="004F7137">
        <w:rPr>
          <w:lang w:val="en-US"/>
        </w:rPr>
        <w:t xml:space="preserve">, </w:t>
      </w:r>
      <w:r w:rsidR="003A3ACB">
        <w:rPr>
          <w:lang w:val="en-US"/>
        </w:rPr>
        <w:t xml:space="preserve">similar to what we did before using the </w:t>
      </w:r>
      <w:proofErr w:type="spellStart"/>
      <w:proofErr w:type="gramStart"/>
      <w:r w:rsidR="003A3ACB">
        <w:rPr>
          <w:lang w:val="en-US"/>
        </w:rPr>
        <w:t>hist</w:t>
      </w:r>
      <w:proofErr w:type="spellEnd"/>
      <w:r w:rsidR="003A3ACB">
        <w:rPr>
          <w:lang w:val="en-US"/>
        </w:rPr>
        <w:t>(</w:t>
      </w:r>
      <w:proofErr w:type="gramEnd"/>
      <w:r w:rsidR="003A3ACB">
        <w:rPr>
          <w:lang w:val="en-US"/>
        </w:rPr>
        <w:t>) and plot() commands</w:t>
      </w:r>
      <w:r w:rsidR="004F7137">
        <w:rPr>
          <w:lang w:val="en-US"/>
        </w:rPr>
        <w:t xml:space="preserve"> (Fig. XX</w:t>
      </w:r>
      <w:r w:rsidR="003A3ACB">
        <w:rPr>
          <w:lang w:val="en-US"/>
        </w:rPr>
        <w:t>)</w:t>
      </w:r>
      <w:r w:rsidR="00C02E1A">
        <w:rPr>
          <w:lang w:val="en-US"/>
        </w:rPr>
        <w:t xml:space="preserve">. </w:t>
      </w:r>
      <w:r>
        <w:rPr>
          <w:lang w:val="en-US"/>
        </w:rPr>
        <w:t>T</w:t>
      </w:r>
      <w:r w:rsidR="00C02E1A">
        <w:rPr>
          <w:lang w:val="en-US"/>
        </w:rPr>
        <w:t>ime series</w:t>
      </w:r>
      <w:r>
        <w:rPr>
          <w:lang w:val="en-US"/>
        </w:rPr>
        <w:t xml:space="preserve"> plots will tell y</w:t>
      </w:r>
      <w:r w:rsidR="00C02E1A">
        <w:rPr>
          <w:lang w:val="en-US"/>
        </w:rPr>
        <w:t>ou several things:</w:t>
      </w:r>
      <w:r>
        <w:rPr>
          <w:lang w:val="en-US"/>
        </w:rPr>
        <w:t xml:space="preserve"> </w:t>
      </w:r>
    </w:p>
    <w:p w:rsidR="0061701F" w:rsidRDefault="0061701F" w:rsidP="00486F74">
      <w:pPr>
        <w:rPr>
          <w:lang w:val="en-US"/>
        </w:rPr>
      </w:pPr>
      <w:r>
        <w:rPr>
          <w:lang w:val="en-US"/>
        </w:rPr>
        <w:t>First, the way the chains move through the parameter space give</w:t>
      </w:r>
      <w:r w:rsidR="00C02E1A">
        <w:rPr>
          <w:lang w:val="en-US"/>
        </w:rPr>
        <w:t>s</w:t>
      </w:r>
      <w:r>
        <w:rPr>
          <w:lang w:val="en-US"/>
        </w:rPr>
        <w:t xml:space="preserve"> you an idea of whether your MH steps are well tuned. If chains were constant over many iterations you would probably need to decrease the </w:t>
      </w:r>
      <w:r w:rsidR="002E36F3">
        <w:rPr>
          <w:lang w:val="en-US"/>
        </w:rPr>
        <w:t xml:space="preserve">tuning parameter of </w:t>
      </w:r>
      <w:r>
        <w:rPr>
          <w:lang w:val="en-US"/>
        </w:rPr>
        <w:t xml:space="preserve">the </w:t>
      </w:r>
      <w:r w:rsidR="002E36F3">
        <w:rPr>
          <w:lang w:val="en-US"/>
        </w:rPr>
        <w:t>(</w:t>
      </w:r>
      <w:r>
        <w:rPr>
          <w:lang w:val="en-US"/>
        </w:rPr>
        <w:t>Normal</w:t>
      </w:r>
      <w:r w:rsidR="002E36F3">
        <w:rPr>
          <w:lang w:val="en-US"/>
        </w:rPr>
        <w:t>)</w:t>
      </w:r>
      <w:r>
        <w:rPr>
          <w:lang w:val="en-US"/>
        </w:rPr>
        <w:t xml:space="preserve"> proposal distribution. If a chain </w:t>
      </w:r>
      <w:r w:rsidR="00ED7548">
        <w:rPr>
          <w:lang w:val="en-US"/>
        </w:rPr>
        <w:t xml:space="preserve">moves along some gradient to a stationary state very slowly, </w:t>
      </w:r>
      <w:r>
        <w:rPr>
          <w:lang w:val="en-US"/>
        </w:rPr>
        <w:t xml:space="preserve">you may </w:t>
      </w:r>
      <w:r w:rsidR="00ED7548">
        <w:rPr>
          <w:lang w:val="en-US"/>
        </w:rPr>
        <w:t>want</w:t>
      </w:r>
      <w:r>
        <w:rPr>
          <w:lang w:val="en-US"/>
        </w:rPr>
        <w:t xml:space="preserve"> to increase the </w:t>
      </w:r>
      <w:r w:rsidR="002E36F3">
        <w:rPr>
          <w:lang w:val="en-US"/>
        </w:rPr>
        <w:t>tuning parameter</w:t>
      </w:r>
      <w:r>
        <w:rPr>
          <w:lang w:val="en-US"/>
        </w:rPr>
        <w:t xml:space="preserve"> so</w:t>
      </w:r>
      <w:r w:rsidR="00C02E1A">
        <w:rPr>
          <w:lang w:val="en-US"/>
        </w:rPr>
        <w:t xml:space="preserve"> that</w:t>
      </w:r>
      <w:r>
        <w:rPr>
          <w:lang w:val="en-US"/>
        </w:rPr>
        <w:t xml:space="preserve"> the parameter space is explored more efficiently. </w:t>
      </w:r>
    </w:p>
    <w:p w:rsidR="0042045D" w:rsidRDefault="00640AC4" w:rsidP="00486F74">
      <w:pPr>
        <w:rPr>
          <w:lang w:val="en-US"/>
        </w:rPr>
      </w:pPr>
      <w:r>
        <w:rPr>
          <w:noProof/>
          <w:lang w:val="en-US"/>
        </w:rPr>
        <w:lastRenderedPageBreak/>
        <w:drawing>
          <wp:inline distT="0" distB="0" distL="0" distR="0" wp14:anchorId="21E5A810" wp14:editId="026D2530">
            <wp:extent cx="5760720" cy="4473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73893"/>
                    </a:xfrm>
                    <a:prstGeom prst="rect">
                      <a:avLst/>
                    </a:prstGeom>
                    <a:noFill/>
                    <a:ln>
                      <a:noFill/>
                    </a:ln>
                  </pic:spPr>
                </pic:pic>
              </a:graphicData>
            </a:graphic>
          </wp:inline>
        </w:drawing>
      </w:r>
    </w:p>
    <w:p w:rsidR="00334FF7" w:rsidRPr="003F6CD5" w:rsidRDefault="00334FF7" w:rsidP="0042045D">
      <w:pPr>
        <w:rPr>
          <w:lang w:val="en-US"/>
        </w:rPr>
      </w:pPr>
      <w:r>
        <w:rPr>
          <w:lang w:val="en-US"/>
        </w:rPr>
        <w:t xml:space="preserve">Figure XX: Time series and posterior density plots for </w:t>
      </w:r>
      <w:r w:rsidR="00640AC4">
        <w:rPr>
          <w:lang w:val="en-US"/>
        </w:rPr>
        <w:t>sigma and lam0</w:t>
      </w:r>
      <w:r w:rsidR="003F6CD5" w:rsidRPr="003F6CD5">
        <w:rPr>
          <w:lang w:val="en-US"/>
        </w:rPr>
        <w:t>.</w:t>
      </w:r>
    </w:p>
    <w:p w:rsidR="00334FF7" w:rsidRDefault="00334FF7" w:rsidP="0042045D">
      <w:pPr>
        <w:rPr>
          <w:lang w:val="en-US"/>
        </w:rPr>
      </w:pPr>
    </w:p>
    <w:p w:rsidR="0042045D" w:rsidRDefault="0042045D" w:rsidP="0042045D">
      <w:pPr>
        <w:rPr>
          <w:lang w:val="en-US"/>
        </w:rPr>
      </w:pPr>
      <w:r>
        <w:rPr>
          <w:lang w:val="en-US"/>
        </w:rPr>
        <w:t>Second, you will be able to se</w:t>
      </w:r>
      <w:r w:rsidR="00C16D19">
        <w:rPr>
          <w:lang w:val="en-US"/>
        </w:rPr>
        <w:t>e if your chains converged and how many initial simulations you have to discard as burn-in</w:t>
      </w:r>
      <w:r>
        <w:rPr>
          <w:lang w:val="en-US"/>
        </w:rPr>
        <w:t xml:space="preserve">. In </w:t>
      </w:r>
      <w:r w:rsidR="00C16D19">
        <w:rPr>
          <w:lang w:val="en-US"/>
        </w:rPr>
        <w:t xml:space="preserve">the </w:t>
      </w:r>
      <w:r>
        <w:rPr>
          <w:lang w:val="en-US"/>
        </w:rPr>
        <w:t>case of the chain</w:t>
      </w:r>
      <w:r w:rsidR="004F7137">
        <w:rPr>
          <w:lang w:val="en-US"/>
        </w:rPr>
        <w:t>s</w:t>
      </w:r>
      <w:r>
        <w:rPr>
          <w:lang w:val="en-US"/>
        </w:rPr>
        <w:t xml:space="preserve"> shown in Figure XX, we would probably consider the first </w:t>
      </w:r>
      <w:r w:rsidR="004F7137">
        <w:rPr>
          <w:lang w:val="en-US"/>
        </w:rPr>
        <w:t xml:space="preserve">750 - </w:t>
      </w:r>
      <w:r w:rsidR="00334FF7">
        <w:rPr>
          <w:lang w:val="en-US"/>
        </w:rPr>
        <w:t xml:space="preserve">1000 </w:t>
      </w:r>
      <w:r>
        <w:rPr>
          <w:lang w:val="en-US"/>
        </w:rPr>
        <w:t>iterations as burn-in</w:t>
      </w:r>
      <w:r w:rsidR="00C16D19">
        <w:rPr>
          <w:lang w:val="en-US"/>
        </w:rPr>
        <w:t>, as afterwards the chains seem to be fairly stationary</w:t>
      </w:r>
      <w:r>
        <w:rPr>
          <w:lang w:val="en-US"/>
        </w:rPr>
        <w:t xml:space="preserve">. </w:t>
      </w:r>
    </w:p>
    <w:p w:rsidR="0042045D" w:rsidRDefault="0042045D" w:rsidP="00486F74">
      <w:pPr>
        <w:rPr>
          <w:b/>
          <w:i/>
          <w:lang w:val="en-US"/>
        </w:rPr>
      </w:pPr>
    </w:p>
    <w:p w:rsidR="00C529D5" w:rsidRPr="00C529D5" w:rsidRDefault="00864348" w:rsidP="00486F74">
      <w:pPr>
        <w:rPr>
          <w:b/>
          <w:i/>
          <w:lang w:val="en-US"/>
        </w:rPr>
      </w:pPr>
      <w:ins w:id="545" w:author="Andy Royle-pr" w:date="2011-12-23T09:24:00Z">
        <w:r>
          <w:rPr>
            <w:b/>
            <w:i/>
            <w:lang w:val="en-US"/>
          </w:rPr>
          <w:t>\</w:t>
        </w:r>
        <w:proofErr w:type="spellStart"/>
        <w:r>
          <w:rPr>
            <w:b/>
            <w:i/>
            <w:lang w:val="en-US"/>
          </w:rPr>
          <w:t>subsubsection</w:t>
        </w:r>
        <w:proofErr w:type="spellEnd"/>
        <w:r>
          <w:rPr>
            <w:b/>
            <w:i/>
            <w:lang w:val="en-US"/>
          </w:rPr>
          <w:t>{</w:t>
        </w:r>
      </w:ins>
      <w:r w:rsidR="009322BE" w:rsidRPr="00C529D5">
        <w:rPr>
          <w:b/>
          <w:i/>
          <w:lang w:val="en-US"/>
        </w:rPr>
        <w:t xml:space="preserve">A word of caution </w:t>
      </w:r>
      <w:r w:rsidR="00C529D5" w:rsidRPr="00C529D5">
        <w:rPr>
          <w:b/>
          <w:i/>
          <w:lang w:val="en-US"/>
        </w:rPr>
        <w:t xml:space="preserve">about chain </w:t>
      </w:r>
      <w:proofErr w:type="gramStart"/>
      <w:r w:rsidR="00C529D5" w:rsidRPr="00C529D5">
        <w:rPr>
          <w:b/>
          <w:i/>
          <w:lang w:val="en-US"/>
        </w:rPr>
        <w:t xml:space="preserve">convergence </w:t>
      </w:r>
      <w:ins w:id="546" w:author="Andy Royle-pr" w:date="2011-12-23T09:24:00Z">
        <w:r>
          <w:rPr>
            <w:b/>
            <w:i/>
            <w:lang w:val="en-US"/>
          </w:rPr>
          <w:t>}</w:t>
        </w:r>
      </w:ins>
      <w:proofErr w:type="gramEnd"/>
    </w:p>
    <w:p w:rsidR="00C529D5" w:rsidRDefault="00C529D5" w:rsidP="00486F74">
      <w:pPr>
        <w:rPr>
          <w:lang w:val="en-US"/>
        </w:rPr>
      </w:pPr>
      <w:r>
        <w:rPr>
          <w:lang w:val="en-US"/>
        </w:rPr>
        <w:t>S</w:t>
      </w:r>
      <w:r w:rsidR="009322BE">
        <w:rPr>
          <w:lang w:val="en-US"/>
        </w:rPr>
        <w:t>ince we do not know what the stationary posterior distribution of our Mar</w:t>
      </w:r>
      <w:r w:rsidR="003A3ACB">
        <w:rPr>
          <w:lang w:val="en-US"/>
        </w:rPr>
        <w:t>k</w:t>
      </w:r>
      <w:r w:rsidR="009322BE">
        <w:rPr>
          <w:lang w:val="en-US"/>
        </w:rPr>
        <w:t>ov chain should look like</w:t>
      </w:r>
      <w:r w:rsidR="00812E08">
        <w:rPr>
          <w:lang w:val="en-US"/>
        </w:rPr>
        <w:t xml:space="preserve"> (this is the whole point of doing an MCMC approximation)</w:t>
      </w:r>
      <w:r w:rsidR="009322BE">
        <w:rPr>
          <w:lang w:val="en-US"/>
        </w:rPr>
        <w:t xml:space="preserve">, we effectively have no means to assess whether it has converged to this desired distribution or not. As mentioned before, the only certainty is that </w:t>
      </w:r>
      <w:r w:rsidR="003A3ACB">
        <w:rPr>
          <w:lang w:val="en-US"/>
        </w:rPr>
        <w:t>a Mark</w:t>
      </w:r>
      <w:r w:rsidR="00C02E1A">
        <w:rPr>
          <w:lang w:val="en-US"/>
        </w:rPr>
        <w:t>ov chain</w:t>
      </w:r>
      <w:r w:rsidR="009322BE">
        <w:rPr>
          <w:lang w:val="en-US"/>
        </w:rPr>
        <w:t xml:space="preserve"> will {</w:t>
      </w:r>
      <w:ins w:id="547" w:author="Andy Royle-pr" w:date="2011-12-23T09:29:00Z">
        <w:r w:rsidR="00FE37DA">
          <w:rPr>
            <w:lang w:val="en-US"/>
          </w:rPr>
          <w:t>\it</w:t>
        </w:r>
      </w:ins>
      <w:del w:id="548" w:author="Andy Royle-pr" w:date="2011-12-23T09:29:00Z">
        <w:r w:rsidR="009322BE" w:rsidDel="00FE37DA">
          <w:rPr>
            <w:lang w:val="en-US"/>
          </w:rPr>
          <w:delText>/I</w:delText>
        </w:r>
      </w:del>
      <w:r w:rsidR="009322BE">
        <w:rPr>
          <w:lang w:val="en-US"/>
        </w:rPr>
        <w:t xml:space="preserve"> eventually} converge to its stationary distribution, but no-one </w:t>
      </w:r>
      <w:r w:rsidR="00C02E1A">
        <w:rPr>
          <w:lang w:val="en-US"/>
        </w:rPr>
        <w:t>can tell</w:t>
      </w:r>
      <w:r w:rsidR="009322BE">
        <w:rPr>
          <w:lang w:val="en-US"/>
        </w:rPr>
        <w:t xml:space="preserve"> us how long this will take. A</w:t>
      </w:r>
      <w:r w:rsidR="00C02E1A">
        <w:rPr>
          <w:lang w:val="en-US"/>
        </w:rPr>
        <w:t>lso,</w:t>
      </w:r>
      <w:r w:rsidR="009322BE">
        <w:rPr>
          <w:lang w:val="en-US"/>
        </w:rPr>
        <w:t xml:space="preserve"> you only now th</w:t>
      </w:r>
      <w:r>
        <w:rPr>
          <w:lang w:val="en-US"/>
        </w:rPr>
        <w:t>e</w:t>
      </w:r>
      <w:r w:rsidR="009322BE">
        <w:rPr>
          <w:lang w:val="en-US"/>
        </w:rPr>
        <w:t xml:space="preserve"> part of your posterior distribution that the Mar</w:t>
      </w:r>
      <w:r w:rsidR="003A3ACB">
        <w:rPr>
          <w:lang w:val="en-US"/>
        </w:rPr>
        <w:t>k</w:t>
      </w:r>
      <w:r w:rsidR="009322BE">
        <w:rPr>
          <w:lang w:val="en-US"/>
        </w:rPr>
        <w:t xml:space="preserve">ov chain has explored </w:t>
      </w:r>
      <w:r w:rsidR="00882BF5">
        <w:rPr>
          <w:lang w:val="en-US"/>
        </w:rPr>
        <w:t>so far</w:t>
      </w:r>
      <w:r w:rsidR="009322BE">
        <w:rPr>
          <w:lang w:val="en-US"/>
        </w:rPr>
        <w:t>– for all you know the chain could be stuck in a local maximum</w:t>
      </w:r>
      <w:r>
        <w:rPr>
          <w:lang w:val="en-US"/>
        </w:rPr>
        <w:t>, while other maxima remain</w:t>
      </w:r>
      <w:r w:rsidR="009322BE">
        <w:rPr>
          <w:lang w:val="en-US"/>
        </w:rPr>
        <w:t xml:space="preserve"> completely undiscovered.  </w:t>
      </w:r>
      <w:r>
        <w:rPr>
          <w:lang w:val="en-US"/>
        </w:rPr>
        <w:t xml:space="preserve">Acknowledging that there is truly nothing we can do to ever proof convergence of our MCMC chains, there are several things we can do to increase the degree of confidence we have about </w:t>
      </w:r>
      <w:r w:rsidR="00882BF5">
        <w:rPr>
          <w:lang w:val="en-US"/>
        </w:rPr>
        <w:t xml:space="preserve">the convergence of </w:t>
      </w:r>
      <w:r>
        <w:rPr>
          <w:lang w:val="en-US"/>
        </w:rPr>
        <w:t xml:space="preserve">our chains. One option, and that advocated by what we will loosely call the </w:t>
      </w:r>
      <w:proofErr w:type="spellStart"/>
      <w:r>
        <w:rPr>
          <w:lang w:val="en-US"/>
        </w:rPr>
        <w:t>WinBUGS</w:t>
      </w:r>
      <w:proofErr w:type="spellEnd"/>
      <w:r>
        <w:rPr>
          <w:lang w:val="en-US"/>
        </w:rPr>
        <w:t xml:space="preserve"> community, is to run several Mar</w:t>
      </w:r>
      <w:r w:rsidR="003A3ACB">
        <w:rPr>
          <w:lang w:val="en-US"/>
        </w:rPr>
        <w:t>k</w:t>
      </w:r>
      <w:r>
        <w:rPr>
          <w:lang w:val="en-US"/>
        </w:rPr>
        <w:t xml:space="preserve">ov chains and to start them off at different initial values that are </w:t>
      </w:r>
      <w:proofErr w:type="spellStart"/>
      <w:r>
        <w:rPr>
          <w:lang w:val="en-US"/>
        </w:rPr>
        <w:t>overdispersed</w:t>
      </w:r>
      <w:proofErr w:type="spellEnd"/>
      <w:r>
        <w:rPr>
          <w:lang w:val="en-US"/>
        </w:rPr>
        <w:t xml:space="preserve"> relative to the posterior distribution. </w:t>
      </w:r>
      <w:r w:rsidR="00521CE2">
        <w:rPr>
          <w:lang w:val="en-US"/>
        </w:rPr>
        <w:t>Such initial values help to explore different areas of the parameter space</w:t>
      </w:r>
      <w:r w:rsidR="00A90A49">
        <w:rPr>
          <w:lang w:val="en-US"/>
        </w:rPr>
        <w:t xml:space="preserve"> simultaneously</w:t>
      </w:r>
      <w:r w:rsidR="00521CE2">
        <w:rPr>
          <w:lang w:val="en-US"/>
        </w:rPr>
        <w:t xml:space="preserve">; if after a while </w:t>
      </w:r>
      <w:r w:rsidR="00521CE2">
        <w:rPr>
          <w:lang w:val="en-US"/>
        </w:rPr>
        <w:lastRenderedPageBreak/>
        <w:t>all</w:t>
      </w:r>
      <w:r w:rsidR="009E1CCC">
        <w:rPr>
          <w:lang w:val="en-US"/>
        </w:rPr>
        <w:t xml:space="preserve"> chains</w:t>
      </w:r>
      <w:r w:rsidR="00521CE2">
        <w:rPr>
          <w:lang w:val="en-US"/>
        </w:rPr>
        <w:t xml:space="preserve"> oscillate around the same average value, chances are good that they indeed converged to the posterior distribution. </w:t>
      </w:r>
      <w:proofErr w:type="spellStart"/>
      <w:r w:rsidR="009908D4">
        <w:rPr>
          <w:lang w:val="en-US"/>
        </w:rPr>
        <w:t>Gelman</w:t>
      </w:r>
      <w:proofErr w:type="spellEnd"/>
      <w:r w:rsidR="009908D4">
        <w:rPr>
          <w:lang w:val="en-US"/>
        </w:rPr>
        <w:t xml:space="preserve"> and Rubin came up with a diagnostic statistic that essentially compares within-chain and between-chain variance to check for convergence </w:t>
      </w:r>
      <w:r w:rsidR="00165A5D">
        <w:rPr>
          <w:lang w:val="en-US"/>
        </w:rPr>
        <w:t xml:space="preserve">of multiple chains </w:t>
      </w:r>
      <w:r w:rsidR="009908D4">
        <w:rPr>
          <w:lang w:val="en-US"/>
        </w:rPr>
        <w:t>(</w:t>
      </w:r>
      <w:r w:rsidR="009908D4" w:rsidRPr="00165A5D">
        <w:rPr>
          <w:highlight w:val="yellow"/>
          <w:lang w:val="en-US"/>
        </w:rPr>
        <w:t>REF</w:t>
      </w:r>
      <w:r w:rsidR="009908D4">
        <w:rPr>
          <w:lang w:val="en-US"/>
        </w:rPr>
        <w:t xml:space="preserve">). </w:t>
      </w:r>
      <w:r w:rsidR="00521CE2">
        <w:rPr>
          <w:lang w:val="en-US"/>
        </w:rPr>
        <w:t xml:space="preserve">Of course, running several parallel chains is computationally expensive. </w:t>
      </w:r>
    </w:p>
    <w:p w:rsidR="00521CE2" w:rsidRPr="00DC2171" w:rsidRDefault="00521CE2" w:rsidP="00486F74">
      <w:pPr>
        <w:rPr>
          <w:lang w:val="en-US"/>
        </w:rPr>
      </w:pPr>
      <w:r>
        <w:rPr>
          <w:lang w:val="en-US"/>
        </w:rPr>
        <w:t xml:space="preserve">Extra computational demands are not the only and by no means the major concern some people voice when it comes to running several parallel MCMC chains to assess convergence. </w:t>
      </w:r>
      <w:r w:rsidR="00882BF5">
        <w:rPr>
          <w:lang w:val="en-US"/>
        </w:rPr>
        <w:t>Again, c</w:t>
      </w:r>
      <w:r>
        <w:rPr>
          <w:lang w:val="en-US"/>
        </w:rPr>
        <w:t xml:space="preserve">onsider the fact that we do not know anything about the true form of the posterior distribution we are trying to approximate. How do we, then, know how to pick </w:t>
      </w:r>
      <w:proofErr w:type="spellStart"/>
      <w:r>
        <w:rPr>
          <w:lang w:val="en-US"/>
        </w:rPr>
        <w:t>overdispersed</w:t>
      </w:r>
      <w:proofErr w:type="spellEnd"/>
      <w:r>
        <w:rPr>
          <w:lang w:val="en-US"/>
        </w:rPr>
        <w:t xml:space="preserve"> initial values? We don’t – all we can do is pick </w:t>
      </w:r>
      <w:proofErr w:type="spellStart"/>
      <w:r>
        <w:rPr>
          <w:lang w:val="en-US"/>
        </w:rPr>
        <w:t>overdispersed</w:t>
      </w:r>
      <w:proofErr w:type="spellEnd"/>
      <w:r>
        <w:rPr>
          <w:lang w:val="en-US"/>
        </w:rPr>
        <w:t xml:space="preserve"> values relative to our expectations of what the posterior should look like. </w:t>
      </w:r>
      <w:r w:rsidR="00F43816">
        <w:rPr>
          <w:lang w:val="en-US"/>
        </w:rPr>
        <w:t xml:space="preserve">To </w:t>
      </w:r>
      <w:r w:rsidR="009E1CCC">
        <w:rPr>
          <w:lang w:val="en-US"/>
        </w:rPr>
        <w:t xml:space="preserve">use a </w:t>
      </w:r>
      <w:r w:rsidR="00F43816">
        <w:rPr>
          <w:lang w:val="en-US"/>
        </w:rPr>
        <w:t>quote</w:t>
      </w:r>
      <w:r w:rsidR="009E1CCC">
        <w:rPr>
          <w:lang w:val="en-US"/>
        </w:rPr>
        <w:t xml:space="preserve"> from the home page of</w:t>
      </w:r>
      <w:r w:rsidR="00F43816">
        <w:rPr>
          <w:lang w:val="en-US"/>
        </w:rPr>
        <w:t xml:space="preserve"> Charlie Geyer, a Bayesian statistician from the University of Minnesota, “</w:t>
      </w:r>
      <w:r w:rsidR="00F43816" w:rsidRPr="00DC2171">
        <w:rPr>
          <w:lang w:val="en-US"/>
        </w:rPr>
        <w:t xml:space="preserve">If you don't know any good starting points [...], then restarting the sampler at many bad starting points is [...] part of the problem, not part of the solution.“. His suggestion is that your only chance to discover a potential problem with your MCMC sampler is to run it for a very long time. But again, there is no way of knowing how long is long enough. </w:t>
      </w:r>
    </w:p>
    <w:p w:rsidR="00F43816" w:rsidRPr="00DC2171" w:rsidRDefault="00882BF5" w:rsidP="00486F74">
      <w:pPr>
        <w:rPr>
          <w:lang w:val="en-US"/>
        </w:rPr>
      </w:pPr>
      <w:r>
        <w:rPr>
          <w:lang w:val="en-US"/>
        </w:rPr>
        <w:t>It is up to you to decide</w:t>
      </w:r>
      <w:r w:rsidR="00F43816" w:rsidRPr="00DC2171">
        <w:rPr>
          <w:lang w:val="en-US"/>
        </w:rPr>
        <w:t xml:space="preserve">, which school of thoughts appeals more to you – one long versus several </w:t>
      </w:r>
      <w:r>
        <w:rPr>
          <w:lang w:val="en-US"/>
        </w:rPr>
        <w:t xml:space="preserve">parallel </w:t>
      </w:r>
      <w:r w:rsidR="00F43816" w:rsidRPr="00DC2171">
        <w:rPr>
          <w:lang w:val="en-US"/>
        </w:rPr>
        <w:t>Mar</w:t>
      </w:r>
      <w:r w:rsidR="003A3ACB">
        <w:rPr>
          <w:lang w:val="en-US"/>
        </w:rPr>
        <w:t>k</w:t>
      </w:r>
      <w:r w:rsidR="00F43816" w:rsidRPr="00DC2171">
        <w:rPr>
          <w:lang w:val="en-US"/>
        </w:rPr>
        <w:t>ov chains. Irrespectively, part of developing an MCMC sampler should be to make sure</w:t>
      </w:r>
      <w:r w:rsidR="00296022">
        <w:rPr>
          <w:lang w:val="en-US"/>
        </w:rPr>
        <w:t xml:space="preserve"> (with</w:t>
      </w:r>
      <w:r w:rsidR="00A90A49">
        <w:rPr>
          <w:lang w:val="en-US"/>
        </w:rPr>
        <w:t>in reasonable limits</w:t>
      </w:r>
      <w:r w:rsidR="00296022">
        <w:rPr>
          <w:lang w:val="en-US"/>
        </w:rPr>
        <w:t xml:space="preserve">) </w:t>
      </w:r>
      <w:r w:rsidR="00165A5D">
        <w:rPr>
          <w:lang w:val="en-US"/>
        </w:rPr>
        <w:t>that you are not missing regions of high posterior density because of the way you specify your starting values.</w:t>
      </w:r>
      <w:r w:rsidR="00296022">
        <w:rPr>
          <w:lang w:val="en-US"/>
        </w:rPr>
        <w:t xml:space="preserve"> Once you have explored the behavior of your chain under a – reasonable – range of starting values, you may feel comfortable enough to run only one long chain. </w:t>
      </w:r>
      <w:r w:rsidR="00165A5D">
        <w:rPr>
          <w:lang w:val="en-US"/>
        </w:rPr>
        <w:t xml:space="preserve"> </w:t>
      </w:r>
      <w:commentRangeStart w:id="549"/>
      <w:r w:rsidR="00F43816" w:rsidRPr="00DC2171">
        <w:rPr>
          <w:lang w:val="en-US"/>
        </w:rPr>
        <w:t xml:space="preserve">... </w:t>
      </w:r>
      <w:r w:rsidR="00F43816" w:rsidRPr="00DC2171">
        <w:rPr>
          <w:highlight w:val="yellow"/>
          <w:lang w:val="en-US"/>
        </w:rPr>
        <w:t xml:space="preserve">DO WE HAVE </w:t>
      </w:r>
      <w:proofErr w:type="spellStart"/>
      <w:r w:rsidR="00F43816" w:rsidRPr="00DC2171">
        <w:rPr>
          <w:highlight w:val="yellow"/>
          <w:lang w:val="en-US"/>
        </w:rPr>
        <w:t>OTH</w:t>
      </w:r>
      <w:r w:rsidR="009E1CCC" w:rsidRPr="00DC2171">
        <w:rPr>
          <w:highlight w:val="yellow"/>
          <w:lang w:val="en-US"/>
        </w:rPr>
        <w:t>e</w:t>
      </w:r>
      <w:r w:rsidR="00F43816" w:rsidRPr="00DC2171">
        <w:rPr>
          <w:highlight w:val="yellow"/>
          <w:lang w:val="en-US"/>
        </w:rPr>
        <w:t>R</w:t>
      </w:r>
      <w:proofErr w:type="spellEnd"/>
      <w:r w:rsidR="00F43816" w:rsidRPr="00DC2171">
        <w:rPr>
          <w:highlight w:val="yellow"/>
          <w:lang w:val="en-US"/>
        </w:rPr>
        <w:t xml:space="preserve"> GENERAL RECOMMENDATIONS THAT RELATE </w:t>
      </w:r>
      <w:proofErr w:type="gramStart"/>
      <w:r w:rsidR="00F43816" w:rsidRPr="00DC2171">
        <w:rPr>
          <w:highlight w:val="yellow"/>
          <w:lang w:val="en-US"/>
        </w:rPr>
        <w:t>TO THE ONE VS</w:t>
      </w:r>
      <w:proofErr w:type="gramEnd"/>
      <w:r w:rsidR="00F43816" w:rsidRPr="00DC2171">
        <w:rPr>
          <w:highlight w:val="yellow"/>
          <w:lang w:val="en-US"/>
        </w:rPr>
        <w:t xml:space="preserve"> SEVERAL CHAINS?</w:t>
      </w:r>
      <w:commentRangeEnd w:id="549"/>
      <w:r w:rsidR="00FB052A">
        <w:rPr>
          <w:rStyle w:val="CommentReference"/>
        </w:rPr>
        <w:commentReference w:id="549"/>
      </w:r>
    </w:p>
    <w:p w:rsidR="00F43816" w:rsidRPr="00DC2171" w:rsidRDefault="00F43816" w:rsidP="00486F74">
      <w:pPr>
        <w:rPr>
          <w:lang w:val="en-US"/>
        </w:rPr>
      </w:pPr>
      <w:r w:rsidRPr="00DC2171">
        <w:rPr>
          <w:lang w:val="en-US"/>
        </w:rPr>
        <w:t>The fact that co</w:t>
      </w:r>
      <w:r w:rsidR="009E1CCC" w:rsidRPr="00DC2171">
        <w:rPr>
          <w:lang w:val="en-US"/>
        </w:rPr>
        <w:t xml:space="preserve">nvergence cannot be proven </w:t>
      </w:r>
      <w:r w:rsidRPr="00DC2171">
        <w:rPr>
          <w:lang w:val="en-US"/>
        </w:rPr>
        <w:t>does not mean that you should not look for potential problems in your MCMC sampler. Some problems are easily det</w:t>
      </w:r>
      <w:r w:rsidR="009E1CCC" w:rsidRPr="00DC2171">
        <w:rPr>
          <w:lang w:val="en-US"/>
        </w:rPr>
        <w:t>ected using simple plots</w:t>
      </w:r>
      <w:r w:rsidR="00882BF5">
        <w:rPr>
          <w:lang w:val="en-US"/>
        </w:rPr>
        <w:t>, such as the</w:t>
      </w:r>
      <w:r w:rsidR="009E1CCC" w:rsidRPr="00DC2171">
        <w:rPr>
          <w:lang w:val="en-US"/>
        </w:rPr>
        <w:t xml:space="preserve"> time series plot</w:t>
      </w:r>
      <w:r w:rsidR="00882BF5">
        <w:rPr>
          <w:lang w:val="en-US"/>
        </w:rPr>
        <w:t>s we discussed above</w:t>
      </w:r>
      <w:r w:rsidR="009E1CCC" w:rsidRPr="00DC2171">
        <w:rPr>
          <w:lang w:val="en-US"/>
        </w:rPr>
        <w:t xml:space="preserve">. If the overall trajectory of your chain at the end of your simulations is still upward or downward, your chain clearly has not converged and you need to run </w:t>
      </w:r>
      <w:r w:rsidR="00882BF5">
        <w:rPr>
          <w:lang w:val="en-US"/>
        </w:rPr>
        <w:t xml:space="preserve">your model </w:t>
      </w:r>
      <w:r w:rsidR="009E1CCC" w:rsidRPr="00DC2171">
        <w:rPr>
          <w:lang w:val="en-US"/>
        </w:rPr>
        <w:t xml:space="preserve">much longer.  </w:t>
      </w:r>
      <w:r w:rsidR="00165A5D">
        <w:rPr>
          <w:lang w:val="en-US"/>
        </w:rPr>
        <w:t xml:space="preserve">If you run several parallel chains and their stationary distributions look different, you may be looking at a multi-modal posterior – or a problem with your sampler. </w:t>
      </w:r>
      <w:r w:rsidR="009E1CCC" w:rsidRPr="00DC2171">
        <w:rPr>
          <w:lang w:val="en-US"/>
        </w:rPr>
        <w:t>With these words of caution, let’s get back to looking at our model output.</w:t>
      </w:r>
    </w:p>
    <w:p w:rsidR="007D516E" w:rsidRPr="00673CFC" w:rsidRDefault="007D516E" w:rsidP="00486F74">
      <w:pPr>
        <w:rPr>
          <w:lang w:val="en-US"/>
        </w:rPr>
      </w:pPr>
      <w:commentRangeStart w:id="550"/>
      <w:commentRangeStart w:id="551"/>
      <w:commentRangeStart w:id="552"/>
      <w:r w:rsidRPr="00673CFC">
        <w:rPr>
          <w:lang w:val="en-US"/>
        </w:rPr>
        <w:t>Other plots</w:t>
      </w:r>
      <w:commentRangeEnd w:id="550"/>
      <w:r>
        <w:rPr>
          <w:rStyle w:val="CommentReference"/>
        </w:rPr>
        <w:commentReference w:id="550"/>
      </w:r>
      <w:commentRangeEnd w:id="551"/>
      <w:r w:rsidR="0005295C">
        <w:rPr>
          <w:rStyle w:val="CommentReference"/>
        </w:rPr>
        <w:commentReference w:id="551"/>
      </w:r>
      <w:commentRangeEnd w:id="552"/>
      <w:r w:rsidR="00FB052A">
        <w:rPr>
          <w:rStyle w:val="CommentReference"/>
        </w:rPr>
        <w:commentReference w:id="552"/>
      </w:r>
    </w:p>
    <w:p w:rsidR="009E1CCC" w:rsidRPr="00812E08" w:rsidRDefault="00FB052A" w:rsidP="00486F74">
      <w:pPr>
        <w:rPr>
          <w:b/>
          <w:i/>
          <w:lang w:val="en-US"/>
        </w:rPr>
      </w:pPr>
      <w:ins w:id="553" w:author="Andy Royle-pr" w:date="2011-12-23T09:32:00Z">
        <w:r>
          <w:rPr>
            <w:b/>
            <w:i/>
            <w:lang w:val="en-US"/>
          </w:rPr>
          <w:t>\subsection{</w:t>
        </w:r>
      </w:ins>
      <w:r w:rsidR="00812E08" w:rsidRPr="00673CFC">
        <w:rPr>
          <w:b/>
          <w:i/>
          <w:lang w:val="en-US"/>
        </w:rPr>
        <w:t>P</w:t>
      </w:r>
      <w:r w:rsidR="009E1CCC" w:rsidRPr="00673CFC">
        <w:rPr>
          <w:b/>
          <w:i/>
          <w:lang w:val="en-US"/>
        </w:rPr>
        <w:t>osterior</w:t>
      </w:r>
      <w:r w:rsidR="00812E08" w:rsidRPr="00673CFC">
        <w:rPr>
          <w:b/>
          <w:i/>
          <w:lang w:val="en-US"/>
        </w:rPr>
        <w:t xml:space="preserve"> density plots</w:t>
      </w:r>
      <w:ins w:id="554" w:author="Andy Royle-pr" w:date="2011-12-23T09:32:00Z">
        <w:r>
          <w:rPr>
            <w:b/>
            <w:i/>
            <w:lang w:val="en-US"/>
          </w:rPr>
          <w:t>}</w:t>
        </w:r>
      </w:ins>
    </w:p>
    <w:p w:rsidR="002432C6" w:rsidRDefault="00C16D19" w:rsidP="00486F74">
      <w:pPr>
        <w:rPr>
          <w:lang w:val="en-US"/>
        </w:rPr>
      </w:pPr>
      <w:commentRangeStart w:id="555"/>
      <w:r>
        <w:rPr>
          <w:lang w:val="en-US"/>
        </w:rPr>
        <w:t>As mentioned before</w:t>
      </w:r>
      <w:commentRangeEnd w:id="555"/>
      <w:r w:rsidR="00FB052A">
        <w:rPr>
          <w:rStyle w:val="CommentReference"/>
        </w:rPr>
        <w:commentReference w:id="555"/>
      </w:r>
      <w:r>
        <w:rPr>
          <w:lang w:val="en-US"/>
        </w:rPr>
        <w:t>, t</w:t>
      </w:r>
      <w:r w:rsidR="00882BF5">
        <w:rPr>
          <w:lang w:val="en-US"/>
        </w:rPr>
        <w:t xml:space="preserve">he </w:t>
      </w:r>
      <w:proofErr w:type="gramStart"/>
      <w:r w:rsidR="00882BF5">
        <w:rPr>
          <w:lang w:val="en-US"/>
        </w:rPr>
        <w:t>plot(</w:t>
      </w:r>
      <w:proofErr w:type="gramEnd"/>
      <w:r w:rsidR="00882BF5">
        <w:rPr>
          <w:lang w:val="en-US"/>
        </w:rPr>
        <w:t xml:space="preserve">) command also produces posterior density plots and </w:t>
      </w:r>
      <w:r w:rsidR="00076653">
        <w:rPr>
          <w:lang w:val="en-US"/>
        </w:rPr>
        <w:t xml:space="preserve">it is worthwhile to look at </w:t>
      </w:r>
      <w:r w:rsidR="00882BF5">
        <w:rPr>
          <w:lang w:val="en-US"/>
        </w:rPr>
        <w:t>those carefully</w:t>
      </w:r>
      <w:r w:rsidR="00812E08">
        <w:rPr>
          <w:lang w:val="en-US"/>
        </w:rPr>
        <w:t xml:space="preserve">. For parameters with priors that have bounds (e.g. </w:t>
      </w:r>
      <w:proofErr w:type="gramStart"/>
      <w:r w:rsidR="00812E08">
        <w:rPr>
          <w:lang w:val="en-US"/>
        </w:rPr>
        <w:t>Uniform</w:t>
      </w:r>
      <w:proofErr w:type="gramEnd"/>
      <w:r w:rsidR="00812E08">
        <w:rPr>
          <w:lang w:val="en-US"/>
        </w:rPr>
        <w:t xml:space="preserve"> over some interval), you will be able to see if </w:t>
      </w:r>
      <w:r w:rsidR="00882BF5">
        <w:rPr>
          <w:lang w:val="en-US"/>
        </w:rPr>
        <w:t xml:space="preserve">your </w:t>
      </w:r>
      <w:r w:rsidR="00812E08">
        <w:rPr>
          <w:lang w:val="en-US"/>
        </w:rPr>
        <w:t>choice of the prior is truncating the posterior distribution. In the context of SCR models, this will mostly involve our choice of M, the siz</w:t>
      </w:r>
      <w:r w:rsidR="00882BF5">
        <w:rPr>
          <w:lang w:val="en-US"/>
        </w:rPr>
        <w:t>e of the augmented data set. I</w:t>
      </w:r>
      <w:r w:rsidR="00812E08">
        <w:rPr>
          <w:lang w:val="en-US"/>
        </w:rPr>
        <w:t xml:space="preserve">f the posterior of N has a lot of mass concentrated close to M (or </w:t>
      </w:r>
      <w:r w:rsidR="00A90A49">
        <w:rPr>
          <w:lang w:val="en-US"/>
        </w:rPr>
        <w:t xml:space="preserve">equivalently </w:t>
      </w:r>
      <w:r w:rsidR="00812E08">
        <w:rPr>
          <w:lang w:val="en-US"/>
        </w:rPr>
        <w:t xml:space="preserve">the posterior of psi has a lot of mass concentrated close to 1), </w:t>
      </w:r>
      <w:r w:rsidR="00697E93">
        <w:rPr>
          <w:lang w:val="en-US"/>
        </w:rPr>
        <w:t xml:space="preserve">as in the example in Figure XX, </w:t>
      </w:r>
      <w:r w:rsidR="00812E08">
        <w:rPr>
          <w:lang w:val="en-US"/>
        </w:rPr>
        <w:t xml:space="preserve">we have to re-run the analysis with a larger M.  </w:t>
      </w:r>
      <w:r w:rsidR="0060529E">
        <w:rPr>
          <w:lang w:val="en-US"/>
        </w:rPr>
        <w:t xml:space="preserve">A flat posterior plot shows you that the parameter </w:t>
      </w:r>
      <w:r w:rsidR="00882BF5">
        <w:rPr>
          <w:lang w:val="en-US"/>
        </w:rPr>
        <w:t>essentially can</w:t>
      </w:r>
      <w:r w:rsidR="0060529E">
        <w:rPr>
          <w:lang w:val="en-US"/>
        </w:rPr>
        <w:t>not be identified – there may not be enough information in your data to estimate model parameters and you may have to consider a simpler model. Finally, posterior density plots will show you if the posterior distribution is symmetrical or skewed</w:t>
      </w:r>
      <w:r w:rsidR="007D516E">
        <w:rPr>
          <w:lang w:val="en-US"/>
        </w:rPr>
        <w:t xml:space="preserve"> – if the distribution has a heavy tail, using the mean as a point estimate of your parameter of interest may be biased and you may want to opt for the median or mode instead. </w:t>
      </w:r>
    </w:p>
    <w:p w:rsidR="00697E93" w:rsidRDefault="00E764EB" w:rsidP="00486F74">
      <w:pPr>
        <w:rPr>
          <w:lang w:val="en-US"/>
        </w:rPr>
      </w:pPr>
      <w:r>
        <w:rPr>
          <w:noProof/>
          <w:lang w:val="en-US"/>
        </w:rPr>
        <w:lastRenderedPageBreak/>
        <w:drawing>
          <wp:inline distT="0" distB="0" distL="0" distR="0" wp14:anchorId="30385ED5" wp14:editId="7D9AD44A">
            <wp:extent cx="5760720" cy="4473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73893"/>
                    </a:xfrm>
                    <a:prstGeom prst="rect">
                      <a:avLst/>
                    </a:prstGeom>
                    <a:noFill/>
                    <a:ln>
                      <a:noFill/>
                    </a:ln>
                  </pic:spPr>
                </pic:pic>
              </a:graphicData>
            </a:graphic>
          </wp:inline>
        </w:drawing>
      </w:r>
    </w:p>
    <w:p w:rsidR="00697E93" w:rsidRPr="00697E93" w:rsidRDefault="00E764EB" w:rsidP="00486F74">
      <w:pPr>
        <w:rPr>
          <w:lang w:val="en-US"/>
        </w:rPr>
      </w:pPr>
      <w:r>
        <w:rPr>
          <w:lang w:val="en-US"/>
        </w:rPr>
        <w:t>Figure XX: Time series plots and p</w:t>
      </w:r>
      <w:r w:rsidR="00697E93">
        <w:rPr>
          <w:lang w:val="en-US"/>
        </w:rPr>
        <w:t>osterior</w:t>
      </w:r>
      <w:r>
        <w:rPr>
          <w:lang w:val="en-US"/>
        </w:rPr>
        <w:t xml:space="preserve"> density plots</w:t>
      </w:r>
      <w:r w:rsidR="00697E93">
        <w:rPr>
          <w:lang w:val="en-US"/>
        </w:rPr>
        <w:t xml:space="preserve"> of</w:t>
      </w:r>
      <w:r>
        <w:rPr>
          <w:lang w:val="en-US"/>
        </w:rPr>
        <w:t xml:space="preserve"> psi and </w:t>
      </w:r>
      <w:r w:rsidR="00697E93">
        <w:rPr>
          <w:lang w:val="en-US"/>
        </w:rPr>
        <w:t xml:space="preserve">N </w:t>
      </w:r>
      <w:r w:rsidR="002828FF">
        <w:rPr>
          <w:lang w:val="en-US"/>
        </w:rPr>
        <w:t xml:space="preserve">for the bear data set </w:t>
      </w:r>
      <w:r w:rsidR="00697E93">
        <w:rPr>
          <w:lang w:val="en-US"/>
        </w:rPr>
        <w:t>truncated by the upper limit of M (500).</w:t>
      </w:r>
    </w:p>
    <w:p w:rsidR="003F6CD5" w:rsidRDefault="003F6CD5" w:rsidP="00486F74">
      <w:pPr>
        <w:rPr>
          <w:b/>
          <w:i/>
          <w:lang w:val="en-US"/>
        </w:rPr>
      </w:pPr>
    </w:p>
    <w:p w:rsidR="007D516E" w:rsidRPr="007D516E" w:rsidRDefault="00FB052A" w:rsidP="00486F74">
      <w:pPr>
        <w:rPr>
          <w:b/>
          <w:i/>
          <w:lang w:val="en-US"/>
        </w:rPr>
      </w:pPr>
      <w:ins w:id="556" w:author="Andy Royle-pr" w:date="2011-12-23T09:35:00Z">
        <w:r>
          <w:rPr>
            <w:b/>
            <w:i/>
            <w:lang w:val="en-US"/>
          </w:rPr>
          <w:t>\subsection{</w:t>
        </w:r>
      </w:ins>
      <w:r w:rsidR="007D516E" w:rsidRPr="007D516E">
        <w:rPr>
          <w:b/>
          <w:i/>
          <w:lang w:val="en-US"/>
        </w:rPr>
        <w:t>Serial autocorrelation and effective sample size</w:t>
      </w:r>
      <w:ins w:id="557" w:author="Andy Royle-pr" w:date="2011-12-23T09:35:00Z">
        <w:r>
          <w:rPr>
            <w:b/>
            <w:i/>
            <w:lang w:val="en-US"/>
          </w:rPr>
          <w:t>}</w:t>
        </w:r>
      </w:ins>
    </w:p>
    <w:p w:rsidR="00070583" w:rsidRDefault="007D516E" w:rsidP="00486F74">
      <w:pPr>
        <w:rPr>
          <w:ins w:id="558" w:author="Andy Royle-pr" w:date="2011-12-23T09:35:00Z"/>
          <w:lang w:val="en-US"/>
        </w:rPr>
      </w:pPr>
      <w:r>
        <w:rPr>
          <w:lang w:val="en-US"/>
        </w:rPr>
        <w:t xml:space="preserve">Even when we can be relatively confident that our chains have converged, </w:t>
      </w:r>
      <w:r w:rsidR="007568BD">
        <w:rPr>
          <w:lang w:val="en-US"/>
        </w:rPr>
        <w:t>the subsequent samples generated from a Mar</w:t>
      </w:r>
      <w:r w:rsidR="003A3ACB">
        <w:rPr>
          <w:lang w:val="en-US"/>
        </w:rPr>
        <w:t>k</w:t>
      </w:r>
      <w:r w:rsidR="007568BD">
        <w:rPr>
          <w:lang w:val="en-US"/>
        </w:rPr>
        <w:t xml:space="preserve">ov chain are not </w:t>
      </w:r>
      <w:proofErr w:type="spellStart"/>
      <w:r w:rsidR="007568BD">
        <w:rPr>
          <w:lang w:val="en-US"/>
        </w:rPr>
        <w:t>iid</w:t>
      </w:r>
      <w:proofErr w:type="spellEnd"/>
      <w:r w:rsidR="007568BD">
        <w:rPr>
          <w:lang w:val="en-US"/>
        </w:rPr>
        <w:t xml:space="preserve"> samples from the posterior distribution, due to the correlation amongst samples introduced by the Mar</w:t>
      </w:r>
      <w:r w:rsidR="003A3ACB">
        <w:rPr>
          <w:lang w:val="en-US"/>
        </w:rPr>
        <w:t>k</w:t>
      </w:r>
      <w:r w:rsidR="007568BD">
        <w:rPr>
          <w:lang w:val="en-US"/>
        </w:rPr>
        <w:t xml:space="preserve">ov process.  </w:t>
      </w:r>
      <w:r w:rsidR="004549D2">
        <w:rPr>
          <w:lang w:val="en-US"/>
        </w:rPr>
        <w:t xml:space="preserve">To adequately characterize your posterior distribution you want to generate a reasonable number – </w:t>
      </w:r>
      <w:commentRangeStart w:id="559"/>
      <w:commentRangeStart w:id="560"/>
      <w:commentRangeStart w:id="561"/>
      <w:r w:rsidR="004549D2">
        <w:rPr>
          <w:lang w:val="en-US"/>
        </w:rPr>
        <w:t xml:space="preserve">1000 or more </w:t>
      </w:r>
      <w:commentRangeEnd w:id="559"/>
      <w:r w:rsidR="00F57299">
        <w:rPr>
          <w:rStyle w:val="CommentReference"/>
        </w:rPr>
        <w:commentReference w:id="559"/>
      </w:r>
      <w:commentRangeEnd w:id="560"/>
      <w:r w:rsidR="003E28CB">
        <w:rPr>
          <w:rStyle w:val="CommentReference"/>
        </w:rPr>
        <w:commentReference w:id="560"/>
      </w:r>
      <w:commentRangeEnd w:id="561"/>
      <w:r w:rsidR="00964228">
        <w:rPr>
          <w:rStyle w:val="CommentReference"/>
        </w:rPr>
        <w:commentReference w:id="561"/>
      </w:r>
      <w:r w:rsidR="004549D2">
        <w:rPr>
          <w:lang w:val="en-US"/>
        </w:rPr>
        <w:t xml:space="preserve">– of </w:t>
      </w:r>
      <w:commentRangeStart w:id="562"/>
      <w:r w:rsidR="004549D2">
        <w:rPr>
          <w:lang w:val="en-US"/>
        </w:rPr>
        <w:t>pseudo-</w:t>
      </w:r>
      <w:proofErr w:type="spellStart"/>
      <w:r w:rsidR="004549D2">
        <w:rPr>
          <w:lang w:val="en-US"/>
        </w:rPr>
        <w:t>iid</w:t>
      </w:r>
      <w:proofErr w:type="spellEnd"/>
      <w:r w:rsidR="004549D2">
        <w:rPr>
          <w:lang w:val="en-US"/>
        </w:rPr>
        <w:t xml:space="preserve"> </w:t>
      </w:r>
      <w:commentRangeEnd w:id="562"/>
      <w:r w:rsidR="00964228">
        <w:rPr>
          <w:rStyle w:val="CommentReference"/>
        </w:rPr>
        <w:commentReference w:id="562"/>
      </w:r>
      <w:r w:rsidR="004549D2">
        <w:rPr>
          <w:lang w:val="en-US"/>
        </w:rPr>
        <w:t xml:space="preserve">samples. </w:t>
      </w:r>
      <w:r w:rsidR="00A90A49">
        <w:rPr>
          <w:lang w:val="en-US"/>
        </w:rPr>
        <w:t>These pseudo-</w:t>
      </w:r>
      <w:proofErr w:type="spellStart"/>
      <w:r w:rsidR="00A90A49">
        <w:rPr>
          <w:lang w:val="en-US"/>
        </w:rPr>
        <w:t>iid</w:t>
      </w:r>
      <w:proofErr w:type="spellEnd"/>
      <w:r w:rsidR="00A90A49">
        <w:rPr>
          <w:lang w:val="en-US"/>
        </w:rPr>
        <w:t xml:space="preserve"> samples are also sometimes referred to as your effective sample size. C</w:t>
      </w:r>
      <w:r w:rsidR="004549D2">
        <w:rPr>
          <w:lang w:val="en-US"/>
        </w:rPr>
        <w:t>hecking the degree of autocorrelation in your Mar</w:t>
      </w:r>
      <w:r w:rsidR="003A3ACB">
        <w:rPr>
          <w:lang w:val="en-US"/>
        </w:rPr>
        <w:t>k</w:t>
      </w:r>
      <w:r w:rsidR="004549D2">
        <w:rPr>
          <w:lang w:val="en-US"/>
        </w:rPr>
        <w:t>ov chains and estimating how many of those pseudo-</w:t>
      </w:r>
      <w:proofErr w:type="spellStart"/>
      <w:r w:rsidR="004549D2">
        <w:rPr>
          <w:lang w:val="en-US"/>
        </w:rPr>
        <w:t>iid</w:t>
      </w:r>
      <w:proofErr w:type="spellEnd"/>
      <w:r w:rsidR="004549D2">
        <w:rPr>
          <w:lang w:val="en-US"/>
        </w:rPr>
        <w:t xml:space="preserve"> samples your chain has generated should be part of evaluating your model output. </w:t>
      </w:r>
      <w:r w:rsidR="002432C6">
        <w:rPr>
          <w:lang w:val="en-US"/>
        </w:rPr>
        <w:t xml:space="preserve">If you use </w:t>
      </w:r>
      <w:proofErr w:type="spellStart"/>
      <w:r w:rsidR="002432C6">
        <w:rPr>
          <w:lang w:val="en-US"/>
        </w:rPr>
        <w:t>WinBUGS</w:t>
      </w:r>
      <w:proofErr w:type="spellEnd"/>
      <w:r w:rsidR="002432C6">
        <w:rPr>
          <w:lang w:val="en-US"/>
        </w:rPr>
        <w:t xml:space="preserve"> through the R2WinBUGS package, the </w:t>
      </w:r>
      <w:proofErr w:type="gramStart"/>
      <w:r w:rsidR="002432C6">
        <w:rPr>
          <w:lang w:val="en-US"/>
        </w:rPr>
        <w:t>print(</w:t>
      </w:r>
      <w:proofErr w:type="gramEnd"/>
      <w:r w:rsidR="002432C6">
        <w:rPr>
          <w:lang w:val="en-US"/>
        </w:rPr>
        <w:t>) command will automatically return the effective sample size for all monitored parameters. In the coda package t</w:t>
      </w:r>
      <w:r w:rsidR="004549D2">
        <w:rPr>
          <w:lang w:val="en-US"/>
        </w:rPr>
        <w:t>here are several functions you can u</w:t>
      </w:r>
      <w:r w:rsidR="00F57299">
        <w:rPr>
          <w:lang w:val="en-US"/>
        </w:rPr>
        <w:t xml:space="preserve">se to do so. </w:t>
      </w:r>
      <w:proofErr w:type="spellStart"/>
      <w:proofErr w:type="gramStart"/>
      <w:r w:rsidR="00F57299">
        <w:rPr>
          <w:lang w:val="en-US"/>
        </w:rPr>
        <w:t>effectiveSize</w:t>
      </w:r>
      <w:proofErr w:type="spellEnd"/>
      <w:r w:rsidR="00F57299">
        <w:rPr>
          <w:lang w:val="en-US"/>
        </w:rPr>
        <w:t>(</w:t>
      </w:r>
      <w:proofErr w:type="gramEnd"/>
      <w:r w:rsidR="004549D2">
        <w:rPr>
          <w:lang w:val="en-US"/>
        </w:rPr>
        <w:t xml:space="preserve">) will directly give you an estimate of the effective sample size </w:t>
      </w:r>
      <w:r w:rsidR="00882BF5">
        <w:rPr>
          <w:lang w:val="en-US"/>
        </w:rPr>
        <w:t>for you parameters</w:t>
      </w:r>
      <w:r w:rsidR="00070583">
        <w:rPr>
          <w:lang w:val="en-US"/>
        </w:rPr>
        <w:t>:</w:t>
      </w:r>
    </w:p>
    <w:p w:rsidR="00FB052A" w:rsidRDefault="00FB052A" w:rsidP="00486F74">
      <w:pPr>
        <w:rPr>
          <w:lang w:val="en-US"/>
        </w:rPr>
      </w:pPr>
      <w:ins w:id="563" w:author="Andy Royle-pr" w:date="2011-12-23T09:35:00Z">
        <w:r>
          <w:rPr>
            <w:lang w:val="en-US"/>
          </w:rPr>
          <w:t>\begin{verbatim}</w:t>
        </w:r>
      </w:ins>
    </w:p>
    <w:p w:rsidR="003F6CD5" w:rsidRPr="003F6CD5" w:rsidRDefault="003F6CD5" w:rsidP="003F6CD5">
      <w:pPr>
        <w:spacing w:after="0" w:line="240" w:lineRule="auto"/>
        <w:rPr>
          <w:lang w:val="en-US"/>
        </w:rPr>
      </w:pPr>
      <w:commentRangeStart w:id="564"/>
      <w:r w:rsidRPr="003F6CD5">
        <w:rPr>
          <w:lang w:val="en-US"/>
        </w:rPr>
        <w:t xml:space="preserve">&gt; </w:t>
      </w:r>
      <w:proofErr w:type="spellStart"/>
      <w:proofErr w:type="gramStart"/>
      <w:r w:rsidRPr="003F6CD5">
        <w:rPr>
          <w:lang w:val="en-US"/>
        </w:rPr>
        <w:t>effectiveSize</w:t>
      </w:r>
      <w:proofErr w:type="spellEnd"/>
      <w:r w:rsidRPr="003F6CD5">
        <w:rPr>
          <w:lang w:val="en-US"/>
        </w:rPr>
        <w:t>(</w:t>
      </w:r>
      <w:proofErr w:type="gramEnd"/>
      <w:r w:rsidRPr="003F6CD5">
        <w:rPr>
          <w:lang w:val="en-US"/>
        </w:rPr>
        <w:t>chain)</w:t>
      </w:r>
    </w:p>
    <w:p w:rsidR="003F6CD5" w:rsidRPr="003F6CD5" w:rsidRDefault="003F6CD5" w:rsidP="003F6CD5">
      <w:pPr>
        <w:spacing w:after="0" w:line="240" w:lineRule="auto"/>
        <w:rPr>
          <w:lang w:val="en-US"/>
        </w:rPr>
      </w:pPr>
      <w:r w:rsidRPr="003F6CD5">
        <w:rPr>
          <w:lang w:val="en-US"/>
        </w:rPr>
        <w:t xml:space="preserve">    </w:t>
      </w:r>
      <w:proofErr w:type="gramStart"/>
      <w:r w:rsidRPr="003F6CD5">
        <w:rPr>
          <w:lang w:val="en-US"/>
        </w:rPr>
        <w:t>sigma</w:t>
      </w:r>
      <w:proofErr w:type="gramEnd"/>
      <w:r w:rsidRPr="003F6CD5">
        <w:rPr>
          <w:lang w:val="en-US"/>
        </w:rPr>
        <w:t xml:space="preserve">      lam0       psi         N </w:t>
      </w:r>
    </w:p>
    <w:p w:rsidR="00FB052A" w:rsidRDefault="003F6CD5" w:rsidP="003F6CD5">
      <w:pPr>
        <w:spacing w:after="0" w:line="240" w:lineRule="auto"/>
        <w:rPr>
          <w:ins w:id="565" w:author="Andy Royle-pr" w:date="2011-12-23T09:35:00Z"/>
          <w:lang w:val="en-US"/>
        </w:rPr>
      </w:pPr>
      <w:r w:rsidRPr="003F6CD5">
        <w:rPr>
          <w:lang w:val="en-US"/>
        </w:rPr>
        <w:t xml:space="preserve"> 3.930303 78.259159 30.436348 32.047392</w:t>
      </w:r>
    </w:p>
    <w:p w:rsidR="003F6CD5" w:rsidRDefault="00FB052A" w:rsidP="003F6CD5">
      <w:pPr>
        <w:spacing w:after="0" w:line="240" w:lineRule="auto"/>
        <w:rPr>
          <w:lang w:val="en-US"/>
        </w:rPr>
      </w:pPr>
      <w:ins w:id="566" w:author="Andy Royle-pr" w:date="2011-12-23T09:35:00Z">
        <w:r>
          <w:rPr>
            <w:lang w:val="en-US"/>
          </w:rPr>
          <w:lastRenderedPageBreak/>
          <w:t>\end{verbatim}</w:t>
        </w:r>
      </w:ins>
      <w:r w:rsidR="003F6CD5" w:rsidRPr="003F6CD5">
        <w:rPr>
          <w:lang w:val="en-US"/>
        </w:rPr>
        <w:t xml:space="preserve"> </w:t>
      </w:r>
      <w:commentRangeEnd w:id="564"/>
      <w:r w:rsidR="003F6CD5">
        <w:rPr>
          <w:rStyle w:val="CommentReference"/>
        </w:rPr>
        <w:commentReference w:id="564"/>
      </w:r>
    </w:p>
    <w:p w:rsidR="003F6CD5" w:rsidRDefault="003F6CD5" w:rsidP="003F6CD5">
      <w:pPr>
        <w:spacing w:after="0" w:line="240" w:lineRule="auto"/>
        <w:rPr>
          <w:lang w:val="en-US"/>
        </w:rPr>
      </w:pPr>
    </w:p>
    <w:p w:rsidR="00E764EB" w:rsidRDefault="00F57299" w:rsidP="00E764EB">
      <w:pPr>
        <w:rPr>
          <w:lang w:val="en-US"/>
        </w:rPr>
      </w:pPr>
      <w:r>
        <w:rPr>
          <w:lang w:val="en-US"/>
        </w:rPr>
        <w:t xml:space="preserve">Alternatively, you can use the </w:t>
      </w:r>
      <w:proofErr w:type="spellStart"/>
      <w:proofErr w:type="gramStart"/>
      <w:r>
        <w:rPr>
          <w:lang w:val="en-US"/>
        </w:rPr>
        <w:t>autocorr.diag</w:t>
      </w:r>
      <w:proofErr w:type="spellEnd"/>
      <w:r>
        <w:rPr>
          <w:lang w:val="en-US"/>
        </w:rPr>
        <w:t>(</w:t>
      </w:r>
      <w:proofErr w:type="gramEnd"/>
      <w:r>
        <w:rPr>
          <w:lang w:val="en-US"/>
        </w:rPr>
        <w:t xml:space="preserve">) function, which will show you the degree of autocorrelation for different lag values (which you can specify within the function call). Whichever function you use, if you find that your supposedly long </w:t>
      </w:r>
      <w:r w:rsidR="00A90A49">
        <w:rPr>
          <w:lang w:val="en-US"/>
        </w:rPr>
        <w:t xml:space="preserve">Markov </w:t>
      </w:r>
      <w:r>
        <w:rPr>
          <w:lang w:val="en-US"/>
        </w:rPr>
        <w:t>chain has not generated enough pseudo-</w:t>
      </w:r>
      <w:proofErr w:type="spellStart"/>
      <w:r>
        <w:rPr>
          <w:lang w:val="en-US"/>
        </w:rPr>
        <w:t>iid</w:t>
      </w:r>
      <w:proofErr w:type="spellEnd"/>
      <w:r>
        <w:rPr>
          <w:lang w:val="en-US"/>
        </w:rPr>
        <w:t xml:space="preserve"> samples, you should consider a longer run.</w:t>
      </w:r>
      <w:r w:rsidR="00070583">
        <w:rPr>
          <w:lang w:val="en-US"/>
        </w:rPr>
        <w:t xml:space="preserve"> In the present case </w:t>
      </w:r>
      <w:r w:rsidR="002828FF">
        <w:rPr>
          <w:lang w:val="en-US"/>
        </w:rPr>
        <w:t xml:space="preserve">we see that autocorrelation is especially high for the parameter sigma and our effective sample size for this parameter is 4! This means we would have to run the model for much longer to obtain a reasonable effective sample size. </w:t>
      </w:r>
      <w:r w:rsidR="00E764EB">
        <w:rPr>
          <w:lang w:val="en-US"/>
        </w:rPr>
        <w:t xml:space="preserve">Unfortunately, with many SCR models we observe high degrees of serial autocorrelation, which means we have to run long chains to obtain enough samples that can be considered </w:t>
      </w:r>
      <w:proofErr w:type="spellStart"/>
      <w:r w:rsidR="00E764EB">
        <w:rPr>
          <w:lang w:val="en-US"/>
        </w:rPr>
        <w:t>iid</w:t>
      </w:r>
      <w:proofErr w:type="spellEnd"/>
      <w:r w:rsidR="00E764EB">
        <w:rPr>
          <w:lang w:val="en-US"/>
        </w:rPr>
        <w:t>, in order to obtain reasonable estimates of our parameters and their variances.</w:t>
      </w:r>
    </w:p>
    <w:p w:rsidR="00E764EB" w:rsidRDefault="00E764EB" w:rsidP="00E764EB">
      <w:pPr>
        <w:rPr>
          <w:lang w:val="en-US"/>
        </w:rPr>
      </w:pPr>
      <w:r w:rsidRPr="00E764EB">
        <w:rPr>
          <w:lang w:val="en-US"/>
        </w:rPr>
        <w:t xml:space="preserve"> </w:t>
      </w:r>
      <w:r>
        <w:rPr>
          <w:lang w:val="en-US"/>
        </w:rPr>
        <w:t xml:space="preserve">An option to deal with this serial autocorrelation is to ‘thin’ MCMC samples by some rate r and </w:t>
      </w:r>
      <w:proofErr w:type="gramStart"/>
      <w:r>
        <w:rPr>
          <w:lang w:val="en-US"/>
        </w:rPr>
        <w:t>save only every r-</w:t>
      </w:r>
      <w:proofErr w:type="spellStart"/>
      <w:r>
        <w:rPr>
          <w:lang w:val="en-US"/>
        </w:rPr>
        <w:t>th</w:t>
      </w:r>
      <w:proofErr w:type="spellEnd"/>
      <w:r>
        <w:rPr>
          <w:lang w:val="en-US"/>
        </w:rPr>
        <w:t xml:space="preserve"> iteration</w:t>
      </w:r>
      <w:proofErr w:type="gramEnd"/>
      <w:r>
        <w:rPr>
          <w:lang w:val="en-US"/>
        </w:rPr>
        <w:t xml:space="preserve"> of the Markov chain. But as discussed in Chapter 2, this is not efficient and should only be applied if needed for practical reasons (e.g. a large number of parameters and iterations may force you to thin your samples so you object storing the model output does not become unmanageably large).</w:t>
      </w:r>
    </w:p>
    <w:p w:rsidR="00F57299" w:rsidRDefault="00E764EB" w:rsidP="003F6CD5">
      <w:pPr>
        <w:rPr>
          <w:lang w:val="en-US"/>
        </w:rPr>
      </w:pPr>
      <w:r>
        <w:rPr>
          <w:lang w:val="en-US"/>
        </w:rPr>
        <w:t>For now, let’s continue using this small set of samples to continue looking at the output.</w:t>
      </w:r>
    </w:p>
    <w:p w:rsidR="007D516E" w:rsidRPr="007D516E" w:rsidRDefault="00964228" w:rsidP="00486F74">
      <w:pPr>
        <w:rPr>
          <w:b/>
          <w:i/>
          <w:lang w:val="en-US"/>
        </w:rPr>
      </w:pPr>
      <w:ins w:id="567" w:author="Andy Royle-pr" w:date="2011-12-23T09:51:00Z">
        <w:r>
          <w:rPr>
            <w:b/>
            <w:i/>
            <w:lang w:val="en-US"/>
          </w:rPr>
          <w:t>\subsection{</w:t>
        </w:r>
      </w:ins>
      <w:r w:rsidR="007D516E" w:rsidRPr="007D516E">
        <w:rPr>
          <w:b/>
          <w:i/>
          <w:lang w:val="en-US"/>
        </w:rPr>
        <w:t>Summary results</w:t>
      </w:r>
      <w:ins w:id="568" w:author="Andy Royle-pr" w:date="2011-12-23T09:51:00Z">
        <w:r>
          <w:rPr>
            <w:b/>
            <w:i/>
            <w:lang w:val="en-US"/>
          </w:rPr>
          <w:t>}</w:t>
        </w:r>
      </w:ins>
    </w:p>
    <w:p w:rsidR="001B1075" w:rsidRDefault="00797B48" w:rsidP="00486F74">
      <w:pPr>
        <w:rPr>
          <w:lang w:val="en-US"/>
        </w:rPr>
      </w:pPr>
      <w:r>
        <w:rPr>
          <w:lang w:val="en-US"/>
        </w:rPr>
        <w:t xml:space="preserve">Now that we checked that our chains apparently have converged and </w:t>
      </w:r>
      <w:r w:rsidR="00C16D19">
        <w:rPr>
          <w:lang w:val="en-US"/>
        </w:rPr>
        <w:t xml:space="preserve">(pretending) </w:t>
      </w:r>
      <w:r>
        <w:rPr>
          <w:lang w:val="en-US"/>
        </w:rPr>
        <w:t>that we have generated enough samples from the posterior distribution</w:t>
      </w:r>
      <w:r w:rsidR="001B1075">
        <w:rPr>
          <w:lang w:val="en-US"/>
        </w:rPr>
        <w:t>, we can look at the actual parameter estimates. The summary() function will return two sets of results: the mean parameter estimates, with their standard devia</w:t>
      </w:r>
      <w:r w:rsidR="00882BF5">
        <w:rPr>
          <w:lang w:val="en-US"/>
        </w:rPr>
        <w:t xml:space="preserve">tion, the naïve standard error - </w:t>
      </w:r>
      <w:r w:rsidR="001B1075">
        <w:rPr>
          <w:lang w:val="en-US"/>
        </w:rPr>
        <w:t>i.e. your regular standard error calculated for K</w:t>
      </w:r>
      <w:r w:rsidR="00882BF5">
        <w:rPr>
          <w:lang w:val="en-US"/>
        </w:rPr>
        <w:t xml:space="preserve"> (</w:t>
      </w:r>
      <w:r w:rsidR="001B1075">
        <w:rPr>
          <w:lang w:val="en-US"/>
        </w:rPr>
        <w:t>= number of iterations</w:t>
      </w:r>
      <w:r w:rsidR="00882BF5">
        <w:rPr>
          <w:lang w:val="en-US"/>
        </w:rPr>
        <w:t>)</w:t>
      </w:r>
      <w:r w:rsidR="001B1075">
        <w:rPr>
          <w:lang w:val="en-US"/>
        </w:rPr>
        <w:t xml:space="preserve"> samples without accoun</w:t>
      </w:r>
      <w:r w:rsidR="00882BF5">
        <w:rPr>
          <w:lang w:val="en-US"/>
        </w:rPr>
        <w:t>ting for serial autocorrelation -</w:t>
      </w:r>
      <w:r w:rsidR="001B1075">
        <w:rPr>
          <w:lang w:val="en-US"/>
        </w:rPr>
        <w:t xml:space="preserve"> and the correc</w:t>
      </w:r>
      <w:r w:rsidR="00882BF5">
        <w:rPr>
          <w:lang w:val="en-US"/>
        </w:rPr>
        <w:t>ted time-series standard error, which accounts for autocorrelation</w:t>
      </w:r>
      <w:r w:rsidR="001B1075">
        <w:rPr>
          <w:lang w:val="en-US"/>
        </w:rPr>
        <w:t xml:space="preserve">. In </w:t>
      </w:r>
      <w:proofErr w:type="spellStart"/>
      <w:r w:rsidR="001B1075">
        <w:rPr>
          <w:lang w:val="en-US"/>
        </w:rPr>
        <w:t>WinBUGS</w:t>
      </w:r>
      <w:proofErr w:type="spellEnd"/>
      <w:r w:rsidR="001B1075">
        <w:rPr>
          <w:lang w:val="en-US"/>
        </w:rPr>
        <w:t>, this latter value is referred to as MC error and is only given in the log output within BUGS itself. As we discussed before, this time-series or MCMC error decreases with increasing effective sample size. As a rule of thumb, it should be</w:t>
      </w:r>
      <w:r w:rsidR="00E764EB">
        <w:rPr>
          <w:lang w:val="en-US"/>
        </w:rPr>
        <w:t xml:space="preserve"> 1 </w:t>
      </w:r>
      <w:r w:rsidR="001B1075">
        <w:rPr>
          <w:lang w:val="en-US"/>
        </w:rPr>
        <w:t xml:space="preserve">% or less of the parameter estimate. </w:t>
      </w:r>
    </w:p>
    <w:p w:rsidR="003F6CD5" w:rsidRDefault="001B1075" w:rsidP="003F6CD5">
      <w:pPr>
        <w:rPr>
          <w:ins w:id="569" w:author="Andy Royle-pr" w:date="2011-12-23T09:51:00Z"/>
          <w:lang w:val="en-US"/>
        </w:rPr>
      </w:pPr>
      <w:r>
        <w:rPr>
          <w:lang w:val="en-US"/>
        </w:rPr>
        <w:t xml:space="preserve">You should adjust the </w:t>
      </w:r>
      <w:proofErr w:type="gramStart"/>
      <w:r>
        <w:rPr>
          <w:lang w:val="en-US"/>
        </w:rPr>
        <w:t>summary(</w:t>
      </w:r>
      <w:proofErr w:type="gramEnd"/>
      <w:r>
        <w:rPr>
          <w:lang w:val="en-US"/>
        </w:rPr>
        <w:t>) call by removing the burn-in from calculating parameter summary statistics. To do so,</w:t>
      </w:r>
      <w:r w:rsidR="000E46BC">
        <w:rPr>
          <w:lang w:val="en-US"/>
        </w:rPr>
        <w:t xml:space="preserve"> use the </w:t>
      </w:r>
      <w:proofErr w:type="gramStart"/>
      <w:r w:rsidR="000E46BC">
        <w:rPr>
          <w:lang w:val="en-US"/>
        </w:rPr>
        <w:t>window(</w:t>
      </w:r>
      <w:proofErr w:type="gramEnd"/>
      <w:r w:rsidR="000E46BC">
        <w:rPr>
          <w:lang w:val="en-US"/>
        </w:rPr>
        <w:t>) command, which lets you specify at which iteration to start ‘counting’</w:t>
      </w:r>
      <w:r w:rsidR="00D43BCA">
        <w:rPr>
          <w:lang w:val="en-US"/>
        </w:rPr>
        <w:t xml:space="preserve">. </w:t>
      </w:r>
      <w:r w:rsidR="00410EE3">
        <w:rPr>
          <w:lang w:val="en-US"/>
        </w:rPr>
        <w:t xml:space="preserve">In contrast to </w:t>
      </w:r>
      <w:proofErr w:type="spellStart"/>
      <w:r w:rsidR="00410EE3">
        <w:rPr>
          <w:lang w:val="en-US"/>
        </w:rPr>
        <w:t>WinBUGS</w:t>
      </w:r>
      <w:proofErr w:type="spellEnd"/>
      <w:r w:rsidR="00410EE3">
        <w:rPr>
          <w:lang w:val="en-US"/>
        </w:rPr>
        <w:t xml:space="preserve">, which requires you to set the burn-in length before you run the model, this command gives us full flexibility to make decisions about the burn-in after we have seen the trajectories of our Markov chains. </w:t>
      </w:r>
      <w:r w:rsidR="00D43BCA">
        <w:rPr>
          <w:lang w:val="en-US"/>
        </w:rPr>
        <w:t xml:space="preserve">For our example, </w:t>
      </w:r>
      <w:proofErr w:type="gramStart"/>
      <w:r w:rsidR="00936066">
        <w:rPr>
          <w:lang w:val="en-US"/>
        </w:rPr>
        <w:t>summary(</w:t>
      </w:r>
      <w:proofErr w:type="gramEnd"/>
      <w:r w:rsidR="00936066">
        <w:rPr>
          <w:lang w:val="en-US"/>
        </w:rPr>
        <w:t xml:space="preserve">window(chain, start=1001)) </w:t>
      </w:r>
      <w:r w:rsidR="00D43BCA">
        <w:rPr>
          <w:lang w:val="en-US"/>
        </w:rPr>
        <w:t>returns the following output:</w:t>
      </w:r>
    </w:p>
    <w:p w:rsidR="00964228" w:rsidRPr="003F6CD5" w:rsidRDefault="00964228" w:rsidP="003F6CD5">
      <w:pPr>
        <w:rPr>
          <w:lang w:val="en-US"/>
        </w:rPr>
      </w:pPr>
      <w:ins w:id="570" w:author="Andy Royle-pr" w:date="2011-12-23T09:51:00Z">
        <w:r>
          <w:rPr>
            <w:lang w:val="en-US"/>
          </w:rPr>
          <w:t>\begin{verbatim}</w:t>
        </w:r>
      </w:ins>
    </w:p>
    <w:p w:rsidR="003F6CD5" w:rsidRPr="00964228" w:rsidRDefault="003F6CD5" w:rsidP="003F6CD5">
      <w:pPr>
        <w:spacing w:after="0" w:line="240" w:lineRule="auto"/>
        <w:rPr>
          <w:rFonts w:ascii="Courier New" w:hAnsi="Courier New" w:cs="Courier New"/>
          <w:sz w:val="18"/>
          <w:lang w:val="en-US"/>
          <w:rPrChange w:id="571" w:author="Andy Royle-pr" w:date="2011-12-23T09:52:00Z">
            <w:rPr>
              <w:lang w:val="en-US"/>
            </w:rPr>
          </w:rPrChange>
        </w:rPr>
      </w:pPr>
      <w:commentRangeStart w:id="572"/>
      <w:r w:rsidRPr="00964228">
        <w:rPr>
          <w:rFonts w:ascii="Courier New" w:hAnsi="Courier New" w:cs="Courier New"/>
          <w:sz w:val="18"/>
          <w:lang w:val="en-US"/>
          <w:rPrChange w:id="573" w:author="Andy Royle-pr" w:date="2011-12-23T09:52:00Z">
            <w:rPr>
              <w:lang w:val="en-US"/>
            </w:rPr>
          </w:rPrChange>
        </w:rPr>
        <w:t>Iterations</w:t>
      </w:r>
      <w:commentRangeEnd w:id="572"/>
      <w:r w:rsidR="00964228">
        <w:rPr>
          <w:rStyle w:val="CommentReference"/>
        </w:rPr>
        <w:commentReference w:id="572"/>
      </w:r>
      <w:r w:rsidRPr="00964228">
        <w:rPr>
          <w:rFonts w:ascii="Courier New" w:hAnsi="Courier New" w:cs="Courier New"/>
          <w:sz w:val="18"/>
          <w:lang w:val="en-US"/>
          <w:rPrChange w:id="574" w:author="Andy Royle-pr" w:date="2011-12-23T09:52:00Z">
            <w:rPr>
              <w:lang w:val="en-US"/>
            </w:rPr>
          </w:rPrChange>
        </w:rPr>
        <w:t xml:space="preserve"> = 1001:5000</w:t>
      </w:r>
    </w:p>
    <w:p w:rsidR="003F6CD5" w:rsidRPr="00964228" w:rsidRDefault="003F6CD5" w:rsidP="003F6CD5">
      <w:pPr>
        <w:spacing w:after="0" w:line="240" w:lineRule="auto"/>
        <w:rPr>
          <w:rFonts w:ascii="Courier New" w:hAnsi="Courier New" w:cs="Courier New"/>
          <w:sz w:val="18"/>
          <w:lang w:val="en-US"/>
          <w:rPrChange w:id="575" w:author="Andy Royle-pr" w:date="2011-12-23T09:52:00Z">
            <w:rPr>
              <w:lang w:val="en-US"/>
            </w:rPr>
          </w:rPrChange>
        </w:rPr>
      </w:pPr>
      <w:r w:rsidRPr="00964228">
        <w:rPr>
          <w:rFonts w:ascii="Courier New" w:hAnsi="Courier New" w:cs="Courier New"/>
          <w:sz w:val="18"/>
          <w:lang w:val="en-US"/>
          <w:rPrChange w:id="576" w:author="Andy Royle-pr" w:date="2011-12-23T09:52:00Z">
            <w:rPr>
              <w:lang w:val="en-US"/>
            </w:rPr>
          </w:rPrChange>
        </w:rPr>
        <w:t xml:space="preserve">Thinning interval = 1 </w:t>
      </w:r>
    </w:p>
    <w:p w:rsidR="003F6CD5" w:rsidRPr="00964228" w:rsidRDefault="003F6CD5" w:rsidP="003F6CD5">
      <w:pPr>
        <w:spacing w:after="0" w:line="240" w:lineRule="auto"/>
        <w:rPr>
          <w:rFonts w:ascii="Courier New" w:hAnsi="Courier New" w:cs="Courier New"/>
          <w:sz w:val="18"/>
          <w:lang w:val="en-US"/>
          <w:rPrChange w:id="577" w:author="Andy Royle-pr" w:date="2011-12-23T09:52:00Z">
            <w:rPr>
              <w:lang w:val="en-US"/>
            </w:rPr>
          </w:rPrChange>
        </w:rPr>
      </w:pPr>
      <w:r w:rsidRPr="00964228">
        <w:rPr>
          <w:rFonts w:ascii="Courier New" w:hAnsi="Courier New" w:cs="Courier New"/>
          <w:sz w:val="18"/>
          <w:lang w:val="en-US"/>
          <w:rPrChange w:id="578" w:author="Andy Royle-pr" w:date="2011-12-23T09:52:00Z">
            <w:rPr>
              <w:lang w:val="en-US"/>
            </w:rPr>
          </w:rPrChange>
        </w:rPr>
        <w:t xml:space="preserve">Number of chains = 1 </w:t>
      </w:r>
    </w:p>
    <w:p w:rsidR="003F6CD5" w:rsidRPr="00964228" w:rsidRDefault="003F6CD5" w:rsidP="003F6CD5">
      <w:pPr>
        <w:spacing w:after="0" w:line="240" w:lineRule="auto"/>
        <w:rPr>
          <w:rFonts w:ascii="Courier New" w:hAnsi="Courier New" w:cs="Courier New"/>
          <w:sz w:val="18"/>
          <w:lang w:val="en-US"/>
          <w:rPrChange w:id="579" w:author="Andy Royle-pr" w:date="2011-12-23T09:52:00Z">
            <w:rPr>
              <w:lang w:val="en-US"/>
            </w:rPr>
          </w:rPrChange>
        </w:rPr>
      </w:pPr>
      <w:r w:rsidRPr="00964228">
        <w:rPr>
          <w:rFonts w:ascii="Courier New" w:hAnsi="Courier New" w:cs="Courier New"/>
          <w:sz w:val="18"/>
          <w:lang w:val="en-US"/>
          <w:rPrChange w:id="580" w:author="Andy Royle-pr" w:date="2011-12-23T09:52:00Z">
            <w:rPr>
              <w:lang w:val="en-US"/>
            </w:rPr>
          </w:rPrChange>
        </w:rPr>
        <w:t xml:space="preserve">Sample size per chain = 4000 </w:t>
      </w:r>
    </w:p>
    <w:p w:rsidR="003F6CD5" w:rsidRPr="00964228" w:rsidRDefault="003F6CD5" w:rsidP="003F6CD5">
      <w:pPr>
        <w:spacing w:after="0" w:line="240" w:lineRule="auto"/>
        <w:rPr>
          <w:rFonts w:ascii="Courier New" w:hAnsi="Courier New" w:cs="Courier New"/>
          <w:sz w:val="18"/>
          <w:lang w:val="en-US"/>
          <w:rPrChange w:id="581" w:author="Andy Royle-pr" w:date="2011-12-23T09:52:00Z">
            <w:rPr>
              <w:lang w:val="en-US"/>
            </w:rPr>
          </w:rPrChange>
        </w:rPr>
      </w:pPr>
    </w:p>
    <w:p w:rsidR="003F6CD5" w:rsidRPr="00964228" w:rsidRDefault="003F6CD5" w:rsidP="003F6CD5">
      <w:pPr>
        <w:spacing w:after="0" w:line="240" w:lineRule="auto"/>
        <w:rPr>
          <w:rFonts w:ascii="Courier New" w:hAnsi="Courier New" w:cs="Courier New"/>
          <w:sz w:val="18"/>
          <w:lang w:val="en-US"/>
          <w:rPrChange w:id="582" w:author="Andy Royle-pr" w:date="2011-12-23T09:52:00Z">
            <w:rPr>
              <w:lang w:val="en-US"/>
            </w:rPr>
          </w:rPrChange>
        </w:rPr>
      </w:pPr>
      <w:r w:rsidRPr="00964228">
        <w:rPr>
          <w:rFonts w:ascii="Courier New" w:hAnsi="Courier New" w:cs="Courier New"/>
          <w:sz w:val="18"/>
          <w:lang w:val="en-US"/>
          <w:rPrChange w:id="583" w:author="Andy Royle-pr" w:date="2011-12-23T09:52:00Z">
            <w:rPr>
              <w:lang w:val="en-US"/>
            </w:rPr>
          </w:rPrChange>
        </w:rPr>
        <w:t>1. Empirical mean and standard deviation for each variable,</w:t>
      </w:r>
    </w:p>
    <w:p w:rsidR="003F6CD5" w:rsidRPr="00964228" w:rsidRDefault="003F6CD5" w:rsidP="003F6CD5">
      <w:pPr>
        <w:spacing w:after="0" w:line="240" w:lineRule="auto"/>
        <w:rPr>
          <w:rFonts w:ascii="Courier New" w:hAnsi="Courier New" w:cs="Courier New"/>
          <w:sz w:val="18"/>
          <w:lang w:val="en-US"/>
          <w:rPrChange w:id="584" w:author="Andy Royle-pr" w:date="2011-12-23T09:52:00Z">
            <w:rPr>
              <w:lang w:val="en-US"/>
            </w:rPr>
          </w:rPrChange>
        </w:rPr>
      </w:pPr>
      <w:r w:rsidRPr="00964228">
        <w:rPr>
          <w:rFonts w:ascii="Courier New" w:hAnsi="Courier New" w:cs="Courier New"/>
          <w:sz w:val="18"/>
          <w:lang w:val="en-US"/>
          <w:rPrChange w:id="585" w:author="Andy Royle-pr" w:date="2011-12-23T09:52:00Z">
            <w:rPr>
              <w:lang w:val="en-US"/>
            </w:rPr>
          </w:rPrChange>
        </w:rPr>
        <w:t xml:space="preserve">   </w:t>
      </w:r>
      <w:proofErr w:type="gramStart"/>
      <w:r w:rsidRPr="00964228">
        <w:rPr>
          <w:rFonts w:ascii="Courier New" w:hAnsi="Courier New" w:cs="Courier New"/>
          <w:sz w:val="18"/>
          <w:lang w:val="en-US"/>
          <w:rPrChange w:id="586" w:author="Andy Royle-pr" w:date="2011-12-23T09:52:00Z">
            <w:rPr>
              <w:lang w:val="en-US"/>
            </w:rPr>
          </w:rPrChange>
        </w:rPr>
        <w:t>plus</w:t>
      </w:r>
      <w:proofErr w:type="gramEnd"/>
      <w:r w:rsidRPr="00964228">
        <w:rPr>
          <w:rFonts w:ascii="Courier New" w:hAnsi="Courier New" w:cs="Courier New"/>
          <w:sz w:val="18"/>
          <w:lang w:val="en-US"/>
          <w:rPrChange w:id="587" w:author="Andy Royle-pr" w:date="2011-12-23T09:52:00Z">
            <w:rPr>
              <w:lang w:val="en-US"/>
            </w:rPr>
          </w:rPrChange>
        </w:rPr>
        <w:t xml:space="preserve"> standard error of the mean:</w:t>
      </w:r>
    </w:p>
    <w:p w:rsidR="003F6CD5" w:rsidRPr="00964228" w:rsidRDefault="003F6CD5" w:rsidP="003F6CD5">
      <w:pPr>
        <w:spacing w:after="0" w:line="240" w:lineRule="auto"/>
        <w:rPr>
          <w:rFonts w:ascii="Courier New" w:hAnsi="Courier New" w:cs="Courier New"/>
          <w:sz w:val="18"/>
          <w:lang w:val="en-US"/>
          <w:rPrChange w:id="588" w:author="Andy Royle-pr" w:date="2011-12-23T09:52:00Z">
            <w:rPr>
              <w:lang w:val="en-US"/>
            </w:rPr>
          </w:rPrChange>
        </w:rPr>
      </w:pPr>
    </w:p>
    <w:p w:rsidR="003F6CD5" w:rsidRPr="00964228" w:rsidRDefault="003F6CD5" w:rsidP="003F6CD5">
      <w:pPr>
        <w:spacing w:after="0" w:line="240" w:lineRule="auto"/>
        <w:rPr>
          <w:rFonts w:ascii="Courier New" w:hAnsi="Courier New" w:cs="Courier New"/>
          <w:sz w:val="18"/>
          <w:lang w:val="en-US"/>
          <w:rPrChange w:id="589" w:author="Andy Royle-pr" w:date="2011-12-23T09:52:00Z">
            <w:rPr>
              <w:lang w:val="en-US"/>
            </w:rPr>
          </w:rPrChange>
        </w:rPr>
      </w:pPr>
      <w:r w:rsidRPr="00964228">
        <w:rPr>
          <w:rFonts w:ascii="Courier New" w:hAnsi="Courier New" w:cs="Courier New"/>
          <w:sz w:val="18"/>
          <w:lang w:val="en-US"/>
          <w:rPrChange w:id="590" w:author="Andy Royle-pr" w:date="2011-12-23T09:52:00Z">
            <w:rPr>
              <w:lang w:val="en-US"/>
            </w:rPr>
          </w:rPrChange>
        </w:rPr>
        <w:t xml:space="preserve">          Mean       </w:t>
      </w:r>
      <w:proofErr w:type="gramStart"/>
      <w:r w:rsidRPr="00964228">
        <w:rPr>
          <w:rFonts w:ascii="Courier New" w:hAnsi="Courier New" w:cs="Courier New"/>
          <w:sz w:val="18"/>
          <w:lang w:val="en-US"/>
          <w:rPrChange w:id="591" w:author="Andy Royle-pr" w:date="2011-12-23T09:52:00Z">
            <w:rPr>
              <w:lang w:val="en-US"/>
            </w:rPr>
          </w:rPrChange>
        </w:rPr>
        <w:t>SD  Naive</w:t>
      </w:r>
      <w:proofErr w:type="gramEnd"/>
      <w:r w:rsidRPr="00964228">
        <w:rPr>
          <w:rFonts w:ascii="Courier New" w:hAnsi="Courier New" w:cs="Courier New"/>
          <w:sz w:val="18"/>
          <w:lang w:val="en-US"/>
          <w:rPrChange w:id="592" w:author="Andy Royle-pr" w:date="2011-12-23T09:52:00Z">
            <w:rPr>
              <w:lang w:val="en-US"/>
            </w:rPr>
          </w:rPrChange>
        </w:rPr>
        <w:t xml:space="preserve"> SE Time-series SE</w:t>
      </w:r>
    </w:p>
    <w:p w:rsidR="003F6CD5" w:rsidRPr="00964228" w:rsidRDefault="003F6CD5" w:rsidP="003F6CD5">
      <w:pPr>
        <w:spacing w:after="0" w:line="240" w:lineRule="auto"/>
        <w:rPr>
          <w:rFonts w:ascii="Courier New" w:hAnsi="Courier New" w:cs="Courier New"/>
          <w:sz w:val="18"/>
          <w:lang w:val="pt-BR"/>
          <w:rPrChange w:id="593" w:author="Andy Royle-pr" w:date="2011-12-23T09:52:00Z">
            <w:rPr>
              <w:lang w:val="pt-BR"/>
            </w:rPr>
          </w:rPrChange>
        </w:rPr>
      </w:pPr>
      <w:r w:rsidRPr="00964228">
        <w:rPr>
          <w:rFonts w:ascii="Courier New" w:hAnsi="Courier New" w:cs="Courier New"/>
          <w:sz w:val="18"/>
          <w:lang w:val="pt-BR"/>
          <w:rPrChange w:id="594" w:author="Andy Royle-pr" w:date="2011-12-23T09:52:00Z">
            <w:rPr>
              <w:lang w:val="pt-BR"/>
            </w:rPr>
          </w:rPrChange>
        </w:rPr>
        <w:t>sigma   1.9986  0.13805 0.0021827       0.016091</w:t>
      </w:r>
    </w:p>
    <w:p w:rsidR="003F6CD5" w:rsidRPr="00964228" w:rsidRDefault="003F6CD5" w:rsidP="003F6CD5">
      <w:pPr>
        <w:spacing w:after="0" w:line="240" w:lineRule="auto"/>
        <w:rPr>
          <w:rFonts w:ascii="Courier New" w:hAnsi="Courier New" w:cs="Courier New"/>
          <w:sz w:val="18"/>
          <w:lang w:val="pt-BR"/>
          <w:rPrChange w:id="595" w:author="Andy Royle-pr" w:date="2011-12-23T09:52:00Z">
            <w:rPr>
              <w:lang w:val="pt-BR"/>
            </w:rPr>
          </w:rPrChange>
        </w:rPr>
      </w:pPr>
      <w:r w:rsidRPr="00964228">
        <w:rPr>
          <w:rFonts w:ascii="Courier New" w:hAnsi="Courier New" w:cs="Courier New"/>
          <w:sz w:val="18"/>
          <w:lang w:val="pt-BR"/>
          <w:rPrChange w:id="596" w:author="Andy Royle-pr" w:date="2011-12-23T09:52:00Z">
            <w:rPr>
              <w:lang w:val="pt-BR"/>
            </w:rPr>
          </w:rPrChange>
        </w:rPr>
        <w:t>lam0    0.1096  0.01523 0.0002407       0.001401</w:t>
      </w:r>
    </w:p>
    <w:p w:rsidR="003F6CD5" w:rsidRPr="00964228" w:rsidRDefault="003F6CD5" w:rsidP="003F6CD5">
      <w:pPr>
        <w:spacing w:after="0" w:line="240" w:lineRule="auto"/>
        <w:rPr>
          <w:rFonts w:ascii="Courier New" w:hAnsi="Courier New" w:cs="Courier New"/>
          <w:sz w:val="18"/>
          <w:lang w:val="pt-BR"/>
          <w:rPrChange w:id="597" w:author="Andy Royle-pr" w:date="2011-12-23T09:52:00Z">
            <w:rPr>
              <w:lang w:val="pt-BR"/>
            </w:rPr>
          </w:rPrChange>
        </w:rPr>
      </w:pPr>
      <w:r w:rsidRPr="00964228">
        <w:rPr>
          <w:rFonts w:ascii="Courier New" w:hAnsi="Courier New" w:cs="Courier New"/>
          <w:sz w:val="18"/>
          <w:lang w:val="pt-BR"/>
          <w:rPrChange w:id="598" w:author="Andy Royle-pr" w:date="2011-12-23T09:52:00Z">
            <w:rPr>
              <w:lang w:val="pt-BR"/>
            </w:rPr>
          </w:rPrChange>
        </w:rPr>
        <w:t>psi     0.6113  0.09148 0.0014465       0.010734</w:t>
      </w:r>
    </w:p>
    <w:p w:rsidR="003F6CD5" w:rsidRPr="00964228" w:rsidRDefault="003F6CD5" w:rsidP="003F6CD5">
      <w:pPr>
        <w:spacing w:after="0" w:line="240" w:lineRule="auto"/>
        <w:rPr>
          <w:rFonts w:ascii="Courier New" w:hAnsi="Courier New" w:cs="Courier New"/>
          <w:sz w:val="18"/>
          <w:lang w:val="pt-BR"/>
          <w:rPrChange w:id="599" w:author="Andy Royle-pr" w:date="2011-12-23T09:52:00Z">
            <w:rPr>
              <w:lang w:val="pt-BR"/>
            </w:rPr>
          </w:rPrChange>
        </w:rPr>
      </w:pPr>
      <w:r w:rsidRPr="00964228">
        <w:rPr>
          <w:rFonts w:ascii="Courier New" w:hAnsi="Courier New" w:cs="Courier New"/>
          <w:sz w:val="18"/>
          <w:lang w:val="pt-BR"/>
          <w:rPrChange w:id="600" w:author="Andy Royle-pr" w:date="2011-12-23T09:52:00Z">
            <w:rPr>
              <w:lang w:val="pt-BR"/>
            </w:rPr>
          </w:rPrChange>
        </w:rPr>
        <w:lastRenderedPageBreak/>
        <w:t>N     489.8535 71.79695 1.1352094       8.431119</w:t>
      </w:r>
    </w:p>
    <w:p w:rsidR="003F6CD5" w:rsidRPr="00964228" w:rsidRDefault="003F6CD5" w:rsidP="003F6CD5">
      <w:pPr>
        <w:spacing w:after="0" w:line="240" w:lineRule="auto"/>
        <w:rPr>
          <w:rFonts w:ascii="Courier New" w:hAnsi="Courier New" w:cs="Courier New"/>
          <w:sz w:val="18"/>
          <w:lang w:val="pt-BR"/>
          <w:rPrChange w:id="601" w:author="Andy Royle-pr" w:date="2011-12-23T09:52:00Z">
            <w:rPr>
              <w:lang w:val="pt-BR"/>
            </w:rPr>
          </w:rPrChange>
        </w:rPr>
      </w:pPr>
    </w:p>
    <w:p w:rsidR="003F6CD5" w:rsidRPr="00964228" w:rsidRDefault="003F6CD5" w:rsidP="003F6CD5">
      <w:pPr>
        <w:spacing w:after="0" w:line="240" w:lineRule="auto"/>
        <w:rPr>
          <w:rFonts w:ascii="Courier New" w:hAnsi="Courier New" w:cs="Courier New"/>
          <w:sz w:val="18"/>
          <w:lang w:val="pt-BR"/>
          <w:rPrChange w:id="602" w:author="Andy Royle-pr" w:date="2011-12-23T09:52:00Z">
            <w:rPr>
              <w:lang w:val="pt-BR"/>
            </w:rPr>
          </w:rPrChange>
        </w:rPr>
      </w:pPr>
      <w:r w:rsidRPr="00964228">
        <w:rPr>
          <w:rFonts w:ascii="Courier New" w:hAnsi="Courier New" w:cs="Courier New"/>
          <w:sz w:val="18"/>
          <w:lang w:val="pt-BR"/>
          <w:rPrChange w:id="603" w:author="Andy Royle-pr" w:date="2011-12-23T09:52:00Z">
            <w:rPr>
              <w:lang w:val="pt-BR"/>
            </w:rPr>
          </w:rPrChange>
        </w:rPr>
        <w:t>2. Quantiles for each variable:</w:t>
      </w:r>
    </w:p>
    <w:p w:rsidR="003F6CD5" w:rsidRPr="00964228" w:rsidRDefault="003F6CD5" w:rsidP="003F6CD5">
      <w:pPr>
        <w:spacing w:after="0" w:line="240" w:lineRule="auto"/>
        <w:rPr>
          <w:rFonts w:ascii="Courier New" w:hAnsi="Courier New" w:cs="Courier New"/>
          <w:sz w:val="18"/>
          <w:lang w:val="pt-BR"/>
          <w:rPrChange w:id="604" w:author="Andy Royle-pr" w:date="2011-12-23T09:52:00Z">
            <w:rPr>
              <w:lang w:val="pt-BR"/>
            </w:rPr>
          </w:rPrChange>
        </w:rPr>
      </w:pPr>
    </w:p>
    <w:p w:rsidR="003F6CD5" w:rsidRPr="00964228" w:rsidRDefault="003F6CD5" w:rsidP="003F6CD5">
      <w:pPr>
        <w:spacing w:after="0" w:line="240" w:lineRule="auto"/>
        <w:rPr>
          <w:rFonts w:ascii="Courier New" w:hAnsi="Courier New" w:cs="Courier New"/>
          <w:sz w:val="18"/>
          <w:lang w:val="pt-BR"/>
          <w:rPrChange w:id="605" w:author="Andy Royle-pr" w:date="2011-12-23T09:52:00Z">
            <w:rPr>
              <w:lang w:val="pt-BR"/>
            </w:rPr>
          </w:rPrChange>
        </w:rPr>
      </w:pPr>
      <w:r w:rsidRPr="00964228">
        <w:rPr>
          <w:rFonts w:ascii="Courier New" w:hAnsi="Courier New" w:cs="Courier New"/>
          <w:sz w:val="18"/>
          <w:lang w:val="pt-BR"/>
          <w:rPrChange w:id="606" w:author="Andy Royle-pr" w:date="2011-12-23T09:52:00Z">
            <w:rPr>
              <w:lang w:val="pt-BR"/>
            </w:rPr>
          </w:rPrChange>
        </w:rPr>
        <w:t xml:space="preserve">           2.5%       25%      50%      75%    97.5%</w:t>
      </w:r>
    </w:p>
    <w:p w:rsidR="003F6CD5" w:rsidRPr="00964228" w:rsidRDefault="003F6CD5" w:rsidP="003F6CD5">
      <w:pPr>
        <w:spacing w:after="0" w:line="240" w:lineRule="auto"/>
        <w:rPr>
          <w:rFonts w:ascii="Courier New" w:hAnsi="Courier New" w:cs="Courier New"/>
          <w:sz w:val="18"/>
          <w:lang w:val="pt-BR"/>
          <w:rPrChange w:id="607" w:author="Andy Royle-pr" w:date="2011-12-23T09:52:00Z">
            <w:rPr>
              <w:lang w:val="pt-BR"/>
            </w:rPr>
          </w:rPrChange>
        </w:rPr>
      </w:pPr>
      <w:r w:rsidRPr="00964228">
        <w:rPr>
          <w:rFonts w:ascii="Courier New" w:hAnsi="Courier New" w:cs="Courier New"/>
          <w:sz w:val="18"/>
          <w:lang w:val="pt-BR"/>
          <w:rPrChange w:id="608" w:author="Andy Royle-pr" w:date="2011-12-23T09:52:00Z">
            <w:rPr>
              <w:lang w:val="pt-BR"/>
            </w:rPr>
          </w:rPrChange>
        </w:rPr>
        <w:t>sigma   1.75780   1.89847   1.9900   2.0944   2.2772</w:t>
      </w:r>
    </w:p>
    <w:p w:rsidR="003F6CD5" w:rsidRPr="00964228" w:rsidRDefault="003F6CD5" w:rsidP="003F6CD5">
      <w:pPr>
        <w:spacing w:after="0" w:line="240" w:lineRule="auto"/>
        <w:rPr>
          <w:rFonts w:ascii="Courier New" w:hAnsi="Courier New" w:cs="Courier New"/>
          <w:sz w:val="18"/>
          <w:lang w:val="pt-BR"/>
          <w:rPrChange w:id="609" w:author="Andy Royle-pr" w:date="2011-12-23T09:52:00Z">
            <w:rPr>
              <w:lang w:val="pt-BR"/>
            </w:rPr>
          </w:rPrChange>
        </w:rPr>
      </w:pPr>
      <w:r w:rsidRPr="00964228">
        <w:rPr>
          <w:rFonts w:ascii="Courier New" w:hAnsi="Courier New" w:cs="Courier New"/>
          <w:sz w:val="18"/>
          <w:lang w:val="pt-BR"/>
          <w:rPrChange w:id="610" w:author="Andy Royle-pr" w:date="2011-12-23T09:52:00Z">
            <w:rPr>
              <w:lang w:val="pt-BR"/>
            </w:rPr>
          </w:rPrChange>
        </w:rPr>
        <w:t>lam0    0.08357   0.09824   0.1087   0.1192   0.1427</w:t>
      </w:r>
    </w:p>
    <w:p w:rsidR="003F6CD5" w:rsidRPr="00964228" w:rsidRDefault="003F6CD5" w:rsidP="003F6CD5">
      <w:pPr>
        <w:spacing w:after="0" w:line="240" w:lineRule="auto"/>
        <w:rPr>
          <w:rFonts w:ascii="Courier New" w:hAnsi="Courier New" w:cs="Courier New"/>
          <w:sz w:val="18"/>
          <w:lang w:val="pt-BR"/>
          <w:rPrChange w:id="611" w:author="Andy Royle-pr" w:date="2011-12-23T09:52:00Z">
            <w:rPr>
              <w:lang w:val="pt-BR"/>
            </w:rPr>
          </w:rPrChange>
        </w:rPr>
      </w:pPr>
      <w:r w:rsidRPr="00964228">
        <w:rPr>
          <w:rFonts w:ascii="Courier New" w:hAnsi="Courier New" w:cs="Courier New"/>
          <w:sz w:val="18"/>
          <w:lang w:val="pt-BR"/>
          <w:rPrChange w:id="612" w:author="Andy Royle-pr" w:date="2011-12-23T09:52:00Z">
            <w:rPr>
              <w:lang w:val="pt-BR"/>
            </w:rPr>
          </w:rPrChange>
        </w:rPr>
        <w:t>psi     0.45110   0.54838   0.6052   0.6639   0.8192</w:t>
      </w:r>
    </w:p>
    <w:p w:rsidR="003F6CD5" w:rsidRPr="00964228" w:rsidRDefault="003F6CD5" w:rsidP="003F6CD5">
      <w:pPr>
        <w:spacing w:after="0" w:line="240" w:lineRule="auto"/>
        <w:rPr>
          <w:ins w:id="613" w:author="Andy Royle-pr" w:date="2011-12-23T09:52:00Z"/>
          <w:rFonts w:ascii="Courier New" w:hAnsi="Courier New" w:cs="Courier New"/>
          <w:sz w:val="18"/>
          <w:lang w:val="en-US"/>
          <w:rPrChange w:id="614" w:author="Andy Royle-pr" w:date="2011-12-23T09:52:00Z">
            <w:rPr>
              <w:ins w:id="615" w:author="Andy Royle-pr" w:date="2011-12-23T09:52:00Z"/>
              <w:lang w:val="en-US"/>
            </w:rPr>
          </w:rPrChange>
        </w:rPr>
      </w:pPr>
      <w:r w:rsidRPr="00964228">
        <w:rPr>
          <w:rFonts w:ascii="Courier New" w:hAnsi="Courier New" w:cs="Courier New"/>
          <w:sz w:val="18"/>
          <w:lang w:val="en-US"/>
          <w:rPrChange w:id="616" w:author="Andy Royle-pr" w:date="2011-12-23T09:52:00Z">
            <w:rPr>
              <w:lang w:val="en-US"/>
            </w:rPr>
          </w:rPrChange>
        </w:rPr>
        <w:t>N     366.00000 440.00000 485.0000 530.0000 654.0000</w:t>
      </w:r>
    </w:p>
    <w:p w:rsidR="00964228" w:rsidRDefault="00964228" w:rsidP="003F6CD5">
      <w:pPr>
        <w:spacing w:after="0" w:line="240" w:lineRule="auto"/>
        <w:rPr>
          <w:lang w:val="en-US"/>
        </w:rPr>
      </w:pPr>
      <w:ins w:id="617" w:author="Andy Royle-pr" w:date="2011-12-23T09:52:00Z">
        <w:r>
          <w:rPr>
            <w:lang w:val="en-US"/>
          </w:rPr>
          <w:t>\end{verbatim}</w:t>
        </w:r>
      </w:ins>
    </w:p>
    <w:p w:rsidR="003F6CD5" w:rsidRDefault="003F6CD5" w:rsidP="003F6CD5">
      <w:pPr>
        <w:spacing w:after="0" w:line="240" w:lineRule="auto"/>
        <w:rPr>
          <w:lang w:val="en-US"/>
        </w:rPr>
      </w:pPr>
    </w:p>
    <w:p w:rsidR="00D43BCA" w:rsidRDefault="003A218B" w:rsidP="003F6CD5">
      <w:pPr>
        <w:rPr>
          <w:lang w:val="en-US"/>
        </w:rPr>
      </w:pPr>
      <w:commentRangeStart w:id="618"/>
      <w:r>
        <w:rPr>
          <w:lang w:val="en-US"/>
        </w:rPr>
        <w:t>Dividing N by the area of the state-space</w:t>
      </w:r>
      <w:r w:rsidR="00E764EB">
        <w:rPr>
          <w:lang w:val="en-US"/>
        </w:rPr>
        <w:t xml:space="preserve"> (</w:t>
      </w:r>
      <w:r w:rsidR="00E764EB" w:rsidRPr="00E764EB">
        <w:rPr>
          <w:lang w:val="en-US"/>
        </w:rPr>
        <w:t>3032.719</w:t>
      </w:r>
      <w:r w:rsidR="00E764EB">
        <w:rPr>
          <w:lang w:val="en-US"/>
        </w:rPr>
        <w:t xml:space="preserve"> km2) </w:t>
      </w:r>
      <w:r>
        <w:rPr>
          <w:lang w:val="en-US"/>
        </w:rPr>
        <w:t xml:space="preserve">gives </w:t>
      </w:r>
      <w:commentRangeEnd w:id="618"/>
      <w:r w:rsidR="00964228">
        <w:rPr>
          <w:rStyle w:val="CommentReference"/>
        </w:rPr>
        <w:commentReference w:id="618"/>
      </w:r>
      <w:r>
        <w:rPr>
          <w:lang w:val="en-US"/>
        </w:rPr>
        <w:t xml:space="preserve">us a density estimate of </w:t>
      </w:r>
      <w:r w:rsidR="00E764EB" w:rsidRPr="00E764EB">
        <w:rPr>
          <w:lang w:val="en-US"/>
        </w:rPr>
        <w:t>0.16</w:t>
      </w:r>
      <w:r w:rsidR="00E764EB">
        <w:rPr>
          <w:lang w:val="en-US"/>
        </w:rPr>
        <w:t>/km2</w:t>
      </w:r>
      <w:r>
        <w:rPr>
          <w:lang w:val="en-US"/>
        </w:rPr>
        <w:t xml:space="preserve">.  </w:t>
      </w:r>
      <w:r w:rsidR="002828FF">
        <w:rPr>
          <w:lang w:val="en-US"/>
        </w:rPr>
        <w:t xml:space="preserve">If we compare </w:t>
      </w:r>
      <w:r>
        <w:rPr>
          <w:lang w:val="en-US"/>
        </w:rPr>
        <w:t xml:space="preserve">these results </w:t>
      </w:r>
      <w:r w:rsidR="002828FF">
        <w:rPr>
          <w:lang w:val="en-US"/>
        </w:rPr>
        <w:t xml:space="preserve">with results from the same model run in </w:t>
      </w:r>
      <w:proofErr w:type="spellStart"/>
      <w:r w:rsidR="002828FF">
        <w:rPr>
          <w:lang w:val="en-US"/>
        </w:rPr>
        <w:t>secr</w:t>
      </w:r>
      <w:proofErr w:type="spellEnd"/>
      <w:r w:rsidR="002828FF">
        <w:rPr>
          <w:lang w:val="en-US"/>
        </w:rPr>
        <w:t xml:space="preserve"> and </w:t>
      </w:r>
      <w:proofErr w:type="spellStart"/>
      <w:r w:rsidR="002828FF">
        <w:rPr>
          <w:lang w:val="en-US"/>
        </w:rPr>
        <w:t>WinBUGS</w:t>
      </w:r>
      <w:proofErr w:type="spellEnd"/>
      <w:r>
        <w:rPr>
          <w:lang w:val="en-US"/>
        </w:rPr>
        <w:t xml:space="preserve"> in Chapter XX</w:t>
      </w:r>
      <w:r w:rsidR="002828FF">
        <w:rPr>
          <w:lang w:val="en-US"/>
        </w:rPr>
        <w:t xml:space="preserve">, we see that </w:t>
      </w:r>
      <w:r>
        <w:rPr>
          <w:lang w:val="en-US"/>
        </w:rPr>
        <w:t xml:space="preserve">estimates are almost identical </w:t>
      </w:r>
      <w:commentRangeStart w:id="619"/>
      <w:r>
        <w:rPr>
          <w:lang w:val="en-US"/>
        </w:rPr>
        <w:t xml:space="preserve">(Table XX). </w:t>
      </w:r>
      <w:commentRangeEnd w:id="619"/>
      <w:r>
        <w:rPr>
          <w:rStyle w:val="CommentReference"/>
        </w:rPr>
        <w:commentReference w:id="619"/>
      </w:r>
    </w:p>
    <w:p w:rsidR="00F9494E" w:rsidRDefault="00F9494E" w:rsidP="00486F74">
      <w:pPr>
        <w:rPr>
          <w:b/>
          <w:i/>
          <w:lang w:val="en-US"/>
        </w:rPr>
      </w:pPr>
    </w:p>
    <w:p w:rsidR="00976CF9" w:rsidRPr="00D43BCA" w:rsidRDefault="00964228" w:rsidP="00486F74">
      <w:pPr>
        <w:rPr>
          <w:b/>
          <w:i/>
          <w:lang w:val="en-US"/>
        </w:rPr>
      </w:pPr>
      <w:ins w:id="620" w:author="Andy Royle-pr" w:date="2011-12-23T09:51:00Z">
        <w:r>
          <w:rPr>
            <w:b/>
            <w:i/>
            <w:lang w:val="en-US"/>
          </w:rPr>
          <w:t>\subsection{</w:t>
        </w:r>
      </w:ins>
      <w:commentRangeStart w:id="621"/>
      <w:r w:rsidR="00B2355A" w:rsidRPr="00D43BCA">
        <w:rPr>
          <w:b/>
          <w:i/>
          <w:lang w:val="en-US"/>
        </w:rPr>
        <w:t xml:space="preserve">Other useful </w:t>
      </w:r>
      <w:proofErr w:type="gramStart"/>
      <w:r w:rsidR="00B2355A" w:rsidRPr="00D43BCA">
        <w:rPr>
          <w:b/>
          <w:i/>
          <w:lang w:val="en-US"/>
        </w:rPr>
        <w:t xml:space="preserve">commands </w:t>
      </w:r>
      <w:commentRangeEnd w:id="621"/>
      <w:proofErr w:type="gramEnd"/>
      <w:r w:rsidR="00410EE3">
        <w:rPr>
          <w:rStyle w:val="CommentReference"/>
        </w:rPr>
        <w:commentReference w:id="621"/>
      </w:r>
      <w:ins w:id="622" w:author="Andy Royle-pr" w:date="2011-12-23T09:51:00Z">
        <w:r>
          <w:rPr>
            <w:b/>
            <w:i/>
            <w:lang w:val="en-US"/>
          </w:rPr>
          <w:t>}</w:t>
        </w:r>
      </w:ins>
    </w:p>
    <w:p w:rsidR="00482B92" w:rsidRDefault="00936066" w:rsidP="00486F74">
      <w:pPr>
        <w:rPr>
          <w:ins w:id="623" w:author="Andy Royle-pr" w:date="2011-12-23T09:54:00Z"/>
          <w:lang w:val="en-US"/>
        </w:rPr>
      </w:pPr>
      <w:r>
        <w:rPr>
          <w:lang w:val="en-US"/>
        </w:rPr>
        <w:t xml:space="preserve">While inspecting the time series plot gives you a first idea of </w:t>
      </w:r>
      <w:r w:rsidR="00482B92">
        <w:rPr>
          <w:lang w:val="en-US"/>
        </w:rPr>
        <w:t>how well you tuned your MH algorith</w:t>
      </w:r>
      <w:r>
        <w:rPr>
          <w:lang w:val="en-US"/>
        </w:rPr>
        <w:t xml:space="preserve">m, </w:t>
      </w:r>
      <w:r w:rsidR="00D43BCA">
        <w:rPr>
          <w:lang w:val="en-US"/>
        </w:rPr>
        <w:t xml:space="preserve">use </w:t>
      </w:r>
      <w:proofErr w:type="spellStart"/>
      <w:proofErr w:type="gramStart"/>
      <w:r w:rsidR="00D43BCA">
        <w:rPr>
          <w:lang w:val="en-US"/>
        </w:rPr>
        <w:t>re</w:t>
      </w:r>
      <w:r>
        <w:rPr>
          <w:lang w:val="en-US"/>
        </w:rPr>
        <w:t>jectionRate</w:t>
      </w:r>
      <w:proofErr w:type="spellEnd"/>
      <w:r>
        <w:rPr>
          <w:lang w:val="en-US"/>
        </w:rPr>
        <w:t>(</w:t>
      </w:r>
      <w:proofErr w:type="gramEnd"/>
      <w:r>
        <w:rPr>
          <w:lang w:val="en-US"/>
        </w:rPr>
        <w:t>)</w:t>
      </w:r>
      <w:r w:rsidR="00976CF9">
        <w:rPr>
          <w:lang w:val="en-US"/>
        </w:rPr>
        <w:t xml:space="preserve"> </w:t>
      </w:r>
      <w:r>
        <w:rPr>
          <w:lang w:val="en-US"/>
        </w:rPr>
        <w:t xml:space="preserve">to obtain </w:t>
      </w:r>
      <w:r w:rsidR="00976CF9">
        <w:rPr>
          <w:lang w:val="en-US"/>
        </w:rPr>
        <w:t>the reject</w:t>
      </w:r>
      <w:r w:rsidR="001A7D79">
        <w:rPr>
          <w:lang w:val="en-US"/>
        </w:rPr>
        <w:t>ion rates (1 – acceptance rates</w:t>
      </w:r>
      <w:r w:rsidR="00976CF9">
        <w:rPr>
          <w:lang w:val="en-US"/>
        </w:rPr>
        <w:t xml:space="preserve">) of </w:t>
      </w:r>
      <w:r w:rsidR="00D43BCA">
        <w:rPr>
          <w:lang w:val="en-US"/>
        </w:rPr>
        <w:t xml:space="preserve">the parameters </w:t>
      </w:r>
      <w:r w:rsidR="00482B92">
        <w:rPr>
          <w:lang w:val="en-US"/>
        </w:rPr>
        <w:t>that are written to your output:</w:t>
      </w:r>
    </w:p>
    <w:p w:rsidR="00964228" w:rsidRDefault="00964228" w:rsidP="00486F74">
      <w:pPr>
        <w:rPr>
          <w:lang w:val="en-US"/>
        </w:rPr>
      </w:pPr>
      <w:ins w:id="624" w:author="Andy Royle-pr" w:date="2011-12-23T09:54:00Z">
        <w:r>
          <w:rPr>
            <w:lang w:val="en-US"/>
          </w:rPr>
          <w:t>\begin{verbatim}</w:t>
        </w:r>
      </w:ins>
    </w:p>
    <w:p w:rsidR="003F6CD5" w:rsidRPr="00964228" w:rsidRDefault="003F6CD5" w:rsidP="003F6CD5">
      <w:pPr>
        <w:rPr>
          <w:rFonts w:ascii="Courier New" w:hAnsi="Courier New" w:cs="Courier New"/>
          <w:lang w:val="pt-BR"/>
          <w:rPrChange w:id="625" w:author="Andy Royle-pr" w:date="2011-12-23T09:54:00Z">
            <w:rPr>
              <w:lang w:val="pt-BR"/>
            </w:rPr>
          </w:rPrChange>
        </w:rPr>
      </w:pPr>
      <w:r w:rsidRPr="00964228">
        <w:rPr>
          <w:rFonts w:ascii="Courier New" w:hAnsi="Courier New" w:cs="Courier New"/>
          <w:lang w:val="pt-BR"/>
          <w:rPrChange w:id="626" w:author="Andy Royle-pr" w:date="2011-12-23T09:54:00Z">
            <w:rPr>
              <w:lang w:val="pt-BR"/>
            </w:rPr>
          </w:rPrChange>
        </w:rPr>
        <w:t>&gt; rejectionRate(chain)</w:t>
      </w:r>
    </w:p>
    <w:p w:rsidR="003F6CD5" w:rsidRPr="00964228" w:rsidRDefault="003F6CD5" w:rsidP="003F6CD5">
      <w:pPr>
        <w:rPr>
          <w:rFonts w:ascii="Courier New" w:hAnsi="Courier New" w:cs="Courier New"/>
          <w:lang w:val="pt-BR"/>
          <w:rPrChange w:id="627" w:author="Andy Royle-pr" w:date="2011-12-23T09:54:00Z">
            <w:rPr>
              <w:lang w:val="pt-BR"/>
            </w:rPr>
          </w:rPrChange>
        </w:rPr>
      </w:pPr>
      <w:r w:rsidRPr="00964228">
        <w:rPr>
          <w:rFonts w:ascii="Courier New" w:hAnsi="Courier New" w:cs="Courier New"/>
          <w:lang w:val="pt-BR"/>
          <w:rPrChange w:id="628" w:author="Andy Royle-pr" w:date="2011-12-23T09:54:00Z">
            <w:rPr>
              <w:lang w:val="pt-BR"/>
            </w:rPr>
          </w:rPrChange>
        </w:rPr>
        <w:t xml:space="preserve">     sigma       lam0        psi          N </w:t>
      </w:r>
    </w:p>
    <w:p w:rsidR="003F6CD5" w:rsidRPr="00964228" w:rsidRDefault="003F6CD5" w:rsidP="003F6CD5">
      <w:pPr>
        <w:rPr>
          <w:ins w:id="629" w:author="Andy Royle-pr" w:date="2011-12-23T09:54:00Z"/>
          <w:rFonts w:ascii="Courier New" w:hAnsi="Courier New" w:cs="Courier New"/>
          <w:lang w:val="en-US"/>
          <w:rPrChange w:id="630" w:author="Andy Royle-pr" w:date="2011-12-23T09:54:00Z">
            <w:rPr>
              <w:ins w:id="631" w:author="Andy Royle-pr" w:date="2011-12-23T09:54:00Z"/>
              <w:lang w:val="en-US"/>
            </w:rPr>
          </w:rPrChange>
        </w:rPr>
      </w:pPr>
      <w:r w:rsidRPr="00964228">
        <w:rPr>
          <w:rFonts w:ascii="Courier New" w:hAnsi="Courier New" w:cs="Courier New"/>
          <w:lang w:val="en-US"/>
          <w:rPrChange w:id="632" w:author="Andy Royle-pr" w:date="2011-12-23T09:54:00Z">
            <w:rPr>
              <w:lang w:val="en-US"/>
            </w:rPr>
          </w:rPrChange>
        </w:rPr>
        <w:t xml:space="preserve">0.44108822 0.77675535 0.00000000 0.01940388 </w:t>
      </w:r>
    </w:p>
    <w:p w:rsidR="00964228" w:rsidRDefault="00964228" w:rsidP="003F6CD5">
      <w:pPr>
        <w:rPr>
          <w:lang w:val="en-US"/>
        </w:rPr>
      </w:pPr>
      <w:ins w:id="633" w:author="Andy Royle-pr" w:date="2011-12-23T09:54:00Z">
        <w:r>
          <w:rPr>
            <w:lang w:val="en-US"/>
          </w:rPr>
          <w:t>\end{verbatim}</w:t>
        </w:r>
      </w:ins>
    </w:p>
    <w:p w:rsidR="00976CF9" w:rsidRDefault="00D43BCA" w:rsidP="003F6CD5">
      <w:pPr>
        <w:rPr>
          <w:lang w:val="en-US"/>
        </w:rPr>
      </w:pPr>
      <w:r>
        <w:rPr>
          <w:lang w:val="en-US"/>
        </w:rPr>
        <w:t xml:space="preserve"> </w:t>
      </w:r>
      <w:r w:rsidR="00936066">
        <w:rPr>
          <w:lang w:val="en-US"/>
        </w:rPr>
        <w:t xml:space="preserve">Recall that </w:t>
      </w:r>
      <w:r w:rsidR="003F6CD5">
        <w:rPr>
          <w:lang w:val="en-US"/>
        </w:rPr>
        <w:t>rejection rates</w:t>
      </w:r>
      <w:r w:rsidR="00936066">
        <w:rPr>
          <w:lang w:val="en-US"/>
        </w:rPr>
        <w:t xml:space="preserve"> should lie between 0.2 and 0.8</w:t>
      </w:r>
      <w:r w:rsidR="00482B92">
        <w:rPr>
          <w:lang w:val="en-US"/>
        </w:rPr>
        <w:t>, so our tuning seems to have been appropriate here</w:t>
      </w:r>
      <w:r w:rsidR="00936066">
        <w:rPr>
          <w:lang w:val="en-US"/>
        </w:rPr>
        <w:t xml:space="preserve">. </w:t>
      </w:r>
      <w:r w:rsidR="003F6CD5">
        <w:rPr>
          <w:lang w:val="en-US"/>
        </w:rPr>
        <w:t xml:space="preserve">Psi is never rejected since we update it with Gibbs sampling, where all candidate values are kept. And since N is the sum of all z, all it takes for N to change </w:t>
      </w:r>
      <w:proofErr w:type="gramStart"/>
      <w:r w:rsidR="003F6CD5">
        <w:rPr>
          <w:lang w:val="en-US"/>
        </w:rPr>
        <w:t>from one iteration</w:t>
      </w:r>
      <w:proofErr w:type="gramEnd"/>
      <w:r w:rsidR="003F6CD5">
        <w:rPr>
          <w:lang w:val="en-US"/>
        </w:rPr>
        <w:t xml:space="preserve"> to another are small changes in the z-vector, so the rejection rate of N is always low. </w:t>
      </w:r>
    </w:p>
    <w:p w:rsidR="00D43BCA" w:rsidRDefault="00D43BCA" w:rsidP="00486F74">
      <w:pPr>
        <w:rPr>
          <w:lang w:val="en-US"/>
        </w:rPr>
      </w:pPr>
      <w:r>
        <w:rPr>
          <w:lang w:val="en-US"/>
        </w:rPr>
        <w:t xml:space="preserve">If you have run several parallel chains, you can combine them into a single </w:t>
      </w:r>
      <w:proofErr w:type="spellStart"/>
      <w:r>
        <w:rPr>
          <w:lang w:val="en-US"/>
        </w:rPr>
        <w:t>mcmc</w:t>
      </w:r>
      <w:proofErr w:type="spellEnd"/>
      <w:r>
        <w:rPr>
          <w:lang w:val="en-US"/>
        </w:rPr>
        <w:t xml:space="preserve"> object using the </w:t>
      </w:r>
      <w:proofErr w:type="spellStart"/>
      <w:proofErr w:type="gramStart"/>
      <w:r>
        <w:rPr>
          <w:lang w:val="en-US"/>
        </w:rPr>
        <w:t>mcmc.list</w:t>
      </w:r>
      <w:proofErr w:type="spellEnd"/>
      <w:r>
        <w:rPr>
          <w:lang w:val="en-US"/>
        </w:rPr>
        <w:t>(</w:t>
      </w:r>
      <w:proofErr w:type="gramEnd"/>
      <w:r>
        <w:rPr>
          <w:lang w:val="en-US"/>
        </w:rPr>
        <w:t xml:space="preserve">) command on the individual chains (note that each chain has to be converted to an </w:t>
      </w:r>
      <w:proofErr w:type="spellStart"/>
      <w:r>
        <w:rPr>
          <w:lang w:val="en-US"/>
        </w:rPr>
        <w:t>mcmc</w:t>
      </w:r>
      <w:proofErr w:type="spellEnd"/>
      <w:r>
        <w:rPr>
          <w:lang w:val="en-US"/>
        </w:rPr>
        <w:t xml:space="preserve"> object before combining them with </w:t>
      </w:r>
      <w:proofErr w:type="spellStart"/>
      <w:r>
        <w:rPr>
          <w:lang w:val="en-US"/>
        </w:rPr>
        <w:t>mcmc.list</w:t>
      </w:r>
      <w:proofErr w:type="spellEnd"/>
      <w:r>
        <w:rPr>
          <w:lang w:val="en-US"/>
        </w:rPr>
        <w:t xml:space="preserve">()). You can then easily obtain the </w:t>
      </w:r>
      <w:proofErr w:type="spellStart"/>
      <w:r>
        <w:rPr>
          <w:lang w:val="en-US"/>
        </w:rPr>
        <w:t>Gelman</w:t>
      </w:r>
      <w:proofErr w:type="spellEnd"/>
      <w:r>
        <w:rPr>
          <w:lang w:val="en-US"/>
        </w:rPr>
        <w:t>-Rubin diagnostic (</w:t>
      </w:r>
      <w:r w:rsidRPr="00D43BCA">
        <w:rPr>
          <w:highlight w:val="yellow"/>
          <w:lang w:val="en-US"/>
        </w:rPr>
        <w:t>REF</w:t>
      </w:r>
      <w:r>
        <w:rPr>
          <w:lang w:val="en-US"/>
        </w:rPr>
        <w:t xml:space="preserve">), in </w:t>
      </w:r>
      <w:proofErr w:type="spellStart"/>
      <w:r>
        <w:rPr>
          <w:lang w:val="en-US"/>
        </w:rPr>
        <w:t>WinBUGS</w:t>
      </w:r>
      <w:proofErr w:type="spellEnd"/>
      <w:r>
        <w:rPr>
          <w:lang w:val="en-US"/>
        </w:rPr>
        <w:t xml:space="preserve"> called R-hat, using </w:t>
      </w:r>
      <w:proofErr w:type="spellStart"/>
      <w:proofErr w:type="gramStart"/>
      <w:r w:rsidRPr="00976CF9">
        <w:rPr>
          <w:lang w:val="en-US"/>
        </w:rPr>
        <w:t>gelman.diag</w:t>
      </w:r>
      <w:proofErr w:type="spellEnd"/>
      <w:r>
        <w:rPr>
          <w:lang w:val="en-US"/>
        </w:rPr>
        <w:t>(</w:t>
      </w:r>
      <w:proofErr w:type="gramEnd"/>
      <w:r>
        <w:rPr>
          <w:lang w:val="en-US"/>
        </w:rPr>
        <w:t xml:space="preserve">), which will indicate if all chains have converged to the same stationary distribution.  </w:t>
      </w:r>
    </w:p>
    <w:p w:rsidR="00976CF9" w:rsidRPr="00B2355A" w:rsidRDefault="00976CF9" w:rsidP="00486F74">
      <w:pPr>
        <w:rPr>
          <w:lang w:val="en-US"/>
        </w:rPr>
      </w:pPr>
      <w:r>
        <w:rPr>
          <w:lang w:val="en-US"/>
        </w:rPr>
        <w:t xml:space="preserve">For details on these </w:t>
      </w:r>
      <w:r w:rsidR="009908D4">
        <w:rPr>
          <w:lang w:val="en-US"/>
        </w:rPr>
        <w:t>and other functions</w:t>
      </w:r>
      <w:r>
        <w:rPr>
          <w:lang w:val="en-US"/>
        </w:rPr>
        <w:t>, see the coda manual</w:t>
      </w:r>
      <w:r w:rsidR="009908D4">
        <w:rPr>
          <w:lang w:val="en-US"/>
        </w:rPr>
        <w:t>, which can be found –together with the package – on the CRAN mirror</w:t>
      </w:r>
      <w:r>
        <w:rPr>
          <w:lang w:val="en-US"/>
        </w:rPr>
        <w:t>.</w:t>
      </w:r>
    </w:p>
    <w:p w:rsidR="00F9494E" w:rsidRDefault="00F9494E" w:rsidP="000964DA">
      <w:pPr>
        <w:rPr>
          <w:lang w:val="en-US"/>
        </w:rPr>
      </w:pPr>
    </w:p>
    <w:p w:rsidR="00623834" w:rsidRPr="00623834" w:rsidRDefault="00317A69" w:rsidP="000964DA">
      <w:pPr>
        <w:rPr>
          <w:b/>
          <w:i/>
          <w:lang w:val="en-US"/>
        </w:rPr>
      </w:pPr>
      <w:ins w:id="634" w:author="Andy Royle-pr" w:date="2011-12-23T09:56:00Z">
        <w:r>
          <w:rPr>
            <w:b/>
            <w:i/>
            <w:lang w:val="en-US"/>
          </w:rPr>
          <w:t>\section{</w:t>
        </w:r>
      </w:ins>
      <w:r w:rsidR="00623834" w:rsidRPr="00623834">
        <w:rPr>
          <w:b/>
          <w:i/>
          <w:lang w:val="en-US"/>
        </w:rPr>
        <w:t>Manipulating the state-space</w:t>
      </w:r>
      <w:ins w:id="635" w:author="Andy Royle-pr" w:date="2011-12-23T09:56:00Z">
        <w:r>
          <w:rPr>
            <w:b/>
            <w:i/>
            <w:lang w:val="en-US"/>
          </w:rPr>
          <w:t>}</w:t>
        </w:r>
      </w:ins>
    </w:p>
    <w:p w:rsidR="00623834" w:rsidRDefault="00623834" w:rsidP="000964DA">
      <w:pPr>
        <w:rPr>
          <w:lang w:val="en-US"/>
        </w:rPr>
      </w:pPr>
      <w:r>
        <w:rPr>
          <w:lang w:val="en-US"/>
        </w:rPr>
        <w:t>So far, we have constrained the location of the activity centers to fall within the outermost coordinates of</w:t>
      </w:r>
      <w:r w:rsidR="00A54D49">
        <w:rPr>
          <w:lang w:val="en-US"/>
        </w:rPr>
        <w:t xml:space="preserve"> our rectangular state space by posing upper and lower bounds for x and y. </w:t>
      </w:r>
      <w:r w:rsidR="009A2BCB">
        <w:rPr>
          <w:lang w:val="en-US"/>
        </w:rPr>
        <w:t xml:space="preserve">But what if S has an irregular shape – maybe there is a large water body we would like to remove from S, </w:t>
      </w:r>
      <w:r w:rsidR="009A2BCB">
        <w:rPr>
          <w:lang w:val="en-US"/>
        </w:rPr>
        <w:lastRenderedPageBreak/>
        <w:t>because we know ou</w:t>
      </w:r>
      <w:r w:rsidR="00AE55D6">
        <w:rPr>
          <w:lang w:val="en-US"/>
        </w:rPr>
        <w:t>r</w:t>
      </w:r>
      <w:r w:rsidR="009A2BCB">
        <w:rPr>
          <w:lang w:val="en-US"/>
        </w:rPr>
        <w:t xml:space="preserve"> terrestrial study species does not occur there. Or the study takes place in a clearly defined area such as an island. </w:t>
      </w:r>
      <w:r w:rsidR="00F5096D">
        <w:rPr>
          <w:lang w:val="en-US"/>
        </w:rPr>
        <w:t xml:space="preserve">As mentioned before, this situation is difficult to handle in </w:t>
      </w:r>
      <w:proofErr w:type="spellStart"/>
      <w:r w:rsidR="00F5096D">
        <w:rPr>
          <w:lang w:val="en-US"/>
        </w:rPr>
        <w:t>WinBUGS</w:t>
      </w:r>
      <w:proofErr w:type="spellEnd"/>
      <w:r w:rsidR="00F5096D">
        <w:rPr>
          <w:lang w:val="en-US"/>
        </w:rPr>
        <w:t xml:space="preserve">. In some simple cases we can adjust the state space by setting </w:t>
      </w:r>
      <w:proofErr w:type="spellStart"/>
      <w:r w:rsidR="00F5096D">
        <w:rPr>
          <w:lang w:val="en-US"/>
        </w:rPr>
        <w:t>SXi</w:t>
      </w:r>
      <w:proofErr w:type="spellEnd"/>
      <w:r w:rsidR="00F5096D">
        <w:rPr>
          <w:lang w:val="en-US"/>
        </w:rPr>
        <w:t xml:space="preserve"> to be some function of </w:t>
      </w:r>
      <w:proofErr w:type="spellStart"/>
      <w:r w:rsidR="00F5096D">
        <w:rPr>
          <w:lang w:val="en-US"/>
        </w:rPr>
        <w:t>SYi</w:t>
      </w:r>
      <w:proofErr w:type="spellEnd"/>
      <w:r w:rsidR="00F5096D">
        <w:rPr>
          <w:lang w:val="en-US"/>
        </w:rPr>
        <w:t xml:space="preserve"> or vice versa. In this manner, we can cut off corners of the rectangle to approximate the act</w:t>
      </w:r>
      <w:r w:rsidR="00124AD4">
        <w:rPr>
          <w:lang w:val="en-US"/>
        </w:rPr>
        <w:t>ual state space</w:t>
      </w:r>
      <w:r w:rsidR="00F5096D">
        <w:rPr>
          <w:lang w:val="en-US"/>
        </w:rPr>
        <w:t>. In R, we are much more flexible, as we can use the actual state-space polygon</w:t>
      </w:r>
      <w:r w:rsidR="00114580">
        <w:rPr>
          <w:lang w:val="en-US"/>
        </w:rPr>
        <w:t xml:space="preserve"> to constrain out </w:t>
      </w:r>
      <w:proofErr w:type="spellStart"/>
      <w:r w:rsidR="00114580">
        <w:rPr>
          <w:lang w:val="en-US"/>
        </w:rPr>
        <w:t>si</w:t>
      </w:r>
      <w:proofErr w:type="spellEnd"/>
      <w:r w:rsidR="00F5096D">
        <w:rPr>
          <w:lang w:val="en-US"/>
        </w:rPr>
        <w:t xml:space="preserve">. To illustrate that, let’s look at a </w:t>
      </w:r>
      <w:r w:rsidR="00114580">
        <w:rPr>
          <w:lang w:val="en-US"/>
        </w:rPr>
        <w:t>camera trapping study of Florida panthers (</w:t>
      </w:r>
      <w:r w:rsidR="00114580" w:rsidRPr="00114580">
        <w:rPr>
          <w:i/>
          <w:lang w:val="en-US"/>
        </w:rPr>
        <w:t xml:space="preserve">Puma </w:t>
      </w:r>
      <w:proofErr w:type="spellStart"/>
      <w:r w:rsidR="00114580" w:rsidRPr="00114580">
        <w:rPr>
          <w:i/>
          <w:lang w:val="en-US"/>
        </w:rPr>
        <w:t>concolor</w:t>
      </w:r>
      <w:proofErr w:type="spellEnd"/>
      <w:r w:rsidR="00114580" w:rsidRPr="00114580">
        <w:rPr>
          <w:i/>
          <w:lang w:val="en-US"/>
        </w:rPr>
        <w:t xml:space="preserve"> </w:t>
      </w:r>
      <w:proofErr w:type="spellStart"/>
      <w:r w:rsidR="00114580" w:rsidRPr="00114580">
        <w:rPr>
          <w:i/>
          <w:lang w:val="en-US"/>
        </w:rPr>
        <w:t>coryi</w:t>
      </w:r>
      <w:proofErr w:type="spellEnd"/>
      <w:r w:rsidR="00114580">
        <w:rPr>
          <w:lang w:val="en-US"/>
        </w:rPr>
        <w:t>) conducted in the Picayune Strand Restoration Project (PSRP</w:t>
      </w:r>
      <w:r w:rsidR="00124AD4">
        <w:rPr>
          <w:lang w:val="en-US"/>
        </w:rPr>
        <w:t>)</w:t>
      </w:r>
      <w:r w:rsidR="00124AD4" w:rsidRPr="00124AD4">
        <w:rPr>
          <w:lang w:val="en-US"/>
        </w:rPr>
        <w:t xml:space="preserve"> </w:t>
      </w:r>
      <w:r w:rsidR="00124AD4">
        <w:rPr>
          <w:lang w:val="en-US"/>
        </w:rPr>
        <w:t>area</w:t>
      </w:r>
      <w:r w:rsidR="00F71283">
        <w:rPr>
          <w:lang w:val="en-US"/>
        </w:rPr>
        <w:t>,</w:t>
      </w:r>
      <w:r w:rsidR="00124AD4">
        <w:rPr>
          <w:lang w:val="en-US"/>
        </w:rPr>
        <w:t xml:space="preserve"> southwest Florida (</w:t>
      </w:r>
      <w:r w:rsidR="00F71283">
        <w:rPr>
          <w:lang w:val="en-US"/>
        </w:rPr>
        <w:t>Fig. XY</w:t>
      </w:r>
      <w:r w:rsidR="00114580">
        <w:rPr>
          <w:lang w:val="en-US"/>
        </w:rPr>
        <w:t>)</w:t>
      </w:r>
      <w:r w:rsidR="00124AD4">
        <w:rPr>
          <w:lang w:val="en-US"/>
        </w:rPr>
        <w:t>,</w:t>
      </w:r>
      <w:r w:rsidR="00114580">
        <w:rPr>
          <w:lang w:val="en-US"/>
        </w:rPr>
        <w:t xml:space="preserve"> by </w:t>
      </w:r>
      <w:r w:rsidR="00114580" w:rsidRPr="00114580">
        <w:rPr>
          <w:highlight w:val="yellow"/>
          <w:lang w:val="en-US"/>
        </w:rPr>
        <w:t>XXX</w:t>
      </w:r>
      <w:r w:rsidR="00124AD4">
        <w:rPr>
          <w:lang w:val="en-US"/>
        </w:rPr>
        <w:t xml:space="preserve">, and financed by </w:t>
      </w:r>
      <w:r w:rsidR="00124AD4" w:rsidRPr="00124AD4">
        <w:rPr>
          <w:highlight w:val="yellow"/>
          <w:lang w:val="en-US"/>
        </w:rPr>
        <w:t>XXX</w:t>
      </w:r>
      <w:r w:rsidR="00124AD4">
        <w:rPr>
          <w:lang w:val="en-US"/>
        </w:rPr>
        <w:t>.</w:t>
      </w:r>
      <w:r w:rsidR="00F5096D">
        <w:rPr>
          <w:lang w:val="en-US"/>
        </w:rPr>
        <w:t xml:space="preserve"> </w:t>
      </w:r>
      <w:r w:rsidR="00124AD4">
        <w:rPr>
          <w:lang w:val="en-US"/>
        </w:rPr>
        <w:t>In the 1960ies t</w:t>
      </w:r>
      <w:r w:rsidR="00114580">
        <w:rPr>
          <w:lang w:val="en-US"/>
        </w:rPr>
        <w:t xml:space="preserve">he PSRP area was slated for housing development, but then bought back by the State of Florida and is currently being restored to its original hydrology and vegetation. In an effort to estimate the density of the local Florida panther population, 98 camera traps were operated in the area for 21 months between 2005 and 2007. Florida panthers are wide-ranging animals and in order to account for their wide movements, the state-space was defined as the trapping grid buffered by 15 km around its outermost coordinates. </w:t>
      </w:r>
      <w:r w:rsidR="00F71283">
        <w:rPr>
          <w:lang w:val="en-US"/>
        </w:rPr>
        <w:t>However, the resulting rectangle contained some</w:t>
      </w:r>
      <w:r w:rsidR="00114580">
        <w:rPr>
          <w:lang w:val="en-US"/>
        </w:rPr>
        <w:t xml:space="preserve"> </w:t>
      </w:r>
      <w:r w:rsidR="00F71283">
        <w:rPr>
          <w:lang w:val="en-US"/>
        </w:rPr>
        <w:t xml:space="preserve">ocean in its southwestern corner (Fig. </w:t>
      </w:r>
      <w:proofErr w:type="gramStart"/>
      <w:r w:rsidR="00F71283">
        <w:rPr>
          <w:lang w:val="en-US"/>
        </w:rPr>
        <w:t>XY).</w:t>
      </w:r>
      <w:proofErr w:type="gramEnd"/>
      <w:r w:rsidR="00F71283">
        <w:rPr>
          <w:lang w:val="en-US"/>
        </w:rPr>
        <w:t xml:space="preserve"> </w:t>
      </w:r>
    </w:p>
    <w:p w:rsidR="00F71283" w:rsidRDefault="00F71283" w:rsidP="00F5096D">
      <w:pPr>
        <w:rPr>
          <w:lang w:val="en-US"/>
        </w:rPr>
      </w:pPr>
      <w:r>
        <w:rPr>
          <w:lang w:val="en-US"/>
        </w:rPr>
        <w:t xml:space="preserve">In order to precisely describe the state-space, the ocean has to be removed. </w:t>
      </w:r>
      <w:r w:rsidR="00AE55D6">
        <w:rPr>
          <w:lang w:val="en-US"/>
        </w:rPr>
        <w:t xml:space="preserve">You can create </w:t>
      </w:r>
      <w:r>
        <w:rPr>
          <w:lang w:val="en-US"/>
        </w:rPr>
        <w:t xml:space="preserve">a precise state-space polygon </w:t>
      </w:r>
      <w:r w:rsidR="00AE55D6">
        <w:rPr>
          <w:lang w:val="en-US"/>
        </w:rPr>
        <w:t>in ArcGIS and read it into R, or create the polygon directly within R</w:t>
      </w:r>
      <w:r w:rsidR="005D7678">
        <w:rPr>
          <w:lang w:val="en-US"/>
        </w:rPr>
        <w:t xml:space="preserve">. In the present case we intersected two shape files – one of the state of Florida and one of the rectangle defined by a strip of </w:t>
      </w:r>
      <w:r w:rsidR="004542CE">
        <w:rPr>
          <w:lang w:val="en-US"/>
        </w:rPr>
        <w:t>15</w:t>
      </w:r>
      <w:r w:rsidR="005D7678">
        <w:rPr>
          <w:lang w:val="en-US"/>
        </w:rPr>
        <w:t xml:space="preserve"> km around the camera-trapping grid. </w:t>
      </w:r>
    </w:p>
    <w:p w:rsidR="00F71283" w:rsidRDefault="00F71283" w:rsidP="00F5096D">
      <w:pPr>
        <w:rPr>
          <w:lang w:val="en-US"/>
        </w:rPr>
      </w:pPr>
      <w:r>
        <w:rPr>
          <w:lang w:val="en-US"/>
        </w:rPr>
        <w:t xml:space="preserve">While you will most likely have to obtain the </w:t>
      </w:r>
      <w:proofErr w:type="spellStart"/>
      <w:r>
        <w:rPr>
          <w:lang w:val="en-US"/>
        </w:rPr>
        <w:t>shapefile</w:t>
      </w:r>
      <w:proofErr w:type="spellEnd"/>
      <w:r>
        <w:rPr>
          <w:lang w:val="en-US"/>
        </w:rPr>
        <w:t xml:space="preserve"> describing the landscape of and around your trapping grid (coastlines, water bodies etc.) from some external source, a polygon </w:t>
      </w:r>
      <w:proofErr w:type="spellStart"/>
      <w:r>
        <w:rPr>
          <w:lang w:val="en-US"/>
        </w:rPr>
        <w:t>shapefile</w:t>
      </w:r>
      <w:proofErr w:type="spellEnd"/>
      <w:r>
        <w:rPr>
          <w:lang w:val="en-US"/>
        </w:rPr>
        <w:t xml:space="preserve"> buffering your outermost trapping grid coordinates can easily be written in R.</w:t>
      </w:r>
    </w:p>
    <w:p w:rsidR="00F71283" w:rsidRDefault="00F71283" w:rsidP="00F5096D">
      <w:pPr>
        <w:rPr>
          <w:ins w:id="636" w:author="Andy Royle-pr" w:date="2011-12-23T09:57:00Z"/>
          <w:lang w:val="en-US"/>
        </w:rPr>
      </w:pPr>
      <w:r>
        <w:rPr>
          <w:lang w:val="en-US"/>
        </w:rPr>
        <w:t xml:space="preserve">If </w:t>
      </w:r>
      <w:proofErr w:type="spellStart"/>
      <w:r w:rsidR="002F015A" w:rsidRPr="002F015A">
        <w:rPr>
          <w:lang w:val="en-US"/>
        </w:rPr>
        <w:t>xmin</w:t>
      </w:r>
      <w:proofErr w:type="spellEnd"/>
      <w:r>
        <w:rPr>
          <w:lang w:val="en-US"/>
        </w:rPr>
        <w:t>,</w:t>
      </w:r>
      <w:r w:rsidR="002F015A" w:rsidRPr="002F015A">
        <w:rPr>
          <w:lang w:val="en-US"/>
        </w:rPr>
        <w:t xml:space="preserve"> </w:t>
      </w:r>
      <w:proofErr w:type="spellStart"/>
      <w:r w:rsidR="002F015A" w:rsidRPr="002F015A">
        <w:rPr>
          <w:lang w:val="en-US"/>
        </w:rPr>
        <w:t>xm</w:t>
      </w:r>
      <w:r w:rsidR="002F015A">
        <w:rPr>
          <w:lang w:val="en-US"/>
        </w:rPr>
        <w:t>ax</w:t>
      </w:r>
      <w:proofErr w:type="spellEnd"/>
      <w:r>
        <w:rPr>
          <w:lang w:val="en-US"/>
        </w:rPr>
        <w:t xml:space="preserve">, </w:t>
      </w:r>
      <w:proofErr w:type="spellStart"/>
      <w:r w:rsidR="002F015A">
        <w:rPr>
          <w:lang w:val="en-US"/>
        </w:rPr>
        <w:t>y</w:t>
      </w:r>
      <w:r w:rsidR="002F015A" w:rsidRPr="002F015A">
        <w:rPr>
          <w:lang w:val="en-US"/>
        </w:rPr>
        <w:t>min</w:t>
      </w:r>
      <w:proofErr w:type="spellEnd"/>
      <w:r w:rsidR="002F015A">
        <w:rPr>
          <w:lang w:val="en-US"/>
        </w:rPr>
        <w:t xml:space="preserve"> and</w:t>
      </w:r>
      <w:r w:rsidR="002F015A" w:rsidRPr="002F015A">
        <w:rPr>
          <w:lang w:val="en-US"/>
        </w:rPr>
        <w:t xml:space="preserve"> </w:t>
      </w:r>
      <w:proofErr w:type="spellStart"/>
      <w:r w:rsidR="002F015A">
        <w:rPr>
          <w:lang w:val="en-US"/>
        </w:rPr>
        <w:t>y</w:t>
      </w:r>
      <w:r w:rsidR="002F015A" w:rsidRPr="002F015A">
        <w:rPr>
          <w:lang w:val="en-US"/>
        </w:rPr>
        <w:t>m</w:t>
      </w:r>
      <w:r w:rsidR="002F015A">
        <w:rPr>
          <w:lang w:val="en-US"/>
        </w:rPr>
        <w:t>ax</w:t>
      </w:r>
      <w:proofErr w:type="spellEnd"/>
      <w:r w:rsidR="002F015A">
        <w:rPr>
          <w:lang w:val="en-US"/>
        </w:rPr>
        <w:t xml:space="preserve">, </w:t>
      </w:r>
      <w:r>
        <w:rPr>
          <w:lang w:val="en-US"/>
        </w:rPr>
        <w:t xml:space="preserve">mark the outermost x and y coordinates of your trapping grid and b is the distance you want to buffer with, </w:t>
      </w:r>
      <w:r w:rsidR="002F015A">
        <w:rPr>
          <w:lang w:val="en-US"/>
        </w:rPr>
        <w:t xml:space="preserve">load the package </w:t>
      </w:r>
      <w:proofErr w:type="spellStart"/>
      <w:r w:rsidR="002F015A">
        <w:rPr>
          <w:lang w:val="en-US"/>
        </w:rPr>
        <w:t>shapefiles</w:t>
      </w:r>
      <w:proofErr w:type="spellEnd"/>
      <w:r w:rsidR="002F015A">
        <w:rPr>
          <w:lang w:val="en-US"/>
        </w:rPr>
        <w:t xml:space="preserve"> (REF) and </w:t>
      </w:r>
      <w:r>
        <w:rPr>
          <w:lang w:val="en-US"/>
        </w:rPr>
        <w:t>use:</w:t>
      </w:r>
    </w:p>
    <w:p w:rsidR="00317A69" w:rsidRDefault="00317A69" w:rsidP="00F5096D">
      <w:pPr>
        <w:rPr>
          <w:lang w:val="en-US"/>
        </w:rPr>
      </w:pPr>
      <w:ins w:id="637" w:author="Andy Royle-pr" w:date="2011-12-23T09:57:00Z">
        <w:r>
          <w:rPr>
            <w:lang w:val="en-US"/>
          </w:rPr>
          <w:t>\begin{verbatim}</w:t>
        </w:r>
      </w:ins>
    </w:p>
    <w:p w:rsidR="002F015A" w:rsidRPr="007874F5" w:rsidRDefault="002F015A" w:rsidP="002F015A">
      <w:pPr>
        <w:spacing w:after="0" w:line="240" w:lineRule="auto"/>
      </w:pPr>
      <w:r w:rsidRPr="007874F5">
        <w:t>xl= xmin-b</w:t>
      </w:r>
    </w:p>
    <w:p w:rsidR="002F015A" w:rsidRPr="007874F5" w:rsidRDefault="002F015A" w:rsidP="002F015A">
      <w:pPr>
        <w:spacing w:after="0" w:line="240" w:lineRule="auto"/>
      </w:pPr>
      <w:r w:rsidRPr="007874F5">
        <w:t>xu= xmax+b</w:t>
      </w:r>
    </w:p>
    <w:p w:rsidR="002F015A" w:rsidRPr="002F015A" w:rsidRDefault="002F015A" w:rsidP="002F015A">
      <w:pPr>
        <w:spacing w:after="0" w:line="240" w:lineRule="auto"/>
        <w:rPr>
          <w:lang w:val="en-US"/>
        </w:rPr>
      </w:pPr>
      <w:proofErr w:type="spellStart"/>
      <w:proofErr w:type="gramStart"/>
      <w:r w:rsidRPr="002F015A">
        <w:rPr>
          <w:lang w:val="en-US"/>
        </w:rPr>
        <w:t>yl</w:t>
      </w:r>
      <w:proofErr w:type="spellEnd"/>
      <w:proofErr w:type="gramEnd"/>
      <w:r w:rsidRPr="002F015A">
        <w:rPr>
          <w:lang w:val="en-US"/>
        </w:rPr>
        <w:t xml:space="preserve">= </w:t>
      </w:r>
      <w:proofErr w:type="spellStart"/>
      <w:r w:rsidRPr="002F015A">
        <w:rPr>
          <w:lang w:val="en-US"/>
        </w:rPr>
        <w:t>ymin</w:t>
      </w:r>
      <w:proofErr w:type="spellEnd"/>
      <w:r w:rsidRPr="002F015A">
        <w:rPr>
          <w:lang w:val="en-US"/>
        </w:rPr>
        <w:t>-</w:t>
      </w:r>
      <w:r>
        <w:rPr>
          <w:lang w:val="en-US"/>
        </w:rPr>
        <w:t>b</w:t>
      </w:r>
    </w:p>
    <w:p w:rsidR="002F015A" w:rsidRDefault="002F015A" w:rsidP="002F015A">
      <w:pPr>
        <w:spacing w:after="0" w:line="240" w:lineRule="auto"/>
        <w:rPr>
          <w:lang w:val="en-US"/>
        </w:rPr>
      </w:pPr>
      <w:proofErr w:type="spellStart"/>
      <w:proofErr w:type="gramStart"/>
      <w:r w:rsidRPr="002F015A">
        <w:rPr>
          <w:lang w:val="en-US"/>
        </w:rPr>
        <w:t>yu</w:t>
      </w:r>
      <w:proofErr w:type="spellEnd"/>
      <w:proofErr w:type="gramEnd"/>
      <w:r w:rsidRPr="002F015A">
        <w:rPr>
          <w:lang w:val="en-US"/>
        </w:rPr>
        <w:t xml:space="preserve">= </w:t>
      </w:r>
      <w:proofErr w:type="spellStart"/>
      <w:r w:rsidRPr="002F015A">
        <w:rPr>
          <w:lang w:val="en-US"/>
        </w:rPr>
        <w:t>ymax+</w:t>
      </w:r>
      <w:r>
        <w:rPr>
          <w:lang w:val="en-US"/>
        </w:rPr>
        <w:t>b</w:t>
      </w:r>
      <w:proofErr w:type="spellEnd"/>
    </w:p>
    <w:p w:rsidR="002F015A" w:rsidRDefault="002F015A" w:rsidP="002F015A">
      <w:pPr>
        <w:spacing w:after="0" w:line="240" w:lineRule="auto"/>
        <w:rPr>
          <w:lang w:val="en-US"/>
        </w:rPr>
      </w:pPr>
    </w:p>
    <w:p w:rsidR="002F015A" w:rsidRPr="002F015A" w:rsidRDefault="002F015A" w:rsidP="002F015A">
      <w:pPr>
        <w:spacing w:after="0" w:line="240" w:lineRule="auto"/>
        <w:rPr>
          <w:lang w:val="en-US"/>
        </w:rPr>
      </w:pPr>
      <w:proofErr w:type="spellStart"/>
      <w:r w:rsidRPr="002F015A">
        <w:rPr>
          <w:lang w:val="en-US"/>
        </w:rPr>
        <w:t>dd</w:t>
      </w:r>
      <w:proofErr w:type="spellEnd"/>
      <w:r w:rsidRPr="002F015A">
        <w:rPr>
          <w:lang w:val="en-US"/>
        </w:rPr>
        <w:t xml:space="preserve"> &lt;- data.frame(Id=c(1,1,1,1,1),X=c(xl,xu,xu,xl,xl),Y=c(yl,yl,yu,yu,yl))</w:t>
      </w:r>
      <w:r>
        <w:rPr>
          <w:lang w:val="en-US"/>
        </w:rPr>
        <w:t xml:space="preserve"> #create data frame with #coordinate pairs</w:t>
      </w:r>
    </w:p>
    <w:p w:rsidR="002F015A" w:rsidRPr="002F015A" w:rsidRDefault="002F015A" w:rsidP="002F015A">
      <w:pPr>
        <w:spacing w:after="0" w:line="240" w:lineRule="auto"/>
        <w:rPr>
          <w:lang w:val="en-US"/>
        </w:rPr>
      </w:pPr>
      <w:proofErr w:type="spellStart"/>
      <w:proofErr w:type="gramStart"/>
      <w:r w:rsidRPr="002F015A">
        <w:rPr>
          <w:lang w:val="en-US"/>
        </w:rPr>
        <w:t>ddTable</w:t>
      </w:r>
      <w:proofErr w:type="spellEnd"/>
      <w:proofErr w:type="gramEnd"/>
      <w:r w:rsidRPr="002F015A">
        <w:rPr>
          <w:lang w:val="en-US"/>
        </w:rPr>
        <w:t xml:space="preserve"> &lt;- </w:t>
      </w:r>
      <w:proofErr w:type="spellStart"/>
      <w:r w:rsidRPr="002F015A">
        <w:rPr>
          <w:lang w:val="en-US"/>
        </w:rPr>
        <w:t>data.frame</w:t>
      </w:r>
      <w:proofErr w:type="spellEnd"/>
      <w:r w:rsidRPr="002F015A">
        <w:rPr>
          <w:lang w:val="en-US"/>
        </w:rPr>
        <w:t>(Id=c(1),Name=c("Item1"))</w:t>
      </w:r>
    </w:p>
    <w:p w:rsidR="002F015A" w:rsidRPr="002F015A" w:rsidRDefault="002F015A" w:rsidP="002F015A">
      <w:pPr>
        <w:spacing w:after="0" w:line="240" w:lineRule="auto"/>
        <w:rPr>
          <w:lang w:val="en-US"/>
        </w:rPr>
      </w:pPr>
      <w:proofErr w:type="spellStart"/>
      <w:proofErr w:type="gramStart"/>
      <w:r w:rsidRPr="002F015A">
        <w:rPr>
          <w:lang w:val="en-US"/>
        </w:rPr>
        <w:t>ddShapefile</w:t>
      </w:r>
      <w:proofErr w:type="spellEnd"/>
      <w:proofErr w:type="gramEnd"/>
      <w:r w:rsidRPr="002F015A">
        <w:rPr>
          <w:lang w:val="en-US"/>
        </w:rPr>
        <w:t xml:space="preserve"> &lt;- </w:t>
      </w:r>
      <w:proofErr w:type="spellStart"/>
      <w:r w:rsidRPr="002F015A">
        <w:rPr>
          <w:lang w:val="en-US"/>
        </w:rPr>
        <w:t>convert.to.shapefile</w:t>
      </w:r>
      <w:proofErr w:type="spellEnd"/>
      <w:r w:rsidRPr="002F015A">
        <w:rPr>
          <w:lang w:val="en-US"/>
        </w:rPr>
        <w:t>(</w:t>
      </w:r>
      <w:proofErr w:type="spellStart"/>
      <w:r w:rsidRPr="002F015A">
        <w:rPr>
          <w:lang w:val="en-US"/>
        </w:rPr>
        <w:t>dd</w:t>
      </w:r>
      <w:proofErr w:type="spellEnd"/>
      <w:r w:rsidRPr="002F015A">
        <w:rPr>
          <w:lang w:val="en-US"/>
        </w:rPr>
        <w:t xml:space="preserve">, </w:t>
      </w:r>
      <w:proofErr w:type="spellStart"/>
      <w:r w:rsidRPr="002F015A">
        <w:rPr>
          <w:lang w:val="en-US"/>
        </w:rPr>
        <w:t>ddTable</w:t>
      </w:r>
      <w:proofErr w:type="spellEnd"/>
      <w:r w:rsidRPr="002F015A">
        <w:rPr>
          <w:lang w:val="en-US"/>
        </w:rPr>
        <w:t>, "Id", 5)</w:t>
      </w:r>
      <w:r>
        <w:rPr>
          <w:lang w:val="en-US"/>
        </w:rPr>
        <w:t xml:space="preserve"> #convert to </w:t>
      </w:r>
      <w:proofErr w:type="spellStart"/>
      <w:r>
        <w:rPr>
          <w:lang w:val="en-US"/>
        </w:rPr>
        <w:t>shapefile</w:t>
      </w:r>
      <w:proofErr w:type="spellEnd"/>
      <w:r>
        <w:rPr>
          <w:lang w:val="en-US"/>
        </w:rPr>
        <w:t>, type polygon</w:t>
      </w:r>
    </w:p>
    <w:p w:rsidR="00F71283" w:rsidRDefault="002F015A" w:rsidP="002F015A">
      <w:pPr>
        <w:spacing w:after="0" w:line="240" w:lineRule="auto"/>
        <w:rPr>
          <w:ins w:id="638" w:author="Andy Royle-pr" w:date="2011-12-23T09:57:00Z"/>
          <w:lang w:val="en-US"/>
        </w:rPr>
      </w:pPr>
      <w:proofErr w:type="spellStart"/>
      <w:proofErr w:type="gramStart"/>
      <w:r w:rsidRPr="002F015A">
        <w:rPr>
          <w:lang w:val="en-US"/>
        </w:rPr>
        <w:t>write.shapefile</w:t>
      </w:r>
      <w:proofErr w:type="spellEnd"/>
      <w:r w:rsidRPr="002F015A">
        <w:rPr>
          <w:lang w:val="en-US"/>
        </w:rPr>
        <w:t>(</w:t>
      </w:r>
      <w:proofErr w:type="spellStart"/>
      <w:proofErr w:type="gramEnd"/>
      <w:r w:rsidRPr="002F015A">
        <w:rPr>
          <w:lang w:val="en-US"/>
        </w:rPr>
        <w:t>ddShapefile</w:t>
      </w:r>
      <w:proofErr w:type="spellEnd"/>
      <w:r w:rsidRPr="002F015A">
        <w:rPr>
          <w:lang w:val="en-US"/>
        </w:rPr>
        <w:t>, 'c:/</w:t>
      </w:r>
      <w:r>
        <w:rPr>
          <w:lang w:val="en-US"/>
        </w:rPr>
        <w:t>…’</w:t>
      </w:r>
      <w:r w:rsidRPr="002F015A">
        <w:rPr>
          <w:lang w:val="en-US"/>
        </w:rPr>
        <w:t xml:space="preserve">, </w:t>
      </w:r>
      <w:proofErr w:type="spellStart"/>
      <w:r w:rsidRPr="002F015A">
        <w:rPr>
          <w:lang w:val="en-US"/>
        </w:rPr>
        <w:t>arcgis</w:t>
      </w:r>
      <w:proofErr w:type="spellEnd"/>
      <w:r w:rsidRPr="002F015A">
        <w:rPr>
          <w:lang w:val="en-US"/>
        </w:rPr>
        <w:t>=T)</w:t>
      </w:r>
      <w:r>
        <w:rPr>
          <w:lang w:val="en-US"/>
        </w:rPr>
        <w:t xml:space="preserve"> # save to location of choice</w:t>
      </w:r>
    </w:p>
    <w:p w:rsidR="00317A69" w:rsidRDefault="00317A69" w:rsidP="002F015A">
      <w:pPr>
        <w:spacing w:after="0" w:line="240" w:lineRule="auto"/>
        <w:rPr>
          <w:lang w:val="en-US"/>
        </w:rPr>
      </w:pPr>
      <w:ins w:id="639" w:author="Andy Royle-pr" w:date="2011-12-23T09:57:00Z">
        <w:r>
          <w:rPr>
            <w:lang w:val="en-US"/>
          </w:rPr>
          <w:t>\end{verbatim}</w:t>
        </w:r>
      </w:ins>
    </w:p>
    <w:p w:rsidR="00442B35" w:rsidRDefault="00442B35" w:rsidP="002F015A">
      <w:pPr>
        <w:spacing w:after="0" w:line="240" w:lineRule="auto"/>
        <w:rPr>
          <w:lang w:val="en-US"/>
        </w:rPr>
      </w:pPr>
    </w:p>
    <w:p w:rsidR="002F015A" w:rsidRDefault="00442B35" w:rsidP="00F5096D">
      <w:pPr>
        <w:rPr>
          <w:lang w:val="en-US"/>
        </w:rPr>
      </w:pPr>
      <w:r>
        <w:rPr>
          <w:noProof/>
          <w:lang w:val="en-US"/>
        </w:rPr>
        <w:lastRenderedPageBreak/>
        <w:drawing>
          <wp:anchor distT="0" distB="0" distL="114300" distR="114300" simplePos="0" relativeHeight="251658240" behindDoc="0" locked="0" layoutInCell="1" allowOverlap="1" wp14:anchorId="37CF1398" wp14:editId="1E2F79AD">
            <wp:simplePos x="0" y="0"/>
            <wp:positionH relativeFrom="column">
              <wp:posOffset>2161999</wp:posOffset>
            </wp:positionH>
            <wp:positionV relativeFrom="paragraph">
              <wp:posOffset>50165</wp:posOffset>
            </wp:positionV>
            <wp:extent cx="919655" cy="952500"/>
            <wp:effectExtent l="19050" t="19050" r="13970" b="19050"/>
            <wp:wrapNone/>
            <wp:docPr id="8" name="Picture 8" descr="C:\Users\rsollma\Documents\Florda Panther project\Study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sollma\Documents\Florda Panther project\Study locatio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17242" t="4416" r="5517" b="10202"/>
                    <a:stretch/>
                  </pic:blipFill>
                  <pic:spPr bwMode="auto">
                    <a:xfrm>
                      <a:off x="0" y="0"/>
                      <a:ext cx="919655" cy="9525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E5B91F4" wp14:editId="39FB08A5">
            <wp:extent cx="3095625" cy="3562350"/>
            <wp:effectExtent l="19050" t="19050" r="28575" b="19050"/>
            <wp:docPr id="6" name="Picture 6" descr="C:\Users\rsollma\Dropbox\SCR book\FP_S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ollma\Dropbox\SCR book\FP_SSp.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787" t="22766" r="17650" b="24703"/>
                    <a:stretch/>
                  </pic:blipFill>
                  <pic:spPr bwMode="auto">
                    <a:xfrm>
                      <a:off x="0" y="0"/>
                      <a:ext cx="3101517" cy="356913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442B35">
        <w:rPr>
          <w:lang w:val="en-US"/>
        </w:rPr>
        <w:t xml:space="preserve"> </w:t>
      </w:r>
    </w:p>
    <w:p w:rsidR="00442B35" w:rsidRDefault="00442B35" w:rsidP="00F5096D">
      <w:pPr>
        <w:rPr>
          <w:lang w:val="en-US"/>
        </w:rPr>
      </w:pPr>
      <w:r>
        <w:rPr>
          <w:lang w:val="en-US"/>
        </w:rPr>
        <w:t>Figure XY: Rectangular state-space for a Florida panther camera trapping study in the PSRP area (grey outline, red blotch in inset map of Florida) containing some ocean (white)</w:t>
      </w:r>
      <w:r w:rsidR="00371680">
        <w:rPr>
          <w:lang w:val="en-US"/>
        </w:rPr>
        <w:t xml:space="preserve"> that needs to be removed from the state-space</w:t>
      </w:r>
      <w:r>
        <w:rPr>
          <w:lang w:val="en-US"/>
        </w:rPr>
        <w:t xml:space="preserve">. </w:t>
      </w:r>
    </w:p>
    <w:p w:rsidR="00D34B1D" w:rsidRDefault="005D7678" w:rsidP="00F5096D">
      <w:pPr>
        <w:rPr>
          <w:ins w:id="640" w:author="Andy Royle-pr" w:date="2011-12-23T09:58:00Z"/>
          <w:lang w:val="en-US"/>
        </w:rPr>
      </w:pPr>
      <w:r>
        <w:rPr>
          <w:lang w:val="en-US"/>
        </w:rPr>
        <w:t xml:space="preserve">You can read </w:t>
      </w:r>
      <w:proofErr w:type="spellStart"/>
      <w:r>
        <w:rPr>
          <w:lang w:val="en-US"/>
        </w:rPr>
        <w:t>shapefiles</w:t>
      </w:r>
      <w:proofErr w:type="spellEnd"/>
      <w:r>
        <w:rPr>
          <w:lang w:val="en-US"/>
        </w:rPr>
        <w:t xml:space="preserve"> into R loading the package </w:t>
      </w:r>
      <w:proofErr w:type="spellStart"/>
      <w:r>
        <w:rPr>
          <w:lang w:val="en-US"/>
        </w:rPr>
        <w:t>maptools</w:t>
      </w:r>
      <w:proofErr w:type="spellEnd"/>
      <w:r>
        <w:rPr>
          <w:lang w:val="en-US"/>
        </w:rPr>
        <w:t xml:space="preserve"> </w:t>
      </w:r>
      <w:r w:rsidR="00124AD4">
        <w:rPr>
          <w:lang w:val="en-US"/>
        </w:rPr>
        <w:t>(</w:t>
      </w:r>
      <w:r w:rsidR="00124AD4" w:rsidRPr="00124AD4">
        <w:rPr>
          <w:highlight w:val="yellow"/>
          <w:lang w:val="en-US"/>
        </w:rPr>
        <w:t>REF</w:t>
      </w:r>
      <w:r w:rsidR="00124AD4">
        <w:rPr>
          <w:lang w:val="en-US"/>
        </w:rPr>
        <w:t xml:space="preserve">) </w:t>
      </w:r>
      <w:r>
        <w:rPr>
          <w:lang w:val="en-US"/>
        </w:rPr>
        <w:t xml:space="preserve">and using the function </w:t>
      </w:r>
      <w:proofErr w:type="spellStart"/>
      <w:proofErr w:type="gramStart"/>
      <w:r w:rsidRPr="005D7678">
        <w:rPr>
          <w:lang w:val="en-US"/>
        </w:rPr>
        <w:t>readShapeSpatial</w:t>
      </w:r>
      <w:proofErr w:type="spellEnd"/>
      <w:r w:rsidR="004C79FF">
        <w:rPr>
          <w:lang w:val="en-US"/>
        </w:rPr>
        <w:t>(</w:t>
      </w:r>
      <w:proofErr w:type="gramEnd"/>
      <w:r w:rsidR="004C79FF">
        <w:rPr>
          <w:lang w:val="en-US"/>
        </w:rPr>
        <w:t xml:space="preserve">). Make sure you read in </w:t>
      </w:r>
      <w:proofErr w:type="spellStart"/>
      <w:r w:rsidR="004C79FF">
        <w:rPr>
          <w:lang w:val="en-US"/>
        </w:rPr>
        <w:t>shapefiles</w:t>
      </w:r>
      <w:proofErr w:type="spellEnd"/>
      <w:r w:rsidR="004C79FF">
        <w:rPr>
          <w:lang w:val="en-US"/>
        </w:rPr>
        <w:t xml:space="preserve"> in UTM format, so that units of the trap array, the movement parameter sigma and the state-space are all identical.  I</w:t>
      </w:r>
      <w:r>
        <w:rPr>
          <w:lang w:val="en-US"/>
        </w:rPr>
        <w:t xml:space="preserve">ntersection of polygons can be done in R also, using the package </w:t>
      </w:r>
      <w:proofErr w:type="spellStart"/>
      <w:r>
        <w:rPr>
          <w:lang w:val="en-US"/>
        </w:rPr>
        <w:t>rgeos</w:t>
      </w:r>
      <w:proofErr w:type="spellEnd"/>
      <w:r>
        <w:rPr>
          <w:lang w:val="en-US"/>
        </w:rPr>
        <w:t xml:space="preserve"> </w:t>
      </w:r>
      <w:r w:rsidR="00092151">
        <w:rPr>
          <w:lang w:val="en-US"/>
        </w:rPr>
        <w:t>(</w:t>
      </w:r>
      <w:r w:rsidR="00092151" w:rsidRPr="00124AD4">
        <w:rPr>
          <w:highlight w:val="yellow"/>
          <w:lang w:val="en-US"/>
        </w:rPr>
        <w:t>REF</w:t>
      </w:r>
      <w:r w:rsidR="00092151">
        <w:rPr>
          <w:lang w:val="en-US"/>
        </w:rPr>
        <w:t xml:space="preserve">) </w:t>
      </w:r>
      <w:r>
        <w:rPr>
          <w:lang w:val="en-US"/>
        </w:rPr>
        <w:t xml:space="preserve">and the function </w:t>
      </w:r>
      <w:proofErr w:type="spellStart"/>
      <w:proofErr w:type="gramStart"/>
      <w:r>
        <w:rPr>
          <w:lang w:val="en-US"/>
        </w:rPr>
        <w:t>gIntersect</w:t>
      </w:r>
      <w:proofErr w:type="spellEnd"/>
      <w:r>
        <w:rPr>
          <w:lang w:val="en-US"/>
        </w:rPr>
        <w:t>(</w:t>
      </w:r>
      <w:proofErr w:type="gramEnd"/>
      <w:r>
        <w:rPr>
          <w:lang w:val="en-US"/>
        </w:rPr>
        <w:t xml:space="preserve">). The area of your </w:t>
      </w:r>
      <w:r w:rsidR="001C211F">
        <w:rPr>
          <w:lang w:val="en-US"/>
        </w:rPr>
        <w:t xml:space="preserve">– single - </w:t>
      </w:r>
      <w:r>
        <w:rPr>
          <w:lang w:val="en-US"/>
        </w:rPr>
        <w:t xml:space="preserve">polygon can be </w:t>
      </w:r>
      <w:r w:rsidR="00D34B1D">
        <w:rPr>
          <w:lang w:val="en-US"/>
        </w:rPr>
        <w:t xml:space="preserve">extracted directly from the state-space object </w:t>
      </w:r>
      <w:proofErr w:type="spellStart"/>
      <w:r w:rsidR="00D34B1D">
        <w:rPr>
          <w:lang w:val="en-US"/>
        </w:rPr>
        <w:t>SSp</w:t>
      </w:r>
      <w:proofErr w:type="spellEnd"/>
      <w:r w:rsidR="00D34B1D">
        <w:rPr>
          <w:lang w:val="en-US"/>
        </w:rPr>
        <w:t>:</w:t>
      </w:r>
    </w:p>
    <w:p w:rsidR="00317A69" w:rsidRDefault="00317A69" w:rsidP="00F5096D">
      <w:pPr>
        <w:rPr>
          <w:lang w:val="en-US"/>
        </w:rPr>
      </w:pPr>
      <w:ins w:id="641" w:author="Andy Royle-pr" w:date="2011-12-23T09:58:00Z">
        <w:r>
          <w:rPr>
            <w:lang w:val="en-US"/>
          </w:rPr>
          <w:t>\begin{verbatim}</w:t>
        </w:r>
      </w:ins>
    </w:p>
    <w:p w:rsidR="00D34B1D" w:rsidRDefault="00D34B1D" w:rsidP="00D34B1D">
      <w:pPr>
        <w:rPr>
          <w:ins w:id="642" w:author="Andy Royle-pr" w:date="2011-12-23T09:58:00Z"/>
          <w:lang w:val="en-US"/>
        </w:rPr>
      </w:pPr>
      <w:r w:rsidRPr="00D34B1D">
        <w:rPr>
          <w:lang w:val="en-US"/>
        </w:rPr>
        <w:t>&gt;</w:t>
      </w:r>
      <w:r>
        <w:rPr>
          <w:lang w:val="en-US"/>
        </w:rPr>
        <w:t xml:space="preserve"> </w:t>
      </w:r>
      <w:proofErr w:type="gramStart"/>
      <w:r w:rsidRPr="00D34B1D">
        <w:rPr>
          <w:lang w:val="en-US"/>
        </w:rPr>
        <w:t>area</w:t>
      </w:r>
      <w:proofErr w:type="gramEnd"/>
      <w:r>
        <w:rPr>
          <w:lang w:val="en-US"/>
        </w:rPr>
        <w:t xml:space="preserve"> &lt;- </w:t>
      </w:r>
      <w:proofErr w:type="spellStart"/>
      <w:r>
        <w:rPr>
          <w:lang w:val="en-US"/>
        </w:rPr>
        <w:t>SSp</w:t>
      </w:r>
      <w:r w:rsidRPr="00D34B1D">
        <w:rPr>
          <w:lang w:val="en-US"/>
        </w:rPr>
        <w:t>@polygons</w:t>
      </w:r>
      <w:proofErr w:type="spellEnd"/>
      <w:r w:rsidRPr="00D34B1D">
        <w:rPr>
          <w:lang w:val="en-US"/>
        </w:rPr>
        <w:t>[[1]]@Polygons[[1]]@area /1000000</w:t>
      </w:r>
    </w:p>
    <w:p w:rsidR="00317A69" w:rsidRPr="00D34B1D" w:rsidRDefault="00317A69" w:rsidP="00D34B1D">
      <w:pPr>
        <w:rPr>
          <w:lang w:val="en-US"/>
        </w:rPr>
      </w:pPr>
      <w:ins w:id="643" w:author="Andy Royle-pr" w:date="2011-12-23T09:58:00Z">
        <w:r>
          <w:rPr>
            <w:lang w:val="en-US"/>
          </w:rPr>
          <w:t>\end{verbatim}</w:t>
        </w:r>
      </w:ins>
    </w:p>
    <w:p w:rsidR="005D7678" w:rsidRDefault="00D05939" w:rsidP="00F5096D">
      <w:pPr>
        <w:rPr>
          <w:lang w:val="en-US"/>
        </w:rPr>
      </w:pPr>
      <w:r>
        <w:rPr>
          <w:lang w:val="en-US"/>
        </w:rPr>
        <w:t xml:space="preserve"> </w:t>
      </w:r>
      <w:r w:rsidR="005D7678">
        <w:rPr>
          <w:lang w:val="en-US"/>
        </w:rPr>
        <w:t>(</w:t>
      </w:r>
      <w:proofErr w:type="gramStart"/>
      <w:r>
        <w:rPr>
          <w:lang w:val="en-US"/>
        </w:rPr>
        <w:t>dividing</w:t>
      </w:r>
      <w:proofErr w:type="gramEnd"/>
      <w:r>
        <w:rPr>
          <w:lang w:val="en-US"/>
        </w:rPr>
        <w:t xml:space="preserve"> by </w:t>
      </w:r>
      <w:r w:rsidRPr="005D7678">
        <w:rPr>
          <w:lang w:val="en-US"/>
        </w:rPr>
        <w:t>1000000</w:t>
      </w:r>
      <w:r w:rsidR="005D7678">
        <w:rPr>
          <w:lang w:val="en-US"/>
        </w:rPr>
        <w:t xml:space="preserve"> will return the area in km2 if your coordinates describing the polygon are in UTM). </w:t>
      </w:r>
    </w:p>
    <w:p w:rsidR="00D05939" w:rsidRDefault="00D05939" w:rsidP="00F5096D">
      <w:pPr>
        <w:rPr>
          <w:ins w:id="644" w:author="Andy Royle-pr" w:date="2011-12-23T10:17:00Z"/>
          <w:lang w:val="en-US"/>
        </w:rPr>
      </w:pPr>
      <w:r>
        <w:rPr>
          <w:lang w:val="en-US"/>
        </w:rPr>
        <w:t xml:space="preserve">To include this polygon into our MCMC sampler we need one last spatial R package – </w:t>
      </w:r>
      <w:proofErr w:type="spellStart"/>
      <w:r>
        <w:rPr>
          <w:lang w:val="en-US"/>
        </w:rPr>
        <w:t>sp</w:t>
      </w:r>
      <w:proofErr w:type="spellEnd"/>
      <w:r w:rsidR="00092151">
        <w:rPr>
          <w:lang w:val="en-US"/>
        </w:rPr>
        <w:t xml:space="preserve"> (</w:t>
      </w:r>
      <w:r w:rsidR="00092151" w:rsidRPr="00124AD4">
        <w:rPr>
          <w:highlight w:val="yellow"/>
          <w:lang w:val="en-US"/>
        </w:rPr>
        <w:t>REF</w:t>
      </w:r>
      <w:r w:rsidR="00092151">
        <w:rPr>
          <w:lang w:val="en-US"/>
        </w:rPr>
        <w:t>)</w:t>
      </w:r>
      <w:r>
        <w:rPr>
          <w:lang w:val="en-US"/>
        </w:rPr>
        <w:t xml:space="preserve">, </w:t>
      </w:r>
      <w:r w:rsidR="004C79FF">
        <w:rPr>
          <w:lang w:val="en-US"/>
        </w:rPr>
        <w:t>which</w:t>
      </w:r>
      <w:r>
        <w:rPr>
          <w:lang w:val="en-US"/>
        </w:rPr>
        <w:t xml:space="preserve"> </w:t>
      </w:r>
      <w:ins w:id="645" w:author="Andy Royle-pr" w:date="2011-12-23T09:58:00Z">
        <w:r w:rsidR="00317A69">
          <w:rPr>
            <w:lang w:val="en-US"/>
          </w:rPr>
          <w:t>has a function</w:t>
        </w:r>
        <w:commentRangeStart w:id="646"/>
        <w:r w:rsidR="00317A69">
          <w:rPr>
            <w:lang w:val="en-US"/>
          </w:rPr>
          <w:t xml:space="preserve"> XYZ </w:t>
        </w:r>
      </w:ins>
      <w:commentRangeEnd w:id="646"/>
      <w:ins w:id="647" w:author="Andy Royle-pr" w:date="2011-12-23T09:59:00Z">
        <w:r w:rsidR="00317A69">
          <w:rPr>
            <w:rStyle w:val="CommentReference"/>
          </w:rPr>
          <w:commentReference w:id="646"/>
        </w:r>
      </w:ins>
      <w:ins w:id="648" w:author="Andy Royle-pr" w:date="2011-12-23T09:58:00Z">
        <w:r w:rsidR="00317A69">
          <w:rPr>
            <w:lang w:val="en-US"/>
          </w:rPr>
          <w:t xml:space="preserve">which </w:t>
        </w:r>
      </w:ins>
      <w:r>
        <w:rPr>
          <w:lang w:val="en-US"/>
        </w:rPr>
        <w:t xml:space="preserve">allows us to check if a pair of coordinates falls within a polygon or not. </w:t>
      </w:r>
      <w:r w:rsidR="0002288F">
        <w:rPr>
          <w:lang w:val="en-US"/>
        </w:rPr>
        <w:t xml:space="preserve">All we have </w:t>
      </w:r>
      <w:commentRangeStart w:id="649"/>
      <w:r w:rsidR="0002288F">
        <w:rPr>
          <w:lang w:val="en-US"/>
        </w:rPr>
        <w:t>to do is emb</w:t>
      </w:r>
      <w:commentRangeStart w:id="650"/>
      <w:r w:rsidR="0002288F">
        <w:rPr>
          <w:lang w:val="en-US"/>
        </w:rPr>
        <w:t>ed this new check into the updating steps for s:</w:t>
      </w:r>
    </w:p>
    <w:p w:rsidR="007A3ED6" w:rsidRDefault="007A3ED6" w:rsidP="00F5096D">
      <w:pPr>
        <w:rPr>
          <w:lang w:val="en-US"/>
        </w:rPr>
      </w:pPr>
      <w:ins w:id="651" w:author="Andy Royle-pr" w:date="2011-12-23T10:17:00Z">
        <w:r>
          <w:rPr>
            <w:lang w:val="en-US"/>
          </w:rPr>
          <w:t>\begin{verbatim}</w:t>
        </w:r>
      </w:ins>
    </w:p>
    <w:p w:rsidR="004C79FF" w:rsidRPr="004C79FF" w:rsidRDefault="004C79FF" w:rsidP="004C79FF">
      <w:pPr>
        <w:spacing w:after="0" w:line="240" w:lineRule="auto"/>
        <w:rPr>
          <w:lang w:val="en-US"/>
        </w:rPr>
      </w:pPr>
      <w:r w:rsidRPr="004C79FF">
        <w:rPr>
          <w:lang w:val="en-US"/>
        </w:rPr>
        <w:t xml:space="preserve">        </w:t>
      </w:r>
      <w:proofErr w:type="spellStart"/>
      <w:r w:rsidRPr="004C79FF">
        <w:rPr>
          <w:lang w:val="en-US"/>
        </w:rPr>
        <w:t>Scand</w:t>
      </w:r>
      <w:proofErr w:type="spellEnd"/>
      <w:r>
        <w:rPr>
          <w:lang w:val="en-US"/>
        </w:rPr>
        <w:t xml:space="preserve"> &lt;- </w:t>
      </w:r>
      <w:proofErr w:type="spellStart"/>
      <w:proofErr w:type="gramStart"/>
      <w:r>
        <w:rPr>
          <w:lang w:val="en-US"/>
        </w:rPr>
        <w:t>as.matrix</w:t>
      </w:r>
      <w:proofErr w:type="spellEnd"/>
      <w:r>
        <w:rPr>
          <w:lang w:val="en-US"/>
        </w:rPr>
        <w:t>(</w:t>
      </w:r>
      <w:proofErr w:type="spellStart"/>
      <w:proofErr w:type="gramEnd"/>
      <w:r>
        <w:rPr>
          <w:lang w:val="en-US"/>
        </w:rPr>
        <w:t>cbind</w:t>
      </w:r>
      <w:proofErr w:type="spellEnd"/>
      <w:r>
        <w:rPr>
          <w:lang w:val="en-US"/>
        </w:rPr>
        <w:t>(</w:t>
      </w:r>
      <w:proofErr w:type="spellStart"/>
      <w:r>
        <w:rPr>
          <w:lang w:val="en-US"/>
        </w:rPr>
        <w:t>rnorm</w:t>
      </w:r>
      <w:proofErr w:type="spellEnd"/>
      <w:r>
        <w:rPr>
          <w:lang w:val="en-US"/>
        </w:rPr>
        <w:t>(M, S</w:t>
      </w:r>
      <w:r w:rsidRPr="004C79FF">
        <w:rPr>
          <w:lang w:val="en-US"/>
        </w:rPr>
        <w:t>[,1], 2),</w:t>
      </w:r>
    </w:p>
    <w:p w:rsidR="004C79FF" w:rsidRPr="004C79FF" w:rsidRDefault="004C79FF" w:rsidP="004C79FF">
      <w:pPr>
        <w:spacing w:after="0" w:line="240" w:lineRule="auto"/>
        <w:rPr>
          <w:lang w:val="en-US"/>
        </w:rPr>
      </w:pPr>
      <w:r>
        <w:rPr>
          <w:lang w:val="en-US"/>
        </w:rPr>
        <w:t xml:space="preserve">                   </w:t>
      </w:r>
      <w:proofErr w:type="spellStart"/>
      <w:proofErr w:type="gramStart"/>
      <w:r>
        <w:rPr>
          <w:lang w:val="en-US"/>
        </w:rPr>
        <w:t>rnorm</w:t>
      </w:r>
      <w:proofErr w:type="spellEnd"/>
      <w:r>
        <w:rPr>
          <w:lang w:val="en-US"/>
        </w:rPr>
        <w:t>(</w:t>
      </w:r>
      <w:proofErr w:type="gramEnd"/>
      <w:r>
        <w:rPr>
          <w:lang w:val="en-US"/>
        </w:rPr>
        <w:t>M, S</w:t>
      </w:r>
      <w:r w:rsidRPr="004C79FF">
        <w:rPr>
          <w:lang w:val="en-US"/>
        </w:rPr>
        <w:t>[,2], 2)))</w:t>
      </w:r>
      <w:r>
        <w:rPr>
          <w:lang w:val="en-US"/>
        </w:rPr>
        <w:tab/>
        <w:t xml:space="preserve">        #draw candidate value</w:t>
      </w:r>
    </w:p>
    <w:p w:rsidR="004C79FF" w:rsidRPr="004C79FF" w:rsidRDefault="004C79FF" w:rsidP="004C79FF">
      <w:pPr>
        <w:spacing w:after="0" w:line="240" w:lineRule="auto"/>
        <w:rPr>
          <w:lang w:val="en-US"/>
        </w:rPr>
      </w:pPr>
    </w:p>
    <w:p w:rsidR="004C79FF" w:rsidRPr="004C79FF" w:rsidRDefault="004C79FF" w:rsidP="004C79FF">
      <w:pPr>
        <w:spacing w:after="0" w:line="240" w:lineRule="auto"/>
        <w:rPr>
          <w:lang w:val="en-US"/>
        </w:rPr>
      </w:pPr>
      <w:r>
        <w:rPr>
          <w:lang w:val="en-US"/>
        </w:rPr>
        <w:tab/>
      </w:r>
      <w:proofErr w:type="spellStart"/>
      <w:r>
        <w:rPr>
          <w:lang w:val="en-US"/>
        </w:rPr>
        <w:t>Scoord</w:t>
      </w:r>
      <w:proofErr w:type="spellEnd"/>
      <w:r>
        <w:rPr>
          <w:lang w:val="en-US"/>
        </w:rPr>
        <w:t>&lt;-</w:t>
      </w:r>
      <w:proofErr w:type="spellStart"/>
      <w:proofErr w:type="gramStart"/>
      <w:r>
        <w:rPr>
          <w:lang w:val="en-US"/>
        </w:rPr>
        <w:t>SpatialPoints</w:t>
      </w:r>
      <w:proofErr w:type="spellEnd"/>
      <w:r>
        <w:rPr>
          <w:lang w:val="en-US"/>
        </w:rPr>
        <w:t>(</w:t>
      </w:r>
      <w:proofErr w:type="spellStart"/>
      <w:proofErr w:type="gramEnd"/>
      <w:r>
        <w:rPr>
          <w:lang w:val="en-US"/>
        </w:rPr>
        <w:t>Scand</w:t>
      </w:r>
      <w:proofErr w:type="spellEnd"/>
      <w:r w:rsidRPr="004C79FF">
        <w:rPr>
          <w:lang w:val="en-US"/>
        </w:rPr>
        <w:t>*1000)</w:t>
      </w:r>
      <w:r>
        <w:rPr>
          <w:lang w:val="en-US"/>
        </w:rPr>
        <w:t xml:space="preserve">    #convert to spatial points on UTM (m) scale</w:t>
      </w:r>
    </w:p>
    <w:p w:rsidR="004C79FF" w:rsidRPr="004C79FF" w:rsidRDefault="004C79FF" w:rsidP="004C79FF">
      <w:pPr>
        <w:spacing w:after="0" w:line="240" w:lineRule="auto"/>
        <w:rPr>
          <w:lang w:val="en-US"/>
        </w:rPr>
      </w:pPr>
      <w:r w:rsidRPr="004C79FF">
        <w:rPr>
          <w:lang w:val="en-US"/>
        </w:rPr>
        <w:tab/>
      </w:r>
      <w:proofErr w:type="spellStart"/>
      <w:r w:rsidRPr="004C79FF">
        <w:rPr>
          <w:lang w:val="en-US"/>
        </w:rPr>
        <w:t>SinPoly</w:t>
      </w:r>
      <w:proofErr w:type="spellEnd"/>
      <w:r w:rsidRPr="004C79FF">
        <w:rPr>
          <w:lang w:val="en-US"/>
        </w:rPr>
        <w:t>&lt;-</w:t>
      </w:r>
      <w:proofErr w:type="gramStart"/>
      <w:r w:rsidRPr="004C79FF">
        <w:rPr>
          <w:lang w:val="en-US"/>
        </w:rPr>
        <w:t>over(</w:t>
      </w:r>
      <w:proofErr w:type="spellStart"/>
      <w:proofErr w:type="gramEnd"/>
      <w:r w:rsidRPr="004C79FF">
        <w:rPr>
          <w:lang w:val="en-US"/>
        </w:rPr>
        <w:t>Scoord,SSp</w:t>
      </w:r>
      <w:proofErr w:type="spellEnd"/>
      <w:r w:rsidRPr="004C79FF">
        <w:rPr>
          <w:lang w:val="en-US"/>
        </w:rPr>
        <w:t>)</w:t>
      </w:r>
      <w:r>
        <w:rPr>
          <w:lang w:val="en-US"/>
        </w:rPr>
        <w:tab/>
      </w:r>
      <w:r>
        <w:rPr>
          <w:lang w:val="en-US"/>
        </w:rPr>
        <w:tab/>
        <w:t xml:space="preserve"># check if </w:t>
      </w:r>
      <w:proofErr w:type="spellStart"/>
      <w:r>
        <w:rPr>
          <w:lang w:val="en-US"/>
        </w:rPr>
        <w:t>scand</w:t>
      </w:r>
      <w:proofErr w:type="spellEnd"/>
      <w:r>
        <w:rPr>
          <w:lang w:val="en-US"/>
        </w:rPr>
        <w:t xml:space="preserve"> is within the polygon</w:t>
      </w:r>
    </w:p>
    <w:p w:rsidR="004C79FF" w:rsidRPr="004C79FF" w:rsidRDefault="004C79FF" w:rsidP="004C79FF">
      <w:pPr>
        <w:spacing w:after="0" w:line="240" w:lineRule="auto"/>
        <w:rPr>
          <w:lang w:val="en-US"/>
        </w:rPr>
      </w:pPr>
    </w:p>
    <w:p w:rsidR="004C79FF" w:rsidRPr="004C79FF" w:rsidRDefault="004C79FF" w:rsidP="004C79FF">
      <w:pPr>
        <w:spacing w:after="0" w:line="240" w:lineRule="auto"/>
        <w:rPr>
          <w:lang w:val="en-US"/>
        </w:rPr>
      </w:pPr>
      <w:r w:rsidRPr="004C79FF">
        <w:rPr>
          <w:lang w:val="en-US"/>
        </w:rPr>
        <w:t xml:space="preserve">       </w:t>
      </w:r>
      <w:proofErr w:type="gramStart"/>
      <w:r w:rsidRPr="004C79FF">
        <w:rPr>
          <w:lang w:val="en-US"/>
        </w:rPr>
        <w:t>for(</w:t>
      </w:r>
      <w:proofErr w:type="gramEnd"/>
      <w:r w:rsidRPr="004C79FF">
        <w:rPr>
          <w:lang w:val="en-US"/>
        </w:rPr>
        <w:t xml:space="preserve">i in 1:M) {   </w:t>
      </w:r>
    </w:p>
    <w:p w:rsidR="00F5096D" w:rsidRDefault="004C79FF" w:rsidP="004C79FF">
      <w:pPr>
        <w:spacing w:after="0" w:line="240" w:lineRule="auto"/>
        <w:rPr>
          <w:lang w:val="en-US"/>
        </w:rPr>
      </w:pPr>
      <w:r w:rsidRPr="004C79FF">
        <w:rPr>
          <w:lang w:val="en-US"/>
        </w:rPr>
        <w:tab/>
      </w:r>
      <w:proofErr w:type="gramStart"/>
      <w:r w:rsidRPr="004C79FF">
        <w:rPr>
          <w:lang w:val="en-US"/>
        </w:rPr>
        <w:t>if(</w:t>
      </w:r>
      <w:proofErr w:type="gramEnd"/>
      <w:r w:rsidRPr="004C79FF">
        <w:rPr>
          <w:lang w:val="en-US"/>
        </w:rPr>
        <w:t>is.na(</w:t>
      </w:r>
      <w:proofErr w:type="spellStart"/>
      <w:r w:rsidRPr="004C79FF">
        <w:rPr>
          <w:lang w:val="en-US"/>
        </w:rPr>
        <w:t>SinPoly</w:t>
      </w:r>
      <w:proofErr w:type="spellEnd"/>
      <w:r w:rsidRPr="004C79FF">
        <w:rPr>
          <w:lang w:val="en-US"/>
        </w:rPr>
        <w:t>[i])==FALSE) {</w:t>
      </w:r>
      <w:r>
        <w:rPr>
          <w:lang w:val="en-US"/>
        </w:rPr>
        <w:tab/>
      </w:r>
      <w:r>
        <w:rPr>
          <w:lang w:val="en-US"/>
        </w:rPr>
        <w:tab/>
        <w:t xml:space="preserve">#if </w:t>
      </w:r>
      <w:proofErr w:type="spellStart"/>
      <w:r>
        <w:rPr>
          <w:lang w:val="en-US"/>
        </w:rPr>
        <w:t>scand</w:t>
      </w:r>
      <w:proofErr w:type="spellEnd"/>
      <w:r>
        <w:rPr>
          <w:lang w:val="en-US"/>
        </w:rPr>
        <w:t xml:space="preserve"> falls within polygon, continue update</w:t>
      </w:r>
    </w:p>
    <w:p w:rsidR="004C79FF" w:rsidRDefault="004C79FF" w:rsidP="004C79FF">
      <w:pPr>
        <w:spacing w:after="0" w:line="240" w:lineRule="auto"/>
        <w:rPr>
          <w:lang w:val="en-US"/>
        </w:rPr>
      </w:pPr>
    </w:p>
    <w:p w:rsidR="004C79FF" w:rsidRDefault="004C79FF" w:rsidP="00F5096D">
      <w:pPr>
        <w:rPr>
          <w:ins w:id="652" w:author="Andy Royle-pr" w:date="2011-12-23T10:17:00Z"/>
          <w:lang w:val="en-US"/>
        </w:rPr>
      </w:pPr>
      <w:r>
        <w:rPr>
          <w:lang w:val="en-US"/>
        </w:rPr>
        <w:t>… [</w:t>
      </w:r>
      <w:proofErr w:type="gramStart"/>
      <w:r>
        <w:rPr>
          <w:lang w:val="en-US"/>
        </w:rPr>
        <w:t>rest</w:t>
      </w:r>
      <w:proofErr w:type="gramEnd"/>
      <w:r>
        <w:rPr>
          <w:lang w:val="en-US"/>
        </w:rPr>
        <w:t xml:space="preserve"> of the updating step remains the same]</w:t>
      </w:r>
    </w:p>
    <w:p w:rsidR="007A3ED6" w:rsidRDefault="007A3ED6" w:rsidP="00F5096D">
      <w:pPr>
        <w:rPr>
          <w:lang w:val="en-US"/>
        </w:rPr>
      </w:pPr>
      <w:ins w:id="653" w:author="Andy Royle-pr" w:date="2011-12-23T10:17:00Z">
        <w:r>
          <w:rPr>
            <w:lang w:val="en-US"/>
          </w:rPr>
          <w:t>\end{verbatim}</w:t>
        </w:r>
      </w:ins>
      <w:commentRangeEnd w:id="650"/>
      <w:ins w:id="654" w:author="Andy Royle-pr" w:date="2011-12-23T10:18:00Z">
        <w:r>
          <w:rPr>
            <w:rStyle w:val="CommentReference"/>
          </w:rPr>
          <w:commentReference w:id="650"/>
        </w:r>
      </w:ins>
    </w:p>
    <w:p w:rsidR="004C79FF" w:rsidRDefault="004C79FF" w:rsidP="00F5096D">
      <w:pPr>
        <w:rPr>
          <w:lang w:val="en-US"/>
        </w:rPr>
      </w:pPr>
    </w:p>
    <w:p w:rsidR="004C79FF" w:rsidRDefault="00DA67BD" w:rsidP="00F5096D">
      <w:pPr>
        <w:rPr>
          <w:lang w:val="en-US"/>
        </w:rPr>
      </w:pPr>
      <w:r>
        <w:rPr>
          <w:lang w:val="en-US"/>
        </w:rPr>
        <w:t xml:space="preserve">Note that it </w:t>
      </w:r>
      <w:r w:rsidR="008934C7">
        <w:rPr>
          <w:lang w:val="en-US"/>
        </w:rPr>
        <w:t>i</w:t>
      </w:r>
      <w:r>
        <w:rPr>
          <w:lang w:val="en-US"/>
        </w:rPr>
        <w:t xml:space="preserve">s much more time-efficient </w:t>
      </w:r>
      <w:commentRangeEnd w:id="649"/>
      <w:r w:rsidR="00292CBB">
        <w:rPr>
          <w:rStyle w:val="CommentReference"/>
        </w:rPr>
        <w:commentReference w:id="649"/>
      </w:r>
      <w:r>
        <w:rPr>
          <w:lang w:val="en-US"/>
        </w:rPr>
        <w:t xml:space="preserve">to draw all </w:t>
      </w:r>
      <w:r w:rsidR="00694FE0">
        <w:rPr>
          <w:lang w:val="en-US"/>
        </w:rPr>
        <w:t xml:space="preserve">M </w:t>
      </w:r>
      <w:r>
        <w:rPr>
          <w:lang w:val="en-US"/>
        </w:rPr>
        <w:t xml:space="preserve">candidate values for s and check once if they fall within the </w:t>
      </w:r>
      <w:r w:rsidR="00694FE0">
        <w:rPr>
          <w:lang w:val="en-US"/>
        </w:rPr>
        <w:t>state-space</w:t>
      </w:r>
      <w:r>
        <w:rPr>
          <w:lang w:val="en-US"/>
        </w:rPr>
        <w:t xml:space="preserve">, rather than running the </w:t>
      </w:r>
      <w:proofErr w:type="gramStart"/>
      <w:r>
        <w:rPr>
          <w:lang w:val="en-US"/>
        </w:rPr>
        <w:t>over(</w:t>
      </w:r>
      <w:proofErr w:type="gramEnd"/>
      <w:r>
        <w:rPr>
          <w:lang w:val="en-US"/>
        </w:rPr>
        <w:t xml:space="preserve">) command for every individual pair of coordinates. </w:t>
      </w:r>
      <w:r w:rsidR="004C79FF">
        <w:rPr>
          <w:lang w:val="en-US"/>
        </w:rPr>
        <w:t xml:space="preserve">To make sure that our initial values for s also fall within the polygon of S, we use the function </w:t>
      </w:r>
      <w:proofErr w:type="spellStart"/>
      <w:proofErr w:type="gramStart"/>
      <w:r w:rsidR="004C79FF" w:rsidRPr="004C79FF">
        <w:rPr>
          <w:lang w:val="en-US"/>
        </w:rPr>
        <w:t>runifpoint</w:t>
      </w:r>
      <w:proofErr w:type="spellEnd"/>
      <w:r w:rsidR="004C79FF">
        <w:rPr>
          <w:lang w:val="en-US"/>
        </w:rPr>
        <w:t>(</w:t>
      </w:r>
      <w:proofErr w:type="gramEnd"/>
      <w:r w:rsidR="004C79FF">
        <w:rPr>
          <w:lang w:val="en-US"/>
        </w:rPr>
        <w:t>)</w:t>
      </w:r>
      <w:r w:rsidR="00D34B1D">
        <w:rPr>
          <w:lang w:val="en-US"/>
        </w:rPr>
        <w:t xml:space="preserve"> from the package </w:t>
      </w:r>
      <w:proofErr w:type="spellStart"/>
      <w:r w:rsidR="00D34B1D">
        <w:rPr>
          <w:lang w:val="en-US"/>
        </w:rPr>
        <w:t>spatstat</w:t>
      </w:r>
      <w:proofErr w:type="spellEnd"/>
      <w:r w:rsidR="00D34B1D">
        <w:rPr>
          <w:lang w:val="en-US"/>
        </w:rPr>
        <w:t xml:space="preserve"> (</w:t>
      </w:r>
      <w:r w:rsidR="00D34B1D" w:rsidRPr="00D34B1D">
        <w:rPr>
          <w:highlight w:val="yellow"/>
          <w:lang w:val="en-US"/>
        </w:rPr>
        <w:t>REF</w:t>
      </w:r>
      <w:r w:rsidR="00D34B1D">
        <w:rPr>
          <w:lang w:val="en-US"/>
        </w:rPr>
        <w:t>)</w:t>
      </w:r>
      <w:r w:rsidR="004C79FF">
        <w:rPr>
          <w:lang w:val="en-US"/>
        </w:rPr>
        <w:t>, which generates random uniform points within a specified polygon. You’ll find this modified MCMC algorithm in the online supplementary material</w:t>
      </w:r>
      <w:r>
        <w:rPr>
          <w:lang w:val="en-US"/>
        </w:rPr>
        <w:t xml:space="preserve"> (SCR0poisSSp)</w:t>
      </w:r>
      <w:r w:rsidR="004C79FF">
        <w:rPr>
          <w:lang w:val="en-US"/>
        </w:rPr>
        <w:t xml:space="preserve">. </w:t>
      </w:r>
    </w:p>
    <w:p w:rsidR="00251F5C" w:rsidRDefault="00371680" w:rsidP="00CF03B5">
      <w:pPr>
        <w:rPr>
          <w:lang w:val="en-US"/>
        </w:rPr>
      </w:pPr>
      <w:r w:rsidRPr="00371680">
        <w:rPr>
          <w:lang w:val="en-US"/>
        </w:rPr>
        <w:t xml:space="preserve">Finally, observe that we are converting candidate coordinates of S </w:t>
      </w:r>
      <w:r>
        <w:rPr>
          <w:lang w:val="en-US"/>
        </w:rPr>
        <w:t>back to meters to match the UTM polygon. In all previous examples</w:t>
      </w:r>
      <w:r w:rsidR="00613FA6">
        <w:rPr>
          <w:lang w:val="en-US"/>
        </w:rPr>
        <w:t>,</w:t>
      </w:r>
      <w:r>
        <w:rPr>
          <w:lang w:val="en-US"/>
        </w:rPr>
        <w:t xml:space="preserve"> for both the trap locations and the activity centers we have used UTM coordinates divided by 1000 to estimate sigma on a km scale. This is adequate for wide ranging individuals like bears. </w:t>
      </w:r>
      <w:r w:rsidR="001140F1">
        <w:rPr>
          <w:lang w:val="en-US"/>
        </w:rPr>
        <w:t>In other cases you may center</w:t>
      </w:r>
      <w:r>
        <w:rPr>
          <w:lang w:val="en-US"/>
        </w:rPr>
        <w:t xml:space="preserve"> a</w:t>
      </w:r>
      <w:r w:rsidR="001140F1">
        <w:rPr>
          <w:lang w:val="en-US"/>
        </w:rPr>
        <w:t>ll coordinates on 0</w:t>
      </w:r>
      <w:r>
        <w:rPr>
          <w:lang w:val="en-US"/>
        </w:rPr>
        <w:t>. No matter what kind of transformation</w:t>
      </w:r>
      <w:r w:rsidR="001140F1">
        <w:rPr>
          <w:lang w:val="en-US"/>
        </w:rPr>
        <w:t xml:space="preserve"> you use on your coordinates</w:t>
      </w:r>
      <w:r>
        <w:rPr>
          <w:lang w:val="en-US"/>
        </w:rPr>
        <w:t xml:space="preserve"> , make sure to always convert candidate values for S back to the original scale (UTM) before running the over() command. </w:t>
      </w:r>
    </w:p>
    <w:p w:rsidR="001140F1" w:rsidRPr="00371680" w:rsidRDefault="001140F1" w:rsidP="00CF03B5">
      <w:pPr>
        <w:rPr>
          <w:lang w:val="en-US"/>
        </w:rPr>
      </w:pPr>
    </w:p>
    <w:p w:rsidR="009908D4" w:rsidRPr="009908D4" w:rsidDel="00CD6B51" w:rsidRDefault="009908D4" w:rsidP="00CF03B5">
      <w:pPr>
        <w:rPr>
          <w:del w:id="655" w:author="Andy Royle-pr" w:date="2011-12-23T10:51:00Z"/>
          <w:b/>
          <w:lang w:val="en-US"/>
        </w:rPr>
      </w:pPr>
      <w:del w:id="656" w:author="Andy Royle-pr" w:date="2011-12-23T10:51:00Z">
        <w:r w:rsidRPr="009908D4" w:rsidDel="00CD6B51">
          <w:rPr>
            <w:b/>
            <w:lang w:val="en-US"/>
          </w:rPr>
          <w:delText>SPACECAP – SCR models in discrete space</w:delText>
        </w:r>
      </w:del>
    </w:p>
    <w:p w:rsidR="00017BAA" w:rsidDel="00CD6B51" w:rsidRDefault="00017BAA" w:rsidP="00CF03B5">
      <w:pPr>
        <w:rPr>
          <w:del w:id="657" w:author="Andy Royle-pr" w:date="2011-12-23T10:51:00Z"/>
          <w:lang w:val="en-US"/>
        </w:rPr>
      </w:pPr>
      <w:del w:id="658" w:author="Andy Royle-pr" w:date="2011-12-23T10:00:00Z">
        <w:r w:rsidDel="00317A69">
          <w:rPr>
            <w:lang w:val="en-US"/>
          </w:rPr>
          <w:delText>SPACECAP code – Andy</w:delText>
        </w:r>
      </w:del>
    </w:p>
    <w:p w:rsidR="00017BAA" w:rsidDel="00CD6B51" w:rsidRDefault="00017BAA" w:rsidP="00CF03B5">
      <w:pPr>
        <w:rPr>
          <w:del w:id="659" w:author="Andy Royle-pr" w:date="2011-12-23T10:51:00Z"/>
          <w:lang w:val="en-US"/>
        </w:rPr>
      </w:pPr>
    </w:p>
    <w:p w:rsidR="00CF03B5" w:rsidRDefault="007A3ED6" w:rsidP="00CF03B5">
      <w:pPr>
        <w:rPr>
          <w:b/>
          <w:lang w:val="en-US"/>
        </w:rPr>
      </w:pPr>
      <w:ins w:id="660" w:author="Andy Royle-pr" w:date="2011-12-23T10:20:00Z">
        <w:r>
          <w:rPr>
            <w:b/>
            <w:lang w:val="en-US"/>
          </w:rPr>
          <w:t>\section{</w:t>
        </w:r>
      </w:ins>
      <w:r w:rsidR="009908D4" w:rsidRPr="009908D4">
        <w:rPr>
          <w:b/>
          <w:lang w:val="en-US"/>
        </w:rPr>
        <w:t xml:space="preserve">MCMC </w:t>
      </w:r>
      <w:r w:rsidR="00CF03B5" w:rsidRPr="009908D4">
        <w:rPr>
          <w:b/>
          <w:lang w:val="en-US"/>
        </w:rPr>
        <w:t>software</w:t>
      </w:r>
      <w:r w:rsidR="001C211F">
        <w:rPr>
          <w:b/>
          <w:lang w:val="en-US"/>
        </w:rPr>
        <w:t xml:space="preserve"> packages</w:t>
      </w:r>
      <w:ins w:id="661" w:author="Andy Royle-pr" w:date="2011-12-23T10:20:00Z">
        <w:r>
          <w:rPr>
            <w:b/>
            <w:lang w:val="en-US"/>
          </w:rPr>
          <w:t>}</w:t>
        </w:r>
      </w:ins>
    </w:p>
    <w:p w:rsidR="001C211F" w:rsidRPr="001C211F" w:rsidRDefault="001C211F" w:rsidP="00CF03B5">
      <w:pPr>
        <w:rPr>
          <w:lang w:val="en-US"/>
        </w:rPr>
      </w:pPr>
      <w:r>
        <w:rPr>
          <w:lang w:val="en-US"/>
        </w:rPr>
        <w:t xml:space="preserve">Throughout most of this book we will use </w:t>
      </w:r>
      <w:proofErr w:type="spellStart"/>
      <w:r>
        <w:rPr>
          <w:lang w:val="en-US"/>
        </w:rPr>
        <w:t>WinBUGS</w:t>
      </w:r>
      <w:proofErr w:type="spellEnd"/>
      <w:r>
        <w:rPr>
          <w:lang w:val="en-US"/>
        </w:rPr>
        <w:t xml:space="preserve"> and, occasiona</w:t>
      </w:r>
      <w:r w:rsidR="005173B3">
        <w:rPr>
          <w:lang w:val="en-US"/>
        </w:rPr>
        <w:t xml:space="preserve">lly, JAGS to run MCMC analyses. Here, we will briefly discuss the main pros and cons of these two programs as well as </w:t>
      </w:r>
      <w:proofErr w:type="spellStart"/>
      <w:r w:rsidR="005173B3">
        <w:rPr>
          <w:lang w:val="en-US"/>
        </w:rPr>
        <w:t>WinBUGS</w:t>
      </w:r>
      <w:proofErr w:type="spellEnd"/>
      <w:r w:rsidR="005173B3">
        <w:rPr>
          <w:lang w:val="en-US"/>
        </w:rPr>
        <w:t xml:space="preserve"> successor </w:t>
      </w:r>
      <w:proofErr w:type="spellStart"/>
      <w:r w:rsidR="005173B3">
        <w:rPr>
          <w:lang w:val="en-US"/>
        </w:rPr>
        <w:t>OpenBUGS</w:t>
      </w:r>
      <w:proofErr w:type="spellEnd"/>
      <w:r w:rsidR="005173B3">
        <w:rPr>
          <w:lang w:val="en-US"/>
        </w:rPr>
        <w:t>. You can find scripts to simulate data and run the basic SCR model in all three programs in the online supplementary material (</w:t>
      </w:r>
      <w:r w:rsidR="005173B3" w:rsidRPr="006F3914">
        <w:rPr>
          <w:lang w:val="en-US"/>
        </w:rPr>
        <w:t>simSCR0poisBUGS</w:t>
      </w:r>
      <w:r w:rsidR="005173B3">
        <w:rPr>
          <w:lang w:val="en-US"/>
        </w:rPr>
        <w:t xml:space="preserve">). </w:t>
      </w:r>
    </w:p>
    <w:p w:rsidR="009D1E42" w:rsidRPr="009D1E42" w:rsidRDefault="00CD6B51" w:rsidP="00CF03B5">
      <w:pPr>
        <w:rPr>
          <w:b/>
          <w:i/>
          <w:lang w:val="en-US"/>
        </w:rPr>
      </w:pPr>
      <w:ins w:id="662" w:author="Andy Royle-pr" w:date="2011-12-23T10:50:00Z">
        <w:r>
          <w:rPr>
            <w:b/>
            <w:i/>
            <w:lang w:val="en-US"/>
          </w:rPr>
          <w:t>\subsection{</w:t>
        </w:r>
      </w:ins>
      <w:proofErr w:type="spellStart"/>
      <w:r w:rsidR="009D1E42" w:rsidRPr="009D1E42">
        <w:rPr>
          <w:b/>
          <w:i/>
          <w:lang w:val="en-US"/>
        </w:rPr>
        <w:t>WinBUGS</w:t>
      </w:r>
      <w:proofErr w:type="spellEnd"/>
      <w:ins w:id="663" w:author="Andy Royle-pr" w:date="2011-12-23T10:50:00Z">
        <w:r>
          <w:rPr>
            <w:b/>
            <w:i/>
            <w:lang w:val="en-US"/>
          </w:rPr>
          <w:t>}</w:t>
        </w:r>
      </w:ins>
    </w:p>
    <w:p w:rsidR="009D1E42" w:rsidRDefault="005173B3" w:rsidP="00CF03B5">
      <w:pPr>
        <w:rPr>
          <w:lang w:val="en-US"/>
        </w:rPr>
      </w:pPr>
      <w:r w:rsidRPr="002C4323">
        <w:rPr>
          <w:lang w:val="en-US"/>
        </w:rPr>
        <w:t xml:space="preserve">In a nutshell, </w:t>
      </w:r>
      <w:proofErr w:type="spellStart"/>
      <w:r w:rsidRPr="002C4323">
        <w:rPr>
          <w:lang w:val="en-US"/>
        </w:rPr>
        <w:t>WinBUGS</w:t>
      </w:r>
      <w:proofErr w:type="spellEnd"/>
      <w:r w:rsidRPr="002C4323">
        <w:rPr>
          <w:lang w:val="en-US"/>
        </w:rPr>
        <w:t xml:space="preserve"> (and the other programs) do everything that we just went through in this chapter (and quite a bit more). </w:t>
      </w:r>
      <w:r w:rsidR="009D1E42" w:rsidRPr="002C4323">
        <w:rPr>
          <w:lang w:val="en-US"/>
        </w:rPr>
        <w:t xml:space="preserve">Looking through your model, </w:t>
      </w:r>
      <w:proofErr w:type="spellStart"/>
      <w:r w:rsidR="009D1E42" w:rsidRPr="002C4323">
        <w:rPr>
          <w:lang w:val="en-US"/>
        </w:rPr>
        <w:t>WinBUGS</w:t>
      </w:r>
      <w:proofErr w:type="spellEnd"/>
      <w:r w:rsidR="009D1E42" w:rsidRPr="002C4323">
        <w:rPr>
          <w:lang w:val="en-US"/>
        </w:rPr>
        <w:t xml:space="preserve"> determines which parameters it can use standard Gibbs sampling for (i.e. for conjugate full conditional distributions). Then, it</w:t>
      </w:r>
      <w:r w:rsidR="009D1E42">
        <w:rPr>
          <w:lang w:val="en-US"/>
        </w:rPr>
        <w:t xml:space="preserve"> determines, in the following hierarchy, whether to use adaptive rejection sampling, slice sampling or – in the ‘worst’ case – Metropolis-Hastings sampling for the other full conditionals (MANUAL). If it uses MH sampling, it will automatically tune the updater so that it works efficiently.</w:t>
      </w:r>
    </w:p>
    <w:p w:rsidR="005173B3" w:rsidRPr="009908D4" w:rsidRDefault="005173B3" w:rsidP="00CF03B5">
      <w:pPr>
        <w:rPr>
          <w:b/>
          <w:lang w:val="en-US"/>
        </w:rPr>
      </w:pPr>
      <w:r>
        <w:rPr>
          <w:lang w:val="en-US"/>
        </w:rPr>
        <w:t xml:space="preserve">While </w:t>
      </w:r>
      <w:proofErr w:type="spellStart"/>
      <w:r>
        <w:rPr>
          <w:lang w:val="en-US"/>
        </w:rPr>
        <w:t>WinBUGS</w:t>
      </w:r>
      <w:proofErr w:type="spellEnd"/>
      <w:r>
        <w:rPr>
          <w:lang w:val="en-US"/>
        </w:rPr>
        <w:t xml:space="preserve"> is a convenient piece of software that is still widely used, its major drawback is that it is no longer being developed, i.e. no new functions or distributions are added and no bugs are f</w:t>
      </w:r>
      <w:r w:rsidR="002C4323">
        <w:rPr>
          <w:lang w:val="en-US"/>
        </w:rPr>
        <w:t xml:space="preserve">ixed. </w:t>
      </w:r>
      <w:r>
        <w:rPr>
          <w:lang w:val="en-US"/>
        </w:rPr>
        <w:t xml:space="preserve">  </w:t>
      </w:r>
    </w:p>
    <w:p w:rsidR="00CF03B5" w:rsidRPr="00196EF6" w:rsidRDefault="00CD6B51" w:rsidP="00CF03B5">
      <w:pPr>
        <w:rPr>
          <w:b/>
          <w:i/>
          <w:lang w:val="en-US"/>
        </w:rPr>
      </w:pPr>
      <w:ins w:id="664" w:author="Andy Royle-pr" w:date="2011-12-23T10:50:00Z">
        <w:r>
          <w:rPr>
            <w:b/>
            <w:i/>
            <w:lang w:val="en-US"/>
          </w:rPr>
          <w:lastRenderedPageBreak/>
          <w:t>\subsection{</w:t>
        </w:r>
      </w:ins>
      <w:proofErr w:type="spellStart"/>
      <w:r w:rsidR="00FF4D0A" w:rsidRPr="00196EF6">
        <w:rPr>
          <w:b/>
          <w:i/>
          <w:lang w:val="en-US"/>
        </w:rPr>
        <w:t>OpenBUGS</w:t>
      </w:r>
      <w:proofErr w:type="spellEnd"/>
      <w:ins w:id="665" w:author="Andy Royle-pr" w:date="2011-12-23T10:50:00Z">
        <w:r>
          <w:rPr>
            <w:b/>
            <w:i/>
            <w:lang w:val="en-US"/>
          </w:rPr>
          <w:t>}</w:t>
        </w:r>
      </w:ins>
    </w:p>
    <w:p w:rsidR="00A35ACF" w:rsidRDefault="00FF4D0A" w:rsidP="00CF03B5">
      <w:pPr>
        <w:rPr>
          <w:lang w:val="en-US"/>
        </w:rPr>
      </w:pPr>
      <w:proofErr w:type="spellStart"/>
      <w:r>
        <w:rPr>
          <w:lang w:val="en-US"/>
        </w:rPr>
        <w:t>OpenBUGS</w:t>
      </w:r>
      <w:proofErr w:type="spellEnd"/>
      <w:r>
        <w:rPr>
          <w:lang w:val="en-US"/>
        </w:rPr>
        <w:t xml:space="preserve"> </w:t>
      </w:r>
      <w:r w:rsidR="002F015A">
        <w:rPr>
          <w:lang w:val="en-US"/>
        </w:rPr>
        <w:t>(</w:t>
      </w:r>
      <w:r w:rsidR="002F015A" w:rsidRPr="002F015A">
        <w:rPr>
          <w:highlight w:val="yellow"/>
          <w:lang w:val="en-US"/>
        </w:rPr>
        <w:t>REF</w:t>
      </w:r>
      <w:r w:rsidR="002F015A">
        <w:rPr>
          <w:lang w:val="en-US"/>
        </w:rPr>
        <w:t xml:space="preserve">) </w:t>
      </w:r>
      <w:r>
        <w:rPr>
          <w:lang w:val="en-US"/>
        </w:rPr>
        <w:t xml:space="preserve">is essentially </w:t>
      </w:r>
      <w:r w:rsidR="002C4323">
        <w:rPr>
          <w:lang w:val="en-US"/>
        </w:rPr>
        <w:t>the successor</w:t>
      </w:r>
      <w:r w:rsidR="00694FE0">
        <w:rPr>
          <w:lang w:val="en-US"/>
        </w:rPr>
        <w:t xml:space="preserve"> of</w:t>
      </w:r>
      <w:r>
        <w:rPr>
          <w:lang w:val="en-US"/>
        </w:rPr>
        <w:t xml:space="preserve"> </w:t>
      </w:r>
      <w:proofErr w:type="spellStart"/>
      <w:r>
        <w:rPr>
          <w:lang w:val="en-US"/>
        </w:rPr>
        <w:t>Wi</w:t>
      </w:r>
      <w:r w:rsidR="00694FE0">
        <w:rPr>
          <w:lang w:val="en-US"/>
        </w:rPr>
        <w:t>nBUGS</w:t>
      </w:r>
      <w:proofErr w:type="spellEnd"/>
      <w:r w:rsidR="00694FE0">
        <w:rPr>
          <w:lang w:val="en-US"/>
        </w:rPr>
        <w:t>. W</w:t>
      </w:r>
      <w:r w:rsidR="00A35ACF">
        <w:rPr>
          <w:lang w:val="en-US"/>
        </w:rPr>
        <w:t xml:space="preserve">hile </w:t>
      </w:r>
      <w:r w:rsidR="00694FE0">
        <w:rPr>
          <w:lang w:val="en-US"/>
        </w:rPr>
        <w:t>the latter</w:t>
      </w:r>
      <w:r w:rsidR="00A35ACF">
        <w:rPr>
          <w:lang w:val="en-US"/>
        </w:rPr>
        <w:t xml:space="preserve"> is no longer worked on, </w:t>
      </w:r>
      <w:proofErr w:type="spellStart"/>
      <w:r w:rsidR="00A35ACF">
        <w:rPr>
          <w:lang w:val="en-US"/>
        </w:rPr>
        <w:t>OpenBUGS</w:t>
      </w:r>
      <w:proofErr w:type="spellEnd"/>
      <w:r w:rsidR="00A35ACF">
        <w:rPr>
          <w:lang w:val="en-US"/>
        </w:rPr>
        <w:t xml:space="preserve"> is constantly developed further. The name ‘</w:t>
      </w:r>
      <w:proofErr w:type="spellStart"/>
      <w:r w:rsidR="00A35ACF">
        <w:rPr>
          <w:lang w:val="en-US"/>
        </w:rPr>
        <w:t>OpenBUGS</w:t>
      </w:r>
      <w:proofErr w:type="spellEnd"/>
      <w:r w:rsidR="00A35ACF">
        <w:rPr>
          <w:lang w:val="en-US"/>
        </w:rPr>
        <w:t xml:space="preserve">’ refers to the software being open source, so users do not need to download a license key, like they have to for </w:t>
      </w:r>
      <w:proofErr w:type="spellStart"/>
      <w:r w:rsidR="00A35ACF">
        <w:rPr>
          <w:lang w:val="en-US"/>
        </w:rPr>
        <w:t>WinBUGS</w:t>
      </w:r>
      <w:proofErr w:type="spellEnd"/>
      <w:r w:rsidR="00A35ACF">
        <w:rPr>
          <w:lang w:val="en-US"/>
        </w:rPr>
        <w:t xml:space="preserve"> (although the license key for </w:t>
      </w:r>
      <w:proofErr w:type="spellStart"/>
      <w:r w:rsidR="00A35ACF">
        <w:rPr>
          <w:lang w:val="en-US"/>
        </w:rPr>
        <w:t>WinBUGS</w:t>
      </w:r>
      <w:proofErr w:type="spellEnd"/>
      <w:r w:rsidR="00A35ACF">
        <w:rPr>
          <w:lang w:val="en-US"/>
        </w:rPr>
        <w:t xml:space="preserve"> is free and valid for life). </w:t>
      </w:r>
    </w:p>
    <w:p w:rsidR="00FF4D0A" w:rsidRDefault="00196EF6" w:rsidP="00CF03B5">
      <w:pPr>
        <w:rPr>
          <w:lang w:val="en-US"/>
        </w:rPr>
      </w:pPr>
      <w:r>
        <w:rPr>
          <w:lang w:val="en-US"/>
        </w:rPr>
        <w:t xml:space="preserve">Compared to </w:t>
      </w:r>
      <w:proofErr w:type="spellStart"/>
      <w:r>
        <w:rPr>
          <w:lang w:val="en-US"/>
        </w:rPr>
        <w:t>WinBUGS</w:t>
      </w:r>
      <w:proofErr w:type="spellEnd"/>
      <w:r>
        <w:rPr>
          <w:lang w:val="en-US"/>
        </w:rPr>
        <w:t xml:space="preserve">, </w:t>
      </w:r>
      <w:proofErr w:type="spellStart"/>
      <w:r>
        <w:rPr>
          <w:lang w:val="en-US"/>
        </w:rPr>
        <w:t>OpenBUGS</w:t>
      </w:r>
      <w:proofErr w:type="spellEnd"/>
      <w:r w:rsidR="00A35ACF">
        <w:rPr>
          <w:lang w:val="en-US"/>
        </w:rPr>
        <w:t xml:space="preserve"> has a lot more </w:t>
      </w:r>
      <w:r w:rsidR="006F3914">
        <w:rPr>
          <w:lang w:val="en-US"/>
        </w:rPr>
        <w:t>built-in functions. T</w:t>
      </w:r>
      <w:r w:rsidR="00A35ACF">
        <w:rPr>
          <w:lang w:val="en-US"/>
        </w:rPr>
        <w:t xml:space="preserve">he method of how to determine the right updater </w:t>
      </w:r>
      <w:r w:rsidR="006F3914">
        <w:rPr>
          <w:lang w:val="en-US"/>
        </w:rPr>
        <w:t xml:space="preserve">for each model parameter </w:t>
      </w:r>
      <w:r w:rsidR="00A35ACF">
        <w:rPr>
          <w:lang w:val="en-US"/>
        </w:rPr>
        <w:t xml:space="preserve">has changed and the user can </w:t>
      </w:r>
      <w:r w:rsidR="006F3914">
        <w:rPr>
          <w:lang w:val="en-US"/>
        </w:rPr>
        <w:t xml:space="preserve">manually </w:t>
      </w:r>
      <w:r w:rsidR="00A35ACF">
        <w:rPr>
          <w:lang w:val="en-US"/>
        </w:rPr>
        <w:t xml:space="preserve">control the MCMC algorithm used to update model parameters.  Several other changes have been implemented in </w:t>
      </w:r>
      <w:proofErr w:type="spellStart"/>
      <w:r w:rsidR="00A35ACF">
        <w:rPr>
          <w:lang w:val="en-US"/>
        </w:rPr>
        <w:t>OpenBUGS</w:t>
      </w:r>
      <w:proofErr w:type="spellEnd"/>
      <w:r w:rsidR="00A35ACF">
        <w:rPr>
          <w:lang w:val="en-US"/>
        </w:rPr>
        <w:t xml:space="preserve"> and a detailed list of differences between the two BUGS</w:t>
      </w:r>
      <w:r w:rsidR="005009C1">
        <w:rPr>
          <w:lang w:val="en-US"/>
        </w:rPr>
        <w:t xml:space="preserve"> versions</w:t>
      </w:r>
      <w:r w:rsidR="00A35ACF">
        <w:rPr>
          <w:lang w:val="en-US"/>
        </w:rPr>
        <w:t xml:space="preserve">, </w:t>
      </w:r>
      <w:r w:rsidR="006F3914">
        <w:rPr>
          <w:lang w:val="en-US"/>
        </w:rPr>
        <w:t xml:space="preserve">can be found at </w:t>
      </w:r>
      <w:hyperlink r:id="rId17" w:history="1">
        <w:r w:rsidR="00A35ACF" w:rsidRPr="00C26636">
          <w:rPr>
            <w:rStyle w:val="Hyperlink"/>
            <w:lang w:val="en-US"/>
          </w:rPr>
          <w:t>http://www.openbugs.info/w/OpenVsWin</w:t>
        </w:r>
      </w:hyperlink>
      <w:r w:rsidR="00A35ACF">
        <w:rPr>
          <w:lang w:val="en-US"/>
        </w:rPr>
        <w:t xml:space="preserve"> </w:t>
      </w:r>
    </w:p>
    <w:p w:rsidR="00A35ACF" w:rsidRDefault="00196EF6" w:rsidP="00CF03B5">
      <w:pPr>
        <w:rPr>
          <w:lang w:val="en-US"/>
        </w:rPr>
      </w:pPr>
      <w:r>
        <w:rPr>
          <w:lang w:val="en-US"/>
        </w:rPr>
        <w:t xml:space="preserve">While </w:t>
      </w:r>
      <w:proofErr w:type="spellStart"/>
      <w:r>
        <w:rPr>
          <w:lang w:val="en-US"/>
        </w:rPr>
        <w:t>OpenBUGS</w:t>
      </w:r>
      <w:proofErr w:type="spellEnd"/>
      <w:r>
        <w:rPr>
          <w:lang w:val="en-US"/>
        </w:rPr>
        <w:t xml:space="preserve"> is a useful program for a lot of MCMC sampling applications, for reasons we do not understand, simple SCR models do not converge in </w:t>
      </w:r>
      <w:proofErr w:type="spellStart"/>
      <w:r>
        <w:rPr>
          <w:lang w:val="en-US"/>
        </w:rPr>
        <w:t>OpenBUGS</w:t>
      </w:r>
      <w:proofErr w:type="spellEnd"/>
      <w:r>
        <w:rPr>
          <w:lang w:val="en-US"/>
        </w:rPr>
        <w:t xml:space="preserve">. It is therefore advisable that you check any </w:t>
      </w:r>
      <w:proofErr w:type="spellStart"/>
      <w:r>
        <w:rPr>
          <w:lang w:val="en-US"/>
        </w:rPr>
        <w:t>OpenBUGS</w:t>
      </w:r>
      <w:proofErr w:type="spellEnd"/>
      <w:r>
        <w:rPr>
          <w:lang w:val="en-US"/>
        </w:rPr>
        <w:t xml:space="preserve"> SCR model results against result from </w:t>
      </w:r>
      <w:proofErr w:type="spellStart"/>
      <w:r>
        <w:rPr>
          <w:lang w:val="en-US"/>
        </w:rPr>
        <w:t>WinBUGS</w:t>
      </w:r>
      <w:proofErr w:type="spellEnd"/>
      <w:r>
        <w:rPr>
          <w:lang w:val="en-US"/>
        </w:rPr>
        <w:t>. Also,</w:t>
      </w:r>
      <w:r w:rsidR="002F015A">
        <w:rPr>
          <w:lang w:val="en-US"/>
        </w:rPr>
        <w:t xml:space="preserve"> currently,</w:t>
      </w:r>
      <w:r>
        <w:rPr>
          <w:lang w:val="en-US"/>
        </w:rPr>
        <w:t xml:space="preserve"> the R package </w:t>
      </w:r>
      <w:proofErr w:type="spellStart"/>
      <w:r>
        <w:rPr>
          <w:lang w:val="en-US"/>
        </w:rPr>
        <w:t>BRugs</w:t>
      </w:r>
      <w:proofErr w:type="spellEnd"/>
      <w:r>
        <w:rPr>
          <w:lang w:val="en-US"/>
        </w:rPr>
        <w:t xml:space="preserve"> (REF) – </w:t>
      </w:r>
      <w:r w:rsidR="006B1D20">
        <w:rPr>
          <w:lang w:val="en-US"/>
        </w:rPr>
        <w:t>necessary for</w:t>
      </w:r>
      <w:r>
        <w:rPr>
          <w:lang w:val="en-US"/>
        </w:rPr>
        <w:t xml:space="preserve"> running </w:t>
      </w:r>
      <w:proofErr w:type="spellStart"/>
      <w:r>
        <w:rPr>
          <w:lang w:val="en-US"/>
        </w:rPr>
        <w:t>OpenBUGS</w:t>
      </w:r>
      <w:proofErr w:type="spellEnd"/>
      <w:r>
        <w:rPr>
          <w:lang w:val="en-US"/>
        </w:rPr>
        <w:t xml:space="preserve"> through R – has problems with 64-bit machines, so you may have to use the 32-bit version of R and </w:t>
      </w:r>
      <w:proofErr w:type="spellStart"/>
      <w:r>
        <w:rPr>
          <w:lang w:val="en-US"/>
        </w:rPr>
        <w:t>OpenBUGS</w:t>
      </w:r>
      <w:proofErr w:type="spellEnd"/>
      <w:r>
        <w:rPr>
          <w:lang w:val="en-US"/>
        </w:rPr>
        <w:t xml:space="preserve"> in order to make it work. The BUGS project </w:t>
      </w:r>
      <w:proofErr w:type="gramStart"/>
      <w:r>
        <w:rPr>
          <w:lang w:val="en-US"/>
        </w:rPr>
        <w:t xml:space="preserve">site at </w:t>
      </w:r>
      <w:hyperlink r:id="rId18" w:history="1">
        <w:r w:rsidRPr="00C26636">
          <w:rPr>
            <w:rStyle w:val="Hyperlink"/>
            <w:lang w:val="en-US"/>
          </w:rPr>
          <w:t>http://www.openbugs.info</w:t>
        </w:r>
      </w:hyperlink>
      <w:r>
        <w:rPr>
          <w:lang w:val="en-US"/>
        </w:rPr>
        <w:t xml:space="preserve"> provides a lot of information on </w:t>
      </w:r>
      <w:r w:rsidR="00792AB0">
        <w:rPr>
          <w:lang w:val="en-US"/>
        </w:rPr>
        <w:t>and download</w:t>
      </w:r>
      <w:proofErr w:type="gramEnd"/>
      <w:r w:rsidR="00792AB0">
        <w:rPr>
          <w:lang w:val="en-US"/>
        </w:rPr>
        <w:t xml:space="preserve"> links for </w:t>
      </w:r>
      <w:proofErr w:type="spellStart"/>
      <w:r>
        <w:rPr>
          <w:lang w:val="en-US"/>
        </w:rPr>
        <w:t>OpenBUGS</w:t>
      </w:r>
      <w:proofErr w:type="spellEnd"/>
      <w:r>
        <w:rPr>
          <w:lang w:val="en-US"/>
        </w:rPr>
        <w:t xml:space="preserve">. </w:t>
      </w:r>
    </w:p>
    <w:p w:rsidR="002C4323" w:rsidRDefault="002C4323" w:rsidP="00CF03B5">
      <w:pPr>
        <w:rPr>
          <w:lang w:val="en-US"/>
        </w:rPr>
      </w:pPr>
      <w:r>
        <w:rPr>
          <w:lang w:val="en-US"/>
        </w:rPr>
        <w:t xml:space="preserve">There is an extensive help archive for both </w:t>
      </w:r>
      <w:proofErr w:type="spellStart"/>
      <w:r>
        <w:rPr>
          <w:lang w:val="en-US"/>
        </w:rPr>
        <w:t>WinBUGS</w:t>
      </w:r>
      <w:proofErr w:type="spellEnd"/>
      <w:r>
        <w:rPr>
          <w:lang w:val="en-US"/>
        </w:rPr>
        <w:t xml:space="preserve"> and </w:t>
      </w:r>
      <w:proofErr w:type="spellStart"/>
      <w:r>
        <w:rPr>
          <w:lang w:val="en-US"/>
        </w:rPr>
        <w:t>OpenBUGS</w:t>
      </w:r>
      <w:proofErr w:type="spellEnd"/>
      <w:r>
        <w:rPr>
          <w:lang w:val="en-US"/>
        </w:rPr>
        <w:t xml:space="preserve"> and you can subscribe to a mailing list, where people pose and answer questions of how to use these programs at </w:t>
      </w:r>
      <w:hyperlink r:id="rId19" w:history="1">
        <w:r w:rsidRPr="00FC5CE6">
          <w:rPr>
            <w:rStyle w:val="Hyperlink"/>
            <w:lang w:val="en-US"/>
          </w:rPr>
          <w:t>http://www.mrc-bsu.cam.ac.uk/bugs/overview/list.shtml</w:t>
        </w:r>
      </w:hyperlink>
    </w:p>
    <w:p w:rsidR="002C4323" w:rsidRPr="002C4323" w:rsidRDefault="002C4323" w:rsidP="00CF03B5">
      <w:pPr>
        <w:rPr>
          <w:lang w:val="en-US"/>
        </w:rPr>
      </w:pPr>
    </w:p>
    <w:p w:rsidR="00CF03B5" w:rsidRPr="00DC2171" w:rsidRDefault="00CD6B51" w:rsidP="00CF03B5">
      <w:pPr>
        <w:rPr>
          <w:b/>
          <w:i/>
          <w:lang w:val="en-US"/>
        </w:rPr>
      </w:pPr>
      <w:ins w:id="666" w:author="Andy Royle-pr" w:date="2011-12-23T10:50:00Z">
        <w:r>
          <w:rPr>
            <w:b/>
            <w:i/>
            <w:lang w:val="en-US"/>
          </w:rPr>
          <w:t>\subsection{</w:t>
        </w:r>
      </w:ins>
      <w:r w:rsidR="00CF03B5" w:rsidRPr="00DC2171">
        <w:rPr>
          <w:b/>
          <w:i/>
          <w:lang w:val="en-US"/>
        </w:rPr>
        <w:t>JAGS</w:t>
      </w:r>
      <w:r w:rsidR="00017BAA" w:rsidRPr="00DC2171">
        <w:rPr>
          <w:b/>
          <w:i/>
          <w:lang w:val="en-US"/>
        </w:rPr>
        <w:t xml:space="preserve"> – Just </w:t>
      </w:r>
      <w:proofErr w:type="gramStart"/>
      <w:r w:rsidR="00017BAA" w:rsidRPr="00DC2171">
        <w:rPr>
          <w:b/>
          <w:i/>
          <w:lang w:val="en-US"/>
        </w:rPr>
        <w:t>Another</w:t>
      </w:r>
      <w:proofErr w:type="gramEnd"/>
      <w:r w:rsidR="00017BAA" w:rsidRPr="00DC2171">
        <w:rPr>
          <w:b/>
          <w:i/>
          <w:lang w:val="en-US"/>
        </w:rPr>
        <w:t xml:space="preserve"> Gibbs Sampler</w:t>
      </w:r>
      <w:ins w:id="667" w:author="Andy Royle-pr" w:date="2011-12-23T10:50:00Z">
        <w:r>
          <w:rPr>
            <w:b/>
            <w:i/>
            <w:lang w:val="en-US"/>
          </w:rPr>
          <w:t>}</w:t>
        </w:r>
      </w:ins>
    </w:p>
    <w:p w:rsidR="00196EF6" w:rsidRDefault="00DC2171" w:rsidP="00DC2171">
      <w:pPr>
        <w:rPr>
          <w:lang w:val="en-US"/>
        </w:rPr>
      </w:pPr>
      <w:r>
        <w:rPr>
          <w:lang w:val="en-US"/>
        </w:rPr>
        <w:t>JAGS</w:t>
      </w:r>
      <w:r w:rsidR="005E48DD">
        <w:rPr>
          <w:lang w:val="en-US"/>
        </w:rPr>
        <w:t>, currently at Version 3.1.0</w:t>
      </w:r>
      <w:r w:rsidR="006F3914">
        <w:rPr>
          <w:lang w:val="en-US"/>
        </w:rPr>
        <w:t xml:space="preserve"> (</w:t>
      </w:r>
      <w:r>
        <w:rPr>
          <w:lang w:val="en-US"/>
        </w:rPr>
        <w:t xml:space="preserve">Plummer </w:t>
      </w:r>
      <w:r w:rsidR="006F3914">
        <w:rPr>
          <w:lang w:val="en-US"/>
        </w:rPr>
        <w:t>2011)</w:t>
      </w:r>
      <w:r w:rsidR="00694FE0">
        <w:rPr>
          <w:lang w:val="en-US"/>
        </w:rPr>
        <w:t>,</w:t>
      </w:r>
      <w:r w:rsidR="006F3914">
        <w:rPr>
          <w:lang w:val="en-US"/>
        </w:rPr>
        <w:t xml:space="preserve"> </w:t>
      </w:r>
      <w:r>
        <w:rPr>
          <w:lang w:val="en-US"/>
        </w:rPr>
        <w:t>is a</w:t>
      </w:r>
      <w:r w:rsidR="006F3914">
        <w:rPr>
          <w:lang w:val="en-US"/>
        </w:rPr>
        <w:t>nother</w:t>
      </w:r>
      <w:r>
        <w:rPr>
          <w:lang w:val="en-US"/>
        </w:rPr>
        <w:t xml:space="preserve"> free </w:t>
      </w:r>
      <w:r w:rsidRPr="00DC2171">
        <w:rPr>
          <w:lang w:val="en-US"/>
        </w:rPr>
        <w:t xml:space="preserve">program for analysis of Bayesian hierarchical models </w:t>
      </w:r>
      <w:r w:rsidR="006F3914">
        <w:rPr>
          <w:lang w:val="en-US"/>
        </w:rPr>
        <w:t xml:space="preserve">using </w:t>
      </w:r>
      <w:r w:rsidRPr="00DC2171">
        <w:rPr>
          <w:lang w:val="en-US"/>
        </w:rPr>
        <w:t>MCMC</w:t>
      </w:r>
      <w:r>
        <w:rPr>
          <w:lang w:val="en-US"/>
        </w:rPr>
        <w:t xml:space="preserve"> simulation. </w:t>
      </w:r>
      <w:r w:rsidR="00A35ACF">
        <w:rPr>
          <w:lang w:val="en-US"/>
        </w:rPr>
        <w:t xml:space="preserve">Originally, JAGS was the only program using the BUGS language </w:t>
      </w:r>
      <w:r w:rsidR="00196EF6">
        <w:rPr>
          <w:lang w:val="en-US"/>
        </w:rPr>
        <w:t xml:space="preserve">that would run on operating systems other than the 32 bit Windows platforms. By now, there are </w:t>
      </w:r>
      <w:proofErr w:type="spellStart"/>
      <w:r w:rsidR="00196EF6">
        <w:rPr>
          <w:lang w:val="en-US"/>
        </w:rPr>
        <w:t>OpenBUGS</w:t>
      </w:r>
      <w:proofErr w:type="spellEnd"/>
      <w:r w:rsidR="00196EF6">
        <w:rPr>
          <w:lang w:val="en-US"/>
        </w:rPr>
        <w:t xml:space="preserve"> versions for Linux or Macintosh machines. </w:t>
      </w:r>
    </w:p>
    <w:p w:rsidR="00DC2171" w:rsidRDefault="00196EF6" w:rsidP="00DC2171">
      <w:pPr>
        <w:rPr>
          <w:lang w:val="en-US"/>
        </w:rPr>
      </w:pPr>
      <w:r>
        <w:rPr>
          <w:lang w:val="en-US"/>
        </w:rPr>
        <w:t xml:space="preserve">JAGS </w:t>
      </w:r>
      <w:r w:rsidR="00DC2171">
        <w:rPr>
          <w:lang w:val="en-US"/>
        </w:rPr>
        <w:t xml:space="preserve">‘only’ generates samples from the posterior distribution; analysis of the output is done in R – either by running JAGS through R using the package </w:t>
      </w:r>
      <w:proofErr w:type="spellStart"/>
      <w:r w:rsidR="00DC2171">
        <w:rPr>
          <w:lang w:val="en-US"/>
        </w:rPr>
        <w:t>rjags</w:t>
      </w:r>
      <w:proofErr w:type="spellEnd"/>
      <w:r w:rsidR="00DC2171">
        <w:rPr>
          <w:lang w:val="en-US"/>
        </w:rPr>
        <w:t xml:space="preserve"> (REF) or by using coda on your JAGS output.</w:t>
      </w:r>
      <w:r w:rsidR="00DC2171" w:rsidRPr="00DC2171">
        <w:rPr>
          <w:lang w:val="en-US"/>
        </w:rPr>
        <w:t xml:space="preserve"> </w:t>
      </w:r>
      <w:r w:rsidR="00DC2171">
        <w:rPr>
          <w:lang w:val="en-US"/>
        </w:rPr>
        <w:t xml:space="preserve">The program, manuals and </w:t>
      </w:r>
      <w:proofErr w:type="spellStart"/>
      <w:r w:rsidR="00DC2171">
        <w:rPr>
          <w:lang w:val="en-US"/>
        </w:rPr>
        <w:t>rjags</w:t>
      </w:r>
      <w:proofErr w:type="spellEnd"/>
      <w:r w:rsidR="00DC2171">
        <w:rPr>
          <w:lang w:val="en-US"/>
        </w:rPr>
        <w:t xml:space="preserve"> can be downloaded at </w:t>
      </w:r>
      <w:hyperlink r:id="rId20" w:history="1">
        <w:r w:rsidR="00DC2171" w:rsidRPr="00C26636">
          <w:rPr>
            <w:rStyle w:val="Hyperlink"/>
            <w:lang w:val="en-US"/>
          </w:rPr>
          <w:t>http://sourceforge.net/projects/mcmc-jags/files/</w:t>
        </w:r>
      </w:hyperlink>
    </w:p>
    <w:p w:rsidR="00E853DB" w:rsidRDefault="001C211F" w:rsidP="00DC2171">
      <w:pPr>
        <w:rPr>
          <w:lang w:val="en-US"/>
        </w:rPr>
      </w:pPr>
      <w:r>
        <w:rPr>
          <w:lang w:val="en-US"/>
        </w:rPr>
        <w:t xml:space="preserve">When run from within </w:t>
      </w:r>
      <w:r w:rsidR="002C4323">
        <w:rPr>
          <w:lang w:val="en-US"/>
        </w:rPr>
        <w:t xml:space="preserve">R using the </w:t>
      </w:r>
      <w:ins w:id="668" w:author="Andy Royle-pr" w:date="2011-12-23T10:32:00Z">
        <w:r w:rsidR="007051EB">
          <w:rPr>
            <w:lang w:val="en-US"/>
          </w:rPr>
          <w:t xml:space="preserve">package </w:t>
        </w:r>
      </w:ins>
      <w:proofErr w:type="spellStart"/>
      <w:r w:rsidR="002C4323">
        <w:rPr>
          <w:lang w:val="en-US"/>
        </w:rPr>
        <w:t>rjags</w:t>
      </w:r>
      <w:proofErr w:type="spellEnd"/>
      <w:r w:rsidR="002C4323">
        <w:rPr>
          <w:lang w:val="en-US"/>
        </w:rPr>
        <w:t xml:space="preserve"> </w:t>
      </w:r>
      <w:del w:id="669" w:author="Andy Royle-pr" w:date="2011-12-23T10:32:00Z">
        <w:r w:rsidR="002C4323" w:rsidDel="007051EB">
          <w:rPr>
            <w:lang w:val="en-US"/>
          </w:rPr>
          <w:delText xml:space="preserve">package </w:delText>
        </w:r>
      </w:del>
      <w:r w:rsidR="002C4323">
        <w:rPr>
          <w:lang w:val="en-US"/>
        </w:rPr>
        <w:t>(REF)</w:t>
      </w:r>
      <w:ins w:id="670" w:author="Andy Royle-pr" w:date="2011-12-23T10:33:00Z">
        <w:r w:rsidR="007051EB">
          <w:rPr>
            <w:lang w:val="en-US"/>
          </w:rPr>
          <w:t xml:space="preserve"> or R2jags (REF)</w:t>
        </w:r>
        <w:proofErr w:type="gramStart"/>
        <w:r w:rsidR="007051EB">
          <w:rPr>
            <w:lang w:val="en-US"/>
          </w:rPr>
          <w:t>,</w:t>
        </w:r>
      </w:ins>
      <w:proofErr w:type="gramEnd"/>
      <w:del w:id="671" w:author="Andy Royle-pr" w:date="2011-12-23T10:33:00Z">
        <w:r w:rsidDel="007051EB">
          <w:rPr>
            <w:lang w:val="en-US"/>
          </w:rPr>
          <w:delText>,</w:delText>
        </w:r>
        <w:r w:rsidR="002C4323" w:rsidDel="007051EB">
          <w:rPr>
            <w:lang w:val="en-US"/>
          </w:rPr>
          <w:delText xml:space="preserve"> </w:delText>
        </w:r>
      </w:del>
      <w:r>
        <w:rPr>
          <w:lang w:val="en-US"/>
        </w:rPr>
        <w:t>w</w:t>
      </w:r>
      <w:r w:rsidR="00DC2171">
        <w:rPr>
          <w:lang w:val="en-US"/>
        </w:rPr>
        <w:t xml:space="preserve">riting a JAGS model is virtually identical to writing a </w:t>
      </w:r>
      <w:proofErr w:type="spellStart"/>
      <w:r w:rsidR="00DC2171">
        <w:rPr>
          <w:lang w:val="en-US"/>
        </w:rPr>
        <w:t>WinBUGS</w:t>
      </w:r>
      <w:proofErr w:type="spellEnd"/>
      <w:r w:rsidR="00DC2171">
        <w:rPr>
          <w:lang w:val="en-US"/>
        </w:rPr>
        <w:t xml:space="preserve"> model</w:t>
      </w:r>
      <w:r w:rsidR="00E853DB">
        <w:rPr>
          <w:lang w:val="en-US"/>
        </w:rPr>
        <w:t xml:space="preserve">. However, some functions may have slightly different names and you can look up available functions and their use in the JAGS manual. One </w:t>
      </w:r>
      <w:r>
        <w:rPr>
          <w:lang w:val="en-US"/>
        </w:rPr>
        <w:t xml:space="preserve">potential downside </w:t>
      </w:r>
      <w:r w:rsidR="00E853DB">
        <w:rPr>
          <w:lang w:val="en-US"/>
        </w:rPr>
        <w:t xml:space="preserve">is that </w:t>
      </w:r>
      <w:r w:rsidR="006F3914">
        <w:rPr>
          <w:lang w:val="en-US"/>
        </w:rPr>
        <w:t>JAGS can be very particular when it comes to initial values. These may have to be set as close to truth as possible for the model to start. Although JAGS lets you run several parallel Mar</w:t>
      </w:r>
      <w:r w:rsidR="002F015A">
        <w:rPr>
          <w:lang w:val="en-US"/>
        </w:rPr>
        <w:t>k</w:t>
      </w:r>
      <w:r w:rsidR="006F3914">
        <w:rPr>
          <w:lang w:val="en-US"/>
        </w:rPr>
        <w:t xml:space="preserve">ov chains, this characteristic interferes with the idea of using </w:t>
      </w:r>
      <w:proofErr w:type="spellStart"/>
      <w:r w:rsidR="006F3914">
        <w:rPr>
          <w:lang w:val="en-US"/>
        </w:rPr>
        <w:t>overdispersed</w:t>
      </w:r>
      <w:proofErr w:type="spellEnd"/>
      <w:r w:rsidR="006F3914">
        <w:rPr>
          <w:lang w:val="en-US"/>
        </w:rPr>
        <w:t xml:space="preserve"> initial values for the different chains.</w:t>
      </w:r>
      <w:r w:rsidR="00E853DB">
        <w:rPr>
          <w:lang w:val="en-US"/>
        </w:rPr>
        <w:t xml:space="preserve"> </w:t>
      </w:r>
      <w:r>
        <w:rPr>
          <w:lang w:val="en-US"/>
        </w:rPr>
        <w:t xml:space="preserve">Also, we have occasionally experienced JAGS to crash and take the R GUI with it. Only re-installing both JAGS and </w:t>
      </w:r>
      <w:proofErr w:type="spellStart"/>
      <w:r>
        <w:rPr>
          <w:lang w:val="en-US"/>
        </w:rPr>
        <w:t>rjags</w:t>
      </w:r>
      <w:proofErr w:type="spellEnd"/>
      <w:r>
        <w:rPr>
          <w:lang w:val="en-US"/>
        </w:rPr>
        <w:t xml:space="preserve"> seemed to solve this problem. </w:t>
      </w:r>
    </w:p>
    <w:p w:rsidR="005E48DD" w:rsidRDefault="001C211F" w:rsidP="00DC2171">
      <w:pPr>
        <w:rPr>
          <w:lang w:val="en-US"/>
        </w:rPr>
      </w:pPr>
      <w:r>
        <w:rPr>
          <w:lang w:val="en-US"/>
        </w:rPr>
        <w:lastRenderedPageBreak/>
        <w:t xml:space="preserve">On the plus side, </w:t>
      </w:r>
      <w:r w:rsidR="005E48DD">
        <w:rPr>
          <w:lang w:val="en-US"/>
        </w:rPr>
        <w:t xml:space="preserve">JAGS </w:t>
      </w:r>
      <w:ins w:id="672" w:author="Andy Royle-pr" w:date="2011-12-23T10:27:00Z">
        <w:r w:rsidR="008C5245">
          <w:rPr>
            <w:lang w:val="en-US"/>
          </w:rPr>
          <w:t xml:space="preserve">usually </w:t>
        </w:r>
      </w:ins>
      <w:r>
        <w:rPr>
          <w:lang w:val="en-US"/>
        </w:rPr>
        <w:t xml:space="preserve">runs a little faster than </w:t>
      </w:r>
      <w:proofErr w:type="spellStart"/>
      <w:r>
        <w:rPr>
          <w:lang w:val="en-US"/>
        </w:rPr>
        <w:t>WinBUGS</w:t>
      </w:r>
      <w:proofErr w:type="spellEnd"/>
      <w:r>
        <w:rPr>
          <w:lang w:val="en-US"/>
        </w:rPr>
        <w:t>,</w:t>
      </w:r>
      <w:ins w:id="673" w:author="Andy Royle-pr" w:date="2011-12-23T10:27:00Z">
        <w:r w:rsidR="008C5245">
          <w:rPr>
            <w:lang w:val="en-US"/>
          </w:rPr>
          <w:t xml:space="preserve"> sometimes considerably faster (see section 4.XYZ),</w:t>
        </w:r>
      </w:ins>
      <w:r>
        <w:rPr>
          <w:lang w:val="en-US"/>
        </w:rPr>
        <w:t xml:space="preserve"> </w:t>
      </w:r>
      <w:r w:rsidR="005E48DD">
        <w:rPr>
          <w:lang w:val="en-US"/>
        </w:rPr>
        <w:t xml:space="preserve">is constantly </w:t>
      </w:r>
      <w:r w:rsidR="0043473F">
        <w:rPr>
          <w:lang w:val="en-US"/>
        </w:rPr>
        <w:t xml:space="preserve">being </w:t>
      </w:r>
      <w:r w:rsidR="005E48DD">
        <w:rPr>
          <w:lang w:val="en-US"/>
        </w:rPr>
        <w:t>developed and improved</w:t>
      </w:r>
      <w:r w:rsidR="0043473F">
        <w:rPr>
          <w:lang w:val="en-US"/>
        </w:rPr>
        <w:t xml:space="preserve"> and it </w:t>
      </w:r>
      <w:r w:rsidR="005E48DD">
        <w:rPr>
          <w:lang w:val="en-US"/>
        </w:rPr>
        <w:t xml:space="preserve">has a variety of functions that are not available in </w:t>
      </w:r>
      <w:proofErr w:type="spellStart"/>
      <w:r w:rsidR="005E48DD">
        <w:rPr>
          <w:lang w:val="en-US"/>
        </w:rPr>
        <w:t>WinBUGS</w:t>
      </w:r>
      <w:proofErr w:type="spellEnd"/>
      <w:r w:rsidR="005E48DD">
        <w:rPr>
          <w:lang w:val="en-US"/>
        </w:rPr>
        <w:t>. For example, JAGS allows you to supply observed data for some deterministic functions of unobserved variables. In BUGS we cannot supply data to logical nodes.</w:t>
      </w:r>
      <w:r w:rsidR="00FF4D0A">
        <w:rPr>
          <w:lang w:val="en-US"/>
        </w:rPr>
        <w:t xml:space="preserve"> </w:t>
      </w:r>
      <w:r w:rsidR="0043473F">
        <w:rPr>
          <w:lang w:val="en-US"/>
        </w:rPr>
        <w:t>Another useful feature is that the adaptive phase of the model (the burn-in) is run separately from the sampling from the stationary Mar</w:t>
      </w:r>
      <w:r w:rsidR="002F015A">
        <w:rPr>
          <w:lang w:val="en-US"/>
        </w:rPr>
        <w:t>k</w:t>
      </w:r>
      <w:r w:rsidR="0043473F">
        <w:rPr>
          <w:lang w:val="en-US"/>
        </w:rPr>
        <w:t xml:space="preserve">ov chains. This allows you to easily add more </w:t>
      </w:r>
      <w:proofErr w:type="gramStart"/>
      <w:r w:rsidR="0043473F">
        <w:rPr>
          <w:lang w:val="en-US"/>
        </w:rPr>
        <w:t>iterations</w:t>
      </w:r>
      <w:proofErr w:type="gramEnd"/>
      <w:r w:rsidR="0043473F">
        <w:rPr>
          <w:lang w:val="en-US"/>
        </w:rPr>
        <w:t xml:space="preserve"> to the adaptive phase if necessary without the need to start from 0. </w:t>
      </w:r>
      <w:r w:rsidR="00FF4D0A">
        <w:rPr>
          <w:lang w:val="en-US"/>
        </w:rPr>
        <w:t xml:space="preserve">There are other, more subtle differences and there is an entire manual section on differences between JAGS and </w:t>
      </w:r>
      <w:proofErr w:type="spellStart"/>
      <w:r w:rsidR="00FF4D0A">
        <w:rPr>
          <w:lang w:val="en-US"/>
        </w:rPr>
        <w:t>OpenBUGS</w:t>
      </w:r>
      <w:proofErr w:type="spellEnd"/>
      <w:r w:rsidR="00FF4D0A">
        <w:rPr>
          <w:lang w:val="en-US"/>
        </w:rPr>
        <w:t xml:space="preserve">. </w:t>
      </w:r>
      <w:r w:rsidR="005E48DD">
        <w:rPr>
          <w:lang w:val="en-US"/>
        </w:rPr>
        <w:t xml:space="preserve">  </w:t>
      </w:r>
    </w:p>
    <w:p w:rsidR="00017BAA" w:rsidRDefault="002C4323" w:rsidP="005009C1">
      <w:pPr>
        <w:rPr>
          <w:lang w:val="en-US"/>
        </w:rPr>
      </w:pPr>
      <w:r>
        <w:rPr>
          <w:lang w:val="en-US"/>
        </w:rPr>
        <w:t xml:space="preserve">For questions and problems there is a JAGS forum online at </w:t>
      </w:r>
      <w:hyperlink r:id="rId21" w:history="1">
        <w:r w:rsidRPr="00FC5CE6">
          <w:rPr>
            <w:rStyle w:val="Hyperlink"/>
            <w:lang w:val="en-US"/>
          </w:rPr>
          <w:t>http://sourceforge.net/projects/mcmc-jags/forums/forum/610037</w:t>
        </w:r>
      </w:hyperlink>
      <w:r>
        <w:rPr>
          <w:lang w:val="en-US"/>
        </w:rPr>
        <w:t>.</w:t>
      </w:r>
    </w:p>
    <w:p w:rsidR="002C4323" w:rsidRDefault="00292CBB" w:rsidP="005009C1">
      <w:pPr>
        <w:rPr>
          <w:lang w:val="en-US"/>
        </w:rPr>
      </w:pPr>
      <w:ins w:id="674" w:author="Andy Royle-pr" w:date="2011-12-23T10:47:00Z">
        <w:r>
          <w:rPr>
            <w:lang w:val="en-US"/>
          </w:rPr>
          <w:t xml:space="preserve">[As we make progress on the book, </w:t>
        </w:r>
        <w:proofErr w:type="spellStart"/>
        <w:r>
          <w:rPr>
            <w:lang w:val="en-US"/>
          </w:rPr>
          <w:t>lets</w:t>
        </w:r>
        <w:proofErr w:type="spellEnd"/>
        <w:r>
          <w:rPr>
            <w:lang w:val="en-US"/>
          </w:rPr>
          <w:t xml:space="preserve"> be </w:t>
        </w:r>
        <w:proofErr w:type="gramStart"/>
        <w:r>
          <w:rPr>
            <w:lang w:val="en-US"/>
          </w:rPr>
          <w:t>sure  to</w:t>
        </w:r>
        <w:proofErr w:type="gramEnd"/>
        <w:r>
          <w:rPr>
            <w:lang w:val="en-US"/>
          </w:rPr>
          <w:t xml:space="preserve"> add linkages to places where we use JAGS in examples].</w:t>
        </w:r>
      </w:ins>
    </w:p>
    <w:p w:rsidR="005009C1" w:rsidRPr="005009C1" w:rsidRDefault="00BD4FD3" w:rsidP="005009C1">
      <w:pPr>
        <w:rPr>
          <w:b/>
          <w:lang w:val="en-US"/>
        </w:rPr>
      </w:pPr>
      <w:ins w:id="675" w:author="Andy Royle-pr" w:date="2011-12-23T10:52:00Z">
        <w:r>
          <w:rPr>
            <w:b/>
            <w:lang w:val="en-US"/>
          </w:rPr>
          <w:t>\section{</w:t>
        </w:r>
      </w:ins>
      <w:r w:rsidR="005009C1" w:rsidRPr="005009C1">
        <w:rPr>
          <w:b/>
          <w:lang w:val="en-US"/>
        </w:rPr>
        <w:t>Summary</w:t>
      </w:r>
      <w:ins w:id="676" w:author="Andy Royle-pr" w:date="2011-12-23T10:52:00Z">
        <w:r>
          <w:rPr>
            <w:b/>
            <w:lang w:val="en-US"/>
          </w:rPr>
          <w:t>}</w:t>
        </w:r>
      </w:ins>
      <w:bookmarkStart w:id="677" w:name="_GoBack"/>
      <w:bookmarkEnd w:id="677"/>
    </w:p>
    <w:p w:rsidR="005009C1" w:rsidRDefault="00292CBB" w:rsidP="005009C1">
      <w:pPr>
        <w:rPr>
          <w:ins w:id="678" w:author="Andy Royle-pr" w:date="2011-12-23T10:48:00Z"/>
          <w:lang w:val="en-US"/>
        </w:rPr>
      </w:pPr>
      <w:ins w:id="679" w:author="Andy Royle-pr" w:date="2011-12-23T10:47:00Z">
        <w:r>
          <w:rPr>
            <w:lang w:val="en-US"/>
          </w:rPr>
          <w:t>Rehash the main point that sometimes it is more efficient to develop your own code.  Do we have an example of that?  E.</w:t>
        </w:r>
      </w:ins>
      <w:ins w:id="680" w:author="Andy Royle-pr" w:date="2011-12-23T10:48:00Z">
        <w:r>
          <w:rPr>
            <w:lang w:val="en-US"/>
          </w:rPr>
          <w:t xml:space="preserve">g., SPACECAP came about because we couldn’t handle the discrete </w:t>
        </w:r>
        <w:proofErr w:type="spellStart"/>
        <w:r>
          <w:rPr>
            <w:lang w:val="en-US"/>
          </w:rPr>
          <w:t>statespace</w:t>
        </w:r>
        <w:proofErr w:type="spellEnd"/>
        <w:r>
          <w:rPr>
            <w:lang w:val="en-US"/>
          </w:rPr>
          <w:t xml:space="preserve"> efficiently in </w:t>
        </w:r>
        <w:proofErr w:type="spellStart"/>
        <w:r>
          <w:rPr>
            <w:lang w:val="en-US"/>
          </w:rPr>
          <w:t>WinBUGS</w:t>
        </w:r>
        <w:proofErr w:type="spellEnd"/>
        <w:r>
          <w:rPr>
            <w:lang w:val="en-US"/>
          </w:rPr>
          <w:t xml:space="preserve">. </w:t>
        </w:r>
      </w:ins>
    </w:p>
    <w:p w:rsidR="00292CBB" w:rsidRDefault="00292CBB" w:rsidP="005009C1">
      <w:pPr>
        <w:rPr>
          <w:ins w:id="681" w:author="Andy Royle-pr" w:date="2011-12-23T10:49:00Z"/>
          <w:lang w:val="en-US"/>
        </w:rPr>
      </w:pPr>
      <w:proofErr w:type="spellStart"/>
      <w:ins w:id="682" w:author="Andy Royle-pr" w:date="2011-12-23T10:49:00Z">
        <w:r>
          <w:rPr>
            <w:lang w:val="en-US"/>
          </w:rPr>
          <w:t>Othertimes</w:t>
        </w:r>
        <w:proofErr w:type="spellEnd"/>
        <w:r>
          <w:rPr>
            <w:lang w:val="en-US"/>
          </w:rPr>
          <w:t xml:space="preserve"> we can’t do things in </w:t>
        </w:r>
        <w:proofErr w:type="spellStart"/>
        <w:r>
          <w:rPr>
            <w:lang w:val="en-US"/>
          </w:rPr>
          <w:t>WinBUGS</w:t>
        </w:r>
        <w:proofErr w:type="spellEnd"/>
        <w:r>
          <w:rPr>
            <w:lang w:val="en-US"/>
          </w:rPr>
          <w:t xml:space="preserve"> at all. </w:t>
        </w:r>
        <w:proofErr w:type="gramStart"/>
        <w:r>
          <w:rPr>
            <w:lang w:val="en-US"/>
          </w:rPr>
          <w:t>E.g., the polygon clipping stuff.</w:t>
        </w:r>
        <w:proofErr w:type="gramEnd"/>
        <w:r>
          <w:rPr>
            <w:lang w:val="en-US"/>
          </w:rPr>
          <w:t xml:space="preserve"> </w:t>
        </w:r>
        <w:proofErr w:type="gramStart"/>
        <w:r>
          <w:rPr>
            <w:lang w:val="en-US"/>
          </w:rPr>
          <w:t xml:space="preserve">Although we could approximate that with the discrete </w:t>
        </w:r>
        <w:proofErr w:type="spellStart"/>
        <w:r>
          <w:rPr>
            <w:lang w:val="en-US"/>
          </w:rPr>
          <w:t>statespace</w:t>
        </w:r>
        <w:proofErr w:type="spellEnd"/>
        <w:r>
          <w:rPr>
            <w:lang w:val="en-US"/>
          </w:rPr>
          <w:t>.</w:t>
        </w:r>
        <w:proofErr w:type="gramEnd"/>
        <w:r>
          <w:rPr>
            <w:lang w:val="en-US"/>
          </w:rPr>
          <w:t xml:space="preserve"> </w:t>
        </w:r>
      </w:ins>
    </w:p>
    <w:p w:rsidR="00292CBB" w:rsidRDefault="00292CBB" w:rsidP="005009C1">
      <w:pPr>
        <w:rPr>
          <w:ins w:id="683" w:author="Andy Royle-pr" w:date="2011-12-23T10:50:00Z"/>
          <w:lang w:val="en-US"/>
        </w:rPr>
      </w:pPr>
      <w:ins w:id="684" w:author="Andy Royle-pr" w:date="2011-12-23T10:49:00Z">
        <w:r>
          <w:rPr>
            <w:lang w:val="en-US"/>
          </w:rPr>
          <w:t>Another example is maybe the stuff related to the Fl. Panther study – that type of model that uses unmarked guys. We can</w:t>
        </w:r>
      </w:ins>
      <w:ins w:id="685" w:author="Andy Royle-pr" w:date="2011-12-23T10:50:00Z">
        <w:r>
          <w:rPr>
            <w:lang w:val="en-US"/>
          </w:rPr>
          <w:t xml:space="preserve">’t do that in </w:t>
        </w:r>
        <w:proofErr w:type="spellStart"/>
        <w:r>
          <w:rPr>
            <w:lang w:val="en-US"/>
          </w:rPr>
          <w:t>WinBUGS</w:t>
        </w:r>
        <w:proofErr w:type="spellEnd"/>
        <w:r>
          <w:rPr>
            <w:lang w:val="en-US"/>
          </w:rPr>
          <w:t xml:space="preserve"> or JAGS right?</w:t>
        </w:r>
      </w:ins>
    </w:p>
    <w:p w:rsidR="00292CBB" w:rsidRDefault="00292CBB" w:rsidP="005009C1">
      <w:pPr>
        <w:rPr>
          <w:ins w:id="686" w:author="Andy Royle-pr" w:date="2011-12-23T10:50:00Z"/>
          <w:lang w:val="en-US"/>
        </w:rPr>
      </w:pPr>
      <w:ins w:id="687" w:author="Andy Royle-pr" w:date="2011-12-23T10:50:00Z">
        <w:r>
          <w:rPr>
            <w:lang w:val="en-US"/>
          </w:rPr>
          <w:t>More examples would be cool.</w:t>
        </w:r>
      </w:ins>
    </w:p>
    <w:p w:rsidR="00292CBB" w:rsidRDefault="00292CBB" w:rsidP="005009C1">
      <w:pPr>
        <w:rPr>
          <w:ins w:id="688" w:author="Andy Royle-pr" w:date="2011-12-23T10:50:00Z"/>
          <w:lang w:val="en-US"/>
        </w:rPr>
      </w:pPr>
    </w:p>
    <w:p w:rsidR="00292CBB" w:rsidRPr="005009C1" w:rsidRDefault="00292CBB" w:rsidP="005009C1">
      <w:pPr>
        <w:rPr>
          <w:lang w:val="en-US"/>
        </w:rPr>
      </w:pPr>
    </w:p>
    <w:sectPr w:rsidR="00292CBB" w:rsidRPr="005009C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r Rahel Sollmann" w:date="2011-12-23T10:20:00Z" w:initials="DRS">
    <w:p w:rsidR="00E87269" w:rsidRPr="00D92D3B" w:rsidRDefault="00E87269" w:rsidP="00FE5071">
      <w:pPr>
        <w:pStyle w:val="CommentText"/>
        <w:rPr>
          <w:lang w:val="en-US"/>
        </w:rPr>
      </w:pPr>
      <w:r>
        <w:rPr>
          <w:rStyle w:val="CommentReference"/>
        </w:rPr>
        <w:annotationRef/>
      </w:r>
      <w:r w:rsidRPr="00D92D3B">
        <w:rPr>
          <w:lang w:val="en-US"/>
        </w:rPr>
        <w:t>Beth could add the example of the alternative point process</w:t>
      </w:r>
    </w:p>
  </w:comment>
  <w:comment w:id="58" w:author="RS" w:date="2011-12-23T10:20:00Z" w:initials="R">
    <w:p w:rsidR="00E87269" w:rsidRPr="007874F5" w:rsidRDefault="00E87269">
      <w:pPr>
        <w:pStyle w:val="CommentText"/>
        <w:rPr>
          <w:lang w:val="en-US"/>
        </w:rPr>
      </w:pPr>
      <w:r>
        <w:rPr>
          <w:rStyle w:val="CommentReference"/>
        </w:rPr>
        <w:annotationRef/>
      </w:r>
      <w:r w:rsidRPr="007874F5">
        <w:rPr>
          <w:lang w:val="en-US"/>
        </w:rPr>
        <w:t xml:space="preserve"> </w:t>
      </w:r>
      <w:r>
        <w:rPr>
          <w:lang w:val="en-US"/>
        </w:rPr>
        <w:t xml:space="preserve">Will check back on Chapter 2 when it’s finalized </w:t>
      </w:r>
    </w:p>
  </w:comment>
  <w:comment w:id="93" w:author="Dr Rahel Sollmann" w:date="2011-12-23T10:20:00Z" w:initials="DRS">
    <w:p w:rsidR="00E87269" w:rsidRPr="00F54D10" w:rsidRDefault="00E87269" w:rsidP="00CA2526">
      <w:pPr>
        <w:pStyle w:val="CommentText"/>
        <w:rPr>
          <w:lang w:val="en-US"/>
        </w:rPr>
      </w:pPr>
      <w:r>
        <w:rPr>
          <w:rStyle w:val="CommentReference"/>
        </w:rPr>
        <w:annotationRef/>
      </w:r>
      <w:r w:rsidRPr="00F54D10">
        <w:rPr>
          <w:lang w:val="en-US"/>
        </w:rPr>
        <w:t>As a footnote</w:t>
      </w:r>
    </w:p>
  </w:comment>
  <w:comment w:id="94" w:author="Andy Royle-pr" w:date="2011-12-23T10:20:00Z" w:initials="AR">
    <w:p w:rsidR="00D7382A" w:rsidRDefault="00D7382A">
      <w:pPr>
        <w:pStyle w:val="CommentText"/>
      </w:pPr>
      <w:r>
        <w:rPr>
          <w:rStyle w:val="CommentReference"/>
        </w:rPr>
        <w:annotationRef/>
      </w:r>
      <w:r>
        <w:t>More generally the dependence is on theta(t-1), theta(t-2).....theta(t-K) or something. – not just the previous value theta(t-1) right?</w:t>
      </w:r>
    </w:p>
  </w:comment>
  <w:comment w:id="261" w:author="Andy Royle-pr" w:date="2011-12-23T10:20:00Z" w:initials="AR">
    <w:p w:rsidR="00C357F2" w:rsidRDefault="00C357F2">
      <w:pPr>
        <w:pStyle w:val="CommentText"/>
      </w:pPr>
      <w:r>
        <w:rPr>
          <w:rStyle w:val="CommentReference"/>
        </w:rPr>
        <w:annotationRef/>
      </w:r>
      <w:r>
        <w:t>„b“ is still just a hyperparameter so maybe list it with mua and siga below?</w:t>
      </w:r>
    </w:p>
  </w:comment>
  <w:comment w:id="347" w:author="Andy Royle-pr" w:date="2011-12-23T10:20:00Z" w:initials="AR">
    <w:p w:rsidR="00A52E90" w:rsidRDefault="00A52E90">
      <w:pPr>
        <w:pStyle w:val="CommentText"/>
      </w:pPr>
      <w:r>
        <w:rPr>
          <w:rStyle w:val="CommentReference"/>
        </w:rPr>
        <w:annotationRef/>
      </w:r>
      <w:r>
        <w:t>Rejection sampling is used by Richard in chapter 9 to simulate IPP – cite forward to his material.</w:t>
      </w:r>
    </w:p>
  </w:comment>
  <w:comment w:id="348" w:author="RS" w:date="2011-12-23T10:20:00Z" w:initials="R">
    <w:p w:rsidR="00E87269" w:rsidRPr="001652D0" w:rsidRDefault="00E87269" w:rsidP="00CA2526">
      <w:pPr>
        <w:pStyle w:val="CommentText"/>
        <w:rPr>
          <w:lang w:val="en-US"/>
        </w:rPr>
      </w:pPr>
      <w:r>
        <w:rPr>
          <w:rStyle w:val="CommentReference"/>
        </w:rPr>
        <w:annotationRef/>
      </w:r>
      <w:r>
        <w:rPr>
          <w:lang w:val="en-US"/>
        </w:rPr>
        <w:t>This figure is giving me a headache….</w:t>
      </w:r>
    </w:p>
  </w:comment>
  <w:comment w:id="438" w:author="Dr Rahel Sollmann" w:date="2011-12-23T10:20:00Z" w:initials="DRS">
    <w:p w:rsidR="00E87269" w:rsidRPr="00F009A7" w:rsidRDefault="00E87269">
      <w:pPr>
        <w:pStyle w:val="CommentText"/>
        <w:rPr>
          <w:lang w:val="en-US"/>
        </w:rPr>
      </w:pPr>
      <w:r>
        <w:rPr>
          <w:rStyle w:val="CommentReference"/>
        </w:rPr>
        <w:annotationRef/>
      </w:r>
      <w:r w:rsidRPr="00F009A7">
        <w:rPr>
          <w:lang w:val="en-US"/>
        </w:rPr>
        <w:t>Do we need any explanation why this is ok?</w:t>
      </w:r>
    </w:p>
  </w:comment>
  <w:comment w:id="439" w:author="Andy Royle-pr" w:date="2011-12-23T10:20:00Z" w:initials="AR">
    <w:p w:rsidR="00A97727" w:rsidRDefault="00A97727">
      <w:pPr>
        <w:pStyle w:val="CommentText"/>
      </w:pPr>
      <w:r>
        <w:rPr>
          <w:rStyle w:val="CommentReference"/>
        </w:rPr>
        <w:annotationRef/>
      </w:r>
      <w:r>
        <w:t>Somewhere in chapter 2 i added a comment about rejecting parameters outside of the parameter space as being an ok thing to do. Richard said he read something in Robert and Casella’s book on that. Hopefully he can remember where and we can cite it back in Ch 2 and again here.  It could be mentioned in a sentence or two up in the MCMC section.</w:t>
      </w:r>
    </w:p>
  </w:comment>
  <w:comment w:id="493" w:author="Dr Rahel Sollmann" w:date="2011-12-23T10:20:00Z" w:initials="DRS">
    <w:p w:rsidR="00E87269" w:rsidRPr="00D2585F" w:rsidRDefault="00E87269">
      <w:pPr>
        <w:pStyle w:val="CommentText"/>
        <w:rPr>
          <w:lang w:val="en-US"/>
        </w:rPr>
      </w:pPr>
      <w:r>
        <w:rPr>
          <w:rStyle w:val="CommentReference"/>
        </w:rPr>
        <w:annotationRef/>
      </w:r>
      <w:r w:rsidRPr="00D2585F">
        <w:rPr>
          <w:lang w:val="en-US"/>
        </w:rPr>
        <w:t>I think this comes up in chapter 2 or 3...</w:t>
      </w:r>
    </w:p>
  </w:comment>
  <w:comment w:id="492" w:author="Andy Royle-pr" w:date="2011-12-23T10:20:00Z" w:initials="AR">
    <w:p w:rsidR="00A97727" w:rsidRDefault="00A97727">
      <w:pPr>
        <w:pStyle w:val="CommentText"/>
      </w:pPr>
      <w:r>
        <w:rPr>
          <w:rStyle w:val="CommentReference"/>
        </w:rPr>
        <w:annotationRef/>
      </w:r>
      <w:r>
        <w:t>Right. We’ll resolve this reference in the future.</w:t>
      </w:r>
    </w:p>
  </w:comment>
  <w:comment w:id="529" w:author="Dr Rahel Sollmann" w:date="2011-12-23T10:20:00Z" w:initials="DRS">
    <w:p w:rsidR="00E87269" w:rsidRPr="00F009A7" w:rsidRDefault="00E87269">
      <w:pPr>
        <w:pStyle w:val="CommentText"/>
        <w:rPr>
          <w:lang w:val="en-US"/>
        </w:rPr>
      </w:pPr>
      <w:r>
        <w:rPr>
          <w:rStyle w:val="CommentReference"/>
        </w:rPr>
        <w:annotationRef/>
      </w:r>
      <w:r w:rsidRPr="00F009A7">
        <w:rPr>
          <w:lang w:val="en-US"/>
        </w:rPr>
        <w:t>Some notation may have to be adjusted to earlier chapters; code will come from earlier chapters, will adjust as needed</w:t>
      </w:r>
    </w:p>
  </w:comment>
  <w:comment w:id="532" w:author="Andy Royle-pr" w:date="2011-12-23T10:20:00Z" w:initials="AR">
    <w:p w:rsidR="00864348" w:rsidRDefault="00864348">
      <w:pPr>
        <w:pStyle w:val="CommentText"/>
      </w:pPr>
      <w:r>
        <w:rPr>
          <w:rStyle w:val="CommentReference"/>
        </w:rPr>
        <w:annotationRef/>
      </w:r>
      <w:r>
        <w:t xml:space="preserve">I have a function to simulate data called simSCR0.fn so along with reconciling our notation later we can add a line where we generate the data for „y“ and „X“ – current version of chapter 4 has some examples  -see the PDF on the repository. </w:t>
      </w:r>
    </w:p>
    <w:p w:rsidR="00864348" w:rsidRDefault="00864348">
      <w:pPr>
        <w:pStyle w:val="CommentText"/>
      </w:pPr>
    </w:p>
    <w:p w:rsidR="00864348" w:rsidRDefault="00864348">
      <w:pPr>
        <w:pStyle w:val="CommentText"/>
      </w:pPr>
      <w:r>
        <w:t xml:space="preserve">Note also that simSCR0.fn will be updated a bit too – so we can moddify to accept different link functions. </w:t>
      </w:r>
    </w:p>
  </w:comment>
  <w:comment w:id="549" w:author="Andy Royle-pr" w:date="2011-12-23T10:20:00Z" w:initials="AR">
    <w:p w:rsidR="00FB052A" w:rsidRDefault="00FB052A">
      <w:pPr>
        <w:pStyle w:val="CommentText"/>
      </w:pPr>
      <w:r>
        <w:rPr>
          <w:rStyle w:val="CommentReference"/>
        </w:rPr>
        <w:annotationRef/>
      </w:r>
      <w:r>
        <w:t>I think what you said here is good and also suffiicent for our purposes.</w:t>
      </w:r>
    </w:p>
  </w:comment>
  <w:comment w:id="550" w:author="Dr Rahel Sollmann" w:date="2011-12-23T10:20:00Z" w:initials="DRS">
    <w:p w:rsidR="00E87269" w:rsidRPr="00DC2171" w:rsidRDefault="00E87269">
      <w:pPr>
        <w:pStyle w:val="CommentText"/>
        <w:rPr>
          <w:lang w:val="en-US"/>
        </w:rPr>
      </w:pPr>
      <w:r>
        <w:rPr>
          <w:rStyle w:val="CommentReference"/>
        </w:rPr>
        <w:annotationRef/>
      </w:r>
      <w:proofErr w:type="spellStart"/>
      <w:r w:rsidRPr="00DC2171">
        <w:rPr>
          <w:lang w:val="en-US"/>
        </w:rPr>
        <w:t>Cumuplot</w:t>
      </w:r>
      <w:proofErr w:type="spellEnd"/>
      <w:r w:rsidRPr="00DC2171">
        <w:rPr>
          <w:lang w:val="en-US"/>
        </w:rPr>
        <w:t xml:space="preserve">, </w:t>
      </w:r>
      <w:proofErr w:type="spellStart"/>
      <w:r w:rsidRPr="00DC2171">
        <w:rPr>
          <w:lang w:val="en-US"/>
        </w:rPr>
        <w:t>cumsum</w:t>
      </w:r>
      <w:proofErr w:type="spellEnd"/>
      <w:r>
        <w:rPr>
          <w:lang w:val="en-US"/>
        </w:rPr>
        <w:t>? Any other favorites? I really never use others.</w:t>
      </w:r>
    </w:p>
  </w:comment>
  <w:comment w:id="551" w:author="Chandler, Richard" w:date="2011-12-23T10:20:00Z" w:initials="RC">
    <w:p w:rsidR="00E87269" w:rsidRPr="00F009A7" w:rsidRDefault="00E87269">
      <w:pPr>
        <w:pStyle w:val="CommentText"/>
        <w:rPr>
          <w:lang w:val="en-US"/>
        </w:rPr>
      </w:pPr>
      <w:r>
        <w:rPr>
          <w:rStyle w:val="CommentReference"/>
        </w:rPr>
        <w:annotationRef/>
      </w:r>
      <w:r w:rsidRPr="00F009A7">
        <w:rPr>
          <w:lang w:val="en-US"/>
        </w:rPr>
        <w:t xml:space="preserve">I sometimes look at </w:t>
      </w:r>
      <w:proofErr w:type="spellStart"/>
      <w:r w:rsidRPr="00F009A7">
        <w:rPr>
          <w:lang w:val="en-US"/>
        </w:rPr>
        <w:t>crosscorr.plot</w:t>
      </w:r>
      <w:proofErr w:type="spellEnd"/>
    </w:p>
  </w:comment>
  <w:comment w:id="552" w:author="Andy Royle-pr" w:date="2011-12-23T10:20:00Z" w:initials="AR">
    <w:p w:rsidR="00FB052A" w:rsidRDefault="00FB052A">
      <w:pPr>
        <w:pStyle w:val="CommentText"/>
      </w:pPr>
      <w:r>
        <w:rPr>
          <w:rStyle w:val="CommentReference"/>
        </w:rPr>
        <w:annotationRef/>
      </w:r>
      <w:r>
        <w:t>I’m not sure anything else is needed at this point.  At your discretion.</w:t>
      </w:r>
    </w:p>
  </w:comment>
  <w:comment w:id="555" w:author="Andy Royle-pr" w:date="2011-12-23T10:20:00Z" w:initials="AR">
    <w:p w:rsidR="00FB052A" w:rsidRDefault="00FB052A">
      <w:pPr>
        <w:pStyle w:val="CommentText"/>
      </w:pPr>
      <w:r>
        <w:rPr>
          <w:rStyle w:val="CommentReference"/>
        </w:rPr>
        <w:annotationRef/>
      </w:r>
      <w:r>
        <w:t>Try to under-utilize this phrase to start off paragraphs. It is ok sometimes but it also is typically used as a crutch (by me too!).</w:t>
      </w:r>
    </w:p>
  </w:comment>
  <w:comment w:id="559" w:author="Dr Rahel Sollmann" w:date="2011-12-23T10:20:00Z" w:initials="DRS">
    <w:p w:rsidR="00E87269" w:rsidRPr="00DC2171" w:rsidRDefault="00E87269">
      <w:pPr>
        <w:pStyle w:val="CommentText"/>
        <w:rPr>
          <w:lang w:val="en-US"/>
        </w:rPr>
      </w:pPr>
      <w:r>
        <w:rPr>
          <w:rStyle w:val="CommentReference"/>
        </w:rPr>
        <w:annotationRef/>
      </w:r>
      <w:r w:rsidRPr="00DC2171">
        <w:rPr>
          <w:lang w:val="en-US"/>
        </w:rPr>
        <w:t>What’s the rule of thumb?</w:t>
      </w:r>
      <w:r>
        <w:rPr>
          <w:lang w:val="en-US"/>
        </w:rPr>
        <w:t xml:space="preserve"> Or only enough so that the MCMC error is reasonable?</w:t>
      </w:r>
    </w:p>
  </w:comment>
  <w:comment w:id="560" w:author="Chandler, Richard" w:date="2011-12-23T10:20:00Z" w:initials="RC">
    <w:p w:rsidR="00E87269" w:rsidRPr="00F009A7" w:rsidRDefault="00E87269">
      <w:pPr>
        <w:pStyle w:val="CommentText"/>
        <w:rPr>
          <w:lang w:val="en-US"/>
        </w:rPr>
      </w:pPr>
      <w:r>
        <w:rPr>
          <w:rStyle w:val="CommentReference"/>
        </w:rPr>
        <w:annotationRef/>
      </w:r>
      <w:r w:rsidRPr="00F009A7">
        <w:rPr>
          <w:lang w:val="en-US"/>
        </w:rPr>
        <w:t xml:space="preserve">My feeling is that MCMC error is a better guide. Once your mean and </w:t>
      </w:r>
      <w:proofErr w:type="spellStart"/>
      <w:r w:rsidRPr="00F009A7">
        <w:rPr>
          <w:lang w:val="en-US"/>
        </w:rPr>
        <w:t>Cis</w:t>
      </w:r>
      <w:proofErr w:type="spellEnd"/>
      <w:r w:rsidRPr="00F009A7">
        <w:rPr>
          <w:lang w:val="en-US"/>
        </w:rPr>
        <w:t xml:space="preserve"> stop changing substantially with more simulations, you can stop.</w:t>
      </w:r>
    </w:p>
  </w:comment>
  <w:comment w:id="561" w:author="Andy Royle-pr" w:date="2011-12-23T10:20:00Z" w:initials="AR">
    <w:p w:rsidR="00964228" w:rsidRDefault="00964228">
      <w:pPr>
        <w:pStyle w:val="CommentText"/>
      </w:pPr>
      <w:r>
        <w:rPr>
          <w:rStyle w:val="CommentReference"/>
        </w:rPr>
        <w:annotationRef/>
      </w:r>
      <w:r>
        <w:t xml:space="preserve">I agree it is worth having a sentence or two here about Monte Carlo error. </w:t>
      </w:r>
    </w:p>
  </w:comment>
  <w:comment w:id="562" w:author="Andy Royle-pr" w:date="2011-12-23T10:20:00Z" w:initials="AR">
    <w:p w:rsidR="00964228" w:rsidRDefault="00964228">
      <w:pPr>
        <w:pStyle w:val="CommentText"/>
      </w:pPr>
      <w:r>
        <w:rPr>
          <w:rStyle w:val="CommentReference"/>
        </w:rPr>
        <w:annotationRef/>
      </w:r>
      <w:r>
        <w:t>Not sure i like this term. is it a standard term? You do mean „effective sample size“ = „effective number of independent samples“ right?</w:t>
      </w:r>
    </w:p>
  </w:comment>
  <w:comment w:id="564" w:author="RS" w:date="2011-12-23T10:20:00Z" w:initials="R">
    <w:p w:rsidR="00E87269" w:rsidRPr="003F6CD5" w:rsidRDefault="00E87269">
      <w:pPr>
        <w:pStyle w:val="CommentText"/>
        <w:rPr>
          <w:lang w:val="en-US"/>
        </w:rPr>
      </w:pPr>
      <w:r>
        <w:rPr>
          <w:rStyle w:val="CommentReference"/>
        </w:rPr>
        <w:annotationRef/>
      </w:r>
      <w:r w:rsidRPr="003F6CD5">
        <w:rPr>
          <w:lang w:val="en-US"/>
        </w:rPr>
        <w:t xml:space="preserve">This is pretty bad. </w:t>
      </w:r>
      <w:r>
        <w:rPr>
          <w:lang w:val="en-US"/>
        </w:rPr>
        <w:t xml:space="preserve">Any idea how we could improve this? </w:t>
      </w:r>
    </w:p>
  </w:comment>
  <w:comment w:id="572" w:author="Andy Royle-pr" w:date="2011-12-23T10:20:00Z" w:initials="AR">
    <w:p w:rsidR="00964228" w:rsidRDefault="00964228">
      <w:pPr>
        <w:pStyle w:val="CommentText"/>
      </w:pPr>
      <w:r>
        <w:rPr>
          <w:rStyle w:val="CommentReference"/>
        </w:rPr>
        <w:annotationRef/>
      </w:r>
      <w:r>
        <w:t>Note: monospace font such as Courier preserves the format of cut-and-pasted output. This is what the verbatim environment in Latex will look like on the printed page.</w:t>
      </w:r>
    </w:p>
  </w:comment>
  <w:comment w:id="618" w:author="Andy Royle-pr" w:date="2011-12-23T10:20:00Z" w:initials="AR">
    <w:p w:rsidR="00964228" w:rsidRDefault="00964228">
      <w:pPr>
        <w:pStyle w:val="CommentText"/>
      </w:pPr>
      <w:r>
        <w:rPr>
          <w:rStyle w:val="CommentReference"/>
        </w:rPr>
        <w:annotationRef/>
      </w:r>
      <w:r>
        <w:t xml:space="preserve">Its important to make the point that D is a summary of canonicial model parameters and so to compute the posterior of D we compute the posterior of N/area NOT just take the posterior summaries and divide by area although I guess this works for the speicific case of D since D is a linear function of N but it doesn’t work in general. Anyhow a sentence or two on this would be good. </w:t>
      </w:r>
    </w:p>
  </w:comment>
  <w:comment w:id="619" w:author="RS" w:date="2011-12-23T10:20:00Z" w:initials="R">
    <w:p w:rsidR="00E87269" w:rsidRPr="003A218B" w:rsidRDefault="00E87269">
      <w:pPr>
        <w:pStyle w:val="CommentText"/>
        <w:rPr>
          <w:lang w:val="en-US"/>
        </w:rPr>
      </w:pPr>
      <w:r>
        <w:rPr>
          <w:rStyle w:val="CommentReference"/>
        </w:rPr>
        <w:annotationRef/>
      </w:r>
      <w:r w:rsidRPr="003A218B">
        <w:rPr>
          <w:lang w:val="en-US"/>
        </w:rPr>
        <w:t xml:space="preserve">Table with estimates from BUGS, </w:t>
      </w:r>
      <w:proofErr w:type="spellStart"/>
      <w:r w:rsidRPr="003A218B">
        <w:rPr>
          <w:lang w:val="en-US"/>
        </w:rPr>
        <w:t>secr</w:t>
      </w:r>
      <w:proofErr w:type="spellEnd"/>
      <w:r w:rsidRPr="003A218B">
        <w:rPr>
          <w:lang w:val="en-US"/>
        </w:rPr>
        <w:t xml:space="preserve"> and </w:t>
      </w:r>
      <w:proofErr w:type="spellStart"/>
      <w:r w:rsidRPr="003A218B">
        <w:rPr>
          <w:lang w:val="en-US"/>
        </w:rPr>
        <w:t>mcmc</w:t>
      </w:r>
      <w:proofErr w:type="spellEnd"/>
      <w:r>
        <w:rPr>
          <w:lang w:val="en-US"/>
        </w:rPr>
        <w:t xml:space="preserve"> – coordinate with Beth.</w:t>
      </w:r>
    </w:p>
  </w:comment>
  <w:comment w:id="621" w:author="RS" w:date="2011-12-23T10:20:00Z" w:initials="R">
    <w:p w:rsidR="00E87269" w:rsidRPr="00D34B1D" w:rsidRDefault="00E87269">
      <w:pPr>
        <w:pStyle w:val="CommentText"/>
        <w:rPr>
          <w:lang w:val="en-US"/>
        </w:rPr>
      </w:pPr>
      <w:r>
        <w:rPr>
          <w:rStyle w:val="CommentReference"/>
        </w:rPr>
        <w:annotationRef/>
      </w:r>
      <w:r w:rsidRPr="00D34B1D">
        <w:rPr>
          <w:lang w:val="en-US"/>
        </w:rPr>
        <w:t xml:space="preserve">We have text/code for a sex model and a behavioral model. </w:t>
      </w:r>
    </w:p>
  </w:comment>
  <w:comment w:id="646" w:author="Andy Royle-pr" w:date="2011-12-23T10:20:00Z" w:initials="AR">
    <w:p w:rsidR="00317A69" w:rsidRDefault="00317A69">
      <w:pPr>
        <w:pStyle w:val="CommentText"/>
      </w:pPr>
      <w:r>
        <w:rPr>
          <w:rStyle w:val="CommentReference"/>
        </w:rPr>
        <w:annotationRef/>
      </w:r>
      <w:r>
        <w:t>Is this function called „over“?</w:t>
      </w:r>
    </w:p>
  </w:comment>
  <w:comment w:id="650" w:author="Andy Royle-pr" w:date="2011-12-23T10:20:00Z" w:initials="AR">
    <w:p w:rsidR="007A3ED6" w:rsidRDefault="007A3ED6">
      <w:pPr>
        <w:pStyle w:val="CommentText"/>
      </w:pPr>
      <w:r>
        <w:rPr>
          <w:rStyle w:val="CommentReference"/>
        </w:rPr>
        <w:annotationRef/>
      </w:r>
      <w:r>
        <w:t>Are there any issues with complex or disjoint polygons here? I wonder how generally this works?</w:t>
      </w:r>
    </w:p>
  </w:comment>
  <w:comment w:id="649" w:author="Andy Royle-pr" w:date="2011-12-23T10:46:00Z" w:initials="AR">
    <w:p w:rsidR="00292CBB" w:rsidRDefault="00292CBB">
      <w:pPr>
        <w:pStyle w:val="CommentText"/>
      </w:pPr>
      <w:r>
        <w:rPr>
          <w:rStyle w:val="CommentReference"/>
        </w:rPr>
        <w:annotationRef/>
      </w:r>
      <w:r>
        <w:t>I would like to implement this polygon stuff in the mLE routine and that would be really useful and cool. I’ll do that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B01"/>
    <w:multiLevelType w:val="hybridMultilevel"/>
    <w:tmpl w:val="38E4E23E"/>
    <w:lvl w:ilvl="0" w:tplc="6B6ED4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D47676"/>
    <w:multiLevelType w:val="hybridMultilevel"/>
    <w:tmpl w:val="290629BA"/>
    <w:lvl w:ilvl="0" w:tplc="345C0A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018DB"/>
    <w:multiLevelType w:val="hybridMultilevel"/>
    <w:tmpl w:val="8D42880E"/>
    <w:lvl w:ilvl="0" w:tplc="D5885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867A5"/>
    <w:multiLevelType w:val="hybridMultilevel"/>
    <w:tmpl w:val="5C58F50C"/>
    <w:lvl w:ilvl="0" w:tplc="F1EC75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5961FB"/>
    <w:multiLevelType w:val="hybridMultilevel"/>
    <w:tmpl w:val="859EA6CA"/>
    <w:lvl w:ilvl="0" w:tplc="01B03D06">
      <w:start w:val="1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45186F"/>
    <w:multiLevelType w:val="hybridMultilevel"/>
    <w:tmpl w:val="8D965226"/>
    <w:lvl w:ilvl="0" w:tplc="BF0EED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984BF8"/>
    <w:multiLevelType w:val="hybridMultilevel"/>
    <w:tmpl w:val="D526A9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13A63F8"/>
    <w:multiLevelType w:val="hybridMultilevel"/>
    <w:tmpl w:val="DAFC8ACC"/>
    <w:lvl w:ilvl="0" w:tplc="DC4C04E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9D2971"/>
    <w:multiLevelType w:val="hybridMultilevel"/>
    <w:tmpl w:val="D526A9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7EB40CA"/>
    <w:multiLevelType w:val="hybridMultilevel"/>
    <w:tmpl w:val="FDBEF1C4"/>
    <w:lvl w:ilvl="0" w:tplc="AC966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9"/>
  </w:num>
  <w:num w:numId="5">
    <w:abstractNumId w:val="2"/>
  </w:num>
  <w:num w:numId="6">
    <w:abstractNumId w:val="8"/>
  </w:num>
  <w:num w:numId="7">
    <w:abstractNumId w:val="3"/>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0B"/>
    <w:rsid w:val="00004DD4"/>
    <w:rsid w:val="00006236"/>
    <w:rsid w:val="00016E59"/>
    <w:rsid w:val="00017BAA"/>
    <w:rsid w:val="0002288F"/>
    <w:rsid w:val="0002586F"/>
    <w:rsid w:val="0005295C"/>
    <w:rsid w:val="0005342A"/>
    <w:rsid w:val="00057BB6"/>
    <w:rsid w:val="00061FA3"/>
    <w:rsid w:val="00070583"/>
    <w:rsid w:val="00076653"/>
    <w:rsid w:val="00081C98"/>
    <w:rsid w:val="0008538A"/>
    <w:rsid w:val="00092151"/>
    <w:rsid w:val="00094359"/>
    <w:rsid w:val="000964DA"/>
    <w:rsid w:val="000A722B"/>
    <w:rsid w:val="000D59A5"/>
    <w:rsid w:val="000E46BC"/>
    <w:rsid w:val="000F39E9"/>
    <w:rsid w:val="00101AA9"/>
    <w:rsid w:val="0010200D"/>
    <w:rsid w:val="00102EF4"/>
    <w:rsid w:val="00106AF8"/>
    <w:rsid w:val="001140F1"/>
    <w:rsid w:val="00114580"/>
    <w:rsid w:val="00114FD8"/>
    <w:rsid w:val="00124AD4"/>
    <w:rsid w:val="001411E1"/>
    <w:rsid w:val="00143752"/>
    <w:rsid w:val="001437DD"/>
    <w:rsid w:val="00162F11"/>
    <w:rsid w:val="001652D0"/>
    <w:rsid w:val="00165A5D"/>
    <w:rsid w:val="00174161"/>
    <w:rsid w:val="00182B9E"/>
    <w:rsid w:val="00196EF6"/>
    <w:rsid w:val="001A1BB5"/>
    <w:rsid w:val="001A7D79"/>
    <w:rsid w:val="001B1075"/>
    <w:rsid w:val="001B387E"/>
    <w:rsid w:val="001C06A4"/>
    <w:rsid w:val="001C211F"/>
    <w:rsid w:val="001C3EFA"/>
    <w:rsid w:val="001C5435"/>
    <w:rsid w:val="001D0FB8"/>
    <w:rsid w:val="001E0F27"/>
    <w:rsid w:val="001E15D1"/>
    <w:rsid w:val="001E2332"/>
    <w:rsid w:val="001E496F"/>
    <w:rsid w:val="001F5112"/>
    <w:rsid w:val="001F61F6"/>
    <w:rsid w:val="002205F4"/>
    <w:rsid w:val="002432C6"/>
    <w:rsid w:val="00243876"/>
    <w:rsid w:val="00243C7B"/>
    <w:rsid w:val="00251581"/>
    <w:rsid w:val="00251F5C"/>
    <w:rsid w:val="0026749F"/>
    <w:rsid w:val="002828FF"/>
    <w:rsid w:val="00292CBB"/>
    <w:rsid w:val="00296022"/>
    <w:rsid w:val="002A1790"/>
    <w:rsid w:val="002A53CA"/>
    <w:rsid w:val="002B6D9F"/>
    <w:rsid w:val="002C4323"/>
    <w:rsid w:val="002D536E"/>
    <w:rsid w:val="002E36F3"/>
    <w:rsid w:val="002F015A"/>
    <w:rsid w:val="002F1CA1"/>
    <w:rsid w:val="0030613D"/>
    <w:rsid w:val="00317A69"/>
    <w:rsid w:val="0032138B"/>
    <w:rsid w:val="00334FF7"/>
    <w:rsid w:val="00344763"/>
    <w:rsid w:val="003462C0"/>
    <w:rsid w:val="00346DF9"/>
    <w:rsid w:val="00371680"/>
    <w:rsid w:val="003732FE"/>
    <w:rsid w:val="00376219"/>
    <w:rsid w:val="00377D33"/>
    <w:rsid w:val="0039362D"/>
    <w:rsid w:val="003A218B"/>
    <w:rsid w:val="003A3ACB"/>
    <w:rsid w:val="003B5CF2"/>
    <w:rsid w:val="003C6BCC"/>
    <w:rsid w:val="003C7420"/>
    <w:rsid w:val="003C7690"/>
    <w:rsid w:val="003D6BFE"/>
    <w:rsid w:val="003E28CB"/>
    <w:rsid w:val="003E3246"/>
    <w:rsid w:val="003F032A"/>
    <w:rsid w:val="003F2DFB"/>
    <w:rsid w:val="003F6CD5"/>
    <w:rsid w:val="004067E6"/>
    <w:rsid w:val="0040745A"/>
    <w:rsid w:val="00410EE3"/>
    <w:rsid w:val="004138F7"/>
    <w:rsid w:val="0042045D"/>
    <w:rsid w:val="00420E09"/>
    <w:rsid w:val="00430551"/>
    <w:rsid w:val="00431653"/>
    <w:rsid w:val="0043473F"/>
    <w:rsid w:val="00436E27"/>
    <w:rsid w:val="00441403"/>
    <w:rsid w:val="00442B35"/>
    <w:rsid w:val="004542CE"/>
    <w:rsid w:val="004549D2"/>
    <w:rsid w:val="00464B24"/>
    <w:rsid w:val="00480C6A"/>
    <w:rsid w:val="00482B92"/>
    <w:rsid w:val="00486F74"/>
    <w:rsid w:val="004A2DAE"/>
    <w:rsid w:val="004C255E"/>
    <w:rsid w:val="004C79FF"/>
    <w:rsid w:val="004D6212"/>
    <w:rsid w:val="004D7D0E"/>
    <w:rsid w:val="004F5923"/>
    <w:rsid w:val="004F61C6"/>
    <w:rsid w:val="004F7137"/>
    <w:rsid w:val="005009C1"/>
    <w:rsid w:val="00500B1C"/>
    <w:rsid w:val="00502129"/>
    <w:rsid w:val="005078D1"/>
    <w:rsid w:val="005173B3"/>
    <w:rsid w:val="00521CE2"/>
    <w:rsid w:val="00551489"/>
    <w:rsid w:val="00553F73"/>
    <w:rsid w:val="00571067"/>
    <w:rsid w:val="005A244F"/>
    <w:rsid w:val="005B5FD4"/>
    <w:rsid w:val="005C47B7"/>
    <w:rsid w:val="005C6918"/>
    <w:rsid w:val="005D7678"/>
    <w:rsid w:val="005E48DD"/>
    <w:rsid w:val="005E6977"/>
    <w:rsid w:val="00601760"/>
    <w:rsid w:val="0060529E"/>
    <w:rsid w:val="00606A36"/>
    <w:rsid w:val="00613FA6"/>
    <w:rsid w:val="0061701F"/>
    <w:rsid w:val="00620F69"/>
    <w:rsid w:val="0062180D"/>
    <w:rsid w:val="00623834"/>
    <w:rsid w:val="00624562"/>
    <w:rsid w:val="00624E0C"/>
    <w:rsid w:val="0062720A"/>
    <w:rsid w:val="00630417"/>
    <w:rsid w:val="00640AC4"/>
    <w:rsid w:val="0067101F"/>
    <w:rsid w:val="00673CFC"/>
    <w:rsid w:val="00693D11"/>
    <w:rsid w:val="00694FE0"/>
    <w:rsid w:val="00697102"/>
    <w:rsid w:val="00697E93"/>
    <w:rsid w:val="006B1D20"/>
    <w:rsid w:val="006C070F"/>
    <w:rsid w:val="006D3C0B"/>
    <w:rsid w:val="006D5C13"/>
    <w:rsid w:val="006E0163"/>
    <w:rsid w:val="006E3AFE"/>
    <w:rsid w:val="006E60E1"/>
    <w:rsid w:val="006F3914"/>
    <w:rsid w:val="006F5D4E"/>
    <w:rsid w:val="007051EB"/>
    <w:rsid w:val="007060C1"/>
    <w:rsid w:val="007167C2"/>
    <w:rsid w:val="007218B8"/>
    <w:rsid w:val="007364AE"/>
    <w:rsid w:val="00737F95"/>
    <w:rsid w:val="007404BC"/>
    <w:rsid w:val="007407CC"/>
    <w:rsid w:val="00743214"/>
    <w:rsid w:val="00744B2F"/>
    <w:rsid w:val="00752159"/>
    <w:rsid w:val="00753806"/>
    <w:rsid w:val="007568BD"/>
    <w:rsid w:val="00777BD7"/>
    <w:rsid w:val="00780C58"/>
    <w:rsid w:val="00786EBE"/>
    <w:rsid w:val="007874F5"/>
    <w:rsid w:val="00792356"/>
    <w:rsid w:val="00792AB0"/>
    <w:rsid w:val="00793FEA"/>
    <w:rsid w:val="00797B48"/>
    <w:rsid w:val="00797D3C"/>
    <w:rsid w:val="007A2E53"/>
    <w:rsid w:val="007A3ED6"/>
    <w:rsid w:val="007B579B"/>
    <w:rsid w:val="007C50C3"/>
    <w:rsid w:val="007C52EB"/>
    <w:rsid w:val="007D0FCF"/>
    <w:rsid w:val="007D516E"/>
    <w:rsid w:val="007F256A"/>
    <w:rsid w:val="007F6A28"/>
    <w:rsid w:val="008028AB"/>
    <w:rsid w:val="00812E08"/>
    <w:rsid w:val="00822DD3"/>
    <w:rsid w:val="00823FAD"/>
    <w:rsid w:val="00831BB2"/>
    <w:rsid w:val="008348F8"/>
    <w:rsid w:val="00836F99"/>
    <w:rsid w:val="0085193C"/>
    <w:rsid w:val="00855BEA"/>
    <w:rsid w:val="00864348"/>
    <w:rsid w:val="00871897"/>
    <w:rsid w:val="00880B34"/>
    <w:rsid w:val="00882BF5"/>
    <w:rsid w:val="008934C7"/>
    <w:rsid w:val="008B3825"/>
    <w:rsid w:val="008B6F9B"/>
    <w:rsid w:val="008C1608"/>
    <w:rsid w:val="008C2597"/>
    <w:rsid w:val="008C5245"/>
    <w:rsid w:val="008F4DA4"/>
    <w:rsid w:val="008F656F"/>
    <w:rsid w:val="00904C8D"/>
    <w:rsid w:val="009053B7"/>
    <w:rsid w:val="0090584F"/>
    <w:rsid w:val="0091370B"/>
    <w:rsid w:val="00931FD6"/>
    <w:rsid w:val="009322BE"/>
    <w:rsid w:val="009335B9"/>
    <w:rsid w:val="009339A0"/>
    <w:rsid w:val="00936066"/>
    <w:rsid w:val="0094117A"/>
    <w:rsid w:val="00951A37"/>
    <w:rsid w:val="00964228"/>
    <w:rsid w:val="009726AB"/>
    <w:rsid w:val="00976CF9"/>
    <w:rsid w:val="00976D44"/>
    <w:rsid w:val="009908D4"/>
    <w:rsid w:val="009A2BCB"/>
    <w:rsid w:val="009A323B"/>
    <w:rsid w:val="009A3984"/>
    <w:rsid w:val="009A5CC6"/>
    <w:rsid w:val="009D1113"/>
    <w:rsid w:val="009D1E42"/>
    <w:rsid w:val="009E1CCC"/>
    <w:rsid w:val="009E3118"/>
    <w:rsid w:val="009E6239"/>
    <w:rsid w:val="009E7A3A"/>
    <w:rsid w:val="009F345C"/>
    <w:rsid w:val="00A03DFA"/>
    <w:rsid w:val="00A12C6D"/>
    <w:rsid w:val="00A21CF5"/>
    <w:rsid w:val="00A24D88"/>
    <w:rsid w:val="00A272EF"/>
    <w:rsid w:val="00A3113A"/>
    <w:rsid w:val="00A33B26"/>
    <w:rsid w:val="00A35567"/>
    <w:rsid w:val="00A35ACF"/>
    <w:rsid w:val="00A36BD1"/>
    <w:rsid w:val="00A44F5F"/>
    <w:rsid w:val="00A4747C"/>
    <w:rsid w:val="00A5017A"/>
    <w:rsid w:val="00A51504"/>
    <w:rsid w:val="00A52E90"/>
    <w:rsid w:val="00A54D49"/>
    <w:rsid w:val="00A5594E"/>
    <w:rsid w:val="00A65EFC"/>
    <w:rsid w:val="00A74511"/>
    <w:rsid w:val="00A75FC5"/>
    <w:rsid w:val="00A7745F"/>
    <w:rsid w:val="00A81696"/>
    <w:rsid w:val="00A9082E"/>
    <w:rsid w:val="00A90A49"/>
    <w:rsid w:val="00A9701B"/>
    <w:rsid w:val="00A97727"/>
    <w:rsid w:val="00A978AA"/>
    <w:rsid w:val="00AA3CB0"/>
    <w:rsid w:val="00AC1B46"/>
    <w:rsid w:val="00AC477E"/>
    <w:rsid w:val="00AD7640"/>
    <w:rsid w:val="00AE04DB"/>
    <w:rsid w:val="00AE55D6"/>
    <w:rsid w:val="00AE5DB1"/>
    <w:rsid w:val="00AF1015"/>
    <w:rsid w:val="00AF74CA"/>
    <w:rsid w:val="00B225BF"/>
    <w:rsid w:val="00B2355A"/>
    <w:rsid w:val="00B30DA2"/>
    <w:rsid w:val="00B42D85"/>
    <w:rsid w:val="00B50029"/>
    <w:rsid w:val="00B70224"/>
    <w:rsid w:val="00B80865"/>
    <w:rsid w:val="00B8090B"/>
    <w:rsid w:val="00B87452"/>
    <w:rsid w:val="00BA0C82"/>
    <w:rsid w:val="00BA1E8E"/>
    <w:rsid w:val="00BA43E5"/>
    <w:rsid w:val="00BA4FF6"/>
    <w:rsid w:val="00BA526F"/>
    <w:rsid w:val="00BB5CBF"/>
    <w:rsid w:val="00BB70BB"/>
    <w:rsid w:val="00BC0863"/>
    <w:rsid w:val="00BD4FD3"/>
    <w:rsid w:val="00BD6DBA"/>
    <w:rsid w:val="00BD7726"/>
    <w:rsid w:val="00BE451E"/>
    <w:rsid w:val="00BF5523"/>
    <w:rsid w:val="00BF64AA"/>
    <w:rsid w:val="00C015A7"/>
    <w:rsid w:val="00C02E1A"/>
    <w:rsid w:val="00C061B8"/>
    <w:rsid w:val="00C16D19"/>
    <w:rsid w:val="00C30B19"/>
    <w:rsid w:val="00C324DD"/>
    <w:rsid w:val="00C357F2"/>
    <w:rsid w:val="00C4578D"/>
    <w:rsid w:val="00C529D5"/>
    <w:rsid w:val="00C57AF8"/>
    <w:rsid w:val="00C6092F"/>
    <w:rsid w:val="00C839D8"/>
    <w:rsid w:val="00C925C9"/>
    <w:rsid w:val="00CA2526"/>
    <w:rsid w:val="00CB2DD2"/>
    <w:rsid w:val="00CD26AA"/>
    <w:rsid w:val="00CD566F"/>
    <w:rsid w:val="00CD6B51"/>
    <w:rsid w:val="00CE0C2C"/>
    <w:rsid w:val="00CE22BD"/>
    <w:rsid w:val="00CE3C18"/>
    <w:rsid w:val="00CE5C56"/>
    <w:rsid w:val="00CF03B5"/>
    <w:rsid w:val="00CF616A"/>
    <w:rsid w:val="00D02D39"/>
    <w:rsid w:val="00D05939"/>
    <w:rsid w:val="00D12C74"/>
    <w:rsid w:val="00D147D0"/>
    <w:rsid w:val="00D2585F"/>
    <w:rsid w:val="00D30286"/>
    <w:rsid w:val="00D316B5"/>
    <w:rsid w:val="00D31F5B"/>
    <w:rsid w:val="00D34B1D"/>
    <w:rsid w:val="00D3700D"/>
    <w:rsid w:val="00D41BE1"/>
    <w:rsid w:val="00D43BCA"/>
    <w:rsid w:val="00D44FA6"/>
    <w:rsid w:val="00D520C5"/>
    <w:rsid w:val="00D64C42"/>
    <w:rsid w:val="00D7382A"/>
    <w:rsid w:val="00D757AF"/>
    <w:rsid w:val="00D75A3B"/>
    <w:rsid w:val="00D92D3B"/>
    <w:rsid w:val="00DA67BD"/>
    <w:rsid w:val="00DB3620"/>
    <w:rsid w:val="00DC2171"/>
    <w:rsid w:val="00DC5DD5"/>
    <w:rsid w:val="00DE0B07"/>
    <w:rsid w:val="00E001CD"/>
    <w:rsid w:val="00E03E50"/>
    <w:rsid w:val="00E041E0"/>
    <w:rsid w:val="00E045EF"/>
    <w:rsid w:val="00E04EAA"/>
    <w:rsid w:val="00E06697"/>
    <w:rsid w:val="00E25A65"/>
    <w:rsid w:val="00E266B0"/>
    <w:rsid w:val="00E341E0"/>
    <w:rsid w:val="00E34D78"/>
    <w:rsid w:val="00E44972"/>
    <w:rsid w:val="00E45B13"/>
    <w:rsid w:val="00E463B9"/>
    <w:rsid w:val="00E47965"/>
    <w:rsid w:val="00E515AF"/>
    <w:rsid w:val="00E5441E"/>
    <w:rsid w:val="00E64F23"/>
    <w:rsid w:val="00E66395"/>
    <w:rsid w:val="00E66C70"/>
    <w:rsid w:val="00E7084E"/>
    <w:rsid w:val="00E748D4"/>
    <w:rsid w:val="00E764EB"/>
    <w:rsid w:val="00E801F9"/>
    <w:rsid w:val="00E85303"/>
    <w:rsid w:val="00E853DB"/>
    <w:rsid w:val="00E87269"/>
    <w:rsid w:val="00E877AC"/>
    <w:rsid w:val="00E90F78"/>
    <w:rsid w:val="00E966BC"/>
    <w:rsid w:val="00EC1A66"/>
    <w:rsid w:val="00ED3435"/>
    <w:rsid w:val="00ED7548"/>
    <w:rsid w:val="00EE0360"/>
    <w:rsid w:val="00EE60D1"/>
    <w:rsid w:val="00EF2848"/>
    <w:rsid w:val="00F009A7"/>
    <w:rsid w:val="00F0448A"/>
    <w:rsid w:val="00F07AB0"/>
    <w:rsid w:val="00F11094"/>
    <w:rsid w:val="00F16023"/>
    <w:rsid w:val="00F236FC"/>
    <w:rsid w:val="00F3203E"/>
    <w:rsid w:val="00F43816"/>
    <w:rsid w:val="00F43824"/>
    <w:rsid w:val="00F444F2"/>
    <w:rsid w:val="00F5096D"/>
    <w:rsid w:val="00F51AFF"/>
    <w:rsid w:val="00F54D10"/>
    <w:rsid w:val="00F57238"/>
    <w:rsid w:val="00F57299"/>
    <w:rsid w:val="00F71283"/>
    <w:rsid w:val="00F72C5E"/>
    <w:rsid w:val="00F802C3"/>
    <w:rsid w:val="00F9494E"/>
    <w:rsid w:val="00FB052A"/>
    <w:rsid w:val="00FB0657"/>
    <w:rsid w:val="00FB1724"/>
    <w:rsid w:val="00FC1F3A"/>
    <w:rsid w:val="00FC403D"/>
    <w:rsid w:val="00FD4734"/>
    <w:rsid w:val="00FE37DA"/>
    <w:rsid w:val="00FE38C0"/>
    <w:rsid w:val="00FE5071"/>
    <w:rsid w:val="00FF4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52"/>
    <w:pPr>
      <w:ind w:left="720"/>
      <w:contextualSpacing/>
    </w:pPr>
  </w:style>
  <w:style w:type="character" w:styleId="CommentReference">
    <w:name w:val="annotation reference"/>
    <w:basedOn w:val="DefaultParagraphFont"/>
    <w:uiPriority w:val="99"/>
    <w:semiHidden/>
    <w:unhideWhenUsed/>
    <w:rsid w:val="00017BAA"/>
    <w:rPr>
      <w:sz w:val="16"/>
      <w:szCs w:val="16"/>
    </w:rPr>
  </w:style>
  <w:style w:type="paragraph" w:styleId="CommentText">
    <w:name w:val="annotation text"/>
    <w:basedOn w:val="Normal"/>
    <w:link w:val="CommentTextChar"/>
    <w:uiPriority w:val="99"/>
    <w:semiHidden/>
    <w:unhideWhenUsed/>
    <w:rsid w:val="00017BAA"/>
    <w:pPr>
      <w:spacing w:line="240" w:lineRule="auto"/>
    </w:pPr>
    <w:rPr>
      <w:sz w:val="20"/>
      <w:szCs w:val="20"/>
    </w:rPr>
  </w:style>
  <w:style w:type="character" w:customStyle="1" w:styleId="CommentTextChar">
    <w:name w:val="Comment Text Char"/>
    <w:basedOn w:val="DefaultParagraphFont"/>
    <w:link w:val="CommentText"/>
    <w:uiPriority w:val="99"/>
    <w:semiHidden/>
    <w:rsid w:val="00017BAA"/>
    <w:rPr>
      <w:sz w:val="20"/>
      <w:szCs w:val="20"/>
    </w:rPr>
  </w:style>
  <w:style w:type="paragraph" w:styleId="CommentSubject">
    <w:name w:val="annotation subject"/>
    <w:basedOn w:val="CommentText"/>
    <w:next w:val="CommentText"/>
    <w:link w:val="CommentSubjectChar"/>
    <w:uiPriority w:val="99"/>
    <w:semiHidden/>
    <w:unhideWhenUsed/>
    <w:rsid w:val="00017BAA"/>
    <w:rPr>
      <w:b/>
      <w:bCs/>
    </w:rPr>
  </w:style>
  <w:style w:type="character" w:customStyle="1" w:styleId="CommentSubjectChar">
    <w:name w:val="Comment Subject Char"/>
    <w:basedOn w:val="CommentTextChar"/>
    <w:link w:val="CommentSubject"/>
    <w:uiPriority w:val="99"/>
    <w:semiHidden/>
    <w:rsid w:val="00017BAA"/>
    <w:rPr>
      <w:b/>
      <w:bCs/>
      <w:sz w:val="20"/>
      <w:szCs w:val="20"/>
    </w:rPr>
  </w:style>
  <w:style w:type="paragraph" w:styleId="BalloonText">
    <w:name w:val="Balloon Text"/>
    <w:basedOn w:val="Normal"/>
    <w:link w:val="BalloonTextChar"/>
    <w:uiPriority w:val="99"/>
    <w:semiHidden/>
    <w:unhideWhenUsed/>
    <w:rsid w:val="0001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AA"/>
    <w:rPr>
      <w:rFonts w:ascii="Tahoma" w:hAnsi="Tahoma" w:cs="Tahoma"/>
      <w:sz w:val="16"/>
      <w:szCs w:val="16"/>
    </w:rPr>
  </w:style>
  <w:style w:type="character" w:styleId="Hyperlink">
    <w:name w:val="Hyperlink"/>
    <w:basedOn w:val="DefaultParagraphFont"/>
    <w:uiPriority w:val="99"/>
    <w:unhideWhenUsed/>
    <w:rsid w:val="00F438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52"/>
    <w:pPr>
      <w:ind w:left="720"/>
      <w:contextualSpacing/>
    </w:pPr>
  </w:style>
  <w:style w:type="character" w:styleId="CommentReference">
    <w:name w:val="annotation reference"/>
    <w:basedOn w:val="DefaultParagraphFont"/>
    <w:uiPriority w:val="99"/>
    <w:semiHidden/>
    <w:unhideWhenUsed/>
    <w:rsid w:val="00017BAA"/>
    <w:rPr>
      <w:sz w:val="16"/>
      <w:szCs w:val="16"/>
    </w:rPr>
  </w:style>
  <w:style w:type="paragraph" w:styleId="CommentText">
    <w:name w:val="annotation text"/>
    <w:basedOn w:val="Normal"/>
    <w:link w:val="CommentTextChar"/>
    <w:uiPriority w:val="99"/>
    <w:semiHidden/>
    <w:unhideWhenUsed/>
    <w:rsid w:val="00017BAA"/>
    <w:pPr>
      <w:spacing w:line="240" w:lineRule="auto"/>
    </w:pPr>
    <w:rPr>
      <w:sz w:val="20"/>
      <w:szCs w:val="20"/>
    </w:rPr>
  </w:style>
  <w:style w:type="character" w:customStyle="1" w:styleId="CommentTextChar">
    <w:name w:val="Comment Text Char"/>
    <w:basedOn w:val="DefaultParagraphFont"/>
    <w:link w:val="CommentText"/>
    <w:uiPriority w:val="99"/>
    <w:semiHidden/>
    <w:rsid w:val="00017BAA"/>
    <w:rPr>
      <w:sz w:val="20"/>
      <w:szCs w:val="20"/>
    </w:rPr>
  </w:style>
  <w:style w:type="paragraph" w:styleId="CommentSubject">
    <w:name w:val="annotation subject"/>
    <w:basedOn w:val="CommentText"/>
    <w:next w:val="CommentText"/>
    <w:link w:val="CommentSubjectChar"/>
    <w:uiPriority w:val="99"/>
    <w:semiHidden/>
    <w:unhideWhenUsed/>
    <w:rsid w:val="00017BAA"/>
    <w:rPr>
      <w:b/>
      <w:bCs/>
    </w:rPr>
  </w:style>
  <w:style w:type="character" w:customStyle="1" w:styleId="CommentSubjectChar">
    <w:name w:val="Comment Subject Char"/>
    <w:basedOn w:val="CommentTextChar"/>
    <w:link w:val="CommentSubject"/>
    <w:uiPriority w:val="99"/>
    <w:semiHidden/>
    <w:rsid w:val="00017BAA"/>
    <w:rPr>
      <w:b/>
      <w:bCs/>
      <w:sz w:val="20"/>
      <w:szCs w:val="20"/>
    </w:rPr>
  </w:style>
  <w:style w:type="paragraph" w:styleId="BalloonText">
    <w:name w:val="Balloon Text"/>
    <w:basedOn w:val="Normal"/>
    <w:link w:val="BalloonTextChar"/>
    <w:uiPriority w:val="99"/>
    <w:semiHidden/>
    <w:unhideWhenUsed/>
    <w:rsid w:val="0001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AA"/>
    <w:rPr>
      <w:rFonts w:ascii="Tahoma" w:hAnsi="Tahoma" w:cs="Tahoma"/>
      <w:sz w:val="16"/>
      <w:szCs w:val="16"/>
    </w:rPr>
  </w:style>
  <w:style w:type="character" w:styleId="Hyperlink">
    <w:name w:val="Hyperlink"/>
    <w:basedOn w:val="DefaultParagraphFont"/>
    <w:uiPriority w:val="99"/>
    <w:unhideWhenUsed/>
    <w:rsid w:val="00F4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openbugs.info" TargetMode="External"/><Relationship Id="rId3" Type="http://schemas.openxmlformats.org/officeDocument/2006/relationships/styles" Target="styles.xml"/><Relationship Id="rId21" Type="http://schemas.openxmlformats.org/officeDocument/2006/relationships/hyperlink" Target="http://sourceforge.net/projects/mcmc-jags/forums/forum/610037" TargetMode="Externa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hyperlink" Target="http://www.openbugs.info/w/OpenVsWi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ourceforge.net/projects/mcmc-jags/fi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mrc-bsu.cam.ac.uk/bugs/overview/list.shtml"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F30D3-BD52-42A5-8E08-B444DDA1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34</Pages>
  <Words>10436</Words>
  <Characters>59489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69786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Andy Royle-pr</cp:lastModifiedBy>
  <cp:revision>3</cp:revision>
  <dcterms:created xsi:type="dcterms:W3CDTF">2011-12-23T15:52:00Z</dcterms:created>
  <dcterms:modified xsi:type="dcterms:W3CDTF">2011-12-23T16:12:00Z</dcterms:modified>
</cp:coreProperties>
</file>