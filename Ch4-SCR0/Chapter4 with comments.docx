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TO DO  as of 12/29/11</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Spell check document</w:t>
      </w:r>
    </w:p>
    <w:p w:rsidR="009820DF" w:rsidRPr="00E4583F" w:rsidRDefault="00C6193B" w:rsidP="0044422F">
      <w:pPr>
        <w:pStyle w:val="PlainText"/>
        <w:rPr>
          <w:rFonts w:ascii="Courier New" w:hAnsi="Courier New" w:cs="Courier New"/>
          <w:lang w:val="en-US"/>
        </w:rPr>
      </w:pPr>
      <w:r>
        <w:rPr>
          <w:rFonts w:ascii="Courier New" w:hAnsi="Courier New" w:cs="Courier New"/>
          <w:lang w:val="en-US"/>
        </w:rPr>
        <w:t xml:space="preserve"> %%% “all-zero” should be all-zero and not all zero “all zero” “all 0” etc..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Fix up R scripts and consolidate for R package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R commands to process wolverine data need included in that section</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Run Wolverine 2k 4k and 8k grids in JAGS compare to </w:t>
      </w:r>
      <w:proofErr w:type="spellStart"/>
      <w:r w:rsidRPr="00E4583F">
        <w:rPr>
          <w:rFonts w:ascii="Courier New" w:hAnsi="Courier New" w:cs="Courier New"/>
          <w:lang w:val="en-US"/>
        </w:rPr>
        <w:t>WinBUGS</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insert those results in text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For discrete state-space stuff, convert BUGS output to JAGS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figure out MC errors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Finish Table that has those results in it</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\chapter{Fully Spatial Capture-Recapture Models}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markboth</w:t>
      </w:r>
      <w:proofErr w:type="spellEnd"/>
      <w:r w:rsidRPr="00E4583F">
        <w:rPr>
          <w:rFonts w:ascii="Courier New" w:hAnsi="Courier New" w:cs="Courier New"/>
          <w:lang w:val="en-US"/>
        </w:rPr>
        <w:t>{Chapter 4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\label{chapt.scr0}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vspace</w:t>
      </w:r>
      <w:proofErr w:type="spellEnd"/>
      <w:r w:rsidRPr="00E4583F">
        <w:rPr>
          <w:rFonts w:ascii="Courier New" w:hAnsi="Courier New" w:cs="Courier New"/>
          <w:lang w:val="en-US"/>
        </w:rPr>
        <w:t>{.3in}</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previous sections we discussed models that could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viewed as primitive spatial capture-recapture models. We looked at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basic distance sampling model and we also considered a classical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 covariate modeling approach in which we defined a covariate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to be the distance from </w:t>
      </w:r>
      <w:r w:rsidR="007F15EC">
        <w:rPr>
          <w:rFonts w:ascii="Courier New" w:hAnsi="Courier New" w:cs="Courier New"/>
          <w:lang w:val="en-US"/>
        </w:rPr>
        <w:t xml:space="preserve">the </w:t>
      </w:r>
      <w:r w:rsidRPr="00E4583F">
        <w:rPr>
          <w:rFonts w:ascii="Courier New" w:hAnsi="Courier New" w:cs="Courier New"/>
          <w:lang w:val="en-US"/>
        </w:rPr>
        <w:t>(estimated) home range center to the center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trap array. These were spatial in the sense that they included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some characterization of where individuals live but, on the other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hand, only a primitive or no characterization of trap location.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said, </w:t>
      </w:r>
      <w:r w:rsidR="007F15EC">
        <w:rPr>
          <w:rFonts w:ascii="Courier New" w:hAnsi="Courier New" w:cs="Courier New"/>
          <w:lang w:val="en-US"/>
        </w:rPr>
        <w:t xml:space="preserve">there is only a small step from </w:t>
      </w:r>
      <w:r w:rsidRPr="00E4583F">
        <w:rPr>
          <w:rFonts w:ascii="Courier New" w:hAnsi="Courier New" w:cs="Courier New"/>
          <w:lang w:val="en-US"/>
        </w:rPr>
        <w:t xml:space="preserve">these two models </w:t>
      </w:r>
      <w:r w:rsidR="007F15EC">
        <w:rPr>
          <w:rFonts w:ascii="Courier New" w:hAnsi="Courier New" w:cs="Courier New"/>
          <w:lang w:val="en-US"/>
        </w:rPr>
        <w:t>to</w:t>
      </w:r>
      <w:r w:rsidR="007F15EC" w:rsidRPr="00E4583F">
        <w:rPr>
          <w:rFonts w:ascii="Courier New" w:hAnsi="Courier New" w:cs="Courier New"/>
          <w:lang w:val="en-US"/>
        </w:rPr>
        <w:t xml:space="preserve"> </w:t>
      </w:r>
      <w:r w:rsidRPr="00E4583F">
        <w:rPr>
          <w:rFonts w:ascii="Courier New" w:hAnsi="Courier New" w:cs="Courier New"/>
          <w:lang w:val="en-US"/>
        </w:rPr>
        <w:t>spatial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capture-recapture models that we consider in this chapter</w:t>
      </w:r>
      <w:r w:rsidR="007F15EC">
        <w:rPr>
          <w:rFonts w:ascii="Courier New" w:hAnsi="Courier New" w:cs="Courier New"/>
          <w:lang w:val="en-US"/>
        </w:rPr>
        <w:t>,</w:t>
      </w:r>
      <w:r w:rsidRPr="00E4583F">
        <w:rPr>
          <w:rFonts w:ascii="Courier New" w:hAnsi="Courier New" w:cs="Courier New"/>
          <w:lang w:val="en-US"/>
        </w:rPr>
        <w:t xml:space="preserve"> which fully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recognize the spatial attribution of both individual animals {\it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locations of encounter devices.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Fully spatial capture-recapture models must accommodate the spatial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organization of individuals and the encounter devices because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encounter process occurs at the level of individual traps.  Failure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consider the trap-specific data is the key deficiency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with classical ad-hoc approaches which aggregate encounter information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the resolution of the entire trap array. We have  previously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addressed some problems that this induces including induced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heterogeneity in encounter probability, imprecise notation of ``sample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area'' and not being able to accommodate trap-specific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effects</w:t>
      </w:r>
      <w:r w:rsidR="005417EB">
        <w:rPr>
          <w:rFonts w:ascii="Courier New" w:hAnsi="Courier New" w:cs="Courier New"/>
          <w:lang w:val="en-US"/>
        </w:rPr>
        <w:t xml:space="preserve"> or trap-specific missing values</w:t>
      </w: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In this chapter we resolve these issues by developing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our first fully spatial capture-recapture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which turns out to be precisely the model considered in sec. \ref{</w:t>
      </w:r>
      <w:proofErr w:type="spellStart"/>
      <w:r w:rsidRPr="00E4583F">
        <w:rPr>
          <w:rFonts w:ascii="Courier New" w:hAnsi="Courier New" w:cs="Courier New"/>
          <w:lang w:val="en-US"/>
        </w:rPr>
        <w:t>closed.sec.indcov</w:t>
      </w:r>
      <w:proofErr w:type="spellEnd"/>
      <w:r w:rsidRPr="00E4583F">
        <w:rPr>
          <w:rFonts w:ascii="Courier New" w:hAnsi="Courier New" w:cs="Courier New"/>
          <w:lang w:val="en-US"/>
        </w:rPr>
        <w:t>}</w:t>
      </w:r>
      <w:r w:rsidR="00C02DA0">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but instead of defining the individual covariate to be distance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to </w:t>
      </w:r>
      <w:r w:rsidR="00C02DA0">
        <w:rPr>
          <w:rFonts w:ascii="Courier New" w:hAnsi="Courier New" w:cs="Courier New"/>
          <w:lang w:val="en-US"/>
        </w:rPr>
        <w:t xml:space="preserve">the </w:t>
      </w:r>
      <w:r w:rsidRPr="00E4583F">
        <w:rPr>
          <w:rFonts w:ascii="Courier New" w:hAnsi="Courier New" w:cs="Courier New"/>
          <w:lang w:val="en-US"/>
        </w:rPr>
        <w:t>centroid of the array we define $J$ individual covariates -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distance to {\it each} trap. And, instead of using estimates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 locations ${\bf s}$, we consider a fully hierarchical model 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we regard ${\bf s}$ as a latent variable and impose a prior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distribution on it.  We can think of having $J$ independent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capture-recapture studies generating one data set for each trap,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applying the individual covariate model with random activity centers,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and that is all the basic SCR model is.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the following sections of this chapter we investigate the basic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spatial capture-recapture model, which we refer to as ``model SCR0'',  and address some important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considerations related to its analysis in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We also demonstrate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how to summarize posterior output for the purposes of producing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density maps or spatial predictions of density.</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\section{Sampling Design and Data Structure}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our development here, we will assume a standard sampling design 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an array of $J$ traps is operated for $K$ time periods (say,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nights) producing encounters of $n$ individuals.  Because sampling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occurs by traps and also over time, the most general data structure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yields encounter histories for {\it each individual} that are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temporally {\it and} spatially indexed. Thus a typical data set will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include an encounter history {\it matrix} for each individual.  For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most basic model, there are no time-varying covariates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influence encounter, there are no explicit individual-specific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covariates, and there are no covariates that influence density</w:t>
      </w:r>
      <w:r w:rsidR="00C02DA0">
        <w:rPr>
          <w:rFonts w:ascii="Courier New" w:hAnsi="Courier New" w:cs="Courier New"/>
          <w:lang w:val="en-US"/>
        </w:rPr>
        <w:t>. Hence,</w:t>
      </w:r>
      <w:r w:rsidRPr="00E4583F">
        <w:rPr>
          <w:rFonts w:ascii="Courier New" w:hAnsi="Courier New" w:cs="Courier New"/>
          <w:lang w:val="en-US"/>
        </w:rPr>
        <w:t xml:space="preserve"> we will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develop models in this chapter for encounter data that are aggregated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over the temporal replicates. For example, suppose we observe 6</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in sampling at 4 traps over 3 nights of sampling then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plausible data set is the $6 \times 4$ matrix of encounters, out of 3,</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the form: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5607E2" w:rsidRDefault="00A722F7" w:rsidP="0044422F">
      <w:pPr>
        <w:pStyle w:val="PlainText"/>
        <w:rPr>
          <w:rFonts w:ascii="Courier New" w:hAnsi="Courier New" w:cs="Courier New"/>
        </w:rPr>
      </w:pPr>
      <w:r w:rsidRPr="00E4583F">
        <w:rPr>
          <w:rFonts w:ascii="Courier New" w:hAnsi="Courier New" w:cs="Courier New"/>
          <w:lang w:val="en-US"/>
        </w:rPr>
        <w:t xml:space="preserve">      </w:t>
      </w:r>
      <w:r w:rsidRPr="005607E2">
        <w:rPr>
          <w:rFonts w:ascii="Courier New" w:hAnsi="Courier New" w:cs="Courier New"/>
        </w:rPr>
        <w:t>trap1 trap2 trap3 trap4</w:t>
      </w:r>
    </w:p>
    <w:p w:rsidR="009820DF" w:rsidRPr="005607E2" w:rsidRDefault="00A722F7" w:rsidP="0044422F">
      <w:pPr>
        <w:pStyle w:val="PlainText"/>
        <w:rPr>
          <w:rFonts w:ascii="Courier New" w:hAnsi="Courier New" w:cs="Courier New"/>
        </w:rPr>
      </w:pPr>
      <w:r w:rsidRPr="005607E2">
        <w:rPr>
          <w:rFonts w:ascii="Courier New" w:hAnsi="Courier New" w:cs="Courier New"/>
        </w:rPr>
        <w:t xml:space="preserve"> [1,]     1     0     0     0</w:t>
      </w:r>
    </w:p>
    <w:p w:rsidR="009820DF" w:rsidRPr="005607E2" w:rsidRDefault="00A722F7" w:rsidP="0044422F">
      <w:pPr>
        <w:pStyle w:val="PlainText"/>
        <w:rPr>
          <w:rFonts w:ascii="Courier New" w:hAnsi="Courier New" w:cs="Courier New"/>
        </w:rPr>
      </w:pPr>
      <w:r w:rsidRPr="005607E2">
        <w:rPr>
          <w:rFonts w:ascii="Courier New" w:hAnsi="Courier New" w:cs="Courier New"/>
        </w:rPr>
        <w:t xml:space="preserve"> [2,]     0     2     0     0</w:t>
      </w:r>
    </w:p>
    <w:p w:rsidR="009820DF" w:rsidRPr="005607E2" w:rsidRDefault="00A722F7" w:rsidP="0044422F">
      <w:pPr>
        <w:pStyle w:val="PlainText"/>
        <w:rPr>
          <w:rFonts w:ascii="Courier New" w:hAnsi="Courier New" w:cs="Courier New"/>
        </w:rPr>
      </w:pPr>
      <w:r w:rsidRPr="005607E2">
        <w:rPr>
          <w:rFonts w:ascii="Courier New" w:hAnsi="Courier New" w:cs="Courier New"/>
        </w:rPr>
        <w:t xml:space="preserve"> [3,]     0     0     0     1</w:t>
      </w:r>
    </w:p>
    <w:p w:rsidR="009820DF" w:rsidRPr="005607E2" w:rsidRDefault="00A722F7" w:rsidP="0044422F">
      <w:pPr>
        <w:pStyle w:val="PlainText"/>
        <w:rPr>
          <w:rFonts w:ascii="Courier New" w:hAnsi="Courier New" w:cs="Courier New"/>
        </w:rPr>
      </w:pPr>
      <w:r w:rsidRPr="005607E2">
        <w:rPr>
          <w:rFonts w:ascii="Courier New" w:hAnsi="Courier New" w:cs="Courier New"/>
        </w:rPr>
        <w:t xml:space="preserve"> [4,]     0     1     0     0</w:t>
      </w:r>
    </w:p>
    <w:p w:rsidR="009820DF" w:rsidRPr="005607E2" w:rsidRDefault="00A722F7" w:rsidP="0044422F">
      <w:pPr>
        <w:pStyle w:val="PlainText"/>
        <w:rPr>
          <w:rFonts w:ascii="Courier New" w:hAnsi="Courier New" w:cs="Courier New"/>
        </w:rPr>
      </w:pPr>
      <w:r w:rsidRPr="005607E2">
        <w:rPr>
          <w:rFonts w:ascii="Courier New" w:hAnsi="Courier New" w:cs="Courier New"/>
        </w:rPr>
        <w:t xml:space="preserve"> [5,]     0     0     1     1</w:t>
      </w:r>
    </w:p>
    <w:p w:rsidR="009820DF" w:rsidRPr="005607E2" w:rsidRDefault="00A722F7" w:rsidP="0044422F">
      <w:pPr>
        <w:pStyle w:val="PlainText"/>
        <w:rPr>
          <w:rFonts w:ascii="Courier New" w:hAnsi="Courier New" w:cs="Courier New"/>
        </w:rPr>
      </w:pPr>
      <w:r w:rsidRPr="005607E2">
        <w:rPr>
          <w:rFonts w:ascii="Courier New" w:hAnsi="Courier New" w:cs="Courier New"/>
        </w:rPr>
        <w:t xml:space="preserve"> [6,]     1     0     1     0</w:t>
      </w:r>
    </w:p>
    <w:p w:rsidR="009820DF" w:rsidRPr="005607E2" w:rsidRDefault="00A722F7" w:rsidP="0044422F">
      <w:pPr>
        <w:pStyle w:val="PlainText"/>
        <w:rPr>
          <w:rFonts w:ascii="Courier New" w:hAnsi="Courier New" w:cs="Courier New"/>
        </w:rPr>
      </w:pPr>
      <w:r w:rsidRPr="005607E2">
        <w:rPr>
          <w:rFonts w:ascii="Courier New" w:hAnsi="Courier New" w:cs="Courier New"/>
        </w:rPr>
        <w:t>\end{verbatim}</w:t>
      </w:r>
    </w:p>
    <w:p w:rsidR="009820DF" w:rsidRPr="005607E2" w:rsidRDefault="009820DF" w:rsidP="0044422F">
      <w:pPr>
        <w:pStyle w:val="PlainText"/>
        <w:rPr>
          <w:rFonts w:ascii="Courier New" w:hAnsi="Courier New" w:cs="Courier New"/>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develop models in this chapter for devices such as ``hair snares''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or other DNA sampling methods \</w:t>
      </w:r>
      <w:proofErr w:type="spellStart"/>
      <w:r w:rsidRPr="00E4583F">
        <w:rPr>
          <w:rFonts w:ascii="Courier New" w:hAnsi="Courier New" w:cs="Courier New"/>
          <w:lang w:val="en-US"/>
        </w:rPr>
        <w:t>citep</w:t>
      </w:r>
      <w:proofErr w:type="spellEnd"/>
      <w:r w:rsidRPr="00E4583F">
        <w:rPr>
          <w:rFonts w:ascii="Courier New" w:hAnsi="Courier New" w:cs="Courier New"/>
          <w:lang w:val="en-US"/>
        </w:rPr>
        <w:t>{kery_etal:2010,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gardner_etal:2010jwm} and related types of sampling devices in which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 effective ``traps'' may capture any number of individuals (i.e.,</w:t>
      </w:r>
    </w:p>
    <w:p w:rsidR="005607E2" w:rsidRDefault="00A722F7" w:rsidP="0044422F">
      <w:pPr>
        <w:pStyle w:val="PlainText"/>
        <w:rPr>
          <w:rFonts w:ascii="Courier New" w:hAnsi="Courier New" w:cs="Courier New"/>
          <w:lang w:val="en-US"/>
        </w:rPr>
      </w:pPr>
      <w:r w:rsidRPr="00E4583F">
        <w:rPr>
          <w:rFonts w:ascii="Courier New" w:hAnsi="Courier New" w:cs="Courier New"/>
          <w:lang w:val="en-US"/>
        </w:rPr>
        <w:t xml:space="preserve">they don't fill up; </w:t>
      </w:r>
      <w:r w:rsidR="005607E2">
        <w:rPr>
          <w:rFonts w:ascii="Courier New" w:hAnsi="Courier New" w:cs="Courier New"/>
          <w:lang w:val="en-US"/>
        </w:rPr>
        <w:t>\begin{comment}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is referred to as a ``multi-catch'' type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sampling \</w:t>
      </w:r>
      <w:proofErr w:type="spellStart"/>
      <w:r w:rsidRPr="00E4583F">
        <w:rPr>
          <w:rFonts w:ascii="Courier New" w:hAnsi="Courier New" w:cs="Courier New"/>
          <w:lang w:val="en-US"/>
        </w:rPr>
        <w:t>citep</w:t>
      </w:r>
      <w:proofErr w:type="spellEnd"/>
      <w:r w:rsidRPr="00E4583F">
        <w:rPr>
          <w:rFonts w:ascii="Courier New" w:hAnsi="Courier New" w:cs="Courier New"/>
          <w:lang w:val="en-US"/>
        </w:rPr>
        <w:t>{efford_etal:2009ecol})</w:t>
      </w:r>
      <w:r w:rsidR="005607E2">
        <w:rPr>
          <w:rFonts w:ascii="Courier New" w:hAnsi="Courier New" w:cs="Courier New"/>
          <w:lang w:val="en-US"/>
        </w:rPr>
        <w:t>\end{comment}</w:t>
      </w:r>
      <w:r w:rsidRPr="00E4583F">
        <w:rPr>
          <w:rFonts w:ascii="Courier New" w:hAnsi="Courier New" w:cs="Courier New"/>
          <w:lang w:val="en-US"/>
        </w:rPr>
        <w:t>; (ii) an individual may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captured in any number of traps during each occasion but (iii)</w:t>
      </w:r>
      <w:r w:rsidR="00C02DA0">
        <w:rPr>
          <w:rFonts w:ascii="Courier New" w:hAnsi="Courier New" w:cs="Courier New"/>
          <w:lang w:val="en-US"/>
        </w:rPr>
        <w:t xml:space="preserve"> </w:t>
      </w:r>
      <w:proofErr w:type="spellStart"/>
      <w:r w:rsidR="005607E2">
        <w:rPr>
          <w:rFonts w:ascii="Courier New" w:hAnsi="Courier New" w:cs="Courier New"/>
          <w:lang w:val="en-US"/>
        </w:rPr>
        <w:t>xxx</w:t>
      </w:r>
      <w:r w:rsidR="00C02DA0">
        <w:rPr>
          <w:rFonts w:ascii="Courier New" w:hAnsi="Courier New" w:cs="Courier New"/>
          <w:lang w:val="en-US"/>
        </w:rPr>
        <w:t>$here</w:t>
      </w:r>
      <w:proofErr w:type="spellEnd"/>
      <w:r w:rsidR="00C02DA0">
        <w:rPr>
          <w:rFonts w:ascii="Courier New" w:hAnsi="Courier New" w:cs="Courier New"/>
          <w:lang w:val="en-US"/>
        </w:rPr>
        <w:t xml:space="preserve"> the (ii) and (iii) are unclear to </w:t>
      </w:r>
      <w:proofErr w:type="spellStart"/>
      <w:r w:rsidR="00C02DA0">
        <w:rPr>
          <w:rFonts w:ascii="Courier New" w:hAnsi="Courier New" w:cs="Courier New"/>
          <w:lang w:val="en-US"/>
        </w:rPr>
        <w:t>me$</w:t>
      </w:r>
      <w:r w:rsidR="005607E2">
        <w:rPr>
          <w:rFonts w:ascii="Courier New" w:hAnsi="Courier New" w:cs="Courier New"/>
          <w:lang w:val="en-US"/>
        </w:rPr>
        <w:t>xxxxx</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can be encountered at most 1 time in a trap during any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occasion.  The statistical assumptions are that individual encounters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within and among traps are independent, and this allows us to regard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 and trap-specific encounters as $</w:t>
      </w:r>
      <w:proofErr w:type="spellStart"/>
      <w:r w:rsidRPr="00E4583F">
        <w:rPr>
          <w:rFonts w:ascii="Courier New" w:hAnsi="Courier New" w:cs="Courier New"/>
          <w:lang w:val="en-US"/>
        </w:rPr>
        <w:t>iid</w:t>
      </w:r>
      <w:proofErr w:type="spellEnd"/>
      <w:r w:rsidRPr="00E4583F">
        <w:rPr>
          <w:rFonts w:ascii="Courier New" w:hAnsi="Courier New" w:cs="Courier New"/>
          <w:lang w:val="en-US"/>
        </w:rPr>
        <w:t>$ Bernoulli trials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(see next section).  These basic (but admittedly at this point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somewhat imprecise) assumptions define the basic spatial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capture-recapture model, which we will refer to as ``SCR0''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so that we may use that model as a point of reference without having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provide a long-winded enumeration of assumptions and sampling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design each time we do. We will make things more precise as we develop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 formal statistical definition of the model shortly.</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While the model is most directly relevant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to hair snares and other DNA sampling methods for which multiple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detections of an individual are not distinguishable,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will also make use of the model for data that arise from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camera-trapping studies. In practice, with camera trapping,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might be photographed several times in a night but we will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typically distill such data into a single binary encounter event for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reasons discussed later in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chapt.poisson-mn</w:t>
      </w:r>
      <w:proofErr w:type="spellEnd"/>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\section{The binomial observation model }</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assume that the individual and trap-specific encounters, $y_{</w:t>
      </w:r>
      <w:proofErr w:type="spellStart"/>
      <w:r w:rsidRPr="00E4583F">
        <w:rPr>
          <w:rFonts w:ascii="Courier New" w:hAnsi="Courier New" w:cs="Courier New"/>
          <w:lang w:val="en-US"/>
        </w:rPr>
        <w:t>ij</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are mutually independent outcomes of a binomial random variable: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\begin{equation}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b/>
        <w:t>y_{</w:t>
      </w:r>
      <w:proofErr w:type="spellStart"/>
      <w:r w:rsidRPr="00E4583F">
        <w:rPr>
          <w:rFonts w:ascii="Courier New" w:hAnsi="Courier New" w:cs="Courier New"/>
          <w:lang w:val="en-US"/>
        </w:rPr>
        <w:t>ij</w:t>
      </w:r>
      <w:proofErr w:type="spellEnd"/>
      <w:r w:rsidRPr="00E4583F">
        <w:rPr>
          <w:rFonts w:ascii="Courier New" w:hAnsi="Courier New" w:cs="Courier New"/>
          <w:lang w:val="en-US"/>
        </w:rPr>
        <w:t>} \</w:t>
      </w:r>
      <w:proofErr w:type="spellStart"/>
      <w:r w:rsidRPr="00E4583F">
        <w:rPr>
          <w:rFonts w:ascii="Courier New" w:hAnsi="Courier New" w:cs="Courier New"/>
          <w:lang w:val="en-US"/>
        </w:rPr>
        <w:t>sim</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{Bin}(K, p_{</w:t>
      </w:r>
      <w:proofErr w:type="spellStart"/>
      <w:r w:rsidRPr="00E4583F">
        <w:rPr>
          <w:rFonts w:ascii="Courier New" w:hAnsi="Courier New" w:cs="Courier New"/>
          <w:lang w:val="en-US"/>
        </w:rPr>
        <w:t>ij</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\label{scr0.eq.bin}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\end{equation}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is the basic model underlying logistic regression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chapt.glms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as well as standard closed population models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chapt.closed</w:t>
      </w:r>
      <w:proofErr w:type="spellEnd"/>
      <w:r w:rsidRPr="00E4583F">
        <w:rPr>
          <w:rFonts w:ascii="Courier New" w:hAnsi="Courier New" w:cs="Courier New"/>
          <w:lang w:val="en-US"/>
        </w:rPr>
        <w:t>}). The key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element of the model is that the encounter probability $p_{</w:t>
      </w:r>
      <w:proofErr w:type="spellStart"/>
      <w:r w:rsidRPr="00E4583F">
        <w:rPr>
          <w:rFonts w:ascii="Courier New" w:hAnsi="Courier New" w:cs="Courier New"/>
          <w:lang w:val="en-US"/>
        </w:rPr>
        <w:t>ij</w:t>
      </w:r>
      <w:proofErr w:type="spellEnd"/>
      <w:r w:rsidRPr="00E4583F">
        <w:rPr>
          <w:rFonts w:ascii="Courier New" w:hAnsi="Courier New" w:cs="Courier New"/>
          <w:lang w:val="en-US"/>
        </w:rPr>
        <w:t>}$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indexed by (i.e., depends on) both individual and trap. In a sense,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then, we can think of each {\it trap} as producing individual level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encounter history data of the classical variety - an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nind</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\times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nreps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matrix of 0's and 1's (this is the ``encountered at most 1 time''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assumption).</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As we did in sec. \ref{</w:t>
      </w:r>
      <w:proofErr w:type="spellStart"/>
      <w:r w:rsidRPr="00E4583F">
        <w:rPr>
          <w:rFonts w:ascii="Courier New" w:hAnsi="Courier New" w:cs="Courier New"/>
          <w:lang w:val="en-US"/>
        </w:rPr>
        <w:t>closed.sec.indcov</w:t>
      </w:r>
      <w:proofErr w:type="spellEnd"/>
      <w:r w:rsidRPr="00E4583F">
        <w:rPr>
          <w:rFonts w:ascii="Courier New" w:hAnsi="Courier New" w:cs="Courier New"/>
          <w:lang w:val="en-US"/>
        </w:rPr>
        <w:t>}, we will make explicit the notion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$p_{</w:t>
      </w:r>
      <w:proofErr w:type="spellStart"/>
      <w:r w:rsidRPr="00E4583F">
        <w:rPr>
          <w:rFonts w:ascii="Courier New" w:hAnsi="Courier New" w:cs="Courier New"/>
          <w:lang w:val="en-US"/>
        </w:rPr>
        <w:t>ij</w:t>
      </w:r>
      <w:proofErr w:type="spellEnd"/>
      <w:r w:rsidRPr="00E4583F">
        <w:rPr>
          <w:rFonts w:ascii="Courier New" w:hAnsi="Courier New" w:cs="Courier New"/>
          <w:lang w:val="en-US"/>
        </w:rPr>
        <w:t xml:space="preserve">}$ is defined conditional on </w:t>
      </w:r>
      <w:r w:rsidR="005607E2">
        <w:rPr>
          <w:rFonts w:ascii="Courier New" w:hAnsi="Courier New" w:cs="Courier New"/>
          <w:lang w:val="en-US"/>
        </w:rPr>
        <w:t xml:space="preserve">{\it </w:t>
      </w:r>
      <w:r w:rsidRPr="00E4583F">
        <w:rPr>
          <w:rFonts w:ascii="Courier New" w:hAnsi="Courier New" w:cs="Courier New"/>
          <w:lang w:val="en-US"/>
        </w:rPr>
        <w:t>where</w:t>
      </w:r>
      <w:r w:rsidR="005607E2">
        <w:rPr>
          <w:rFonts w:ascii="Courier New" w:hAnsi="Courier New" w:cs="Courier New"/>
          <w:lang w:val="en-US"/>
        </w:rPr>
        <w:t>}</w:t>
      </w:r>
      <w:r w:rsidRPr="00E4583F">
        <w:rPr>
          <w:rFonts w:ascii="Courier New" w:hAnsi="Courier New" w:cs="Courier New"/>
          <w:lang w:val="en-US"/>
        </w:rPr>
        <w:t xml:space="preserve"> </w:t>
      </w:r>
      <w:r w:rsidR="000A777F">
        <w:rPr>
          <w:rFonts w:ascii="Courier New" w:hAnsi="Courier New" w:cs="Courier New"/>
          <w:lang w:val="en-US"/>
        </w:rPr>
        <w:t xml:space="preserve"> </w:t>
      </w:r>
      <w:r w:rsidRPr="00E4583F">
        <w:rPr>
          <w:rFonts w:ascii="Courier New" w:hAnsi="Courier New" w:cs="Courier New"/>
          <w:lang w:val="en-US"/>
        </w:rPr>
        <w:t>individual $i$</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lives. Naturally, we think about defining an individual home range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then relating $p_{</w:t>
      </w:r>
      <w:proofErr w:type="spellStart"/>
      <w:r w:rsidRPr="00E4583F">
        <w:rPr>
          <w:rFonts w:ascii="Courier New" w:hAnsi="Courier New" w:cs="Courier New"/>
          <w:lang w:val="en-US"/>
        </w:rPr>
        <w:t>ij</w:t>
      </w:r>
      <w:proofErr w:type="spellEnd"/>
      <w:r w:rsidRPr="00E4583F">
        <w:rPr>
          <w:rFonts w:ascii="Courier New" w:hAnsi="Courier New" w:cs="Courier New"/>
          <w:lang w:val="en-US"/>
        </w:rPr>
        <w:t>}$ explicitly to the centroid of the individuals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home range, or its center of activity \</w:t>
      </w:r>
      <w:proofErr w:type="spellStart"/>
      <w:r w:rsidRPr="00E4583F">
        <w:rPr>
          <w:rFonts w:ascii="Courier New" w:hAnsi="Courier New" w:cs="Courier New"/>
          <w:lang w:val="en-US"/>
        </w:rPr>
        <w:t>citep</w:t>
      </w:r>
      <w:proofErr w:type="spellEnd"/>
      <w:r w:rsidRPr="00E4583F">
        <w:rPr>
          <w:rFonts w:ascii="Courier New" w:hAnsi="Courier New" w:cs="Courier New"/>
          <w:lang w:val="en-US"/>
        </w:rPr>
        <w:t>{efford:2004,</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borchers_efford:2008, royle_young:2008}.  Therefore, define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s}_{i}$, a two-dimensional spatial coordinate, to be the activity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center for individual $i$. Then, the SCR model postulates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encounter probability, $p_{</w:t>
      </w:r>
      <w:proofErr w:type="spellStart"/>
      <w:r w:rsidRPr="00E4583F">
        <w:rPr>
          <w:rFonts w:ascii="Courier New" w:hAnsi="Courier New" w:cs="Courier New"/>
          <w:lang w:val="en-US"/>
        </w:rPr>
        <w:t>ij</w:t>
      </w:r>
      <w:proofErr w:type="spellEnd"/>
      <w:r w:rsidRPr="00E4583F">
        <w:rPr>
          <w:rFonts w:ascii="Courier New" w:hAnsi="Courier New" w:cs="Courier New"/>
          <w:lang w:val="en-US"/>
        </w:rPr>
        <w:t>}$, is a decreasing function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distance between ${\bf s}_{i}$ and the location of trap $j$, ${\bf x}_{j}$.</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Naturally, if we think of modeling binomial counts using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logistic regression, we might specify the model according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\begin{equation}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b/>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logit</w:t>
      </w:r>
      <w:proofErr w:type="spellEnd"/>
      <w:r w:rsidRPr="00E4583F">
        <w:rPr>
          <w:rFonts w:ascii="Courier New" w:hAnsi="Courier New" w:cs="Courier New"/>
          <w:lang w:val="en-US"/>
        </w:rPr>
        <w:t>}(p_{</w:t>
      </w:r>
      <w:proofErr w:type="spellStart"/>
      <w:r w:rsidRPr="00E4583F">
        <w:rPr>
          <w:rFonts w:ascii="Courier New" w:hAnsi="Courier New" w:cs="Courier New"/>
          <w:lang w:val="en-US"/>
        </w:rPr>
        <w:t>ij</w:t>
      </w:r>
      <w:proofErr w:type="spellEnd"/>
      <w:r w:rsidRPr="00E4583F">
        <w:rPr>
          <w:rFonts w:ascii="Courier New" w:hAnsi="Courier New" w:cs="Courier New"/>
          <w:lang w:val="en-US"/>
        </w:rPr>
        <w:t>}) = \alpha_{0} + \alpha_1 ||{\bf s}_{i}-{\bf x}_{j}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\label{scr0.eq.logit}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\end{equation}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where, here, $||{\bf s}_{i}-{\bf x}_{j}||$ is the distance between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${\bf s}_{i}$ and ${\bf x}_{j}$. We sometimes write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s}_{i}-{\bf x}_{j}|| = </w:t>
      </w:r>
      <w:proofErr w:type="spellStart"/>
      <w:r w:rsidRPr="00E4583F">
        <w:rPr>
          <w:rFonts w:ascii="Courier New" w:hAnsi="Courier New" w:cs="Courier New"/>
          <w:lang w:val="en-US"/>
        </w:rPr>
        <w:t>dist</w:t>
      </w:r>
      <w:proofErr w:type="spellEnd"/>
      <w:r w:rsidRPr="00E4583F">
        <w:rPr>
          <w:rFonts w:ascii="Courier New" w:hAnsi="Courier New" w:cs="Courier New"/>
          <w:lang w:val="en-US"/>
        </w:rPr>
        <w:t>({\bf s}_{i},{\bf x}_{j})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d_{</w:t>
      </w:r>
      <w:proofErr w:type="spellStart"/>
      <w:r w:rsidRPr="00E4583F">
        <w:rPr>
          <w:rFonts w:ascii="Courier New" w:hAnsi="Courier New" w:cs="Courier New"/>
          <w:lang w:val="en-US"/>
        </w:rPr>
        <w:t>ij</w:t>
      </w:r>
      <w:proofErr w:type="spellEnd"/>
      <w:r w:rsidRPr="00E4583F">
        <w:rPr>
          <w:rFonts w:ascii="Courier New" w:hAnsi="Courier New" w:cs="Courier New"/>
          <w:lang w:val="en-US"/>
        </w:rPr>
        <w:t>}$. Alternatively, if we think about distance sampling then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might use the ``half-normal'' model of the form: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p_{</w:t>
      </w:r>
      <w:proofErr w:type="spellStart"/>
      <w:r w:rsidRPr="00E4583F">
        <w:rPr>
          <w:rFonts w:ascii="Courier New" w:hAnsi="Courier New" w:cs="Courier New"/>
          <w:lang w:val="en-US"/>
        </w:rPr>
        <w:t>ij</w:t>
      </w:r>
      <w:proofErr w:type="spellEnd"/>
      <w:r w:rsidRPr="00E4583F">
        <w:rPr>
          <w:rFonts w:ascii="Courier New" w:hAnsi="Courier New" w:cs="Courier New"/>
          <w:lang w:val="en-US"/>
        </w:rPr>
        <w:t>} = p_{0}*\</w:t>
      </w:r>
      <w:proofErr w:type="spellStart"/>
      <w:r w:rsidRPr="00E4583F">
        <w:rPr>
          <w:rFonts w:ascii="Courier New" w:hAnsi="Courier New" w:cs="Courier New"/>
          <w:lang w:val="en-US"/>
        </w:rPr>
        <w:t>exp</w:t>
      </w:r>
      <w:proofErr w:type="spellEnd"/>
      <w:r w:rsidRPr="00E4583F">
        <w:rPr>
          <w:rFonts w:ascii="Courier New" w:hAnsi="Courier New" w:cs="Courier New"/>
          <w:lang w:val="en-US"/>
        </w:rPr>
        <w:t>(-\alpha_{1} *||{\bf s}_{i}-{\bf x}_{j}||^2)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Or any of a large number of standard detection models that are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commonly used (we consider more in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chapt.covariates</w:t>
      </w:r>
      <w:proofErr w:type="spellEnd"/>
      <w:r w:rsidRPr="00E4583F">
        <w:rPr>
          <w:rFonts w:ascii="Courier New" w:hAnsi="Courier New" w:cs="Courier New"/>
          <w:lang w:val="en-US"/>
        </w:rPr>
        <w:t>})</w:t>
      </w:r>
      <w:r w:rsidR="00C81A34">
        <w:rPr>
          <w:rFonts w:ascii="Courier New" w:hAnsi="Courier New" w:cs="Courier New"/>
          <w:lang w:val="en-US"/>
        </w:rPr>
        <w:t xml:space="preserve"> </w:t>
      </w:r>
      <w:proofErr w:type="spellStart"/>
      <w:r w:rsidR="005607E2">
        <w:rPr>
          <w:rFonts w:ascii="Courier New" w:hAnsi="Courier New" w:cs="Courier New"/>
          <w:lang w:val="en-US"/>
        </w:rPr>
        <w:t>xxxx</w:t>
      </w:r>
      <w:proofErr w:type="spellEnd"/>
      <w:r w:rsidR="005607E2">
        <w:rPr>
          <w:rFonts w:ascii="Courier New" w:hAnsi="Courier New" w:cs="Courier New"/>
          <w:lang w:val="en-US"/>
        </w:rPr>
        <w:t xml:space="preserve"> </w:t>
      </w:r>
      <w:r w:rsidR="00C81A34">
        <w:rPr>
          <w:rFonts w:ascii="Courier New" w:hAnsi="Courier New" w:cs="Courier New"/>
          <w:lang w:val="en-US"/>
        </w:rPr>
        <w:t xml:space="preserve">$perhaps make a complete </w:t>
      </w:r>
      <w:proofErr w:type="spellStart"/>
      <w:r w:rsidR="00C81A34">
        <w:rPr>
          <w:rFonts w:ascii="Courier New" w:hAnsi="Courier New" w:cs="Courier New"/>
          <w:lang w:val="en-US"/>
        </w:rPr>
        <w:t>sentence$</w:t>
      </w:r>
      <w:r w:rsidR="005607E2">
        <w:rPr>
          <w:rFonts w:ascii="Courier New" w:hAnsi="Courier New" w:cs="Courier New"/>
          <w:lang w:val="en-US"/>
        </w:rPr>
        <w:t>xxxxxx</w:t>
      </w:r>
      <w:proofErr w:type="spellEnd"/>
      <w:r w:rsidRPr="00E4583F">
        <w:rPr>
          <w:rFonts w:ascii="Courier New" w:hAnsi="Courier New" w:cs="Courier New"/>
          <w:lang w:val="en-US"/>
        </w:rPr>
        <w:t>. The half-normal model implies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\begin{equation}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\log(p_{</w:t>
      </w:r>
      <w:proofErr w:type="spellStart"/>
      <w:r w:rsidRPr="00E4583F">
        <w:rPr>
          <w:rFonts w:ascii="Courier New" w:hAnsi="Courier New" w:cs="Courier New"/>
          <w:lang w:val="en-US"/>
        </w:rPr>
        <w:t>ij</w:t>
      </w:r>
      <w:proofErr w:type="spellEnd"/>
      <w:r w:rsidRPr="00E4583F">
        <w:rPr>
          <w:rFonts w:ascii="Courier New" w:hAnsi="Courier New" w:cs="Courier New"/>
          <w:lang w:val="en-US"/>
        </w:rPr>
        <w:t>})  = \log(p_{0}) - \alpha_{1} *||{\bf s}_{i}-{\bf x}_{j}||^2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\label{scr0.eq.norm}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\end{equation}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would always like to be clear that encounter probability depends on individual activity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%centers {\it and} trap locations {\it and} parameter(s) $\theta$,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%so it would be ideal to write $p({\bf s}_{i},{\bf x}_{j}; \theta)$ 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%something similar. However, this can be extremely unwieldy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%clutter up what are otherwise extremely simple mathematical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%expressions and formulae. As such, we will usually abbreviate these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%various dependencies by writing $p_{</w:t>
      </w:r>
      <w:proofErr w:type="spellStart"/>
      <w:r w:rsidRPr="00E4583F">
        <w:rPr>
          <w:rFonts w:ascii="Courier New" w:hAnsi="Courier New" w:cs="Courier New"/>
          <w:lang w:val="en-US"/>
        </w:rPr>
        <w:t>ij</w:t>
      </w:r>
      <w:proofErr w:type="spellEnd"/>
      <w:r w:rsidRPr="00E4583F">
        <w:rPr>
          <w:rFonts w:ascii="Courier New" w:hAnsi="Courier New" w:cs="Courier New"/>
          <w:lang w:val="en-US"/>
        </w:rPr>
        <w:t>}$ or sometimes $p_{\</w:t>
      </w:r>
      <w:proofErr w:type="spellStart"/>
      <w:r w:rsidRPr="00E4583F">
        <w:rPr>
          <w:rFonts w:ascii="Courier New" w:hAnsi="Courier New" w:cs="Courier New"/>
          <w:lang w:val="en-US"/>
        </w:rPr>
        <w:t>theta,ij</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%understanding that $p_{</w:t>
      </w:r>
      <w:proofErr w:type="spellStart"/>
      <w:r w:rsidRPr="00E4583F">
        <w:rPr>
          <w:rFonts w:ascii="Courier New" w:hAnsi="Courier New" w:cs="Courier New"/>
          <w:lang w:val="en-US"/>
        </w:rPr>
        <w:t>ij</w:t>
      </w:r>
      <w:proofErr w:type="spellEnd"/>
      <w:r w:rsidRPr="00E4583F">
        <w:rPr>
          <w:rFonts w:ascii="Courier New" w:hAnsi="Courier New" w:cs="Courier New"/>
          <w:lang w:val="en-US"/>
        </w:rPr>
        <w:t>}$ is actually a function of the various important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%quantities.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probably expect that the parameter $\alpha_{1}$ 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Eq. \ref{scr0.eq.logit} or \ref{scr0.eq.norm} should be negative, so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the probability of encounter decreases with distance between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trap and individual home range center.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Whatever model </w:t>
      </w:r>
      <w:r w:rsidR="00EE073D">
        <w:rPr>
          <w:rFonts w:ascii="Courier New" w:hAnsi="Courier New" w:cs="Courier New"/>
          <w:lang w:val="en-US"/>
        </w:rPr>
        <w:t xml:space="preserve">we choose for </w:t>
      </w:r>
      <w:r w:rsidRPr="00E4583F">
        <w:rPr>
          <w:rFonts w:ascii="Courier New" w:hAnsi="Courier New" w:cs="Courier New"/>
          <w:lang w:val="en-US"/>
        </w:rPr>
        <w:t>encounter probability, we should always keep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mind that the model is described conditional on ${\bf s}_{i}$,</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is an unobserved random variable.  Thus, to be precise about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we should write the observation model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y_{</w:t>
      </w:r>
      <w:proofErr w:type="spellStart"/>
      <w:r w:rsidRPr="00E4583F">
        <w:rPr>
          <w:rFonts w:ascii="Courier New" w:hAnsi="Courier New" w:cs="Courier New"/>
          <w:lang w:val="en-US"/>
        </w:rPr>
        <w:t>ij</w:t>
      </w:r>
      <w:proofErr w:type="spellEnd"/>
      <w:r w:rsidRPr="00E4583F">
        <w:rPr>
          <w:rFonts w:ascii="Courier New" w:hAnsi="Courier New" w:cs="Courier New"/>
          <w:lang w:val="en-US"/>
        </w:rPr>
        <w:t>}|{\bf s}_{i} \</w:t>
      </w:r>
      <w:proofErr w:type="spellStart"/>
      <w:r w:rsidRPr="00E4583F">
        <w:rPr>
          <w:rFonts w:ascii="Courier New" w:hAnsi="Courier New" w:cs="Courier New"/>
          <w:lang w:val="en-US"/>
        </w:rPr>
        <w:t>sim</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{Bin}(K, p({\bf s}_{</w:t>
      </w:r>
      <w:proofErr w:type="spellStart"/>
      <w:r w:rsidRPr="00E4583F">
        <w:rPr>
          <w:rFonts w:ascii="Courier New" w:hAnsi="Courier New" w:cs="Courier New"/>
          <w:lang w:val="en-US"/>
        </w:rPr>
        <w:t>ij</w:t>
      </w:r>
      <w:proofErr w:type="spellEnd"/>
      <w:r w:rsidRPr="00E4583F">
        <w:rPr>
          <w:rFonts w:ascii="Courier New" w:hAnsi="Courier New" w:cs="Courier New"/>
          <w:lang w:val="en-US"/>
        </w:rPr>
        <w:t>};\alpha_{1}))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joint likelihood for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 conditional on the collection of individual activity centers,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can therefore be expressed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L}(\alpha_{1} | \{ {\bf y}_{i},{\bf s}_{i} \}_{i=1}^{N})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\prod_{i} \prod_{j} \</w:t>
      </w:r>
      <w:proofErr w:type="spellStart"/>
      <w:r w:rsidRPr="00E4583F">
        <w:rPr>
          <w:rFonts w:ascii="Courier New" w:hAnsi="Courier New" w:cs="Courier New"/>
          <w:lang w:val="en-US"/>
        </w:rPr>
        <w:t>mbox</w:t>
      </w:r>
      <w:proofErr w:type="spellEnd"/>
      <w:r w:rsidRPr="00E4583F">
        <w:rPr>
          <w:rFonts w:ascii="Courier New" w:hAnsi="Courier New" w:cs="Courier New"/>
          <w:lang w:val="en-US"/>
        </w:rPr>
        <w:t>{Bin}(y_{</w:t>
      </w:r>
      <w:proofErr w:type="spellStart"/>
      <w:r w:rsidRPr="00E4583F">
        <w:rPr>
          <w:rFonts w:ascii="Courier New" w:hAnsi="Courier New" w:cs="Courier New"/>
          <w:lang w:val="en-US"/>
        </w:rPr>
        <w:t>ij</w:t>
      </w:r>
      <w:proofErr w:type="spellEnd"/>
      <w:r w:rsidRPr="00E4583F">
        <w:rPr>
          <w:rFonts w:ascii="Courier New" w:hAnsi="Courier New" w:cs="Courier New"/>
          <w:lang w:val="en-US"/>
        </w:rPr>
        <w:t>}|p_{</w:t>
      </w:r>
      <w:proofErr w:type="spellStart"/>
      <w:r w:rsidRPr="00E4583F">
        <w:rPr>
          <w:rFonts w:ascii="Courier New" w:hAnsi="Courier New" w:cs="Courier New"/>
          <w:lang w:val="en-US"/>
        </w:rPr>
        <w:t>ij</w:t>
      </w:r>
      <w:proofErr w:type="spellEnd"/>
      <w:r w:rsidRPr="00E4583F">
        <w:rPr>
          <w:rFonts w:ascii="Courier New" w:hAnsi="Courier New" w:cs="Courier New"/>
          <w:lang w:val="en-US"/>
        </w:rPr>
        <w:t>}(\alpha_{1}))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0A62EB" w:rsidP="000A62EB">
      <w:pPr>
        <w:pStyle w:val="PlainText"/>
        <w:rPr>
          <w:rFonts w:ascii="Courier New" w:hAnsi="Courier New" w:cs="Courier New"/>
          <w:lang w:val="en-US"/>
        </w:rPr>
      </w:pPr>
      <w:r>
        <w:rPr>
          <w:rFonts w:ascii="Courier New" w:hAnsi="Courier New" w:cs="Courier New"/>
          <w:lang w:val="en-US"/>
        </w:rPr>
        <w:t>I</w:t>
      </w:r>
      <w:r w:rsidR="00A722F7" w:rsidRPr="00E4583F">
        <w:rPr>
          <w:rFonts w:ascii="Courier New" w:hAnsi="Courier New" w:cs="Courier New"/>
          <w:lang w:val="en-US"/>
        </w:rPr>
        <w:t xml:space="preserve">f we switch the indices on the product operators, </w:t>
      </w:r>
      <w:r>
        <w:rPr>
          <w:rFonts w:ascii="Courier New" w:hAnsi="Courier New" w:cs="Courier New"/>
          <w:lang w:val="en-US"/>
        </w:rPr>
        <w:t xml:space="preserve">we recognize that </w:t>
      </w:r>
      <w:r w:rsidR="00A722F7" w:rsidRPr="00E4583F">
        <w:rPr>
          <w:rFonts w:ascii="Courier New" w:hAnsi="Courier New" w:cs="Courier New"/>
          <w:lang w:val="en-US"/>
        </w:rPr>
        <w:t xml:space="preserve">SCR likelihood (conditional on ${\bf s}$) </w:t>
      </w:r>
      <w:r>
        <w:rPr>
          <w:rFonts w:ascii="Courier New" w:hAnsi="Courier New" w:cs="Courier New"/>
          <w:lang w:val="en-US"/>
        </w:rPr>
        <w:t xml:space="preserve">is </w:t>
      </w:r>
      <w:r w:rsidR="00A722F7" w:rsidRPr="00E4583F">
        <w:rPr>
          <w:rFonts w:ascii="Courier New" w:hAnsi="Courier New" w:cs="Courier New"/>
          <w:lang w:val="en-US"/>
        </w:rPr>
        <w:t>the product of $J$</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 independent} capture-recapture likelihoods - one for each trap.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However, the data have a distinct ``repeated measures'' type of structure, with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each of the $j$ likelihood contributions for each individual being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grouped by individual. Thus, we cannot analyze the model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meaningfully by $J$ trap-specific models. In classical repeated measures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types of models, we accommodate the group structure of the data using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random effects (random individual or group level variables). For SCR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models we take the same basic approach, which we develop subsequently.</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\subsection{Distance as a latent variable}</w:t>
      </w:r>
    </w:p>
    <w:p w:rsidR="009820DF" w:rsidRPr="00E4583F" w:rsidRDefault="009820DF" w:rsidP="0044422F">
      <w:pPr>
        <w:pStyle w:val="PlainText"/>
        <w:rPr>
          <w:rFonts w:ascii="Courier New" w:hAnsi="Courier New" w:cs="Courier New"/>
          <w:lang w:val="en-US"/>
        </w:rPr>
      </w:pPr>
    </w:p>
    <w:p w:rsidR="009820DF" w:rsidRPr="00E4583F" w:rsidRDefault="00A722F7" w:rsidP="000A62EB">
      <w:pPr>
        <w:pStyle w:val="PlainText"/>
        <w:rPr>
          <w:rFonts w:ascii="Courier New" w:hAnsi="Courier New" w:cs="Courier New"/>
          <w:lang w:val="en-US"/>
        </w:rPr>
      </w:pPr>
      <w:r w:rsidRPr="00E4583F">
        <w:rPr>
          <w:rFonts w:ascii="Courier New" w:hAnsi="Courier New" w:cs="Courier New"/>
          <w:lang w:val="en-US"/>
        </w:rPr>
        <w:t xml:space="preserve">If we knew precisely every ${\bf s}_{i}$ in the population (and </w:t>
      </w:r>
      <w:r w:rsidR="000A62EB">
        <w:rPr>
          <w:rFonts w:ascii="Courier New" w:hAnsi="Courier New" w:cs="Courier New"/>
          <w:lang w:val="en-US"/>
        </w:rPr>
        <w:t>population size</w:t>
      </w:r>
      <w:r w:rsidRPr="00E4583F">
        <w:rPr>
          <w:rFonts w:ascii="Courier New" w:hAnsi="Courier New" w:cs="Courier New"/>
          <w:lang w:val="en-US"/>
        </w:rPr>
        <w:t xml:space="preserve"> $N$), then the model specified by </w:t>
      </w:r>
      <w:proofErr w:type="spellStart"/>
      <w:r w:rsidRPr="00E4583F">
        <w:rPr>
          <w:rFonts w:ascii="Courier New" w:hAnsi="Courier New" w:cs="Courier New"/>
          <w:lang w:val="en-US"/>
        </w:rPr>
        <w:t>eqs</w:t>
      </w:r>
      <w:proofErr w:type="spellEnd"/>
      <w:r w:rsidRPr="00E4583F">
        <w:rPr>
          <w:rFonts w:ascii="Courier New" w:hAnsi="Courier New" w:cs="Courier New"/>
          <w:lang w:val="en-US"/>
        </w:rPr>
        <w:t>. \ref{scr0.eq.bin}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\ref{scr0.eq.logit} </w:t>
      </w:r>
      <w:r w:rsidR="00C02D24">
        <w:rPr>
          <w:rFonts w:ascii="Courier New" w:hAnsi="Courier New" w:cs="Courier New"/>
          <w:lang w:val="en-US"/>
        </w:rPr>
        <w:t xml:space="preserve">would be </w:t>
      </w:r>
      <w:r w:rsidRPr="00E4583F">
        <w:rPr>
          <w:rFonts w:ascii="Courier New" w:hAnsi="Courier New" w:cs="Courier New"/>
          <w:lang w:val="en-US"/>
        </w:rPr>
        <w:t>just an ordinary logistic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regression</w:t>
      </w:r>
      <w:r w:rsidR="00C02D24">
        <w:rPr>
          <w:rFonts w:ascii="Courier New" w:hAnsi="Courier New" w:cs="Courier New"/>
          <w:lang w:val="en-US"/>
        </w:rPr>
        <w:t>-</w:t>
      </w:r>
      <w:r w:rsidRPr="00E4583F">
        <w:rPr>
          <w:rFonts w:ascii="Courier New" w:hAnsi="Courier New" w:cs="Courier New"/>
          <w:lang w:val="en-US"/>
        </w:rPr>
        <w:t>type of a model which we learned how to fit using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previously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chapt.glms</w:t>
      </w:r>
      <w:proofErr w:type="spellEnd"/>
      <w:r w:rsidRPr="00E4583F">
        <w:rPr>
          <w:rFonts w:ascii="Courier New" w:hAnsi="Courier New" w:cs="Courier New"/>
          <w:lang w:val="en-US"/>
        </w:rPr>
        <w:t>}), with a covariate $d_{</w:t>
      </w:r>
      <w:proofErr w:type="spellStart"/>
      <w:r w:rsidRPr="00E4583F">
        <w:rPr>
          <w:rFonts w:ascii="Courier New" w:hAnsi="Courier New" w:cs="Courier New"/>
          <w:lang w:val="en-US"/>
        </w:rPr>
        <w:t>ij</w:t>
      </w:r>
      <w:proofErr w:type="spellEnd"/>
      <w:r w:rsidRPr="00E4583F">
        <w:rPr>
          <w:rFonts w:ascii="Courier New" w:hAnsi="Courier New" w:cs="Courier New"/>
          <w:lang w:val="en-US"/>
        </w:rPr>
        <w:t>}$. However,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activity centers are unobservable even in the best possible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circumstances. In that case, $d_{</w:t>
      </w:r>
      <w:proofErr w:type="spellStart"/>
      <w:r w:rsidRPr="00E4583F">
        <w:rPr>
          <w:rFonts w:ascii="Courier New" w:hAnsi="Courier New" w:cs="Courier New"/>
          <w:lang w:val="en-US"/>
        </w:rPr>
        <w:t>ij</w:t>
      </w:r>
      <w:proofErr w:type="spellEnd"/>
      <w:r w:rsidRPr="00E4583F">
        <w:rPr>
          <w:rFonts w:ascii="Courier New" w:hAnsi="Courier New" w:cs="Courier New"/>
          <w:lang w:val="en-US"/>
        </w:rPr>
        <w:t>}$ is an unobserved variable,</w:t>
      </w:r>
    </w:p>
    <w:p w:rsidR="009820DF" w:rsidRPr="00E4583F" w:rsidRDefault="00C02D24" w:rsidP="0044422F">
      <w:pPr>
        <w:pStyle w:val="PlainText"/>
        <w:rPr>
          <w:rFonts w:ascii="Courier New" w:hAnsi="Courier New" w:cs="Courier New"/>
          <w:lang w:val="en-US"/>
        </w:rPr>
      </w:pPr>
      <w:r>
        <w:rPr>
          <w:rFonts w:ascii="Courier New" w:hAnsi="Courier New" w:cs="Courier New"/>
          <w:lang w:val="en-US"/>
        </w:rPr>
        <w:t>as in</w:t>
      </w:r>
      <w:r w:rsidR="00A722F7" w:rsidRPr="00E4583F">
        <w:rPr>
          <w:rFonts w:ascii="Courier New" w:hAnsi="Courier New" w:cs="Courier New"/>
          <w:lang w:val="en-US"/>
        </w:rPr>
        <w:t xml:space="preserve"> classical random effects models. We need to therefore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extend the model to accommodate these random variables with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additional model component. A standard, and perhaps not unreasonable,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assumption is the so-called ``uniformity assumption'' which is to say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the ${\bf s}_{i}$ are uniformly distributed over space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obvious next question ``which space?'' is addressed below).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uniformity assumption amounts to a uniform prior distribution on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s}_{i}$, i.e., the </w:t>
      </w:r>
      <w:proofErr w:type="spellStart"/>
      <w:r w:rsidRPr="00E4583F">
        <w:rPr>
          <w:rFonts w:ascii="Courier New" w:hAnsi="Courier New" w:cs="Courier New"/>
          <w:lang w:val="en-US"/>
        </w:rPr>
        <w:t>pdf</w:t>
      </w:r>
      <w:proofErr w:type="spellEnd"/>
      <w:r w:rsidRPr="00E4583F">
        <w:rPr>
          <w:rFonts w:ascii="Courier New" w:hAnsi="Courier New" w:cs="Courier New"/>
          <w:lang w:val="en-US"/>
        </w:rPr>
        <w:t xml:space="preserve"> of ${\bf s}_{i}$ is constant, which we may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express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\begin{equation}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b/>
        <w:t>\</w:t>
      </w:r>
      <w:proofErr w:type="spellStart"/>
      <w:r w:rsidRPr="00E4583F">
        <w:rPr>
          <w:rFonts w:ascii="Courier New" w:hAnsi="Courier New" w:cs="Courier New"/>
          <w:lang w:val="en-US"/>
        </w:rPr>
        <w:t>Pr</w:t>
      </w:r>
      <w:proofErr w:type="spellEnd"/>
      <w:r w:rsidRPr="00E4583F">
        <w:rPr>
          <w:rFonts w:ascii="Courier New" w:hAnsi="Courier New" w:cs="Courier New"/>
          <w:lang w:val="en-US"/>
        </w:rPr>
        <w:t>({\bf s}_{i}) \</w:t>
      </w:r>
      <w:proofErr w:type="spellStart"/>
      <w:r w:rsidRPr="00E4583F">
        <w:rPr>
          <w:rFonts w:ascii="Courier New" w:hAnsi="Courier New" w:cs="Courier New"/>
          <w:lang w:val="en-US"/>
        </w:rPr>
        <w:t>propto</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const</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\label{scr0.eq.sprior}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\end{equation}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As it turns out, this assumption is usually not precise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enough to fit SCR models in practice for reasons we discuss in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following section.  We will give another way to represent this prior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distribution that is more concrete, but it depends on specifying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``state-space'' of the random variable ${\bf s}_{i}$. The term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state-space is a technical way of saying ``</w:t>
      </w:r>
      <w:r w:rsidR="00BF6E92">
        <w:rPr>
          <w:rFonts w:ascii="Courier New" w:hAnsi="Courier New" w:cs="Courier New"/>
          <w:lang w:val="en-US"/>
        </w:rPr>
        <w:t xml:space="preserve">the space of all </w:t>
      </w:r>
      <w:r w:rsidRPr="00E4583F">
        <w:rPr>
          <w:rFonts w:ascii="Courier New" w:hAnsi="Courier New" w:cs="Courier New"/>
          <w:lang w:val="en-US"/>
        </w:rPr>
        <w:t>possible outcomes''.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To summarize the </w:t>
      </w:r>
      <w:proofErr w:type="spellStart"/>
      <w:r w:rsidRPr="00E4583F">
        <w:rPr>
          <w:rFonts w:ascii="Courier New" w:hAnsi="Courier New" w:cs="Courier New"/>
          <w:lang w:val="en-US"/>
        </w:rPr>
        <w:t>preceeding</w:t>
      </w:r>
      <w:proofErr w:type="spellEnd"/>
      <w:r w:rsidRPr="00E4583F">
        <w:rPr>
          <w:rFonts w:ascii="Courier New" w:hAnsi="Courier New" w:cs="Courier New"/>
          <w:lang w:val="en-US"/>
        </w:rPr>
        <w:t xml:space="preserve"> model developing, a basic SCR model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defined by 3 essential components: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\begin{itemize}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\item[(1)] Observation model: $y_{</w:t>
      </w:r>
      <w:proofErr w:type="spellStart"/>
      <w:r w:rsidRPr="00E4583F">
        <w:rPr>
          <w:rFonts w:ascii="Courier New" w:hAnsi="Courier New" w:cs="Courier New"/>
          <w:lang w:val="en-US"/>
        </w:rPr>
        <w:t>ij</w:t>
      </w:r>
      <w:proofErr w:type="spellEnd"/>
      <w:r w:rsidRPr="00E4583F">
        <w:rPr>
          <w:rFonts w:ascii="Courier New" w:hAnsi="Courier New" w:cs="Courier New"/>
          <w:lang w:val="en-US"/>
        </w:rPr>
        <w:t>}|{\bf s}_{i} \</w:t>
      </w:r>
      <w:proofErr w:type="spellStart"/>
      <w:r w:rsidRPr="00E4583F">
        <w:rPr>
          <w:rFonts w:ascii="Courier New" w:hAnsi="Courier New" w:cs="Courier New"/>
          <w:lang w:val="en-US"/>
        </w:rPr>
        <w:t>sim</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{Bin}(K, p_{</w:t>
      </w:r>
      <w:proofErr w:type="spellStart"/>
      <w:r w:rsidRPr="00E4583F">
        <w:rPr>
          <w:rFonts w:ascii="Courier New" w:hAnsi="Courier New" w:cs="Courier New"/>
          <w:lang w:val="en-US"/>
        </w:rPr>
        <w:t>ij</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\item[(2)] Encounter probability</w:t>
      </w:r>
      <w:r w:rsidR="00BF6E92">
        <w:rPr>
          <w:rFonts w:ascii="Courier New" w:hAnsi="Courier New" w:cs="Courier New"/>
          <w:lang w:val="en-US"/>
        </w:rPr>
        <w:t xml:space="preserve"> model</w:t>
      </w:r>
      <w:r w:rsidRPr="00E4583F">
        <w:rPr>
          <w:rFonts w:ascii="Courier New" w:hAnsi="Courier New" w:cs="Courier New"/>
          <w:lang w:val="en-US"/>
        </w:rPr>
        <w:t>: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logit</w:t>
      </w:r>
      <w:proofErr w:type="spellEnd"/>
      <w:r w:rsidRPr="00E4583F">
        <w:rPr>
          <w:rFonts w:ascii="Courier New" w:hAnsi="Courier New" w:cs="Courier New"/>
          <w:lang w:val="en-US"/>
        </w:rPr>
        <w:t>}(p_{</w:t>
      </w:r>
      <w:proofErr w:type="spellStart"/>
      <w:r w:rsidRPr="00E4583F">
        <w:rPr>
          <w:rFonts w:ascii="Courier New" w:hAnsi="Courier New" w:cs="Courier New"/>
          <w:lang w:val="en-US"/>
        </w:rPr>
        <w:t>ij</w:t>
      </w:r>
      <w:proofErr w:type="spellEnd"/>
      <w:r w:rsidRPr="00E4583F">
        <w:rPr>
          <w:rFonts w:ascii="Courier New" w:hAnsi="Courier New" w:cs="Courier New"/>
          <w:lang w:val="en-US"/>
        </w:rPr>
        <w:t>}) = \alpha_{0}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\alpha_{1}*||{\bf s}_{i}-{\bf x}_{j}||$</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\item[(3)] Point process model: $\</w:t>
      </w:r>
      <w:proofErr w:type="spellStart"/>
      <w:r w:rsidRPr="00E4583F">
        <w:rPr>
          <w:rFonts w:ascii="Courier New" w:hAnsi="Courier New" w:cs="Courier New"/>
          <w:lang w:val="en-US"/>
        </w:rPr>
        <w:t>Pr</w:t>
      </w:r>
      <w:proofErr w:type="spellEnd"/>
      <w:r w:rsidRPr="00E4583F">
        <w:rPr>
          <w:rFonts w:ascii="Courier New" w:hAnsi="Courier New" w:cs="Courier New"/>
          <w:lang w:val="en-US"/>
        </w:rPr>
        <w:t>({\bf s}_{i} ) \</w:t>
      </w:r>
      <w:proofErr w:type="spellStart"/>
      <w:r w:rsidRPr="00E4583F">
        <w:rPr>
          <w:rFonts w:ascii="Courier New" w:hAnsi="Courier New" w:cs="Courier New"/>
          <w:lang w:val="en-US"/>
        </w:rPr>
        <w:t>propto</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const</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\end{itemize}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Therefore, the SCR model is little more than an ordinary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capture-recapture model for closed populations. It is such a model,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but augmented with a set of ``individual effects'', ${\bf s}_{i}$,</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relate some sense of individual location to encounter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probability. </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\section{ The Binomial Point-process Model}</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collection of individual activity centers ${\bf s}_{1},\</w:t>
      </w:r>
      <w:proofErr w:type="spellStart"/>
      <w:r w:rsidRPr="00E4583F">
        <w:rPr>
          <w:rFonts w:ascii="Courier New" w:hAnsi="Courier New" w:cs="Courier New"/>
          <w:lang w:val="en-US"/>
        </w:rPr>
        <w:t>ldots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{\bf s}_{N}$ represent</w:t>
      </w:r>
      <w:r w:rsidR="00BF6E92">
        <w:rPr>
          <w:rFonts w:ascii="Courier New" w:hAnsi="Courier New" w:cs="Courier New"/>
          <w:lang w:val="en-US"/>
        </w:rPr>
        <w:t>s</w:t>
      </w:r>
      <w:r w:rsidRPr="00E4583F">
        <w:rPr>
          <w:rFonts w:ascii="Courier New" w:hAnsi="Courier New" w:cs="Courier New"/>
          <w:lang w:val="en-US"/>
        </w:rPr>
        <w:t xml:space="preserve"> a realization of a {\it binomial point process}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fr-CH"/>
        </w:rPr>
        <w:t>\</w:t>
      </w:r>
      <w:proofErr w:type="spellStart"/>
      <w:r w:rsidRPr="00E4583F">
        <w:rPr>
          <w:rFonts w:ascii="Courier New" w:hAnsi="Courier New" w:cs="Courier New"/>
          <w:lang w:val="fr-CH"/>
        </w:rPr>
        <w:t>citep</w:t>
      </w:r>
      <w:proofErr w:type="spellEnd"/>
      <w:r w:rsidRPr="00E4583F">
        <w:rPr>
          <w:rFonts w:ascii="Courier New" w:hAnsi="Courier New" w:cs="Courier New"/>
          <w:lang w:val="fr-CH"/>
        </w:rPr>
        <w:t xml:space="preserve">[][p. </w:t>
      </w:r>
      <w:proofErr w:type="spellStart"/>
      <w:r w:rsidRPr="00E4583F">
        <w:rPr>
          <w:rFonts w:ascii="Courier New" w:hAnsi="Courier New" w:cs="Courier New"/>
          <w:lang w:val="fr-CH"/>
        </w:rPr>
        <w:t>xyz</w:t>
      </w:r>
      <w:proofErr w:type="spellEnd"/>
      <w:r w:rsidRPr="00E4583F">
        <w:rPr>
          <w:rFonts w:ascii="Courier New" w:hAnsi="Courier New" w:cs="Courier New"/>
          <w:lang w:val="fr-CH"/>
        </w:rPr>
        <w:t xml:space="preserve">]{illian_etal:2008}.  </w:t>
      </w:r>
      <w:r w:rsidRPr="00E4583F">
        <w:rPr>
          <w:rFonts w:ascii="Courier New" w:hAnsi="Courier New" w:cs="Courier New"/>
          <w:lang w:val="en-US"/>
        </w:rPr>
        <w:t>The binomial point process (BPP)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is analogous to a Poisson point process in the sense that it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represents a ``random scatter'' of points in space - except that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total number of points is {\it fixed}, whereas, in a Poisson point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process it is random (having a Poisson distribution).  As an example,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show in Fig. \ref{scr0.fig.bpp} locations of 20 individual activity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centers (black dots) in relation to a grid of 25 traps. For a Poisson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point process the number of such points in the prescribed state-space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would be random whereas often we will simulate fixed numbers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points, e.g., for evaluating the performance of procedures such as how</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well does our estimator perform of $N=50$?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\begin{figure}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\begin{center}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includegraphics</w:t>
      </w:r>
      <w:proofErr w:type="spellEnd"/>
      <w:r w:rsidRPr="00E4583F">
        <w:rPr>
          <w:rFonts w:ascii="Courier New" w:hAnsi="Courier New" w:cs="Courier New"/>
          <w:lang w:val="en-US"/>
        </w:rPr>
        <w:t>[height=2.5in]{Ch4/figs/</w:t>
      </w:r>
      <w:proofErr w:type="spellStart"/>
      <w:r w:rsidRPr="00E4583F">
        <w:rPr>
          <w:rFonts w:ascii="Courier New" w:hAnsi="Courier New" w:cs="Courier New"/>
          <w:lang w:val="en-US"/>
        </w:rPr>
        <w:t>binomialpoint</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\end{center}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\caption{Realization (small </w:t>
      </w:r>
      <w:r w:rsidR="00BF6E92">
        <w:rPr>
          <w:rFonts w:ascii="Courier New" w:hAnsi="Courier New" w:cs="Courier New"/>
          <w:lang w:val="en-US"/>
        </w:rPr>
        <w:t>dots</w:t>
      </w:r>
      <w:r w:rsidRPr="00E4583F">
        <w:rPr>
          <w:rFonts w:ascii="Courier New" w:hAnsi="Courier New" w:cs="Courier New"/>
          <w:lang w:val="en-US"/>
        </w:rPr>
        <w:t>) of a binomial point process with $N=20$. The</w:t>
      </w:r>
    </w:p>
    <w:p w:rsidR="009820DF" w:rsidRPr="00BF6E92" w:rsidRDefault="00A722F7" w:rsidP="0044422F">
      <w:pPr>
        <w:pStyle w:val="PlainText"/>
        <w:rPr>
          <w:rFonts w:ascii="Courier New" w:hAnsi="Courier New" w:cs="Courier New"/>
          <w:lang w:val="en-US"/>
        </w:rPr>
      </w:pPr>
      <w:r w:rsidRPr="00BF6E92">
        <w:rPr>
          <w:rFonts w:ascii="Courier New" w:hAnsi="Courier New" w:cs="Courier New"/>
          <w:lang w:val="en-US"/>
        </w:rPr>
        <w:t xml:space="preserve">  large </w:t>
      </w:r>
      <w:r w:rsidR="00BF6E92" w:rsidRPr="00BF6E92">
        <w:rPr>
          <w:rFonts w:ascii="Courier New" w:hAnsi="Courier New" w:cs="Courier New"/>
          <w:lang w:val="en-US"/>
        </w:rPr>
        <w:t>dots</w:t>
      </w:r>
      <w:r w:rsidRPr="00BF6E92">
        <w:rPr>
          <w:rFonts w:ascii="Courier New" w:hAnsi="Courier New" w:cs="Courier New"/>
          <w:lang w:val="en-US"/>
        </w:rPr>
        <w:t xml:space="preserve"> represent trap locations.}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\label{scr0.fig.bpp}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\end{figure}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 is natural to consider a binomial point process in the context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capture-recapture models because it preserves $N$ in the model and thus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preserves the linkage directly with closed population models. In fact,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under the binomial point process </w:t>
      </w:r>
      <w:proofErr w:type="spellStart"/>
      <w:r w:rsidRPr="00E4583F">
        <w:rPr>
          <w:rFonts w:ascii="Courier New" w:hAnsi="Courier New" w:cs="Courier New"/>
          <w:lang w:val="en-US"/>
        </w:rPr>
        <w:t>model</w:t>
      </w:r>
      <w:r w:rsidR="00BF6E92">
        <w:rPr>
          <w:rFonts w:ascii="Courier New" w:hAnsi="Courier New" w:cs="Courier New"/>
          <w:lang w:val="en-US"/>
        </w:rPr>
        <w:t>,</w:t>
      </w:r>
      <w:r w:rsidRPr="00E4583F">
        <w:rPr>
          <w:rFonts w:ascii="Courier New" w:hAnsi="Courier New" w:cs="Courier New"/>
          <w:lang w:val="en-US"/>
        </w:rPr>
        <w:t>model</w:t>
      </w:r>
      <w:proofErr w:type="spellEnd"/>
      <w:r w:rsidRPr="00E4583F">
        <w:rPr>
          <w:rFonts w:ascii="Courier New" w:hAnsi="Courier New" w:cs="Courier New"/>
          <w:lang w:val="en-US"/>
        </w:rPr>
        <w:t xml:space="preserve"> $M_0$ and other closed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models are simple limiting cases of SCR models, i.e., as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coefficient on distance </w:t>
      </w:r>
      <w:r w:rsidR="00BF6E92">
        <w:rPr>
          <w:rFonts w:ascii="Courier New" w:hAnsi="Courier New" w:cs="Courier New"/>
          <w:lang w:val="en-US"/>
        </w:rPr>
        <w:t>(</w:t>
      </w:r>
      <w:r w:rsidR="005607E2">
        <w:rPr>
          <w:rFonts w:ascii="Courier New" w:hAnsi="Courier New" w:cs="Courier New"/>
          <w:lang w:val="en-US"/>
        </w:rPr>
        <w:t>$\</w:t>
      </w:r>
      <w:r w:rsidR="00BF6E92">
        <w:rPr>
          <w:rFonts w:ascii="Courier New" w:hAnsi="Courier New" w:cs="Courier New"/>
          <w:lang w:val="en-US"/>
        </w:rPr>
        <w:t>alpha</w:t>
      </w:r>
      <w:r w:rsidR="005607E2">
        <w:rPr>
          <w:rFonts w:ascii="Courier New" w:hAnsi="Courier New" w:cs="Courier New"/>
          <w:lang w:val="en-US"/>
        </w:rPr>
        <w:t>_</w:t>
      </w:r>
      <w:r w:rsidR="00BF6E92">
        <w:rPr>
          <w:rFonts w:ascii="Courier New" w:hAnsi="Courier New" w:cs="Courier New"/>
          <w:lang w:val="en-US"/>
        </w:rPr>
        <w:t>1</w:t>
      </w:r>
      <w:r w:rsidR="005607E2">
        <w:rPr>
          <w:rFonts w:ascii="Courier New" w:hAnsi="Courier New" w:cs="Courier New"/>
          <w:lang w:val="en-US"/>
        </w:rPr>
        <w:t>$</w:t>
      </w:r>
      <w:r w:rsidR="00BF6E92">
        <w:rPr>
          <w:rFonts w:ascii="Courier New" w:hAnsi="Courier New" w:cs="Courier New"/>
          <w:lang w:val="en-US"/>
        </w:rPr>
        <w:t xml:space="preserve"> above) </w:t>
      </w:r>
      <w:r w:rsidRPr="00E4583F">
        <w:rPr>
          <w:rFonts w:ascii="Courier New" w:hAnsi="Courier New" w:cs="Courier New"/>
          <w:lang w:val="en-US"/>
        </w:rPr>
        <w:t>tends to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addition, use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BPP model allows us to use data augmentation for Bayesian analysis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of the models as in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chapt.closed</w:t>
      </w:r>
      <w:proofErr w:type="spellEnd"/>
      <w:r w:rsidRPr="00E4583F">
        <w:rPr>
          <w:rFonts w:ascii="Courier New" w:hAnsi="Courier New" w:cs="Courier New"/>
          <w:lang w:val="en-US"/>
        </w:rPr>
        <w:t>}, thus yielding a methodologically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coherent approach to analyzing the different classes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models. Despite this, making explicit assumptions about $N$, such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Poisson, is convenient in some cases (see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chapt.hscr</w:t>
      </w:r>
      <w:proofErr w:type="spellEnd"/>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One consequence of having fixed $N$, in the BPP model, is that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is not strictly a model of ``complete spatial randomness''.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is because if one forms counts $n(A_{1}),\</w:t>
      </w:r>
      <w:proofErr w:type="spellStart"/>
      <w:r w:rsidRPr="00E4583F">
        <w:rPr>
          <w:rFonts w:ascii="Courier New" w:hAnsi="Courier New" w:cs="Courier New"/>
          <w:lang w:val="en-US"/>
        </w:rPr>
        <w:t>ldots</w:t>
      </w:r>
      <w:proofErr w:type="spellEnd"/>
      <w:r w:rsidRPr="00E4583F">
        <w:rPr>
          <w:rFonts w:ascii="Courier New" w:hAnsi="Courier New" w:cs="Courier New"/>
          <w:lang w:val="en-US"/>
        </w:rPr>
        <w:t>, n(A_{k})$ in any set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disjoint regions say $A_{1}, \</w:t>
      </w:r>
      <w:proofErr w:type="spellStart"/>
      <w:r w:rsidRPr="00E4583F">
        <w:rPr>
          <w:rFonts w:ascii="Courier New" w:hAnsi="Courier New" w:cs="Courier New"/>
          <w:lang w:val="en-US"/>
        </w:rPr>
        <w:t>ldots</w:t>
      </w:r>
      <w:proofErr w:type="spellEnd"/>
      <w:r w:rsidRPr="00E4583F">
        <w:rPr>
          <w:rFonts w:ascii="Courier New" w:hAnsi="Courier New" w:cs="Courier New"/>
          <w:lang w:val="en-US"/>
        </w:rPr>
        <w:t>, A_{k}$, then these counts are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 not} independent.  In fact, they have a multinomial distribution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citep</w:t>
      </w:r>
      <w:proofErr w:type="spellEnd"/>
      <w:r w:rsidRPr="00E4583F">
        <w:rPr>
          <w:rFonts w:ascii="Courier New" w:hAnsi="Courier New" w:cs="Courier New"/>
          <w:lang w:val="en-US"/>
        </w:rPr>
        <w:t>[see][p. XYZ]{illian_etal:2008}. Thus, the BPP model introduces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 slight bit of dependence in the distribution of points. However, 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most situations this will have no practical effect on any inference 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analysis and, as a practical matter, we will usually regard the BPP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as one of spatial independence among individual activity centers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because each activity center is distributed independently of each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other activity center. Despite this implicit independence we see 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Fig. \ref{scr0.fig.bpp} that {\it realizations} of randomly distributed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points will typically exhibit distinct non-uniformity. Thus,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independent, uniformly distributed points will almost never appear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regularly, uniformly or systematically distributed. For this reason,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basic binomial (or Poisson) point process models are enormously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useful in practical settings.  More relevant for SCR models is that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actually have a little bit of data for some individuals and thus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resulting posterior point pattern can deviate strongly from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uniformity, a point we come back to repeatedly in this book.</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uniformity hypothesis is only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 {\it prior} distribution which is directly affected by the quantity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and quality of </w:t>
      </w:r>
      <w:r w:rsidR="00BF6E92">
        <w:rPr>
          <w:rFonts w:ascii="Courier New" w:hAnsi="Courier New" w:cs="Courier New"/>
          <w:lang w:val="en-US"/>
        </w:rPr>
        <w:t>the observed data</w:t>
      </w:r>
      <w:r w:rsidRPr="00E4583F">
        <w:rPr>
          <w:rFonts w:ascii="Courier New" w:hAnsi="Courier New" w:cs="Courier New"/>
          <w:lang w:val="en-US"/>
        </w:rPr>
        <w:t>, to produce a posterior distribution which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may appear distinctly non-uniform.</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\subsection{Definition of home range center}</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Some will be offended by our use of the concept of ``home range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center'' and thus will have difficulty in believing that the resulting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is really useful for anything.</w:t>
      </w:r>
      <w:r w:rsidR="005607E2">
        <w:rPr>
          <w:rFonts w:ascii="Courier New" w:hAnsi="Courier New" w:cs="Courier New"/>
          <w:lang w:val="en-US"/>
        </w:rPr>
        <w:t xml:space="preserve"> </w:t>
      </w:r>
      <w:proofErr w:type="spellStart"/>
      <w:r w:rsidR="005607E2">
        <w:rPr>
          <w:rFonts w:ascii="Courier New" w:hAnsi="Courier New" w:cs="Courier New"/>
          <w:lang w:val="en-US"/>
        </w:rPr>
        <w:t>xxxxxx</w:t>
      </w:r>
      <w:proofErr w:type="spellEnd"/>
      <w:r w:rsidRPr="00E4583F">
        <w:rPr>
          <w:rFonts w:ascii="Courier New" w:hAnsi="Courier New" w:cs="Courier New"/>
          <w:lang w:val="en-US"/>
        </w:rPr>
        <w:t xml:space="preserve"> </w:t>
      </w:r>
      <w:r w:rsidR="00BF6E92">
        <w:rPr>
          <w:rFonts w:ascii="Courier New" w:hAnsi="Courier New" w:cs="Courier New"/>
          <w:lang w:val="en-US"/>
        </w:rPr>
        <w:t xml:space="preserve">$around here need some references$ </w:t>
      </w:r>
      <w:proofErr w:type="spellStart"/>
      <w:r w:rsidR="005607E2">
        <w:rPr>
          <w:rFonts w:ascii="Courier New" w:hAnsi="Courier New" w:cs="Courier New"/>
          <w:lang w:val="en-US"/>
        </w:rPr>
        <w:t>xxxxxxxx</w:t>
      </w:r>
      <w:proofErr w:type="spellEnd"/>
      <w:r w:rsidRPr="00E4583F">
        <w:rPr>
          <w:rFonts w:ascii="Courier New" w:hAnsi="Courier New" w:cs="Courier New"/>
          <w:lang w:val="en-US"/>
        </w:rPr>
        <w:t xml:space="preserve"> Indeed, the idea of a home range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or activity center is a vague concept anyway, a purely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phenomenological construct.  Despite this, it doesn't really matter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whether or not a home range makes sense for a particular species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of any species inhabit {\it some} region of space and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can define the ``home range center'' to be the center of the space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individual was occupying (or using) during the period in which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traps were active. Thinking about it in that way, it could even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observable (almost) as the centroid of a very large number of radio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fixes over the course of a survey period or a season.  Thus,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practical version of a home range center in terms of space usage is a well-defined construct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regardless of whether one thinks the home range concept is meaningful,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even if individuals are not particularly territorial.  This is why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usually use the term ``activity center'' or maybe even ``centroid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space usage'' and we recognize that this construct is a transient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thing which applies only to a well-defined period of study.</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\subsection{The state-space of the point process}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Shortly we will focus on Bayesian analysis of this model with $N$</w:t>
      </w:r>
    </w:p>
    <w:p w:rsidR="00593B7B" w:rsidRPr="00E4583F" w:rsidRDefault="00A722F7" w:rsidP="00593B7B">
      <w:pPr>
        <w:pStyle w:val="PlainText"/>
        <w:rPr>
          <w:rFonts w:ascii="Courier New" w:hAnsi="Courier New" w:cs="Courier New"/>
          <w:lang w:val="en-US"/>
        </w:rPr>
      </w:pPr>
      <w:r w:rsidRPr="00E4583F">
        <w:rPr>
          <w:rFonts w:ascii="Courier New" w:hAnsi="Courier New" w:cs="Courier New"/>
          <w:lang w:val="en-US"/>
        </w:rPr>
        <w:t xml:space="preserve">known so that we can directly apply </w:t>
      </w:r>
      <w:r w:rsidR="00593B7B" w:rsidRPr="00E4583F">
        <w:rPr>
          <w:rFonts w:ascii="Courier New" w:hAnsi="Courier New" w:cs="Courier New"/>
          <w:lang w:val="en-US"/>
        </w:rPr>
        <w:t xml:space="preserve">to </w:t>
      </w:r>
    </w:p>
    <w:p w:rsidR="009820DF" w:rsidRPr="00E4583F" w:rsidRDefault="00593B7B" w:rsidP="00593B7B">
      <w:pPr>
        <w:pStyle w:val="PlainText"/>
        <w:rPr>
          <w:rFonts w:ascii="Courier New" w:hAnsi="Courier New" w:cs="Courier New"/>
          <w:lang w:val="en-US"/>
        </w:rPr>
      </w:pPr>
      <w:r w:rsidRPr="00E4583F">
        <w:rPr>
          <w:rFonts w:ascii="Courier New" w:hAnsi="Courier New" w:cs="Courier New"/>
          <w:lang w:val="en-US"/>
        </w:rPr>
        <w:t xml:space="preserve">this situation </w:t>
      </w:r>
      <w:r w:rsidR="00A722F7" w:rsidRPr="00E4583F">
        <w:rPr>
          <w:rFonts w:ascii="Courier New" w:hAnsi="Courier New" w:cs="Courier New"/>
          <w:lang w:val="en-US"/>
        </w:rPr>
        <w:t>what we learned in</w:t>
      </w:r>
    </w:p>
    <w:p w:rsidR="009820DF" w:rsidRPr="00E4583F" w:rsidRDefault="00A722F7">
      <w:pPr>
        <w:pStyle w:val="PlainText"/>
        <w:rPr>
          <w:rFonts w:ascii="Courier New" w:hAnsi="Courier New" w:cs="Courier New"/>
          <w:lang w:val="en-US"/>
        </w:rPr>
      </w:pP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chapt.glms</w:t>
      </w:r>
      <w:proofErr w:type="spellEnd"/>
      <w:r w:rsidRPr="00E4583F">
        <w:rPr>
          <w:rFonts w:ascii="Courier New" w:hAnsi="Courier New" w:cs="Courier New"/>
          <w:lang w:val="en-US"/>
        </w:rPr>
        <w:t>}. To do this, we note that the individual effects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s}_{i},\</w:t>
      </w:r>
      <w:proofErr w:type="spellStart"/>
      <w:r w:rsidRPr="00E4583F">
        <w:rPr>
          <w:rFonts w:ascii="Courier New" w:hAnsi="Courier New" w:cs="Courier New"/>
          <w:lang w:val="en-US"/>
        </w:rPr>
        <w:t>ldots</w:t>
      </w:r>
      <w:proofErr w:type="spellEnd"/>
      <w:r w:rsidRPr="00E4583F">
        <w:rPr>
          <w:rFonts w:ascii="Courier New" w:hAnsi="Courier New" w:cs="Courier New"/>
          <w:lang w:val="en-US"/>
        </w:rPr>
        <w:t>, {\bf s}_{N}$ are unknown quantities and we will need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be able to simulate each ${\bf s}_{i}$ in the population from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posterior distribution.  It should be self-evident that we cannot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simulate the ${\bf s}_{i}$ unless we describe precisely the region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over which they are uniformly distributed. This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quantity referred to above as the state-space, denoted henceforth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by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which is a region or a set of points comprising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potential values of ${\bf s}_{i}$. Thus, an equivalent explicit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statement of the ``uniformity assumption''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{\bf s}_{i} \</w:t>
      </w:r>
      <w:proofErr w:type="spellStart"/>
      <w:r w:rsidRPr="00E4583F">
        <w:rPr>
          <w:rFonts w:ascii="Courier New" w:hAnsi="Courier New" w:cs="Courier New"/>
          <w:lang w:val="en-US"/>
        </w:rPr>
        <w:t>sim</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Unif</w:t>
      </w:r>
      <w:proofErr w:type="spellEnd"/>
      <w:r w:rsidRPr="00E4583F">
        <w:rPr>
          <w:rFonts w:ascii="Courier New" w:hAnsi="Courier New" w:cs="Courier New"/>
          <w:lang w:val="en-US"/>
        </w:rPr>
        <w:t>}({\</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where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a precisely defined region. e.g., in Fig.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\ref{scr0.fig.bpp},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the square defined by $[-1,7] \times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 7]$. Thus each of the $N=20$ points were generated by randomly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selecting each coordinate on the line $[-1, 7]$. </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subsubsection</w:t>
      </w:r>
      <w:proofErr w:type="spellEnd"/>
      <w:r w:rsidRPr="00E4583F">
        <w:rPr>
          <w:rFonts w:ascii="Courier New" w:hAnsi="Courier New" w:cs="Courier New"/>
          <w:lang w:val="en-US"/>
        </w:rPr>
        <w:t>{Prescribing the state-space}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Evidently, we need to define the state-space,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How can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possibly do this objectively? Prescribing any particular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seems like the equivalent of specifying a ``buffer'' which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criticized previously as being ad hoc. How is it, then, </w:t>
      </w:r>
      <w:r w:rsidR="00593B7B">
        <w:rPr>
          <w:rFonts w:ascii="Courier New" w:hAnsi="Courier New" w:cs="Courier New"/>
          <w:lang w:val="en-US"/>
        </w:rPr>
        <w:t xml:space="preserve">that the choice of </w:t>
      </w:r>
      <w:r w:rsidRPr="00E4583F">
        <w:rPr>
          <w:rFonts w:ascii="Courier New" w:hAnsi="Courier New" w:cs="Courier New"/>
          <w:lang w:val="en-US"/>
        </w:rPr>
        <w: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state-space is {\it not} ad hoc? As a practical matter, it turns out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estimates of density are insensitive to choice of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state-space. As we observed in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chapt.closed</w:t>
      </w:r>
      <w:proofErr w:type="spellEnd"/>
      <w:r w:rsidRPr="00E4583F">
        <w:rPr>
          <w:rFonts w:ascii="Courier New" w:hAnsi="Courier New" w:cs="Courier New"/>
          <w:lang w:val="en-US"/>
        </w:rPr>
        <w:t>}, it is true that $N$ increases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with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but only at the same rate as the area of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increases under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prior assumption of constant density. As a result, we say that density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is invariant to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as long as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sufficiently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large. Thus, while choice of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(or can be) essentially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arbitrary, once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chosen, it defines the population being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exposed to sampling, which scales appropriately with the size of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state-space.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 our simulated system developed previously in this chapter,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defined the state</w:t>
      </w:r>
      <w:r w:rsidR="0094206A">
        <w:rPr>
          <w:rFonts w:ascii="Courier New" w:hAnsi="Courier New" w:cs="Courier New"/>
          <w:lang w:val="en-US"/>
        </w:rPr>
        <w:t>-</w:t>
      </w:r>
      <w:r w:rsidRPr="00E4583F">
        <w:rPr>
          <w:rFonts w:ascii="Courier New" w:hAnsi="Courier New" w:cs="Courier New"/>
          <w:lang w:val="en-US"/>
        </w:rPr>
        <w:t>space to be a square within which our trap array was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centered. For many practical situations this might be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acceptable approach to defining the state-space. We provide an example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this in sec. \ref{scr0.sec.wolverine} below in which the trap array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irregular and also situated within a realistic landscape that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distinctly irregular.  In general, it is most practical to define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state-space as a regular polygon (e.g., rectangle) containing the trap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array without differentiating unsuitable habitat. Although defining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state-space to be a regular polygon has computational advantages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(e.g., we can implement this more efficiently in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cannot for irregular polygons), a regular polygon induces an apparent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problem of admitting into the state-space regions that are distinctly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fr-CH"/>
        </w:rPr>
        <w:t>non-habitat (</w:t>
      </w:r>
      <w:proofErr w:type="spellStart"/>
      <w:r w:rsidRPr="00E4583F">
        <w:rPr>
          <w:rFonts w:ascii="Courier New" w:hAnsi="Courier New" w:cs="Courier New"/>
          <w:lang w:val="fr-CH"/>
        </w:rPr>
        <w:t>e.g</w:t>
      </w:r>
      <w:proofErr w:type="spellEnd"/>
      <w:r w:rsidRPr="00E4583F">
        <w:rPr>
          <w:rFonts w:ascii="Courier New" w:hAnsi="Courier New" w:cs="Courier New"/>
          <w:lang w:val="fr-CH"/>
        </w:rPr>
        <w:t xml:space="preserve">., </w:t>
      </w:r>
      <w:proofErr w:type="spellStart"/>
      <w:r w:rsidRPr="00E4583F">
        <w:rPr>
          <w:rFonts w:ascii="Courier New" w:hAnsi="Courier New" w:cs="Courier New"/>
          <w:lang w:val="fr-CH"/>
        </w:rPr>
        <w:t>oceans</w:t>
      </w:r>
      <w:proofErr w:type="spellEnd"/>
      <w:r w:rsidRPr="00E4583F">
        <w:rPr>
          <w:rFonts w:ascii="Courier New" w:hAnsi="Courier New" w:cs="Courier New"/>
          <w:lang w:val="fr-CH"/>
        </w:rPr>
        <w:t xml:space="preserve">, large </w:t>
      </w:r>
      <w:proofErr w:type="spellStart"/>
      <w:r w:rsidRPr="00E4583F">
        <w:rPr>
          <w:rFonts w:ascii="Courier New" w:hAnsi="Courier New" w:cs="Courier New"/>
          <w:lang w:val="fr-CH"/>
        </w:rPr>
        <w:t>lakes</w:t>
      </w:r>
      <w:proofErr w:type="spellEnd"/>
      <w:r w:rsidRPr="00E4583F">
        <w:rPr>
          <w:rFonts w:ascii="Courier New" w:hAnsi="Courier New" w:cs="Courier New"/>
          <w:lang w:val="fr-CH"/>
        </w:rPr>
        <w:t xml:space="preserve">, </w:t>
      </w:r>
      <w:proofErr w:type="spellStart"/>
      <w:r w:rsidRPr="00E4583F">
        <w:rPr>
          <w:rFonts w:ascii="Courier New" w:hAnsi="Courier New" w:cs="Courier New"/>
          <w:lang w:val="fr-CH"/>
        </w:rPr>
        <w:t>ice</w:t>
      </w:r>
      <w:proofErr w:type="spellEnd"/>
      <w:r w:rsidRPr="00E4583F">
        <w:rPr>
          <w:rFonts w:ascii="Courier New" w:hAnsi="Courier New" w:cs="Courier New"/>
          <w:lang w:val="fr-CH"/>
        </w:rPr>
        <w:t xml:space="preserve"> </w:t>
      </w:r>
      <w:proofErr w:type="spellStart"/>
      <w:r w:rsidRPr="00E4583F">
        <w:rPr>
          <w:rFonts w:ascii="Courier New" w:hAnsi="Courier New" w:cs="Courier New"/>
          <w:lang w:val="fr-CH"/>
        </w:rPr>
        <w:t>fields</w:t>
      </w:r>
      <w:proofErr w:type="spellEnd"/>
      <w:r w:rsidRPr="00E4583F">
        <w:rPr>
          <w:rFonts w:ascii="Courier New" w:hAnsi="Courier New" w:cs="Courier New"/>
          <w:lang w:val="fr-CH"/>
        </w:rPr>
        <w:t xml:space="preserve">, etc.).  </w:t>
      </w:r>
      <w:r w:rsidRPr="00E4583F">
        <w:rPr>
          <w:rFonts w:ascii="Courier New" w:hAnsi="Courier New" w:cs="Courier New"/>
          <w:lang w:val="en-US"/>
        </w:rPr>
        <w:t>It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difficult to describe complex sets in mathematical terms that can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used in {\bf BUGS}. As an alternative, we can provide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representation of the state-space as a discrete set of points (sec.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\ref{scr0.sec.discrete}) that will allow specific points to be deleted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or not depending on whether they represent habitat, or we can define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state-space as an arbitrary  collection of polygons stored as a GIS</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shapefile</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can be analyzed easily using MCMC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(see sec. \ref{</w:t>
      </w:r>
      <w:proofErr w:type="spellStart"/>
      <w:r w:rsidRPr="00E4583F">
        <w:rPr>
          <w:rFonts w:ascii="Courier New" w:hAnsi="Courier New" w:cs="Courier New"/>
          <w:lang w:val="en-US"/>
        </w:rPr>
        <w:t>mcmc.sec.state</w:t>
      </w:r>
      <w:proofErr w:type="spellEnd"/>
      <w:r w:rsidRPr="00E4583F">
        <w:rPr>
          <w:rFonts w:ascii="Courier New" w:hAnsi="Courier New" w:cs="Courier New"/>
          <w:lang w:val="en-US"/>
        </w:rPr>
        <w:t>-space}), but not so easily in the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BUGS} variants.  In what follows below we provide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analysis of the camera data defining the state-space to be a regular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continuous polygon (a rectangle).</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\subsection{Invariance and the </w:t>
      </w:r>
      <w:r w:rsidR="0094206A">
        <w:rPr>
          <w:rFonts w:ascii="Courier New" w:hAnsi="Courier New" w:cs="Courier New"/>
          <w:lang w:val="en-US"/>
        </w:rPr>
        <w:t>s</w:t>
      </w:r>
      <w:r w:rsidRPr="00E4583F">
        <w:rPr>
          <w:rFonts w:ascii="Courier New" w:hAnsi="Courier New" w:cs="Courier New"/>
          <w:lang w:val="en-US"/>
        </w:rPr>
        <w:t>tate-space as a model assumption}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\label{scr0.sec.invariance}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will assert for all models we consider in this book that density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invariant to the size and extent of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if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sufficiently large as long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as our model relating $p_{</w:t>
      </w:r>
      <w:proofErr w:type="spellStart"/>
      <w:r w:rsidRPr="00E4583F">
        <w:rPr>
          <w:rFonts w:ascii="Courier New" w:hAnsi="Courier New" w:cs="Courier New"/>
          <w:lang w:val="en-US"/>
        </w:rPr>
        <w:t>ij</w:t>
      </w:r>
      <w:proofErr w:type="spellEnd"/>
      <w:r w:rsidRPr="00E4583F">
        <w:rPr>
          <w:rFonts w:ascii="Courier New" w:hAnsi="Courier New" w:cs="Courier New"/>
          <w:lang w:val="en-US"/>
        </w:rPr>
        <w:t>}$ to ${\bf  s}_{i}$ is a decreasing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function of distance.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can prove this easily by drawing an analogy with a 1-d case such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distance sampling.  Let $y_{j}$ be the number of individuals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captured in some interval $[d_{j-1},d_{j})$, and define $d_{J} = B$</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 some large value of $B$.  By choosing $B$ large enough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guarantee that $E[y_{J+1}] = 0$ and therefore this ``last cell''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contributes nothing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likelihood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regular situations in which the detection function decays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monotonically with distance and prior density is constant.  </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Sometimes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our estimate of density can be influenced if we make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too small but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might be sensible if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naturally well-defined. As we discussed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chapter 1, {\bf choice of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part of the model and thus it makes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sense that estimates of density might be sensitive to its definition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in problems where it is natural to restrict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One could imagine</w:t>
      </w:r>
      <w:r w:rsidR="0094206A">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however</w:t>
      </w:r>
      <w:r w:rsidR="0094206A">
        <w:rPr>
          <w:rFonts w:ascii="Courier New" w:hAnsi="Courier New" w:cs="Courier New"/>
          <w:lang w:val="en-US"/>
        </w:rPr>
        <w:t>,</w:t>
      </w:r>
      <w:r w:rsidRPr="00E4583F">
        <w:rPr>
          <w:rFonts w:ascii="Courier New" w:hAnsi="Courier New" w:cs="Courier New"/>
          <w:lang w:val="en-US"/>
        </w:rPr>
        <w:t xml:space="preserve"> that in specific cases where you're studying a 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population with well-defined habitat preferences that a problem could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arise because changing the state-space around based on differing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opinions and GIS layers really changes the estimate of total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population size. But this is a real biological problem and a natural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consequence of the spatial formalization of capture-recapture models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 feature, not a bug or some statistical artifact - and it should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resolved with better information, research, and thinking.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For situations where there is not a natural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choice of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we should default to choosing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to be very large in order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achieve invariance or otherwise evaluate sensitivity of density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estimates by trying a couple of different values of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This is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standard ``sensitivity to prior'' argument that Bayesians always have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be conscious of.  We demonstrate this in our analysis of section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\ref{scr0.sec.wolverine}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below. Note that $area({\</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affects data augmentation. If you</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increase $area({\</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then there are more individuals to account for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therefore the size of the augmented data set $M$ must increase.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have been told that one can carry-out non-Bayesian analyses of SCR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models without having to specify the state-space of the point process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or perhaps while only specifying it imprecisely.  This assertion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incorrect. We assume people are thinking this because {\it they} don't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have to specify it explicitly because someone else has done it for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them in a package that does integrated likelihood. Even to do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integrated likelihood (see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chapt.mle</w:t>
      </w:r>
      <w:proofErr w:type="spellEnd"/>
      <w:r w:rsidRPr="00E4583F">
        <w:rPr>
          <w:rFonts w:ascii="Courier New" w:hAnsi="Courier New" w:cs="Courier New"/>
          <w:lang w:val="en-US"/>
        </w:rPr>
        <w:t>}) we have to integrate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conditional-on-${\bf s}$ likelihood over some 2-dimensional space.  It might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work that the integration can be done from $-\</w:t>
      </w:r>
      <w:proofErr w:type="spellStart"/>
      <w:r w:rsidRPr="00E4583F">
        <w:rPr>
          <w:rFonts w:ascii="Courier New" w:hAnsi="Courier New" w:cs="Courier New"/>
          <w:lang w:val="en-US"/>
        </w:rPr>
        <w:t>infty</w:t>
      </w:r>
      <w:proofErr w:type="spellEnd"/>
      <w:r w:rsidRPr="00E4583F">
        <w:rPr>
          <w:rFonts w:ascii="Courier New" w:hAnsi="Courier New" w:cs="Courier New"/>
          <w:lang w:val="en-US"/>
        </w:rPr>
        <w:t>$ to $+\</w:t>
      </w:r>
      <w:proofErr w:type="spellStart"/>
      <w:r w:rsidRPr="00E4583F">
        <w:rPr>
          <w:rFonts w:ascii="Courier New" w:hAnsi="Courier New" w:cs="Courier New"/>
          <w:lang w:val="en-US"/>
        </w:rPr>
        <w:t>infty</w:t>
      </w:r>
      <w:proofErr w:type="spellEnd"/>
      <w:r w:rsidRPr="00E4583F">
        <w:rPr>
          <w:rFonts w:ascii="Courier New" w:hAnsi="Courier New" w:cs="Courier New"/>
          <w:lang w:val="en-US"/>
        </w:rPr>
        <w:t>$ but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is a mathematical artifact of specific detection functions,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 implicit definition of a state-space that doesn't make biological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sense, even though it may in fact be innocuous</w:t>
      </w:r>
      <w:r w:rsidR="0094206A">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\subsection{Connection to Model  $</w:t>
      </w:r>
      <w:proofErr w:type="spellStart"/>
      <w:r w:rsidRPr="00E4583F">
        <w:rPr>
          <w:rFonts w:ascii="Courier New" w:hAnsi="Courier New" w:cs="Courier New"/>
          <w:lang w:val="en-US"/>
        </w:rPr>
        <w:t>M_h</w:t>
      </w:r>
      <w:proofErr w:type="spellEnd"/>
      <w:r w:rsidRPr="00E4583F">
        <w:rPr>
          <w:rFonts w:ascii="Courier New" w:hAnsi="Courier New" w:cs="Courier New"/>
          <w:lang w:val="en-US"/>
        </w:rPr>
        <w:t>$}  \label{scr0.sec.scrmh}</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SCR models are closely related to heterogeneity models. In SCR models,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heterogeneity in encounter probability is induced by both the effect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distance in the model for detection probability and also from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specification of the state-space. Hence, the state-space  is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explicit element of the model.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understand this, suppose we have a random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effect with some prior distribution: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{\bf s} \</w:t>
      </w:r>
      <w:proofErr w:type="spellStart"/>
      <w:r w:rsidRPr="00E4583F">
        <w:rPr>
          <w:rFonts w:ascii="Courier New" w:hAnsi="Courier New" w:cs="Courier New"/>
          <w:lang w:val="en-US"/>
        </w:rPr>
        <w:t>sim</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Unif</w:t>
      </w:r>
      <w:proofErr w:type="spellEnd"/>
      <w:r w:rsidRPr="00E4583F">
        <w:rPr>
          <w:rFonts w:ascii="Courier New" w:hAnsi="Courier New" w:cs="Courier New"/>
          <w:lang w:val="en-US"/>
        </w:rPr>
        <w:t>}({\</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D83189" w:rsidP="0044422F">
      <w:pPr>
        <w:pStyle w:val="PlainText"/>
        <w:rPr>
          <w:rFonts w:ascii="Courier New" w:hAnsi="Courier New" w:cs="Courier New"/>
          <w:lang w:val="en-US"/>
        </w:rPr>
      </w:pPr>
      <w:proofErr w:type="spellStart"/>
      <w:r>
        <w:rPr>
          <w:rFonts w:ascii="Courier New" w:hAnsi="Courier New" w:cs="Courier New"/>
          <w:lang w:val="en-US"/>
        </w:rPr>
        <w:t>xxxxxxx</w:t>
      </w:r>
      <w:r w:rsidR="00AE60CC">
        <w:rPr>
          <w:rFonts w:ascii="Courier New" w:hAnsi="Courier New" w:cs="Courier New"/>
          <w:lang w:val="en-US"/>
        </w:rPr>
        <w:t>$strange</w:t>
      </w:r>
      <w:proofErr w:type="spellEnd"/>
      <w:r w:rsidR="00AE60CC">
        <w:rPr>
          <w:rFonts w:ascii="Courier New" w:hAnsi="Courier New" w:cs="Courier New"/>
          <w:lang w:val="en-US"/>
        </w:rPr>
        <w:t xml:space="preserve"> sentence$ </w:t>
      </w:r>
      <w:proofErr w:type="spellStart"/>
      <w:r>
        <w:rPr>
          <w:rFonts w:ascii="Courier New" w:hAnsi="Courier New" w:cs="Courier New"/>
          <w:lang w:val="en-US"/>
        </w:rPr>
        <w:t>xxxxxxx</w:t>
      </w:r>
      <w:proofErr w:type="spellEnd"/>
      <w:r>
        <w:rPr>
          <w:rFonts w:ascii="Courier New" w:hAnsi="Courier New" w:cs="Courier New"/>
          <w:lang w:val="en-US"/>
        </w:rPr>
        <w:t xml:space="preserve"> </w:t>
      </w:r>
      <w:r w:rsidR="00A722F7" w:rsidRPr="00E4583F">
        <w:rPr>
          <w:rFonts w:ascii="Courier New" w:hAnsi="Courier New" w:cs="Courier New"/>
          <w:lang w:val="en-US"/>
        </w:rPr>
        <w:t>And $p({\bf s}) = p(y=1|{\bf s})$ is some function of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 Therefore, for any specific </w:t>
      </w:r>
      <w:proofErr w:type="spellStart"/>
      <w:r w:rsidR="00D83189">
        <w:rPr>
          <w:rFonts w:ascii="Courier New" w:hAnsi="Courier New" w:cs="Courier New"/>
          <w:lang w:val="en-US"/>
        </w:rPr>
        <w:t>xxxxxxxxx</w:t>
      </w:r>
      <w:r w:rsidR="00AE60CC">
        <w:rPr>
          <w:rFonts w:ascii="Courier New" w:hAnsi="Courier New" w:cs="Courier New"/>
          <w:lang w:val="en-US"/>
        </w:rPr>
        <w:t>$say</w:t>
      </w:r>
      <w:proofErr w:type="spellEnd"/>
      <w:r w:rsidR="00AE60CC">
        <w:rPr>
          <w:rFonts w:ascii="Courier New" w:hAnsi="Courier New" w:cs="Courier New"/>
          <w:lang w:val="en-US"/>
        </w:rPr>
        <w:t xml:space="preserve"> what g is$ </w:t>
      </w:r>
      <w:proofErr w:type="spellStart"/>
      <w:r w:rsidR="00D83189">
        <w:rPr>
          <w:rFonts w:ascii="Courier New" w:hAnsi="Courier New" w:cs="Courier New"/>
          <w:lang w:val="en-US"/>
        </w:rPr>
        <w:t>xxxxxxxxx</w:t>
      </w:r>
      <w:r w:rsidRPr="00E4583F">
        <w:rPr>
          <w:rFonts w:ascii="Courier New" w:hAnsi="Courier New" w:cs="Courier New"/>
          <w:lang w:val="en-US"/>
        </w:rPr>
        <w:t>$g</w:t>
      </w:r>
      <w:proofErr w:type="spellEnd"/>
      <w:r w:rsidRPr="00E4583F">
        <w:rPr>
          <w:rFonts w:ascii="Courier New" w:hAnsi="Courier New" w:cs="Courier New"/>
          <w:lang w:val="en-US"/>
        </w:rPr>
        <w:t>(p)$ and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we can work</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out what the implied heterogeneity model is for example, the mean,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variance or other moments of the population distribution of $p$ can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evaluated by integrating $p({\bf s})$ over the state-space of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show an illustration in Fig. \ref{scr0.fig.buffereffect} which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shows a histogram of $p$ for a hypothetical population of 100000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on a state-space enclosing our $5 \times 5$ trap array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above, under the logistic model for distance</w:t>
      </w:r>
      <w:r w:rsidR="00AE60CC">
        <w:rPr>
          <w:rFonts w:ascii="Courier New" w:hAnsi="Courier New" w:cs="Courier New"/>
          <w:lang w:val="en-US"/>
        </w:rPr>
        <w:t xml:space="preserve"> </w:t>
      </w:r>
      <w:proofErr w:type="spellStart"/>
      <w:r w:rsidR="00D83189">
        <w:rPr>
          <w:rFonts w:ascii="Courier New" w:hAnsi="Courier New" w:cs="Courier New"/>
          <w:lang w:val="en-US"/>
        </w:rPr>
        <w:t>xxxxxxxxxxxxxxxx</w:t>
      </w:r>
      <w:r w:rsidR="00AE60CC">
        <w:rPr>
          <w:rFonts w:ascii="Courier New" w:hAnsi="Courier New" w:cs="Courier New"/>
          <w:lang w:val="en-US"/>
        </w:rPr>
        <w:t>$refer</w:t>
      </w:r>
      <w:proofErr w:type="spellEnd"/>
      <w:r w:rsidR="00AE60CC">
        <w:rPr>
          <w:rFonts w:ascii="Courier New" w:hAnsi="Courier New" w:cs="Courier New"/>
          <w:lang w:val="en-US"/>
        </w:rPr>
        <w:t xml:space="preserve"> to e.g., 4.2.2.$</w:t>
      </w:r>
      <w:r w:rsidR="00D83189">
        <w:rPr>
          <w:rFonts w:ascii="Courier New" w:hAnsi="Courier New" w:cs="Courier New"/>
          <w:lang w:val="en-US"/>
        </w:rPr>
        <w:t>xxxxxxxxxxxxx</w:t>
      </w:r>
      <w:r w:rsidRPr="00E4583F">
        <w:rPr>
          <w:rFonts w:ascii="Courier New" w:hAnsi="Courier New" w:cs="Courier New"/>
          <w:lang w:val="en-US"/>
        </w:rPr>
        <w:t>. {\bf R} code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provided in the {\bf R} 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 to produce this analysis for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logistic and half-normal models. The histogram shows the encounter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probability under buffers of 0.2, 0.5 and 1.0. We see the mass shifts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the left as the buffer increases, implying more individuals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with lower encounter probabili</w:t>
      </w:r>
      <w:r w:rsidR="00D83189">
        <w:rPr>
          <w:rFonts w:ascii="Courier New" w:hAnsi="Courier New" w:cs="Courier New"/>
          <w:lang w:val="en-US"/>
        </w:rPr>
        <w:t>ti</w:t>
      </w:r>
      <w:r w:rsidRPr="00E4583F">
        <w:rPr>
          <w:rFonts w:ascii="Courier New" w:hAnsi="Courier New" w:cs="Courier New"/>
          <w:lang w:val="en-US"/>
        </w:rPr>
        <w:t>es, as their home range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centers increase in distance from the trap array.</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\begin{figure}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\begin{center}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includegraphics</w:t>
      </w:r>
      <w:proofErr w:type="spellEnd"/>
      <w:r w:rsidRPr="00E4583F">
        <w:rPr>
          <w:rFonts w:ascii="Courier New" w:hAnsi="Courier New" w:cs="Courier New"/>
          <w:lang w:val="en-US"/>
        </w:rPr>
        <w:t>[width=5in]{Ch4/figs/</w:t>
      </w:r>
      <w:proofErr w:type="spellStart"/>
      <w:r w:rsidRPr="00E4583F">
        <w:rPr>
          <w:rFonts w:ascii="Courier New" w:hAnsi="Courier New" w:cs="Courier New"/>
          <w:lang w:val="en-US"/>
        </w:rPr>
        <w:t>buffereffect</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\end{center}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\caption{Implied population distribution of $p_{i}$ for a population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of individuals as a function of the size of the state-space buffer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around a trap array. The trap array is fixed and centered within a</w:t>
      </w:r>
    </w:p>
    <w:p w:rsidR="009820D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square state-space.}</w:t>
      </w:r>
    </w:p>
    <w:p w:rsidR="001B228F" w:rsidRDefault="00D83189" w:rsidP="0044422F">
      <w:pPr>
        <w:pStyle w:val="PlainText"/>
        <w:rPr>
          <w:rFonts w:ascii="Courier New" w:hAnsi="Courier New" w:cs="Courier New"/>
          <w:lang w:val="en-US"/>
        </w:rPr>
      </w:pPr>
      <w:proofErr w:type="spellStart"/>
      <w:r>
        <w:rPr>
          <w:rFonts w:ascii="Courier New" w:hAnsi="Courier New" w:cs="Courier New"/>
          <w:lang w:val="en-US"/>
        </w:rPr>
        <w:t>xxxxxxxxxxxxxxx</w:t>
      </w:r>
      <w:proofErr w:type="spellEnd"/>
    </w:p>
    <w:p w:rsidR="001B228F" w:rsidRPr="00E4583F" w:rsidRDefault="001B228F" w:rsidP="0044422F">
      <w:pPr>
        <w:pStyle w:val="PlainText"/>
        <w:rPr>
          <w:rFonts w:ascii="Courier New" w:hAnsi="Courier New" w:cs="Courier New"/>
          <w:lang w:val="en-US"/>
        </w:rPr>
      </w:pPr>
      <w:r>
        <w:rPr>
          <w:rFonts w:ascii="Courier New" w:hAnsi="Courier New" w:cs="Courier New"/>
          <w:lang w:val="en-US"/>
        </w:rPr>
        <w:t>$The main titles of the three panel plots are too small. I would rather call them (a), (b) and (c) and then give their associated information in the figure legend. Also, numbers on axes are very small for the sight of men in our age$</w:t>
      </w:r>
      <w:r w:rsidR="00D83189">
        <w:rPr>
          <w:rFonts w:ascii="Courier New" w:hAnsi="Courier New" w:cs="Courier New"/>
          <w:lang w:val="en-US"/>
        </w:rPr>
        <w:t xml:space="preserve"> </w:t>
      </w:r>
      <w:proofErr w:type="spellStart"/>
      <w:r w:rsidR="00D83189">
        <w:rPr>
          <w:rFonts w:ascii="Courier New" w:hAnsi="Courier New" w:cs="Courier New"/>
          <w:lang w:val="en-US"/>
        </w:rPr>
        <w:t>xxxxxxxxxxxxxxxxxxxx</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\label{scr0.fig.buffereffect}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\end{figure}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Another way to understand this is by representing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as a set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discrete points on a grid. In the coarsest possible case where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a single arbitrary point, then every individual has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exactly the same $p$. As we increase the number of points in ${\</w:t>
      </w:r>
      <w:proofErr w:type="spellStart"/>
      <w:r w:rsidRPr="00E4583F">
        <w:rPr>
          <w:rFonts w:ascii="Courier New" w:hAnsi="Courier New" w:cs="Courier New"/>
          <w:lang w:val="en-US"/>
        </w:rPr>
        <w:t>cal</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w:t>
      </w:r>
      <w:r w:rsidR="00C615FC">
        <w:rPr>
          <w:rFonts w:ascii="Courier New" w:hAnsi="Courier New" w:cs="Courier New"/>
          <w:lang w:val="en-US"/>
        </w:rPr>
        <w:t xml:space="preserve">, </w:t>
      </w:r>
      <w:r w:rsidRPr="00E4583F">
        <w:rPr>
          <w:rFonts w:ascii="Courier New" w:hAnsi="Courier New" w:cs="Courier New"/>
          <w:lang w:val="en-US"/>
        </w:rPr>
        <w:t xml:space="preserve"> more distinct values of $p$ are possible. As such, when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characterized by discrete points then SCR models are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precisely a type of finite-mixture model \</w:t>
      </w:r>
      <w:proofErr w:type="spellStart"/>
      <w:r w:rsidRPr="00E4583F">
        <w:rPr>
          <w:rFonts w:ascii="Courier New" w:hAnsi="Courier New" w:cs="Courier New"/>
          <w:lang w:val="en-US"/>
        </w:rPr>
        <w:t>citep</w:t>
      </w:r>
      <w:proofErr w:type="spellEnd"/>
      <w:r w:rsidRPr="00E4583F">
        <w:rPr>
          <w:rFonts w:ascii="Courier New" w:hAnsi="Courier New" w:cs="Courier New"/>
          <w:lang w:val="en-US"/>
        </w:rPr>
        <w:t>{norris_pollock:1996,</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pledger:2000}, except, in the case of SCR models, we have some information about which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group an individual belong (i.e., where their activity center is),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 result of their captures in traps.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context suggests the problem raised by \</w:t>
      </w:r>
      <w:proofErr w:type="spellStart"/>
      <w:r w:rsidRPr="00E4583F">
        <w:rPr>
          <w:rFonts w:ascii="Courier New" w:hAnsi="Courier New" w:cs="Courier New"/>
          <w:lang w:val="en-US"/>
        </w:rPr>
        <w:t>citet</w:t>
      </w:r>
      <w:proofErr w:type="spellEnd"/>
      <w:r w:rsidRPr="00E4583F">
        <w:rPr>
          <w:rFonts w:ascii="Courier New" w:hAnsi="Courier New" w:cs="Courier New"/>
          <w:lang w:val="en-US"/>
        </w:rPr>
        <w:t>{link:2003}. 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showed that in most practical situations $N$ may not be identifiable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across classes of mixture distributions which in the context of SCR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models is the pair $(g,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The difference, however, is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do obtain some direct information about ${\bf s}$ in SCR models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therefore it may be reasonable to expect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 is identifiable across models characterized by $(g,{\</w:t>
      </w:r>
      <w:proofErr w:type="spellStart"/>
      <w:r w:rsidRPr="00E4583F">
        <w:rPr>
          <w:rFonts w:ascii="Courier New" w:hAnsi="Courier New" w:cs="Courier New"/>
          <w:lang w:val="en-US"/>
        </w:rPr>
        <w:t>cal</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\subsection{Connection to Distance Sampling}</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It is worth </w:t>
      </w:r>
      <w:r w:rsidR="00434C69">
        <w:rPr>
          <w:rFonts w:ascii="Courier New" w:hAnsi="Courier New" w:cs="Courier New"/>
          <w:lang w:val="en-US"/>
        </w:rPr>
        <w:t>re-</w:t>
      </w:r>
      <w:r w:rsidRPr="00E4583F">
        <w:rPr>
          <w:rFonts w:ascii="Courier New" w:hAnsi="Courier New" w:cs="Courier New"/>
          <w:lang w:val="en-US"/>
        </w:rPr>
        <w:t>emphasizing that the basic SCR model is a binomial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encounter model in which distance is a covariate. As such, it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striking</w:t>
      </w:r>
      <w:r w:rsidR="00434C69">
        <w:rPr>
          <w:rFonts w:ascii="Courier New" w:hAnsi="Courier New" w:cs="Courier New"/>
          <w:lang w:val="en-US"/>
        </w:rPr>
        <w:t>ly</w:t>
      </w:r>
      <w:r w:rsidRPr="00E4583F">
        <w:rPr>
          <w:rFonts w:ascii="Courier New" w:hAnsi="Courier New" w:cs="Courier New"/>
          <w:lang w:val="en-US"/>
        </w:rPr>
        <w:t xml:space="preserve"> similar to a classical distance sampling model</w:t>
      </w:r>
      <w:r w:rsidR="00434C69">
        <w:rPr>
          <w:rFonts w:ascii="Courier New" w:hAnsi="Courier New" w:cs="Courier New"/>
          <w:lang w:val="en-US"/>
        </w:rPr>
        <w:t xml:space="preserve"> </w:t>
      </w:r>
      <w:proofErr w:type="spellStart"/>
      <w:r w:rsidR="00D83189">
        <w:rPr>
          <w:rFonts w:ascii="Courier New" w:hAnsi="Courier New" w:cs="Courier New"/>
          <w:lang w:val="en-US"/>
        </w:rPr>
        <w:t>xxxxx</w:t>
      </w:r>
      <w:proofErr w:type="spellEnd"/>
      <w:r w:rsidR="00D83189">
        <w:rPr>
          <w:rFonts w:ascii="Courier New" w:hAnsi="Courier New" w:cs="Courier New"/>
          <w:lang w:val="en-US"/>
        </w:rPr>
        <w:t xml:space="preserve"> </w:t>
      </w:r>
      <w:r w:rsidR="00434C69">
        <w:rPr>
          <w:rFonts w:ascii="Courier New" w:hAnsi="Courier New" w:cs="Courier New"/>
          <w:lang w:val="en-US"/>
        </w:rPr>
        <w:t xml:space="preserve">$add </w:t>
      </w:r>
      <w:proofErr w:type="spellStart"/>
      <w:r w:rsidR="00434C69">
        <w:rPr>
          <w:rFonts w:ascii="Courier New" w:hAnsi="Courier New" w:cs="Courier New"/>
          <w:lang w:val="en-US"/>
        </w:rPr>
        <w:t>reference$</w:t>
      </w:r>
      <w:r w:rsidR="00D83189">
        <w:rPr>
          <w:rFonts w:ascii="Courier New" w:hAnsi="Courier New" w:cs="Courier New"/>
          <w:lang w:val="en-US"/>
        </w:rPr>
        <w:t>xxxxxxx</w:t>
      </w:r>
      <w:proofErr w:type="spellEnd"/>
      <w:r w:rsidRPr="00E4583F">
        <w:rPr>
          <w:rFonts w:ascii="Courier New" w:hAnsi="Courier New" w:cs="Courier New"/>
          <w:lang w:val="en-US"/>
        </w:rPr>
        <w:t>. Both have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distance as a covariate but in classical distance sampling problems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focus is on the distance between the observer and the animal at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instant in time, not the distance between a trap and an animal's home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range center. As a practical matter, in distance sampling, ``distance'' is {\it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observed} for those individuals that appear in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sample. Conversely, in SCR problems, it is only imperfectly observed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have partial information in the form of trap observations).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Clearly, it is preferable to observe distance if possible, but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distance sampling requires field methods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are often not practical in many situations, e.g. when surveying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tigers</w:t>
      </w:r>
      <w:r w:rsidR="006458C0">
        <w:rPr>
          <w:rFonts w:ascii="Courier New" w:hAnsi="Courier New" w:cs="Courier New"/>
          <w:lang w:val="en-US"/>
        </w:rPr>
        <w:t xml:space="preserve"> </w:t>
      </w:r>
      <w:proofErr w:type="spellStart"/>
      <w:r w:rsidR="00D83189">
        <w:rPr>
          <w:rFonts w:ascii="Courier New" w:hAnsi="Courier New" w:cs="Courier New"/>
          <w:lang w:val="en-US"/>
        </w:rPr>
        <w:t>xxxxxx</w:t>
      </w:r>
      <w:r w:rsidR="006458C0">
        <w:rPr>
          <w:rFonts w:ascii="Courier New" w:hAnsi="Courier New" w:cs="Courier New"/>
          <w:lang w:val="en-US"/>
        </w:rPr>
        <w:t>$repetition</w:t>
      </w:r>
      <w:proofErr w:type="spellEnd"/>
      <w:r w:rsidR="001C7732">
        <w:rPr>
          <w:rFonts w:ascii="Courier New" w:hAnsi="Courier New" w:cs="Courier New"/>
          <w:lang w:val="en-US"/>
        </w:rPr>
        <w:t>, might say when studying carnivores such as bears or large cats</w:t>
      </w:r>
      <w:r w:rsidR="006458C0">
        <w:rPr>
          <w:rFonts w:ascii="Courier New" w:hAnsi="Courier New" w:cs="Courier New"/>
          <w:lang w:val="en-US"/>
        </w:rPr>
        <w:t>$</w:t>
      </w:r>
      <w:r w:rsidRPr="00E4583F">
        <w:rPr>
          <w:rFonts w:ascii="Courier New" w:hAnsi="Courier New" w:cs="Courier New"/>
          <w:lang w:val="en-US"/>
        </w:rPr>
        <w:t>.</w:t>
      </w:r>
      <w:proofErr w:type="spellStart"/>
      <w:r w:rsidR="00D83189">
        <w:rPr>
          <w:rFonts w:ascii="Courier New" w:hAnsi="Courier New" w:cs="Courier New"/>
          <w:lang w:val="en-US"/>
        </w:rPr>
        <w:t>xxxxxxxx</w:t>
      </w:r>
      <w:proofErr w:type="spellEnd"/>
      <w:r w:rsidRPr="00E4583F">
        <w:rPr>
          <w:rFonts w:ascii="Courier New" w:hAnsi="Courier New" w:cs="Courier New"/>
          <w:lang w:val="en-US"/>
        </w:rPr>
        <w:t xml:space="preserve"> Furthermore, SCR models allow us to relax many of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assumption</w:t>
      </w:r>
      <w:r w:rsidR="001C7732">
        <w:rPr>
          <w:rFonts w:ascii="Courier New" w:hAnsi="Courier New" w:cs="Courier New"/>
          <w:lang w:val="en-US"/>
        </w:rPr>
        <w:t>s</w:t>
      </w:r>
      <w:r w:rsidRPr="00E4583F">
        <w:rPr>
          <w:rFonts w:ascii="Courier New" w:hAnsi="Courier New" w:cs="Courier New"/>
          <w:lang w:val="en-US"/>
        </w:rPr>
        <w:t xml:space="preserve"> made in classical distance sampling</w:t>
      </w:r>
      <w:r w:rsidR="001C7732">
        <w:rPr>
          <w:rFonts w:ascii="Courier New" w:hAnsi="Courier New" w:cs="Courier New"/>
          <w:lang w:val="en-US"/>
        </w:rPr>
        <w:t>, such as perfect detection at distance zero</w:t>
      </w:r>
      <w:r w:rsidRPr="00E4583F">
        <w:rPr>
          <w:rFonts w:ascii="Courier New" w:hAnsi="Courier New" w:cs="Courier New"/>
          <w:lang w:val="en-US"/>
        </w:rPr>
        <w:t>, and SCR models allow</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 estimates of quantities other than density, such as home range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size, and space usage (see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chapt.ecoldist</w:t>
      </w:r>
      <w:proofErr w:type="spellEnd"/>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\section{Simulating SCR Data}</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 is always useful to simulate data because it allows you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understand the system that you're modeling and also calibrate your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understanding with the parameter values of the model. That is, you can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simulate data using different parameter values until you obtain data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``look right'' based on your knowledge of the specific situation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you're interested in. Here we provide a simple script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illustrate how to simulate spatial encounter history data. In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exercise we simulate data for 100 individuals and a 25 trap array laid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out in a $5 \times 5$ grid of unit spacing.  The specific encounter model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half-normal model given above and we used this code to simulate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 used in subsequent analyses.  The 100 activity centers were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simulated on a state-space defined by a $8 \times 8$ square within which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trap array was centered (thus the trap array is buffered by 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units). Therefore, the density of individuals in this system is fixed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at $100/64$.</w:t>
      </w:r>
    </w:p>
    <w:p w:rsidR="009820DF" w:rsidRPr="00E4583F" w:rsidRDefault="009820DF" w:rsidP="0044422F">
      <w:pPr>
        <w:pStyle w:val="PlainText"/>
        <w:rPr>
          <w:rFonts w:ascii="Courier New" w:hAnsi="Courier New" w:cs="Courier New"/>
          <w:lang w:val="en-US"/>
        </w:rPr>
      </w:pPr>
    </w:p>
    <w:p w:rsidR="009820D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D95EAF" w:rsidRPr="00E4583F" w:rsidRDefault="00D83189" w:rsidP="0044422F">
      <w:pPr>
        <w:pStyle w:val="PlainText"/>
        <w:rPr>
          <w:rFonts w:ascii="Courier New" w:hAnsi="Courier New" w:cs="Courier New"/>
          <w:lang w:val="en-US"/>
        </w:rPr>
      </w:pPr>
      <w:proofErr w:type="spellStart"/>
      <w:r>
        <w:rPr>
          <w:rFonts w:ascii="Courier New" w:hAnsi="Courier New" w:cs="Courier New"/>
          <w:lang w:val="en-US"/>
        </w:rPr>
        <w:t>xxxxxx</w:t>
      </w:r>
      <w:r w:rsidR="00D95EAF">
        <w:rPr>
          <w:rFonts w:ascii="Courier New" w:hAnsi="Courier New" w:cs="Courier New"/>
          <w:lang w:val="en-US"/>
        </w:rPr>
        <w:t>$This</w:t>
      </w:r>
      <w:proofErr w:type="spellEnd"/>
      <w:r w:rsidR="00D95EAF">
        <w:rPr>
          <w:rFonts w:ascii="Courier New" w:hAnsi="Courier New" w:cs="Courier New"/>
          <w:lang w:val="en-US"/>
        </w:rPr>
        <w:t xml:space="preserve"> is an example of a panel I like: The code is nicely laid out and well explained$</w:t>
      </w:r>
      <w:r>
        <w:rPr>
          <w:rFonts w:ascii="Courier New" w:hAnsi="Courier New" w:cs="Courier New"/>
          <w:lang w:val="en-US"/>
        </w:rPr>
        <w:t>xxxxxx</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b/>
      </w:r>
      <w:proofErr w:type="spellStart"/>
      <w:r w:rsidRPr="00E4583F">
        <w:rPr>
          <w:rFonts w:ascii="Courier New" w:hAnsi="Courier New" w:cs="Courier New"/>
          <w:lang w:val="en-US"/>
        </w:rPr>
        <w:t>set.seed</w:t>
      </w:r>
      <w:proofErr w:type="spellEnd"/>
      <w:r w:rsidRPr="00E4583F">
        <w:rPr>
          <w:rFonts w:ascii="Courier New" w:hAnsi="Courier New" w:cs="Courier New"/>
          <w:lang w:val="en-US"/>
        </w:rPr>
        <w:t>(2013)</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create 5 x 5 grid of trap locations with unit spacing</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traplocs</w:t>
      </w:r>
      <w:proofErr w:type="spellEnd"/>
      <w:r w:rsidRPr="00E4583F">
        <w:rPr>
          <w:rFonts w:ascii="Courier New" w:hAnsi="Courier New" w:cs="Courier New"/>
          <w:lang w:val="en-US"/>
        </w:rPr>
        <w:t xml:space="preserve">&lt;- </w:t>
      </w:r>
      <w:proofErr w:type="spellStart"/>
      <w:r w:rsidRPr="00E4583F">
        <w:rPr>
          <w:rFonts w:ascii="Courier New" w:hAnsi="Courier New" w:cs="Courier New"/>
          <w:lang w:val="en-US"/>
        </w:rPr>
        <w:t>cbind</w:t>
      </w:r>
      <w:proofErr w:type="spellEnd"/>
      <w:r w:rsidRPr="00E4583F">
        <w:rPr>
          <w:rFonts w:ascii="Courier New" w:hAnsi="Courier New" w:cs="Courier New"/>
          <w:lang w:val="en-US"/>
        </w:rPr>
        <w:t>(sort(rep(1:5,5)),rep(1:5,5))</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Dmat</w:t>
      </w:r>
      <w:proofErr w:type="spellEnd"/>
      <w:r w:rsidRPr="00E4583F">
        <w:rPr>
          <w:rFonts w:ascii="Courier New" w:hAnsi="Courier New" w:cs="Courier New"/>
          <w:lang w:val="en-US"/>
        </w:rPr>
        <w:t>&lt;-e2dist(</w:t>
      </w:r>
      <w:proofErr w:type="spellStart"/>
      <w:r w:rsidRPr="00E4583F">
        <w:rPr>
          <w:rFonts w:ascii="Courier New" w:hAnsi="Courier New" w:cs="Courier New"/>
          <w:lang w:val="en-US"/>
        </w:rPr>
        <w:t>traplocs,traplocs</w:t>
      </w:r>
      <w:proofErr w:type="spellEnd"/>
      <w:r w:rsidRPr="00E4583F">
        <w:rPr>
          <w:rFonts w:ascii="Courier New" w:hAnsi="Courier New" w:cs="Courier New"/>
          <w:lang w:val="en-US"/>
        </w:rPr>
        <w:t>) # in cases where speed doesn't matter, it might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clearer to just show the slow for-loop.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 Plus, people will want to copy/paste this stuff</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ntraps</w:t>
      </w:r>
      <w:proofErr w:type="spellEnd"/>
      <w:r w:rsidRPr="00E4583F">
        <w:rPr>
          <w:rFonts w:ascii="Courier New" w:hAnsi="Courier New" w:cs="Courier New"/>
          <w:lang w:val="en-US"/>
        </w:rPr>
        <w:t>&lt;-</w:t>
      </w:r>
      <w:proofErr w:type="spellStart"/>
      <w:r w:rsidRPr="00E4583F">
        <w:rPr>
          <w:rFonts w:ascii="Courier New" w:hAnsi="Courier New" w:cs="Courier New"/>
          <w:lang w:val="en-US"/>
        </w:rPr>
        <w:t>nrow</w:t>
      </w:r>
      <w:proofErr w:type="spellEnd"/>
      <w:r w:rsidRPr="00E4583F">
        <w:rPr>
          <w:rFonts w:ascii="Courier New" w:hAnsi="Courier New" w:cs="Courier New"/>
          <w:lang w:val="en-US"/>
        </w:rPr>
        <w:t>(</w:t>
      </w:r>
      <w:proofErr w:type="spellStart"/>
      <w:r w:rsidRPr="00E4583F">
        <w:rPr>
          <w:rFonts w:ascii="Courier New" w:hAnsi="Courier New" w:cs="Courier New"/>
          <w:lang w:val="en-US"/>
        </w:rPr>
        <w:t>traplocs</w:t>
      </w:r>
      <w:proofErr w:type="spellEnd"/>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define state-space of point process. (i.e., where animals live).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"delta" just adds a fixed buffer to the outer extent of the traps.</w:t>
      </w:r>
    </w:p>
    <w:p w:rsidR="009820DF" w:rsidRPr="001A5046" w:rsidRDefault="00A722F7" w:rsidP="0044422F">
      <w:pPr>
        <w:pStyle w:val="PlainText"/>
        <w:rPr>
          <w:rFonts w:ascii="Courier New" w:hAnsi="Courier New" w:cs="Courier New"/>
        </w:rPr>
      </w:pPr>
      <w:r w:rsidRPr="001A5046">
        <w:rPr>
          <w:rFonts w:ascii="Courier New" w:hAnsi="Courier New" w:cs="Courier New"/>
        </w:rPr>
        <w:t>delta&lt;-2</w:t>
      </w:r>
    </w:p>
    <w:p w:rsidR="009820DF" w:rsidRPr="001A5046" w:rsidRDefault="00A722F7" w:rsidP="0044422F">
      <w:pPr>
        <w:pStyle w:val="PlainText"/>
        <w:rPr>
          <w:rFonts w:ascii="Courier New" w:hAnsi="Courier New" w:cs="Courier New"/>
        </w:rPr>
      </w:pPr>
      <w:r w:rsidRPr="001A5046">
        <w:rPr>
          <w:rFonts w:ascii="Courier New" w:hAnsi="Courier New" w:cs="Courier New"/>
        </w:rPr>
        <w:t>Xl&lt;-min(traplocs[,1] - delta)</w:t>
      </w:r>
    </w:p>
    <w:p w:rsidR="009820DF" w:rsidRPr="001A5046" w:rsidRDefault="00A722F7" w:rsidP="0044422F">
      <w:pPr>
        <w:pStyle w:val="PlainText"/>
        <w:rPr>
          <w:rFonts w:ascii="Courier New" w:hAnsi="Courier New" w:cs="Courier New"/>
        </w:rPr>
      </w:pPr>
      <w:r w:rsidRPr="001A5046">
        <w:rPr>
          <w:rFonts w:ascii="Courier New" w:hAnsi="Courier New" w:cs="Courier New"/>
        </w:rPr>
        <w:t>Xu&lt;-max(traplocs[,1] + delta)</w:t>
      </w:r>
    </w:p>
    <w:p w:rsidR="009820DF" w:rsidRPr="001A5046" w:rsidRDefault="00A722F7" w:rsidP="0044422F">
      <w:pPr>
        <w:pStyle w:val="PlainText"/>
        <w:rPr>
          <w:rFonts w:ascii="Courier New" w:hAnsi="Courier New" w:cs="Courier New"/>
        </w:rPr>
      </w:pPr>
      <w:r w:rsidRPr="001A5046">
        <w:rPr>
          <w:rFonts w:ascii="Courier New" w:hAnsi="Courier New" w:cs="Courier New"/>
        </w:rPr>
        <w:t>Yl&lt;-min(traplocs[,2] - delta)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Yu&lt;-max(</w:t>
      </w:r>
      <w:proofErr w:type="spellStart"/>
      <w:r w:rsidRPr="00E4583F">
        <w:rPr>
          <w:rFonts w:ascii="Courier New" w:hAnsi="Courier New" w:cs="Courier New"/>
          <w:lang w:val="en-US"/>
        </w:rPr>
        <w:t>traplocs</w:t>
      </w:r>
      <w:proofErr w:type="spellEnd"/>
      <w:r w:rsidRPr="00E4583F">
        <w:rPr>
          <w:rFonts w:ascii="Courier New" w:hAnsi="Courier New" w:cs="Courier New"/>
          <w:lang w:val="en-US"/>
        </w:rPr>
        <w:t>[,2] + delta)</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N&lt;-100   # population size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K&lt;- 20    # number nights of effort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sx</w:t>
      </w:r>
      <w:proofErr w:type="spellEnd"/>
      <w:r w:rsidRPr="00E4583F">
        <w:rPr>
          <w:rFonts w:ascii="Courier New" w:hAnsi="Courier New" w:cs="Courier New"/>
          <w:lang w:val="en-US"/>
        </w:rPr>
        <w:t>&lt;-</w:t>
      </w:r>
      <w:proofErr w:type="spellStart"/>
      <w:r w:rsidRPr="00E4583F">
        <w:rPr>
          <w:rFonts w:ascii="Courier New" w:hAnsi="Courier New" w:cs="Courier New"/>
          <w:lang w:val="en-US"/>
        </w:rPr>
        <w:t>runif</w:t>
      </w:r>
      <w:proofErr w:type="spellEnd"/>
      <w:r w:rsidRPr="00E4583F">
        <w:rPr>
          <w:rFonts w:ascii="Courier New" w:hAnsi="Courier New" w:cs="Courier New"/>
          <w:lang w:val="en-US"/>
        </w:rPr>
        <w:t>(</w:t>
      </w:r>
      <w:proofErr w:type="spellStart"/>
      <w:r w:rsidRPr="00E4583F">
        <w:rPr>
          <w:rFonts w:ascii="Courier New" w:hAnsi="Courier New" w:cs="Courier New"/>
          <w:lang w:val="en-US"/>
        </w:rPr>
        <w:t>N,Xl,Xu</w:t>
      </w:r>
      <w:proofErr w:type="spellEnd"/>
      <w:r w:rsidRPr="00E4583F">
        <w:rPr>
          <w:rFonts w:ascii="Courier New" w:hAnsi="Courier New" w:cs="Courier New"/>
          <w:lang w:val="en-US"/>
        </w:rPr>
        <w:t>)    # simulate activity centers</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sy</w:t>
      </w:r>
      <w:proofErr w:type="spellEnd"/>
      <w:r w:rsidRPr="00E4583F">
        <w:rPr>
          <w:rFonts w:ascii="Courier New" w:hAnsi="Courier New" w:cs="Courier New"/>
          <w:lang w:val="en-US"/>
        </w:rPr>
        <w:t>&lt;-</w:t>
      </w:r>
      <w:proofErr w:type="spellStart"/>
      <w:r w:rsidRPr="00E4583F">
        <w:rPr>
          <w:rFonts w:ascii="Courier New" w:hAnsi="Courier New" w:cs="Courier New"/>
          <w:lang w:val="en-US"/>
        </w:rPr>
        <w:t>runif</w:t>
      </w:r>
      <w:proofErr w:type="spellEnd"/>
      <w:r w:rsidRPr="00E4583F">
        <w:rPr>
          <w:rFonts w:ascii="Courier New" w:hAnsi="Courier New" w:cs="Courier New"/>
          <w:lang w:val="en-US"/>
        </w:rPr>
        <w:t>(</w:t>
      </w:r>
      <w:proofErr w:type="spellStart"/>
      <w:r w:rsidRPr="00E4583F">
        <w:rPr>
          <w:rFonts w:ascii="Courier New" w:hAnsi="Courier New" w:cs="Courier New"/>
          <w:lang w:val="en-US"/>
        </w:rPr>
        <w:t>N,Yl,Yu</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S&lt;-</w:t>
      </w:r>
      <w:proofErr w:type="spellStart"/>
      <w:r w:rsidRPr="00E4583F">
        <w:rPr>
          <w:rFonts w:ascii="Courier New" w:hAnsi="Courier New" w:cs="Courier New"/>
          <w:lang w:val="en-US"/>
        </w:rPr>
        <w:t>cbind</w:t>
      </w:r>
      <w:proofErr w:type="spellEnd"/>
      <w:r w:rsidRPr="00E4583F">
        <w:rPr>
          <w:rFonts w:ascii="Courier New" w:hAnsi="Courier New" w:cs="Courier New"/>
          <w:lang w:val="en-US"/>
        </w:rPr>
        <w:t>(</w:t>
      </w:r>
      <w:proofErr w:type="spellStart"/>
      <w:r w:rsidRPr="00E4583F">
        <w:rPr>
          <w:rFonts w:ascii="Courier New" w:hAnsi="Courier New" w:cs="Courier New"/>
          <w:lang w:val="en-US"/>
        </w:rPr>
        <w:t>sx,sy</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D&lt;- e2dist(</w:t>
      </w:r>
      <w:proofErr w:type="spellStart"/>
      <w:r w:rsidRPr="00E4583F">
        <w:rPr>
          <w:rFonts w:ascii="Courier New" w:hAnsi="Courier New" w:cs="Courier New"/>
          <w:lang w:val="en-US"/>
        </w:rPr>
        <w:t>S,traplocs</w:t>
      </w:r>
      <w:proofErr w:type="spellEnd"/>
      <w:r w:rsidRPr="00E4583F">
        <w:rPr>
          <w:rFonts w:ascii="Courier New" w:hAnsi="Courier New" w:cs="Courier New"/>
          <w:lang w:val="en-US"/>
        </w:rPr>
        <w:t>)  # distance of each individual from each trap</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alpha0&lt;- -2.5      # define parameters of encounter probability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sigma&lt;- 0.5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alpha1&lt;- 1/(2*sigma*sigma)</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probcap</w:t>
      </w:r>
      <w:proofErr w:type="spellEnd"/>
      <w:r w:rsidRPr="00E4583F">
        <w:rPr>
          <w:rFonts w:ascii="Courier New" w:hAnsi="Courier New" w:cs="Courier New"/>
          <w:lang w:val="en-US"/>
        </w:rPr>
        <w:t xml:space="preserve">&lt;- </w:t>
      </w:r>
      <w:proofErr w:type="spellStart"/>
      <w:r w:rsidR="00EA4F42">
        <w:rPr>
          <w:rFonts w:ascii="Courier New" w:hAnsi="Courier New" w:cs="Courier New"/>
          <w:lang w:val="en-US"/>
        </w:rPr>
        <w:t>plogis</w:t>
      </w:r>
      <w:proofErr w:type="spellEnd"/>
      <w:r w:rsidRPr="00E4583F">
        <w:rPr>
          <w:rFonts w:ascii="Courier New" w:hAnsi="Courier New" w:cs="Courier New"/>
          <w:lang w:val="en-US"/>
        </w:rPr>
        <w:t>(-2.5)*</w:t>
      </w:r>
      <w:proofErr w:type="spellStart"/>
      <w:r w:rsidRPr="00E4583F">
        <w:rPr>
          <w:rFonts w:ascii="Courier New" w:hAnsi="Courier New" w:cs="Courier New"/>
          <w:lang w:val="en-US"/>
        </w:rPr>
        <w:t>exp</w:t>
      </w:r>
      <w:proofErr w:type="spellEnd"/>
      <w:r w:rsidRPr="00E4583F">
        <w:rPr>
          <w:rFonts w:ascii="Courier New" w:hAnsi="Courier New" w:cs="Courier New"/>
          <w:lang w:val="en-US"/>
        </w:rPr>
        <w:t>( - alpha1*D*D)    # probability of encounter</w:t>
      </w:r>
      <w:r w:rsidR="00EA4F42">
        <w:rPr>
          <w:rFonts w:ascii="Courier New" w:hAnsi="Courier New" w:cs="Courier New"/>
          <w:lang w:val="en-US"/>
        </w:rPr>
        <w:t xml:space="preserv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 now generate the encounters of every individual in every trap</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Y&lt;-matrix(</w:t>
      </w:r>
      <w:proofErr w:type="spellStart"/>
      <w:r w:rsidRPr="00E4583F">
        <w:rPr>
          <w:rFonts w:ascii="Courier New" w:hAnsi="Courier New" w:cs="Courier New"/>
          <w:lang w:val="fr-CH"/>
        </w:rPr>
        <w:t>NA,nrow</w:t>
      </w:r>
      <w:proofErr w:type="spellEnd"/>
      <w:r w:rsidRPr="00E4583F">
        <w:rPr>
          <w:rFonts w:ascii="Courier New" w:hAnsi="Courier New" w:cs="Courier New"/>
          <w:lang w:val="fr-CH"/>
        </w:rPr>
        <w:t>=</w:t>
      </w:r>
      <w:proofErr w:type="spellStart"/>
      <w:r w:rsidRPr="00E4583F">
        <w:rPr>
          <w:rFonts w:ascii="Courier New" w:hAnsi="Courier New" w:cs="Courier New"/>
          <w:lang w:val="fr-CH"/>
        </w:rPr>
        <w:t>N,ncol</w:t>
      </w:r>
      <w:proofErr w:type="spellEnd"/>
      <w:r w:rsidRPr="00E4583F">
        <w:rPr>
          <w:rFonts w:ascii="Courier New" w:hAnsi="Courier New" w:cs="Courier New"/>
          <w:lang w:val="fr-CH"/>
        </w:rPr>
        <w:t>=</w:t>
      </w:r>
      <w:proofErr w:type="spellStart"/>
      <w:r w:rsidRPr="00E4583F">
        <w:rPr>
          <w:rFonts w:ascii="Courier New" w:hAnsi="Courier New" w:cs="Courier New"/>
          <w:lang w:val="fr-CH"/>
        </w:rPr>
        <w:t>ntraps</w:t>
      </w:r>
      <w:proofErr w:type="spellEnd"/>
      <w:r w:rsidRPr="00E4583F">
        <w:rPr>
          <w:rFonts w:ascii="Courier New" w:hAnsi="Courier New" w:cs="Courier New"/>
          <w:lang w:val="fr-CH"/>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for(i in 1:nrow(Y)){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Y[i,]&lt;-</w:t>
      </w:r>
      <w:proofErr w:type="spellStart"/>
      <w:r w:rsidRPr="00E4583F">
        <w:rPr>
          <w:rFonts w:ascii="Courier New" w:hAnsi="Courier New" w:cs="Courier New"/>
          <w:lang w:val="en-US"/>
        </w:rPr>
        <w:t>rbinom</w:t>
      </w:r>
      <w:proofErr w:type="spellEnd"/>
      <w:r w:rsidRPr="00E4583F">
        <w:rPr>
          <w:rFonts w:ascii="Courier New" w:hAnsi="Courier New" w:cs="Courier New"/>
          <w:lang w:val="en-US"/>
        </w:rPr>
        <w:t>(</w:t>
      </w:r>
      <w:proofErr w:type="spellStart"/>
      <w:r w:rsidRPr="00E4583F">
        <w:rPr>
          <w:rFonts w:ascii="Courier New" w:hAnsi="Courier New" w:cs="Courier New"/>
          <w:lang w:val="en-US"/>
        </w:rPr>
        <w:t>ntraps,K,probcap</w:t>
      </w:r>
      <w:proofErr w:type="spellEnd"/>
      <w:r w:rsidRPr="00E4583F">
        <w:rPr>
          <w:rFonts w:ascii="Courier New" w:hAnsi="Courier New" w:cs="Courier New"/>
          <w:lang w:val="en-US"/>
        </w:rPr>
        <w:t>[i,])</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Subsequently we will generate data using this code packaged in an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function called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simSCR0.fn} in the 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 which takes a number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arguments including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discard0} which, if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TRUE}, will return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only the encounter histories for captured individuals.  A second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argument is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array3d} which, if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TRUE}, returns the 3-d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encounter history array instead of the aggregated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nind</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$\times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ntraps</w:t>
      </w:r>
      <w:proofErr w:type="spellEnd"/>
      <w:r w:rsidRPr="00E4583F">
        <w:rPr>
          <w:rFonts w:ascii="Courier New" w:hAnsi="Courier New" w:cs="Courier New"/>
          <w:lang w:val="en-US"/>
        </w:rPr>
        <w:t>}$ encounter frequencies (see below). Finally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provide a random number seed,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 2013} to ensure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repeatability of the analysis here. We obtain a data set as above using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following command: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data&lt;-simSCR0.fn(discard0=TRUE,array3d=</w:t>
      </w:r>
      <w:proofErr w:type="spellStart"/>
      <w:r w:rsidRPr="00E4583F">
        <w:rPr>
          <w:rFonts w:ascii="Courier New" w:hAnsi="Courier New" w:cs="Courier New"/>
          <w:lang w:val="en-US"/>
        </w:rPr>
        <w:t>FALSE,sd</w:t>
      </w:r>
      <w:proofErr w:type="spellEnd"/>
      <w:r w:rsidRPr="00E4583F">
        <w:rPr>
          <w:rFonts w:ascii="Courier New" w:hAnsi="Courier New" w:cs="Courier New"/>
          <w:lang w:val="en-US"/>
        </w:rPr>
        <w:t>=2013)</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{\bf R} object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data} is a list, so let's take a look 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what's in the list and then harvest some of its elements for further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analysis below.</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&gt; names(data)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 "Y"        "</w:t>
      </w:r>
      <w:proofErr w:type="spellStart"/>
      <w:r w:rsidRPr="00E4583F">
        <w:rPr>
          <w:rFonts w:ascii="Courier New" w:hAnsi="Courier New" w:cs="Courier New"/>
          <w:lang w:val="en-US"/>
        </w:rPr>
        <w:t>traplocs</w:t>
      </w:r>
      <w:proofErr w:type="spellEnd"/>
      <w:r w:rsidRPr="00E4583F">
        <w:rPr>
          <w:rFonts w:ascii="Courier New" w:hAnsi="Courier New" w:cs="Courier New"/>
          <w:lang w:val="en-US"/>
        </w:rPr>
        <w:t>" "</w:t>
      </w:r>
      <w:proofErr w:type="spellStart"/>
      <w:r w:rsidRPr="00E4583F">
        <w:rPr>
          <w:rFonts w:ascii="Courier New" w:hAnsi="Courier New" w:cs="Courier New"/>
          <w:lang w:val="en-US"/>
        </w:rPr>
        <w:t>xlim</w:t>
      </w:r>
      <w:proofErr w:type="spellEnd"/>
      <w:r w:rsidRPr="00E4583F">
        <w:rPr>
          <w:rFonts w:ascii="Courier New" w:hAnsi="Courier New" w:cs="Courier New"/>
          <w:lang w:val="en-US"/>
        </w:rPr>
        <w:t>"     "</w:t>
      </w:r>
      <w:proofErr w:type="spellStart"/>
      <w:r w:rsidRPr="00E4583F">
        <w:rPr>
          <w:rFonts w:ascii="Courier New" w:hAnsi="Courier New" w:cs="Courier New"/>
          <w:lang w:val="en-US"/>
        </w:rPr>
        <w:t>ylim</w:t>
      </w:r>
      <w:proofErr w:type="spellEnd"/>
      <w:r w:rsidRPr="00E4583F">
        <w:rPr>
          <w:rFonts w:ascii="Courier New" w:hAnsi="Courier New" w:cs="Courier New"/>
          <w:lang w:val="en-US"/>
        </w:rPr>
        <w:t>"     "N"        "alpha0"   "beta"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[8] "sigma"    "K"</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&gt; Y&lt;-</w:t>
      </w:r>
      <w:proofErr w:type="spellStart"/>
      <w:r w:rsidRPr="00E4583F">
        <w:rPr>
          <w:rFonts w:ascii="Courier New" w:hAnsi="Courier New" w:cs="Courier New"/>
          <w:lang w:val="en-US"/>
        </w:rPr>
        <w:t>data$Y</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&gt; </w:t>
      </w:r>
      <w:proofErr w:type="spellStart"/>
      <w:r w:rsidRPr="00E4583F">
        <w:rPr>
          <w:rFonts w:ascii="Courier New" w:hAnsi="Courier New" w:cs="Courier New"/>
          <w:lang w:val="en-US"/>
        </w:rPr>
        <w:t>traplocs</w:t>
      </w:r>
      <w:proofErr w:type="spellEnd"/>
      <w:r w:rsidRPr="00E4583F">
        <w:rPr>
          <w:rFonts w:ascii="Courier New" w:hAnsi="Courier New" w:cs="Courier New"/>
          <w:lang w:val="en-US"/>
        </w:rPr>
        <w:t>&lt;-</w:t>
      </w:r>
      <w:proofErr w:type="spellStart"/>
      <w:r w:rsidRPr="00E4583F">
        <w:rPr>
          <w:rFonts w:ascii="Courier New" w:hAnsi="Courier New" w:cs="Courier New"/>
          <w:lang w:val="en-US"/>
        </w:rPr>
        <w:t>data$traplocs</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\subsection{Formatting and manipulating real data sets}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\label{scr0.sec.formats}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Conventional capture-recapture data are easily stored and manipulated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as a 2-dimensional array, an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nind</w:t>
      </w:r>
      <w:proofErr w:type="spellEnd"/>
      <w:r w:rsidRPr="00E4583F">
        <w:rPr>
          <w:rFonts w:ascii="Courier New" w:hAnsi="Courier New" w:cs="Courier New"/>
          <w:lang w:val="en-US"/>
        </w:rPr>
        <w:t>} \times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nperiod</w:t>
      </w:r>
      <w:proofErr w:type="spellEnd"/>
      <w:r w:rsidRPr="00E4583F">
        <w:rPr>
          <w:rFonts w:ascii="Courier New" w:hAnsi="Courier New" w:cs="Courier New"/>
          <w:lang w:val="en-US"/>
        </w:rPr>
        <w:t>}$ matrix, which is maximally informative for any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conventional capture-recapture model, but not for spatial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capture-recapture models.  For SCR models we must preserve the spatial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information in the encounter history information. We will routinely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analyze data from 3 standard formats: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\begin{itemize}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\item[(1)] The basic 2-dimensional data format, which is an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nind</w:t>
      </w:r>
      <w:proofErr w:type="spellEnd"/>
      <w:r w:rsidRPr="00E4583F">
        <w:rPr>
          <w:rFonts w:ascii="Courier New" w:hAnsi="Courier New" w:cs="Courier New"/>
          <w:lang w:val="en-US"/>
        </w:rPr>
        <w:t>} $\times$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ntraps</w:t>
      </w:r>
      <w:proofErr w:type="spellEnd"/>
      <w:r w:rsidRPr="00E4583F">
        <w:rPr>
          <w:rFonts w:ascii="Courier New" w:hAnsi="Courier New" w:cs="Courier New"/>
          <w:lang w:val="en-US"/>
        </w:rPr>
        <w:t>} encounter frequency matrix such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as that simulated previously</w:t>
      </w:r>
      <w:r w:rsidR="000209BE">
        <w:rPr>
          <w:rFonts w:ascii="Courier New" w:hAnsi="Courier New" w:cs="Courier New"/>
          <w:lang w:val="en-US"/>
        </w:rPr>
        <w:t>.</w:t>
      </w:r>
      <w:r w:rsidRPr="00E4583F">
        <w:rPr>
          <w:rFonts w:ascii="Courier New" w:hAnsi="Courier New" w:cs="Courier New"/>
          <w:lang w:val="en-US"/>
        </w:rPr>
        <w:t xml:space="preserve"> These are the total </w:t>
      </w:r>
      <w:r w:rsidR="000209BE">
        <w:rPr>
          <w:rFonts w:ascii="Courier New" w:hAnsi="Courier New" w:cs="Courier New"/>
          <w:lang w:val="en-US"/>
        </w:rPr>
        <w:t xml:space="preserve">number of </w:t>
      </w:r>
      <w:r w:rsidRPr="00E4583F">
        <w:rPr>
          <w:rFonts w:ascii="Courier New" w:hAnsi="Courier New" w:cs="Courier New"/>
          <w:lang w:val="en-US"/>
        </w:rPr>
        <w:t>encounters in each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trap, summed over replicate samples.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\item[(2)] The maximally informative 3-dimensional array</w:t>
      </w:r>
      <w:r w:rsidR="000209BE">
        <w:rPr>
          <w:rFonts w:ascii="Courier New" w:hAnsi="Courier New" w:cs="Courier New"/>
          <w:lang w:val="en-US"/>
        </w:rPr>
        <w:t>,</w:t>
      </w:r>
      <w:r w:rsidRPr="00E4583F">
        <w:rPr>
          <w:rFonts w:ascii="Courier New" w:hAnsi="Courier New" w:cs="Courier New"/>
          <w:lang w:val="en-US"/>
        </w:rPr>
        <w:t xml:space="preserve"> </w:t>
      </w:r>
      <w:r w:rsidR="000209BE">
        <w:rPr>
          <w:rFonts w:ascii="Courier New" w:hAnsi="Courier New" w:cs="Courier New"/>
          <w:lang w:val="en-US"/>
        </w:rPr>
        <w:t xml:space="preserve">for </w:t>
      </w:r>
      <w:r w:rsidRPr="00E4583F">
        <w:rPr>
          <w:rFonts w:ascii="Courier New" w:hAnsi="Courier New" w:cs="Courier New"/>
          <w:lang w:val="en-US"/>
        </w:rPr>
        <w:t>which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establish here the convention that it has dimensions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nind</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$\times$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nperiods</w:t>
      </w:r>
      <w:proofErr w:type="spellEnd"/>
      <w:r w:rsidRPr="00E4583F">
        <w:rPr>
          <w:rFonts w:ascii="Courier New" w:hAnsi="Courier New" w:cs="Courier New"/>
          <w:lang w:val="en-US"/>
        </w:rPr>
        <w:t>} $\times$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ntraps</w:t>
      </w:r>
      <w:proofErr w:type="spellEnd"/>
      <w:r w:rsidRPr="00E4583F">
        <w:rPr>
          <w:rFonts w:ascii="Courier New" w:hAnsi="Courier New" w:cs="Courier New"/>
          <w:lang w:val="en-US"/>
        </w:rPr>
        <w:t>}</w:t>
      </w:r>
      <w:r w:rsidR="000209BE">
        <w:rPr>
          <w:rFonts w:ascii="Courier New" w:hAnsi="Courier New" w:cs="Courier New"/>
          <w:lang w:val="en-US"/>
        </w:rPr>
        <w:t>.</w:t>
      </w:r>
      <w:r w:rsidRPr="00E4583F">
        <w:rPr>
          <w:rFonts w:ascii="Courier New" w:hAnsi="Courier New" w:cs="Courier New"/>
          <w:lang w:val="en-US"/>
        </w:rPr>
        <w:t>\item[(3)] We use a compact format - the ``SCR flat format'' - which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 xml:space="preserve">  we describe below in section \ref{scr0.sec.wolverine}.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\end{itemize}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simulate data in the most informative format - the ``3-d array''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can use the {\bf R} commands given previously but replace the last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4 lines with the following: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Y&lt;-array(</w:t>
      </w:r>
      <w:proofErr w:type="spellStart"/>
      <w:r w:rsidRPr="00E4583F">
        <w:rPr>
          <w:rFonts w:ascii="Courier New" w:hAnsi="Courier New" w:cs="Courier New"/>
          <w:lang w:val="en-US"/>
        </w:rPr>
        <w:t>NA,dim</w:t>
      </w:r>
      <w:proofErr w:type="spellEnd"/>
      <w:r w:rsidRPr="00E4583F">
        <w:rPr>
          <w:rFonts w:ascii="Courier New" w:hAnsi="Courier New" w:cs="Courier New"/>
          <w:lang w:val="en-US"/>
        </w:rPr>
        <w:t>=c(</w:t>
      </w:r>
      <w:proofErr w:type="spellStart"/>
      <w:r w:rsidRPr="00E4583F">
        <w:rPr>
          <w:rFonts w:ascii="Courier New" w:hAnsi="Courier New" w:cs="Courier New"/>
          <w:lang w:val="en-US"/>
        </w:rPr>
        <w:t>N,K,ntraps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for(i in 1:nrow(Y)){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for(j in 1:ntraps){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Y[i,1:K,j]&lt;-</w:t>
      </w:r>
      <w:proofErr w:type="spellStart"/>
      <w:r w:rsidRPr="00E4583F">
        <w:rPr>
          <w:rFonts w:ascii="Courier New" w:hAnsi="Courier New" w:cs="Courier New"/>
          <w:lang w:val="en-US"/>
        </w:rPr>
        <w:t>rbinom</w:t>
      </w:r>
      <w:proofErr w:type="spellEnd"/>
      <w:r w:rsidRPr="00E4583F">
        <w:rPr>
          <w:rFonts w:ascii="Courier New" w:hAnsi="Courier New" w:cs="Courier New"/>
          <w:lang w:val="en-US"/>
        </w:rPr>
        <w:t>(K,1,probcap[</w:t>
      </w:r>
      <w:proofErr w:type="spellStart"/>
      <w:r w:rsidRPr="00E4583F">
        <w:rPr>
          <w:rFonts w:ascii="Courier New" w:hAnsi="Courier New" w:cs="Courier New"/>
          <w:lang w:val="en-US"/>
        </w:rPr>
        <w:t>i,j</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see that a collection of $K$ binary encounter events are generated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 {\it each} individual and for {\it each} trap.  The probabilities</w:t>
      </w:r>
    </w:p>
    <w:p w:rsidR="009820DF" w:rsidRPr="00E4583F" w:rsidRDefault="000209BE" w:rsidP="0044422F">
      <w:pPr>
        <w:pStyle w:val="PlainText"/>
        <w:rPr>
          <w:rFonts w:ascii="Courier New" w:hAnsi="Courier New" w:cs="Courier New"/>
          <w:lang w:val="en-US"/>
        </w:rPr>
      </w:pPr>
      <w:r>
        <w:rPr>
          <w:rFonts w:ascii="Courier New" w:hAnsi="Courier New" w:cs="Courier New"/>
          <w:lang w:val="en-US"/>
        </w:rPr>
        <w:t>of</w:t>
      </w:r>
      <w:r w:rsidRPr="00E4583F">
        <w:rPr>
          <w:rFonts w:ascii="Courier New" w:hAnsi="Courier New" w:cs="Courier New"/>
          <w:lang w:val="en-US"/>
        </w:rPr>
        <w:t xml:space="preserve"> </w:t>
      </w:r>
      <w:r w:rsidR="00A722F7" w:rsidRPr="00E4583F">
        <w:rPr>
          <w:rFonts w:ascii="Courier New" w:hAnsi="Courier New" w:cs="Courier New"/>
          <w:lang w:val="en-US"/>
        </w:rPr>
        <w:t>those Bernoulli trials are computed based on the distance from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each individuals home range center and the trap (see calculation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above), and those are housed in the matrix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probcap</w:t>
      </w:r>
      <w:proofErr w:type="spellEnd"/>
      <w:r w:rsidRPr="00E4583F">
        <w:rPr>
          <w:rFonts w:ascii="Courier New" w:hAnsi="Courier New" w:cs="Courier New"/>
          <w:lang w:val="en-US"/>
        </w:rPr>
        <w:t>}. Our data simulator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function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simSRC0.fn} will return the full 3-d array if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array3d=TRUE} is specified in the function call.  To recover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2-d matrix from the 3-d array, and subset the 3-d array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that were captured, we do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Y2d&lt;- apply(</w:t>
      </w:r>
      <w:proofErr w:type="spellStart"/>
      <w:r w:rsidRPr="00E4583F">
        <w:rPr>
          <w:rFonts w:ascii="Courier New" w:hAnsi="Courier New" w:cs="Courier New"/>
          <w:lang w:val="en-US"/>
        </w:rPr>
        <w:t>Y,c</w:t>
      </w:r>
      <w:proofErr w:type="spellEnd"/>
      <w:r w:rsidRPr="00E4583F">
        <w:rPr>
          <w:rFonts w:ascii="Courier New" w:hAnsi="Courier New" w:cs="Courier New"/>
          <w:lang w:val="en-US"/>
        </w:rPr>
        <w:t>(1,3),sum) # sum over the ``replicates'' dimension (2nd margin of the array)</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ncaps</w:t>
      </w:r>
      <w:proofErr w:type="spellEnd"/>
      <w:r w:rsidRPr="00E4583F">
        <w:rPr>
          <w:rFonts w:ascii="Courier New" w:hAnsi="Courier New" w:cs="Courier New"/>
          <w:lang w:val="en-US"/>
        </w:rPr>
        <w:t>&lt;-apply(Y2d,1,sum)   # compute how many times each individual was captured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Y&lt;-Y[</w:t>
      </w:r>
      <w:proofErr w:type="spellStart"/>
      <w:r w:rsidRPr="00E4583F">
        <w:rPr>
          <w:rFonts w:ascii="Courier New" w:hAnsi="Courier New" w:cs="Courier New"/>
          <w:lang w:val="en-US"/>
        </w:rPr>
        <w:t>ncaps</w:t>
      </w:r>
      <w:proofErr w:type="spellEnd"/>
      <w:r w:rsidRPr="00E4583F">
        <w:rPr>
          <w:rFonts w:ascii="Courier New" w:hAnsi="Courier New" w:cs="Courier New"/>
          <w:lang w:val="en-US"/>
        </w:rPr>
        <w:t>&gt;0,,]           # keep those individuals that were captured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\section{Fitting an SCR Model in BUGS}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\label{scr0.sec.winbugs1}</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Clearly if we somehow knew the value of $N$ then we could fit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directly because, in that case, it is a special kind of logistic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regression model - one with a random effect, but that enters into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in a peculiar fashion - and also with a distribution (uniform)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we don't usually think of as standard for random effects models.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So our aim here is to analyze the known-$N$ problem, using our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simulated data, as an incremental step in our progress toward fitting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more generally useful models.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begin, we use our simulator to grab a data set and then harvest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elements of the resulting object for further analysis.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data&lt;-simSCR0.fn(discard0=</w:t>
      </w:r>
      <w:proofErr w:type="spellStart"/>
      <w:r w:rsidRPr="00E4583F">
        <w:rPr>
          <w:rFonts w:ascii="Courier New" w:hAnsi="Courier New" w:cs="Courier New"/>
          <w:lang w:val="en-US"/>
        </w:rPr>
        <w:t>FALSE,sd</w:t>
      </w:r>
      <w:proofErr w:type="spellEnd"/>
      <w:r w:rsidRPr="00E4583F">
        <w:rPr>
          <w:rFonts w:ascii="Courier New" w:hAnsi="Courier New" w:cs="Courier New"/>
          <w:lang w:val="en-US"/>
        </w:rPr>
        <w:t>=2013)</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y&lt;-</w:t>
      </w:r>
      <w:proofErr w:type="spellStart"/>
      <w:r w:rsidRPr="00E4583F">
        <w:rPr>
          <w:rFonts w:ascii="Courier New" w:hAnsi="Courier New" w:cs="Courier New"/>
          <w:lang w:val="en-US"/>
        </w:rPr>
        <w:t>data$Y</w:t>
      </w:r>
      <w:proofErr w:type="spellEnd"/>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traplocs</w:t>
      </w:r>
      <w:proofErr w:type="spellEnd"/>
      <w:r w:rsidRPr="00E4583F">
        <w:rPr>
          <w:rFonts w:ascii="Courier New" w:hAnsi="Courier New" w:cs="Courier New"/>
          <w:lang w:val="en-US"/>
        </w:rPr>
        <w:t>&lt;-</w:t>
      </w:r>
      <w:proofErr w:type="spellStart"/>
      <w:r w:rsidRPr="00E4583F">
        <w:rPr>
          <w:rFonts w:ascii="Courier New" w:hAnsi="Courier New" w:cs="Courier New"/>
          <w:lang w:val="en-US"/>
        </w:rPr>
        <w:t>data$traplocs</w:t>
      </w:r>
      <w:proofErr w:type="spellEnd"/>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nind</w:t>
      </w:r>
      <w:proofErr w:type="spellEnd"/>
      <w:r w:rsidRPr="00E4583F">
        <w:rPr>
          <w:rFonts w:ascii="Courier New" w:hAnsi="Courier New" w:cs="Courier New"/>
          <w:lang w:val="en-US"/>
        </w:rPr>
        <w:t>&lt;-</w:t>
      </w:r>
      <w:proofErr w:type="spellStart"/>
      <w:r w:rsidRPr="00E4583F">
        <w:rPr>
          <w:rFonts w:ascii="Courier New" w:hAnsi="Courier New" w:cs="Courier New"/>
          <w:lang w:val="en-US"/>
        </w:rPr>
        <w:t>nrow</w:t>
      </w:r>
      <w:proofErr w:type="spellEnd"/>
      <w:r w:rsidRPr="00E4583F">
        <w:rPr>
          <w:rFonts w:ascii="Courier New" w:hAnsi="Courier New" w:cs="Courier New"/>
          <w:lang w:val="en-US"/>
        </w:rPr>
        <w: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X&lt;-</w:t>
      </w:r>
      <w:proofErr w:type="spellStart"/>
      <w:r w:rsidRPr="00E4583F">
        <w:rPr>
          <w:rFonts w:ascii="Courier New" w:hAnsi="Courier New" w:cs="Courier New"/>
          <w:lang w:val="en-US"/>
        </w:rPr>
        <w:t>data$traplocs</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J&lt;-</w:t>
      </w:r>
      <w:proofErr w:type="spellStart"/>
      <w:r w:rsidRPr="00E4583F">
        <w:rPr>
          <w:rFonts w:ascii="Courier New" w:hAnsi="Courier New" w:cs="Courier New"/>
          <w:lang w:val="en-US"/>
        </w:rPr>
        <w:t>nrow</w:t>
      </w:r>
      <w:proofErr w:type="spellEnd"/>
      <w:r w:rsidRPr="00E4583F">
        <w:rPr>
          <w:rFonts w:ascii="Courier New" w:hAnsi="Courier New" w:cs="Courier New"/>
          <w:lang w:val="en-US"/>
        </w:rPr>
        <w:t>(X)</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y&lt;-</w:t>
      </w:r>
      <w:proofErr w:type="spellStart"/>
      <w:r w:rsidRPr="00E4583F">
        <w:rPr>
          <w:rFonts w:ascii="Courier New" w:hAnsi="Courier New" w:cs="Courier New"/>
          <w:lang w:val="fr-CH"/>
        </w:rPr>
        <w:t>rbind</w:t>
      </w:r>
      <w:proofErr w:type="spellEnd"/>
      <w:r w:rsidRPr="00E4583F">
        <w:rPr>
          <w:rFonts w:ascii="Courier New" w:hAnsi="Courier New" w:cs="Courier New"/>
          <w:lang w:val="fr-CH"/>
        </w:rPr>
        <w:t>(</w:t>
      </w:r>
      <w:proofErr w:type="spellStart"/>
      <w:r w:rsidRPr="00E4583F">
        <w:rPr>
          <w:rFonts w:ascii="Courier New" w:hAnsi="Courier New" w:cs="Courier New"/>
          <w:lang w:val="fr-CH"/>
        </w:rPr>
        <w:t>y,matrix</w:t>
      </w:r>
      <w:proofErr w:type="spellEnd"/>
      <w:r w:rsidRPr="00E4583F">
        <w:rPr>
          <w:rFonts w:ascii="Courier New" w:hAnsi="Courier New" w:cs="Courier New"/>
          <w:lang w:val="fr-CH"/>
        </w:rPr>
        <w:t>(0,nrow=(100-nrow(y)),</w:t>
      </w:r>
      <w:proofErr w:type="spellStart"/>
      <w:r w:rsidRPr="00E4583F">
        <w:rPr>
          <w:rFonts w:ascii="Courier New" w:hAnsi="Courier New" w:cs="Courier New"/>
          <w:lang w:val="fr-CH"/>
        </w:rPr>
        <w:t>ncol</w:t>
      </w:r>
      <w:proofErr w:type="spellEnd"/>
      <w:r w:rsidRPr="00E4583F">
        <w:rPr>
          <w:rFonts w:ascii="Courier New" w:hAnsi="Courier New" w:cs="Courier New"/>
          <w:lang w:val="fr-CH"/>
        </w:rPr>
        <w:t>=J )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Xl&lt;-</w:t>
      </w:r>
      <w:proofErr w:type="spellStart"/>
      <w:r w:rsidRPr="00E4583F">
        <w:rPr>
          <w:rFonts w:ascii="Courier New" w:hAnsi="Courier New" w:cs="Courier New"/>
          <w:lang w:val="en-US"/>
        </w:rPr>
        <w:t>data$xlim</w:t>
      </w:r>
      <w:proofErr w:type="spellEnd"/>
      <w:r w:rsidRPr="00E4583F">
        <w:rPr>
          <w:rFonts w:ascii="Courier New" w:hAnsi="Courier New" w:cs="Courier New"/>
          <w:lang w:val="en-US"/>
        </w:rPr>
        <w:t>[1]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Yl</w:t>
      </w:r>
      <w:proofErr w:type="spellEnd"/>
      <w:r w:rsidRPr="00E4583F">
        <w:rPr>
          <w:rFonts w:ascii="Courier New" w:hAnsi="Courier New" w:cs="Courier New"/>
          <w:lang w:val="en-US"/>
        </w:rPr>
        <w:t>&lt;-</w:t>
      </w:r>
      <w:proofErr w:type="spellStart"/>
      <w:r w:rsidRPr="00E4583F">
        <w:rPr>
          <w:rFonts w:ascii="Courier New" w:hAnsi="Courier New" w:cs="Courier New"/>
          <w:lang w:val="en-US"/>
        </w:rPr>
        <w:t>data$ylim</w:t>
      </w:r>
      <w:proofErr w:type="spellEnd"/>
      <w:r w:rsidRPr="00E4583F">
        <w:rPr>
          <w:rFonts w:ascii="Courier New" w:hAnsi="Courier New" w:cs="Courier New"/>
          <w:lang w:val="en-US"/>
        </w:rPr>
        <w:t>[1]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Xu</w:t>
      </w:r>
      <w:proofErr w:type="spellEnd"/>
      <w:r w:rsidRPr="00E4583F">
        <w:rPr>
          <w:rFonts w:ascii="Courier New" w:hAnsi="Courier New" w:cs="Courier New"/>
          <w:lang w:val="en-US"/>
        </w:rPr>
        <w:t>&lt;-</w:t>
      </w:r>
      <w:proofErr w:type="spellStart"/>
      <w:r w:rsidRPr="00E4583F">
        <w:rPr>
          <w:rFonts w:ascii="Courier New" w:hAnsi="Courier New" w:cs="Courier New"/>
          <w:lang w:val="en-US"/>
        </w:rPr>
        <w:t>data$xlim</w:t>
      </w:r>
      <w:proofErr w:type="spellEnd"/>
      <w:r w:rsidRPr="00E4583F">
        <w:rPr>
          <w:rFonts w:ascii="Courier New" w:hAnsi="Courier New" w:cs="Courier New"/>
          <w:lang w:val="en-US"/>
        </w:rPr>
        <w:t>[2]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Yu&lt;-</w:t>
      </w:r>
      <w:proofErr w:type="spellStart"/>
      <w:r w:rsidRPr="00E4583F">
        <w:rPr>
          <w:rFonts w:ascii="Courier New" w:hAnsi="Courier New" w:cs="Courier New"/>
          <w:lang w:val="en-US"/>
        </w:rPr>
        <w:t>data$ylim</w:t>
      </w:r>
      <w:proofErr w:type="spellEnd"/>
      <w:r w:rsidRPr="00E4583F">
        <w:rPr>
          <w:rFonts w:ascii="Courier New" w:hAnsi="Courier New" w:cs="Courier New"/>
          <w:lang w:val="en-US"/>
        </w:rPr>
        <w:t>[2]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Note that we specify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discard0 = FALSE} so that we have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"complete" data set, i.e., one with the all-zero encounter histories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corresponding to </w:t>
      </w:r>
      <w:proofErr w:type="spellStart"/>
      <w:r w:rsidRPr="00E4583F">
        <w:rPr>
          <w:rFonts w:ascii="Courier New" w:hAnsi="Courier New" w:cs="Courier New"/>
          <w:lang w:val="en-US"/>
        </w:rPr>
        <w:t>uncaptured</w:t>
      </w:r>
      <w:proofErr w:type="spellEnd"/>
      <w:r w:rsidRPr="00E4583F">
        <w:rPr>
          <w:rFonts w:ascii="Courier New" w:hAnsi="Courier New" w:cs="Courier New"/>
          <w:lang w:val="en-US"/>
        </w:rPr>
        <w:t xml:space="preserve"> individuals. Now, within an {\bf R} session,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can create the {\bf BUGS} model file and fit the model using the following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commands.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alpha0~dnorm(0,.1)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logit</w:t>
      </w:r>
      <w:proofErr w:type="spellEnd"/>
      <w:r w:rsidRPr="00E4583F">
        <w:rPr>
          <w:rFonts w:ascii="Courier New" w:hAnsi="Courier New" w:cs="Courier New"/>
          <w:lang w:val="en-US"/>
        </w:rPr>
        <w:t>(p0)&lt;- alpha0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alpha1~dnorm(0,.1)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for(i in 1:N){</w:t>
      </w:r>
    </w:p>
    <w:p w:rsidR="009820DF" w:rsidRPr="00E4583F" w:rsidRDefault="000209BE"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 xml:space="preserve"> s[i,1]~</w:t>
      </w:r>
      <w:proofErr w:type="spellStart"/>
      <w:r w:rsidR="00A722F7" w:rsidRPr="00E4583F">
        <w:rPr>
          <w:rFonts w:ascii="Courier New" w:hAnsi="Courier New" w:cs="Courier New"/>
          <w:lang w:val="en-US"/>
        </w:rPr>
        <w:t>dunif</w:t>
      </w:r>
      <w:proofErr w:type="spellEnd"/>
      <w:r w:rsidR="00A722F7" w:rsidRPr="00E4583F">
        <w:rPr>
          <w:rFonts w:ascii="Courier New" w:hAnsi="Courier New" w:cs="Courier New"/>
          <w:lang w:val="en-US"/>
        </w:rPr>
        <w:t>(</w:t>
      </w:r>
      <w:proofErr w:type="spellStart"/>
      <w:r w:rsidR="00A722F7" w:rsidRPr="00E4583F">
        <w:rPr>
          <w:rFonts w:ascii="Courier New" w:hAnsi="Courier New" w:cs="Courier New"/>
          <w:lang w:val="en-US"/>
        </w:rPr>
        <w:t>Xl,Xu</w:t>
      </w:r>
      <w:proofErr w:type="spellEnd"/>
      <w:r w:rsidR="00A722F7" w:rsidRPr="00E4583F">
        <w:rPr>
          <w:rFonts w:ascii="Courier New" w:hAnsi="Courier New" w:cs="Courier New"/>
          <w:lang w:val="en-US"/>
        </w:rPr>
        <w:t>)</w:t>
      </w:r>
    </w:p>
    <w:p w:rsidR="009820DF" w:rsidRPr="00E4583F" w:rsidRDefault="000209BE"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 xml:space="preserve"> s[i,2]~</w:t>
      </w:r>
      <w:proofErr w:type="spellStart"/>
      <w:r w:rsidR="00A722F7" w:rsidRPr="00E4583F">
        <w:rPr>
          <w:rFonts w:ascii="Courier New" w:hAnsi="Courier New" w:cs="Courier New"/>
          <w:lang w:val="en-US"/>
        </w:rPr>
        <w:t>dunif</w:t>
      </w:r>
      <w:proofErr w:type="spellEnd"/>
      <w:r w:rsidR="00A722F7" w:rsidRPr="00E4583F">
        <w:rPr>
          <w:rFonts w:ascii="Courier New" w:hAnsi="Courier New" w:cs="Courier New"/>
          <w:lang w:val="en-US"/>
        </w:rPr>
        <w:t>(</w:t>
      </w:r>
      <w:proofErr w:type="spellStart"/>
      <w:r w:rsidR="00A722F7" w:rsidRPr="00E4583F">
        <w:rPr>
          <w:rFonts w:ascii="Courier New" w:hAnsi="Courier New" w:cs="Courier New"/>
          <w:lang w:val="en-US"/>
        </w:rPr>
        <w:t>Yl,Yu</w:t>
      </w:r>
      <w:proofErr w:type="spellEnd"/>
      <w:r w:rsidR="00A722F7" w:rsidRPr="00E4583F">
        <w:rPr>
          <w:rFonts w:ascii="Courier New" w:hAnsi="Courier New" w:cs="Courier New"/>
          <w:lang w:val="en-US"/>
        </w:rPr>
        <w:t>)</w:t>
      </w:r>
      <w:r>
        <w:rPr>
          <w:rFonts w:ascii="Courier New" w:hAnsi="Courier New" w:cs="Courier New"/>
          <w:lang w:val="en-US"/>
        </w:rPr>
        <w:t xml:space="preserv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for(j in 1:J){</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w:t>
      </w:r>
      <w:proofErr w:type="spellStart"/>
      <w:r w:rsidRPr="00E4583F">
        <w:rPr>
          <w:rFonts w:ascii="Courier New" w:hAnsi="Courier New" w:cs="Courier New"/>
          <w:lang w:val="en-US"/>
        </w:rPr>
        <w:t>i,j</w:t>
      </w:r>
      <w:proofErr w:type="spellEnd"/>
      <w:r w:rsidRPr="00E4583F">
        <w:rPr>
          <w:rFonts w:ascii="Courier New" w:hAnsi="Courier New" w:cs="Courier New"/>
          <w:lang w:val="en-US"/>
        </w:rPr>
        <w:t xml:space="preserve">]&lt;- </w:t>
      </w:r>
      <w:proofErr w:type="spellStart"/>
      <w:r w:rsidRPr="00E4583F">
        <w:rPr>
          <w:rFonts w:ascii="Courier New" w:hAnsi="Courier New" w:cs="Courier New"/>
          <w:lang w:val="en-US"/>
        </w:rPr>
        <w:t>pow</w:t>
      </w:r>
      <w:proofErr w:type="spellEnd"/>
      <w:r w:rsidRPr="00E4583F">
        <w:rPr>
          <w:rFonts w:ascii="Courier New" w:hAnsi="Courier New" w:cs="Courier New"/>
          <w:lang w:val="en-US"/>
        </w:rPr>
        <w:t>(</w:t>
      </w:r>
      <w:proofErr w:type="spellStart"/>
      <w:r w:rsidRPr="00E4583F">
        <w:rPr>
          <w:rFonts w:ascii="Courier New" w:hAnsi="Courier New" w:cs="Courier New"/>
          <w:lang w:val="en-US"/>
        </w:rPr>
        <w:t>pow</w:t>
      </w:r>
      <w:proofErr w:type="spellEnd"/>
      <w:r w:rsidRPr="00E4583F">
        <w:rPr>
          <w:rFonts w:ascii="Courier New" w:hAnsi="Courier New" w:cs="Courier New"/>
          <w:lang w:val="en-US"/>
        </w:rPr>
        <w:t xml:space="preserve">(s[i,1]-X[j,1],2) + </w:t>
      </w:r>
      <w:proofErr w:type="spellStart"/>
      <w:r w:rsidRPr="00E4583F">
        <w:rPr>
          <w:rFonts w:ascii="Courier New" w:hAnsi="Courier New" w:cs="Courier New"/>
          <w:lang w:val="en-US"/>
        </w:rPr>
        <w:t>pow</w:t>
      </w:r>
      <w:proofErr w:type="spellEnd"/>
      <w:r w:rsidRPr="00E4583F">
        <w:rPr>
          <w:rFonts w:ascii="Courier New" w:hAnsi="Courier New" w:cs="Courier New"/>
          <w:lang w:val="en-US"/>
        </w:rPr>
        <w:t>(s[i,2]-X[j,2],2),0.5)</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w:t>
      </w:r>
      <w:proofErr w:type="spellStart"/>
      <w:r w:rsidRPr="00E4583F">
        <w:rPr>
          <w:rFonts w:ascii="Courier New" w:hAnsi="Courier New" w:cs="Courier New"/>
          <w:lang w:val="en-US"/>
        </w:rPr>
        <w:t>i,j</w:t>
      </w:r>
      <w:proofErr w:type="spellEnd"/>
      <w:r w:rsidRPr="00E4583F">
        <w:rPr>
          <w:rFonts w:ascii="Courier New" w:hAnsi="Courier New" w:cs="Courier New"/>
          <w:lang w:val="en-US"/>
        </w:rPr>
        <w:t xml:space="preserve">] ~ </w:t>
      </w:r>
      <w:proofErr w:type="spellStart"/>
      <w:r w:rsidRPr="00E4583F">
        <w:rPr>
          <w:rFonts w:ascii="Courier New" w:hAnsi="Courier New" w:cs="Courier New"/>
          <w:lang w:val="en-US"/>
        </w:rPr>
        <w:t>dbin</w:t>
      </w:r>
      <w:proofErr w:type="spellEnd"/>
      <w:r w:rsidRPr="00E4583F">
        <w:rPr>
          <w:rFonts w:ascii="Courier New" w:hAnsi="Courier New" w:cs="Courier New"/>
          <w:lang w:val="en-US"/>
        </w:rPr>
        <w:t>(p[</w:t>
      </w:r>
      <w:proofErr w:type="spellStart"/>
      <w:r w:rsidRPr="00E4583F">
        <w:rPr>
          <w:rFonts w:ascii="Courier New" w:hAnsi="Courier New" w:cs="Courier New"/>
          <w:lang w:val="en-US"/>
        </w:rPr>
        <w:t>i,j</w:t>
      </w:r>
      <w:proofErr w:type="spellEnd"/>
      <w:r w:rsidRPr="00E4583F">
        <w:rPr>
          <w:rFonts w:ascii="Courier New" w:hAnsi="Courier New" w:cs="Courier New"/>
          <w:lang w:val="en-US"/>
        </w:rPr>
        <w:t>],K)</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w:t>
      </w:r>
      <w:proofErr w:type="spellStart"/>
      <w:r w:rsidRPr="00E4583F">
        <w:rPr>
          <w:rFonts w:ascii="Courier New" w:hAnsi="Courier New" w:cs="Courier New"/>
          <w:lang w:val="en-US"/>
        </w:rPr>
        <w:t>i,j</w:t>
      </w:r>
      <w:proofErr w:type="spellEnd"/>
      <w:r w:rsidRPr="00E4583F">
        <w:rPr>
          <w:rFonts w:ascii="Courier New" w:hAnsi="Courier New" w:cs="Courier New"/>
          <w:lang w:val="en-US"/>
        </w:rPr>
        <w:t>]&lt;- p0*</w:t>
      </w:r>
      <w:proofErr w:type="spellStart"/>
      <w:r w:rsidRPr="00E4583F">
        <w:rPr>
          <w:rFonts w:ascii="Courier New" w:hAnsi="Courier New" w:cs="Courier New"/>
          <w:lang w:val="en-US"/>
        </w:rPr>
        <w:t>exp</w:t>
      </w:r>
      <w:proofErr w:type="spellEnd"/>
      <w:r w:rsidRPr="00E4583F">
        <w:rPr>
          <w:rFonts w:ascii="Courier New" w:hAnsi="Courier New" w:cs="Courier New"/>
          <w:lang w:val="en-US"/>
        </w:rPr>
        <w:t>(- alpha1*d[</w:t>
      </w:r>
      <w:proofErr w:type="spellStart"/>
      <w:r w:rsidRPr="00E4583F">
        <w:rPr>
          <w:rFonts w:ascii="Courier New" w:hAnsi="Courier New" w:cs="Courier New"/>
          <w:lang w:val="en-US"/>
        </w:rPr>
        <w:t>i,j</w:t>
      </w:r>
      <w:proofErr w:type="spellEnd"/>
      <w:r w:rsidRPr="00E4583F">
        <w:rPr>
          <w:rFonts w:ascii="Courier New" w:hAnsi="Courier New" w:cs="Courier New"/>
          <w:lang w:val="en-US"/>
        </w:rPr>
        <w:t>]*d[</w:t>
      </w:r>
      <w:proofErr w:type="spellStart"/>
      <w:r w:rsidRPr="00E4583F">
        <w:rPr>
          <w:rFonts w:ascii="Courier New" w:hAnsi="Courier New" w:cs="Courier New"/>
          <w:lang w:val="en-US"/>
        </w:rPr>
        <w:t>i,j</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",file = "SCR0a.txt")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model describes the half-normal detection model but it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would be trivial to modify that to various others including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logistic described above. One consequence of using the half-normal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we have to constrain the encounter probability to be in $[0,1]$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we do here by defining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alpha0} to be the </w:t>
      </w:r>
      <w:proofErr w:type="spellStart"/>
      <w:r w:rsidRPr="00E4583F">
        <w:rPr>
          <w:rFonts w:ascii="Courier New" w:hAnsi="Courier New" w:cs="Courier New"/>
          <w:lang w:val="en-US"/>
        </w:rPr>
        <w:t>logit</w:t>
      </w:r>
      <w:proofErr w:type="spellEnd"/>
      <w:r w:rsidRPr="00E4583F">
        <w:rPr>
          <w:rFonts w:ascii="Courier New" w:hAnsi="Courier New" w:cs="Courier New"/>
          <w:lang w:val="en-US"/>
        </w:rPr>
        <w:t xml:space="preserve"> of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intercept parameter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p0}. Note that the distance covariate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computed within the {\bf BUGS} model specification given the matrix of trap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locations,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X}, which is provided to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as data.</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Next we do a number of organizational activities including bundling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the data for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defining some initial values, the parameters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monitor and some basic MCMC settings.  We choose initial values for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activity centers ${\bf s}$ by generating uniform random numbers 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state-space but, for the observed individuals, we replace those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values by each individual's mean trap coordinate for all encounters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sst</w:t>
      </w:r>
      <w:proofErr w:type="spellEnd"/>
      <w:r w:rsidRPr="00E4583F">
        <w:rPr>
          <w:rFonts w:ascii="Courier New" w:hAnsi="Courier New" w:cs="Courier New"/>
          <w:lang w:val="en-US"/>
        </w:rPr>
        <w:t>&lt;-</w:t>
      </w:r>
      <w:proofErr w:type="spellStart"/>
      <w:r w:rsidRPr="00E4583F">
        <w:rPr>
          <w:rFonts w:ascii="Courier New" w:hAnsi="Courier New" w:cs="Courier New"/>
          <w:lang w:val="en-US"/>
        </w:rPr>
        <w:t>cbind</w:t>
      </w:r>
      <w:proofErr w:type="spellEnd"/>
      <w:r w:rsidRPr="00E4583F">
        <w:rPr>
          <w:rFonts w:ascii="Courier New" w:hAnsi="Courier New" w:cs="Courier New"/>
          <w:lang w:val="en-US"/>
        </w:rPr>
        <w:t>(</w:t>
      </w:r>
      <w:proofErr w:type="spellStart"/>
      <w:r w:rsidRPr="00E4583F">
        <w:rPr>
          <w:rFonts w:ascii="Courier New" w:hAnsi="Courier New" w:cs="Courier New"/>
          <w:lang w:val="en-US"/>
        </w:rPr>
        <w:t>runif</w:t>
      </w:r>
      <w:proofErr w:type="spellEnd"/>
      <w:r w:rsidRPr="00E4583F">
        <w:rPr>
          <w:rFonts w:ascii="Courier New" w:hAnsi="Courier New" w:cs="Courier New"/>
          <w:lang w:val="en-US"/>
        </w:rPr>
        <w:t>(</w:t>
      </w:r>
      <w:proofErr w:type="spellStart"/>
      <w:r w:rsidRPr="00E4583F">
        <w:rPr>
          <w:rFonts w:ascii="Courier New" w:hAnsi="Courier New" w:cs="Courier New"/>
          <w:lang w:val="en-US"/>
        </w:rPr>
        <w:t>nind,Xl,Xu</w:t>
      </w:r>
      <w:proofErr w:type="spellEnd"/>
      <w:r w:rsidRPr="00E4583F">
        <w:rPr>
          <w:rFonts w:ascii="Courier New" w:hAnsi="Courier New" w:cs="Courier New"/>
          <w:lang w:val="en-US"/>
        </w:rPr>
        <w:t>),</w:t>
      </w:r>
      <w:proofErr w:type="spellStart"/>
      <w:r w:rsidRPr="00E4583F">
        <w:rPr>
          <w:rFonts w:ascii="Courier New" w:hAnsi="Courier New" w:cs="Courier New"/>
          <w:lang w:val="en-US"/>
        </w:rPr>
        <w:t>runif</w:t>
      </w:r>
      <w:proofErr w:type="spellEnd"/>
      <w:r w:rsidRPr="00E4583F">
        <w:rPr>
          <w:rFonts w:ascii="Courier New" w:hAnsi="Courier New" w:cs="Courier New"/>
          <w:lang w:val="en-US"/>
        </w:rPr>
        <w:t>(</w:t>
      </w:r>
      <w:proofErr w:type="spellStart"/>
      <w:r w:rsidRPr="00E4583F">
        <w:rPr>
          <w:rFonts w:ascii="Courier New" w:hAnsi="Courier New" w:cs="Courier New"/>
          <w:lang w:val="en-US"/>
        </w:rPr>
        <w:t>nind,Yl,Yu</w:t>
      </w:r>
      <w:proofErr w:type="spellEnd"/>
      <w:r w:rsidRPr="00E4583F">
        <w:rPr>
          <w:rFonts w:ascii="Courier New" w:hAnsi="Courier New" w:cs="Courier New"/>
          <w:lang w:val="en-US"/>
        </w:rPr>
        <w:t>))  # starting values for 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for(i in 1:nind){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if(sum(y[i,])==0) next</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sst</w:t>
      </w:r>
      <w:proofErr w:type="spellEnd"/>
      <w:r w:rsidRPr="00E4583F">
        <w:rPr>
          <w:rFonts w:ascii="Courier New" w:hAnsi="Courier New" w:cs="Courier New"/>
          <w:lang w:val="en-US"/>
        </w:rPr>
        <w:t>[i,1]&lt;- mean( X[y[i,]&gt;0,1] )</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sst</w:t>
      </w:r>
      <w:proofErr w:type="spellEnd"/>
      <w:r w:rsidRPr="00E4583F">
        <w:rPr>
          <w:rFonts w:ascii="Courier New" w:hAnsi="Courier New" w:cs="Courier New"/>
          <w:lang w:val="en-US"/>
        </w:rPr>
        <w:t>[i,2]&lt;- mean( X[y[i,]&gt;0,2]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 &lt;- list (y=</w:t>
      </w:r>
      <w:proofErr w:type="spellStart"/>
      <w:r w:rsidRPr="00E4583F">
        <w:rPr>
          <w:rFonts w:ascii="Courier New" w:hAnsi="Courier New" w:cs="Courier New"/>
          <w:lang w:val="en-US"/>
        </w:rPr>
        <w:t>y,X</w:t>
      </w:r>
      <w:proofErr w:type="spellEnd"/>
      <w:r w:rsidRPr="00E4583F">
        <w:rPr>
          <w:rFonts w:ascii="Courier New" w:hAnsi="Courier New" w:cs="Courier New"/>
          <w:lang w:val="en-US"/>
        </w:rPr>
        <w:t>=X,K=K,N=</w:t>
      </w:r>
      <w:proofErr w:type="spellStart"/>
      <w:r w:rsidRPr="00E4583F">
        <w:rPr>
          <w:rFonts w:ascii="Courier New" w:hAnsi="Courier New" w:cs="Courier New"/>
          <w:lang w:val="en-US"/>
        </w:rPr>
        <w:t>nind,J</w:t>
      </w:r>
      <w:proofErr w:type="spellEnd"/>
      <w:r w:rsidRPr="00E4583F">
        <w:rPr>
          <w:rFonts w:ascii="Courier New" w:hAnsi="Courier New" w:cs="Courier New"/>
          <w:lang w:val="en-US"/>
        </w:rPr>
        <w:t>=</w:t>
      </w:r>
      <w:proofErr w:type="spellStart"/>
      <w:r w:rsidRPr="00E4583F">
        <w:rPr>
          <w:rFonts w:ascii="Courier New" w:hAnsi="Courier New" w:cs="Courier New"/>
          <w:lang w:val="en-US"/>
        </w:rPr>
        <w:t>J,Xl</w:t>
      </w:r>
      <w:proofErr w:type="spellEnd"/>
      <w:r w:rsidRPr="00E4583F">
        <w:rPr>
          <w:rFonts w:ascii="Courier New" w:hAnsi="Courier New" w:cs="Courier New"/>
          <w:lang w:val="en-US"/>
        </w:rPr>
        <w:t>=</w:t>
      </w:r>
      <w:proofErr w:type="spellStart"/>
      <w:r w:rsidRPr="00E4583F">
        <w:rPr>
          <w:rFonts w:ascii="Courier New" w:hAnsi="Courier New" w:cs="Courier New"/>
          <w:lang w:val="en-US"/>
        </w:rPr>
        <w:t>Xl,Yl</w:t>
      </w:r>
      <w:proofErr w:type="spellEnd"/>
      <w:r w:rsidRPr="00E4583F">
        <w:rPr>
          <w:rFonts w:ascii="Courier New" w:hAnsi="Courier New" w:cs="Courier New"/>
          <w:lang w:val="en-US"/>
        </w:rPr>
        <w:t>=</w:t>
      </w:r>
      <w:proofErr w:type="spellStart"/>
      <w:r w:rsidRPr="00E4583F">
        <w:rPr>
          <w:rFonts w:ascii="Courier New" w:hAnsi="Courier New" w:cs="Courier New"/>
          <w:lang w:val="en-US"/>
        </w:rPr>
        <w:t>Yl,Xu</w:t>
      </w:r>
      <w:proofErr w:type="spellEnd"/>
      <w:r w:rsidRPr="00E4583F">
        <w:rPr>
          <w:rFonts w:ascii="Courier New" w:hAnsi="Courier New" w:cs="Courier New"/>
          <w:lang w:val="en-US"/>
        </w:rPr>
        <w:t>=</w:t>
      </w:r>
      <w:proofErr w:type="spellStart"/>
      <w:r w:rsidRPr="00E4583F">
        <w:rPr>
          <w:rFonts w:ascii="Courier New" w:hAnsi="Courier New" w:cs="Courier New"/>
          <w:lang w:val="en-US"/>
        </w:rPr>
        <w:t>Xu,Yu</w:t>
      </w:r>
      <w:proofErr w:type="spellEnd"/>
      <w:r w:rsidRPr="00E4583F">
        <w:rPr>
          <w:rFonts w:ascii="Courier New" w:hAnsi="Courier New" w:cs="Courier New"/>
          <w:lang w:val="en-US"/>
        </w:rPr>
        <w:t>=Yu)</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inits</w:t>
      </w:r>
      <w:proofErr w:type="spellEnd"/>
      <w:r w:rsidRPr="00E4583F">
        <w:rPr>
          <w:rFonts w:ascii="Courier New" w:hAnsi="Courier New" w:cs="Courier New"/>
          <w:lang w:val="en-US"/>
        </w:rPr>
        <w:t xml:space="preserve"> &lt;- function(){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list (alpha0=</w:t>
      </w:r>
      <w:proofErr w:type="spellStart"/>
      <w:r w:rsidRPr="00E4583F">
        <w:rPr>
          <w:rFonts w:ascii="Courier New" w:hAnsi="Courier New" w:cs="Courier New"/>
          <w:lang w:val="en-US"/>
        </w:rPr>
        <w:t>rnorm</w:t>
      </w:r>
      <w:proofErr w:type="spellEnd"/>
      <w:r w:rsidRPr="00E4583F">
        <w:rPr>
          <w:rFonts w:ascii="Courier New" w:hAnsi="Courier New" w:cs="Courier New"/>
          <w:lang w:val="en-US"/>
        </w:rPr>
        <w:t>(1,-4,.4),alpha1=</w:t>
      </w:r>
      <w:proofErr w:type="spellStart"/>
      <w:r w:rsidRPr="00E4583F">
        <w:rPr>
          <w:rFonts w:ascii="Courier New" w:hAnsi="Courier New" w:cs="Courier New"/>
          <w:lang w:val="en-US"/>
        </w:rPr>
        <w:t>runif</w:t>
      </w:r>
      <w:proofErr w:type="spellEnd"/>
      <w:r w:rsidRPr="00E4583F">
        <w:rPr>
          <w:rFonts w:ascii="Courier New" w:hAnsi="Courier New" w:cs="Courier New"/>
          <w:lang w:val="en-US"/>
        </w:rPr>
        <w:t>(1,1,2),s=</w:t>
      </w:r>
      <w:proofErr w:type="spellStart"/>
      <w:r w:rsidRPr="00E4583F">
        <w:rPr>
          <w:rFonts w:ascii="Courier New" w:hAnsi="Courier New" w:cs="Courier New"/>
          <w:lang w:val="en-US"/>
        </w:rPr>
        <w:t>sst</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library("R2WinBUGS")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parameters &lt;- c("alpha0","alpha1")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nthin</w:t>
      </w:r>
      <w:proofErr w:type="spellEnd"/>
      <w:r w:rsidRPr="00E4583F">
        <w:rPr>
          <w:rFonts w:ascii="Courier New" w:hAnsi="Courier New" w:cs="Courier New"/>
          <w:lang w:val="en-US"/>
        </w:rPr>
        <w:t>&lt;-1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nc</w:t>
      </w:r>
      <w:proofErr w:type="spellEnd"/>
      <w:r w:rsidRPr="00E4583F">
        <w:rPr>
          <w:rFonts w:ascii="Courier New" w:hAnsi="Courier New" w:cs="Courier New"/>
          <w:lang w:val="en-US"/>
        </w:rPr>
        <w:t>&lt;-3</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nb</w:t>
      </w:r>
      <w:proofErr w:type="spellEnd"/>
      <w:r w:rsidRPr="00E4583F">
        <w:rPr>
          <w:rFonts w:ascii="Courier New" w:hAnsi="Courier New" w:cs="Courier New"/>
          <w:lang w:val="en-US"/>
        </w:rPr>
        <w:t>&lt;-1000</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ni</w:t>
      </w:r>
      <w:proofErr w:type="spellEnd"/>
      <w:r w:rsidRPr="00E4583F">
        <w:rPr>
          <w:rFonts w:ascii="Courier New" w:hAnsi="Courier New" w:cs="Courier New"/>
          <w:lang w:val="en-US"/>
        </w:rPr>
        <w:t>&lt;-2000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out &lt;- bugs (data, </w:t>
      </w:r>
      <w:proofErr w:type="spellStart"/>
      <w:r w:rsidRPr="00E4583F">
        <w:rPr>
          <w:rFonts w:ascii="Courier New" w:hAnsi="Courier New" w:cs="Courier New"/>
          <w:lang w:val="en-US"/>
        </w:rPr>
        <w:t>inits</w:t>
      </w:r>
      <w:proofErr w:type="spellEnd"/>
      <w:r w:rsidRPr="00E4583F">
        <w:rPr>
          <w:rFonts w:ascii="Courier New" w:hAnsi="Courier New" w:cs="Courier New"/>
          <w:lang w:val="en-US"/>
        </w:rPr>
        <w:t xml:space="preserve">, parameters, "SCR0a.txt", </w:t>
      </w:r>
      <w:proofErr w:type="spellStart"/>
      <w:r w:rsidRPr="00E4583F">
        <w:rPr>
          <w:rFonts w:ascii="Courier New" w:hAnsi="Courier New" w:cs="Courier New"/>
          <w:lang w:val="en-US"/>
        </w:rPr>
        <w:t>n.thin</w:t>
      </w:r>
      <w:proofErr w:type="spellEnd"/>
      <w:r w:rsidRPr="00E4583F">
        <w:rPr>
          <w:rFonts w:ascii="Courier New" w:hAnsi="Courier New" w:cs="Courier New"/>
          <w:lang w:val="en-US"/>
        </w:rPr>
        <w:t>=</w:t>
      </w:r>
      <w:proofErr w:type="spellStart"/>
      <w:r w:rsidRPr="00E4583F">
        <w:rPr>
          <w:rFonts w:ascii="Courier New" w:hAnsi="Courier New" w:cs="Courier New"/>
          <w:lang w:val="en-US"/>
        </w:rPr>
        <w:t>nthin</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n.chains</w:t>
      </w:r>
      <w:proofErr w:type="spellEnd"/>
      <w:r w:rsidRPr="00E4583F">
        <w:rPr>
          <w:rFonts w:ascii="Courier New" w:hAnsi="Courier New" w:cs="Courier New"/>
          <w:lang w:val="en-US"/>
        </w:rPr>
        <w:t>=</w:t>
      </w:r>
      <w:proofErr w:type="spellStart"/>
      <w:r w:rsidRPr="00E4583F">
        <w:rPr>
          <w:rFonts w:ascii="Courier New" w:hAnsi="Courier New" w:cs="Courier New"/>
          <w:lang w:val="en-US"/>
        </w:rPr>
        <w:t>nc</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n.burnin</w:t>
      </w:r>
      <w:proofErr w:type="spellEnd"/>
      <w:r w:rsidRPr="00E4583F">
        <w:rPr>
          <w:rFonts w:ascii="Courier New" w:hAnsi="Courier New" w:cs="Courier New"/>
          <w:lang w:val="en-US"/>
        </w:rPr>
        <w:t>=</w:t>
      </w:r>
      <w:proofErr w:type="spellStart"/>
      <w:r w:rsidRPr="00E4583F">
        <w:rPr>
          <w:rFonts w:ascii="Courier New" w:hAnsi="Courier New" w:cs="Courier New"/>
          <w:lang w:val="en-US"/>
        </w:rPr>
        <w:t>nb,n.iter</w:t>
      </w:r>
      <w:proofErr w:type="spellEnd"/>
      <w:r w:rsidRPr="00E4583F">
        <w:rPr>
          <w:rFonts w:ascii="Courier New" w:hAnsi="Courier New" w:cs="Courier New"/>
          <w:lang w:val="en-US"/>
        </w:rPr>
        <w:t>=</w:t>
      </w:r>
      <w:proofErr w:type="spellStart"/>
      <w:r w:rsidRPr="00E4583F">
        <w:rPr>
          <w:rFonts w:ascii="Courier New" w:hAnsi="Courier New" w:cs="Courier New"/>
          <w:lang w:val="en-US"/>
        </w:rPr>
        <w:t>ni,debug</w:t>
      </w:r>
      <w:proofErr w:type="spellEnd"/>
      <w:r w:rsidRPr="00E4583F">
        <w:rPr>
          <w:rFonts w:ascii="Courier New" w:hAnsi="Courier New" w:cs="Courier New"/>
          <w:lang w:val="en-US"/>
        </w:rPr>
        <w:t>=</w:t>
      </w:r>
      <w:proofErr w:type="spellStart"/>
      <w:r w:rsidRPr="00E4583F">
        <w:rPr>
          <w:rFonts w:ascii="Courier New" w:hAnsi="Courier New" w:cs="Courier New"/>
          <w:lang w:val="en-US"/>
        </w:rPr>
        <w:t>TRUE,working.dir</w:t>
      </w:r>
      <w:proofErr w:type="spellEnd"/>
      <w:r w:rsidRPr="00E4583F">
        <w:rPr>
          <w:rFonts w:ascii="Courier New" w:hAnsi="Courier New" w:cs="Courier New"/>
          <w:lang w:val="en-US"/>
        </w:rPr>
        <w:t>=</w:t>
      </w:r>
      <w:proofErr w:type="spellStart"/>
      <w:r w:rsidRPr="00E4583F">
        <w:rPr>
          <w:rFonts w:ascii="Courier New" w:hAnsi="Courier New" w:cs="Courier New"/>
          <w:lang w:val="en-US"/>
        </w:rPr>
        <w:t>getwd</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There is little to say about the preceding basic operations other than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suggest that the interested reader explore the output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additional analyses by running the script provided in the {\bf 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We ran $1000$ burn-in and $1000$ after burn-in, 3 chains,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obtain 3000 posterior samples.  Because we know $N$ for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particular data set we only have 2 parameters of the detection model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summarize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alpha0} and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alpha1}).  When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object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out} is produced we print a summary of the results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follows: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&gt; print(</w:t>
      </w:r>
      <w:proofErr w:type="spellStart"/>
      <w:r w:rsidRPr="00E4583F">
        <w:rPr>
          <w:rFonts w:ascii="Courier New" w:hAnsi="Courier New" w:cs="Courier New"/>
          <w:lang w:val="en-US"/>
        </w:rPr>
        <w:t>out,digits</w:t>
      </w:r>
      <w:proofErr w:type="spellEnd"/>
      <w:r w:rsidRPr="00E4583F">
        <w:rPr>
          <w:rFonts w:ascii="Courier New" w:hAnsi="Courier New" w:cs="Courier New"/>
          <w:lang w:val="en-US"/>
        </w:rPr>
        <w:t>=3)</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Inference for Bugs model at "SCR0a.txt", fit using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3 chains, each with 2000 iterations (first 1000 discarded)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n.sims</w:t>
      </w:r>
      <w:proofErr w:type="spellEnd"/>
      <w:r w:rsidRPr="00E4583F">
        <w:rPr>
          <w:rFonts w:ascii="Courier New" w:hAnsi="Courier New" w:cs="Courier New"/>
          <w:lang w:val="en-US"/>
        </w:rPr>
        <w:t xml:space="preserve"> = 3000 iterations saved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alpha0    -2.496  0.224  -2.954  -2.648  -2.48  -2.340  -2.091 1.013   190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alpha1     2.442  0.419   1.638   2.145   2.44   2.721   3.303 1.005   530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292.803 21.155 255.597 277.500 291.90 306.000 339.302 1.006   380</w:t>
      </w:r>
    </w:p>
    <w:p w:rsidR="009820DF" w:rsidRDefault="001A5046" w:rsidP="0044422F">
      <w:pPr>
        <w:pStyle w:val="PlainText"/>
        <w:rPr>
          <w:rFonts w:ascii="Courier New" w:hAnsi="Courier New" w:cs="Courier New"/>
          <w:lang w:val="en-US"/>
        </w:rPr>
      </w:pPr>
      <w:r>
        <w:rPr>
          <w:rFonts w:ascii="Courier New" w:hAnsi="Courier New" w:cs="Courier New"/>
          <w:lang w:val="en-US"/>
        </w:rPr>
        <w:t>.</w:t>
      </w:r>
    </w:p>
    <w:p w:rsidR="001A5046" w:rsidRDefault="001A5046" w:rsidP="0044422F">
      <w:pPr>
        <w:pStyle w:val="PlainText"/>
        <w:rPr>
          <w:rFonts w:ascii="Courier New" w:hAnsi="Courier New" w:cs="Courier New"/>
          <w:lang w:val="en-US"/>
        </w:rPr>
      </w:pPr>
      <w:r>
        <w:rPr>
          <w:rFonts w:ascii="Courier New" w:hAnsi="Courier New" w:cs="Courier New"/>
          <w:lang w:val="en-US"/>
        </w:rPr>
        <w:t>. [some output deleted]</w:t>
      </w:r>
    </w:p>
    <w:p w:rsidR="001A5046" w:rsidRPr="00E4583F" w:rsidRDefault="001A5046" w:rsidP="0044422F">
      <w:pPr>
        <w:pStyle w:val="PlainText"/>
        <w:rPr>
          <w:rFonts w:ascii="Courier New" w:hAnsi="Courier New" w:cs="Courier New"/>
          <w:lang w:val="en-US"/>
        </w:rPr>
      </w:pPr>
      <w:r>
        <w:rPr>
          <w:rFonts w:ascii="Courier New" w:hAnsi="Courier New" w:cs="Courier New"/>
          <w:lang w:val="en-US"/>
        </w:rPr>
        <w:t>.</w:t>
      </w:r>
    </w:p>
    <w:p w:rsidR="000E4C12" w:rsidRDefault="000E4C12" w:rsidP="0044422F">
      <w:pPr>
        <w:pStyle w:val="PlainText"/>
        <w:rPr>
          <w:rFonts w:ascii="Courier New" w:hAnsi="Courier New" w:cs="Courier New"/>
          <w:lang w:val="en-US"/>
        </w:rPr>
      </w:pPr>
    </w:p>
    <w:p w:rsidR="000E4C12" w:rsidRPr="00E4583F" w:rsidRDefault="000E4C12"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know the data were generated with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alpha0} $= -2.5$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alpha1 = -2}. The estimates look reasonably close to those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data-generating values and we probably feel pretty good about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performance of the Bayesian analysis and MCMC algorithm that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cooked-up based on our sample size of 1 data set.  It is worth noting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that the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statistics indicate reasonable convergence but, as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practical matter, we might choose to run the MCMC algorithm for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additional time to bring these closer to 1.0 and to increase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effective posterior sample size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r w:rsidRPr="00E4583F">
        <w:rPr>
          <w:rFonts w:ascii="Courier New" w:hAnsi="Courier New" w:cs="Courier New"/>
          <w:lang w:val="en-US"/>
        </w:rPr>
        <w:t>}). Other summary output includes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and related things including the deviance information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criterion (DIC). We discuss these things in </w:t>
      </w:r>
      <w:proofErr w:type="spellStart"/>
      <w:r w:rsidRPr="00E4583F">
        <w:rPr>
          <w:rFonts w:ascii="Courier New" w:hAnsi="Courier New" w:cs="Courier New"/>
          <w:lang w:val="en-US"/>
        </w:rPr>
        <w:t>Chapts</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chapt.mcmc</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and \ref{</w:t>
      </w:r>
      <w:proofErr w:type="spellStart"/>
      <w:r w:rsidRPr="00E4583F">
        <w:rPr>
          <w:rFonts w:ascii="Courier New" w:hAnsi="Courier New" w:cs="Courier New"/>
          <w:lang w:val="en-US"/>
        </w:rPr>
        <w:t>chapt.gof</w:t>
      </w:r>
      <w:proofErr w:type="spellEnd"/>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\section{Unknown 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\label{scr0.sec.unknownN}</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all real applications $N$ is unknown and that fact is kind of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important feature of the capture-recapture problem!  We handled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important issue in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chapt.closed</w:t>
      </w:r>
      <w:proofErr w:type="spellEnd"/>
      <w:r w:rsidRPr="00E4583F">
        <w:rPr>
          <w:rFonts w:ascii="Courier New" w:hAnsi="Courier New" w:cs="Courier New"/>
          <w:lang w:val="en-US"/>
        </w:rPr>
        <w:t>} using the method of data augmentation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we apply here to achieve a realistic analysis of model SCR0.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with the basic closed population models considered previously,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formulate the problem here by augmenting our observed data set with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number of </w:t>
      </w:r>
      <w:r w:rsidRPr="001A5046">
        <w:rPr>
          <w:rFonts w:ascii="Courier New" w:hAnsi="Courier New" w:cs="Courier New"/>
          <w:lang w:val="en-US"/>
        </w:rPr>
        <w:t>``all zero''</w:t>
      </w:r>
      <w:r w:rsidRPr="00E4583F">
        <w:rPr>
          <w:rFonts w:ascii="Courier New" w:hAnsi="Courier New" w:cs="Courier New"/>
          <w:lang w:val="en-US"/>
        </w:rPr>
        <w:t xml:space="preserve"> encounter histories - what we referred to in</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chapt.closed</w:t>
      </w:r>
      <w:proofErr w:type="spellEnd"/>
      <w:r w:rsidRPr="00E4583F">
        <w:rPr>
          <w:rFonts w:ascii="Courier New" w:hAnsi="Courier New" w:cs="Courier New"/>
          <w:lang w:val="en-US"/>
        </w:rPr>
        <w:t>} as potential individuals. If $n$ is the number of observed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then let $M-n$ be the number of potential individuals 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data set. For the basic $y_{</w:t>
      </w:r>
      <w:proofErr w:type="spellStart"/>
      <w:r w:rsidRPr="00E4583F">
        <w:rPr>
          <w:rFonts w:ascii="Courier New" w:hAnsi="Courier New" w:cs="Courier New"/>
          <w:lang w:val="en-US"/>
        </w:rPr>
        <w:t>ij</w:t>
      </w:r>
      <w:proofErr w:type="spellEnd"/>
      <w:r w:rsidRPr="00E4583F">
        <w:rPr>
          <w:rFonts w:ascii="Courier New" w:hAnsi="Courier New" w:cs="Courier New"/>
          <w:lang w:val="en-US"/>
        </w:rPr>
        <w:t>}$ data structure (individuals x</w:t>
      </w:r>
    </w:p>
    <w:p w:rsidR="009820DF" w:rsidRPr="001A5046" w:rsidRDefault="00A722F7" w:rsidP="0044422F">
      <w:pPr>
        <w:pStyle w:val="PlainText"/>
        <w:rPr>
          <w:rFonts w:ascii="Courier New" w:hAnsi="Courier New" w:cs="Courier New"/>
          <w:lang w:val="en-US"/>
        </w:rPr>
      </w:pPr>
      <w:r w:rsidRPr="00E4583F">
        <w:rPr>
          <w:rFonts w:ascii="Courier New" w:hAnsi="Courier New" w:cs="Courier New"/>
          <w:lang w:val="en-US"/>
        </w:rPr>
        <w:t xml:space="preserve">traps encounter frequencies) we simply add additional rows of </w:t>
      </w:r>
      <w:r w:rsidRPr="001A5046">
        <w:rPr>
          <w:rFonts w:ascii="Courier New" w:hAnsi="Courier New" w:cs="Courier New"/>
          <w:lang w:val="en-US"/>
        </w:rPr>
        <w:t>``all</w:t>
      </w:r>
    </w:p>
    <w:p w:rsidR="009820DF" w:rsidRPr="00E4583F" w:rsidRDefault="001A5046" w:rsidP="0044422F">
      <w:pPr>
        <w:pStyle w:val="PlainText"/>
        <w:rPr>
          <w:rFonts w:ascii="Courier New" w:hAnsi="Courier New" w:cs="Courier New"/>
          <w:lang w:val="en-US"/>
        </w:rPr>
      </w:pPr>
      <w:r w:rsidRPr="001A5046">
        <w:rPr>
          <w:rFonts w:ascii="Courier New" w:hAnsi="Courier New" w:cs="Courier New"/>
          <w:lang w:val="en-US"/>
        </w:rPr>
        <w:t>zero</w:t>
      </w:r>
      <w:r w:rsidR="00A722F7" w:rsidRPr="001A5046">
        <w:rPr>
          <w:rFonts w:ascii="Courier New" w:hAnsi="Courier New" w:cs="Courier New"/>
          <w:lang w:val="en-US"/>
        </w:rPr>
        <w:t>''</w:t>
      </w:r>
      <w:r w:rsidR="00A722F7" w:rsidRPr="00E4583F">
        <w:rPr>
          <w:rFonts w:ascii="Courier New" w:hAnsi="Courier New" w:cs="Courier New"/>
          <w:lang w:val="en-US"/>
        </w:rPr>
        <w:t xml:space="preserve"> observations to that data set. This is because such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are unobserved, and therefore necessarily have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$y_{</w:t>
      </w:r>
      <w:proofErr w:type="spellStart"/>
      <w:r w:rsidRPr="00E4583F">
        <w:rPr>
          <w:rFonts w:ascii="Courier New" w:hAnsi="Courier New" w:cs="Courier New"/>
          <w:lang w:val="en-US"/>
        </w:rPr>
        <w:t>ij</w:t>
      </w:r>
      <w:proofErr w:type="spellEnd"/>
      <w:r w:rsidRPr="00E4583F">
        <w:rPr>
          <w:rFonts w:ascii="Courier New" w:hAnsi="Courier New" w:cs="Courier New"/>
          <w:lang w:val="en-US"/>
        </w:rPr>
        <w:t>}=0$ for all $j$.  A data set, say with 4 traps and 6 individuals,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augmented with 4 pseudo-individuals therefore might look like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trap1 trap2 trap3 trap4</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[1,]     1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[2,]     0     2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[3,]     0     0     0     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[4,]     0     1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[5,]     0     0     1     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[6,]     1     0     1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[7,]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[8,]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[9,]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typically have more than 4 traps and, if we're fortunate, many more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in our data set.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 the augmented data, we introduce a set of binary latent variables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data augmentation variables), $z_{i}$, and the model is extended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describe $\</w:t>
      </w:r>
      <w:proofErr w:type="spellStart"/>
      <w:r w:rsidRPr="00E4583F">
        <w:rPr>
          <w:rFonts w:ascii="Courier New" w:hAnsi="Courier New" w:cs="Courier New"/>
          <w:lang w:val="en-US"/>
        </w:rPr>
        <w:t>Pr</w:t>
      </w:r>
      <w:proofErr w:type="spellEnd"/>
      <w:r w:rsidRPr="00E4583F">
        <w:rPr>
          <w:rFonts w:ascii="Courier New" w:hAnsi="Courier New" w:cs="Courier New"/>
          <w:lang w:val="en-US"/>
        </w:rPr>
        <w:t>(z_{i} = 1)$ which is, in the context of this problem,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probability that an individual in the augmented data set is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member of the population that was sampled. In other words, if $z_{i}=1$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for one of the </w:t>
      </w:r>
      <w:r w:rsidRPr="001A5046">
        <w:rPr>
          <w:rFonts w:ascii="Courier New" w:hAnsi="Courier New" w:cs="Courier New"/>
          <w:lang w:val="en-US"/>
        </w:rPr>
        <w:t>all zero</w:t>
      </w:r>
      <w:r w:rsidRPr="00E4583F">
        <w:rPr>
          <w:rFonts w:ascii="Courier New" w:hAnsi="Courier New" w:cs="Courier New"/>
          <w:lang w:val="en-US"/>
        </w:rPr>
        <w:t xml:space="preserve"> encounter histories, this is implied to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 sampling zero whereas observations for which $z_{i}=0$ are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``structural zeros'' under the model.</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How big does the augmented data set have to be? We discussed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issue in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chapt.closed</w:t>
      </w:r>
      <w:proofErr w:type="spellEnd"/>
      <w:r w:rsidRPr="00E4583F">
        <w:rPr>
          <w:rFonts w:ascii="Courier New" w:hAnsi="Courier New" w:cs="Courier New"/>
          <w:lang w:val="en-US"/>
        </w:rPr>
        <w:t>} where we noted that the size of the data set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equivalent to the upper limit of a uniform prior distribution on $N$.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Practically speaking, it should be sufficiently large so that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posterior distribution for $N$ is not truncated. On the other hand, if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 is too large then unnecessary calculations are being done.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approach to choosing $M$ by trial-and-error is indicated. You can take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 ballpark estimate of the probability that an individual is captured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at all during the study, say $\tilde{p}$, which is related to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``per sample'' encounter probability, $p$, by $\tilde{p} = 1-(1-p)^{K}$, obtain $N$ as $n/\tilde{p}$, and then set $M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2*N$, as a first guess. Do a short MCMC run and then consider whether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you need to increase $M$. See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chapt.mcmc</w:t>
      </w:r>
      <w:proofErr w:type="spellEnd"/>
      <w:r w:rsidRPr="00E4583F">
        <w:rPr>
          <w:rFonts w:ascii="Courier New" w:hAnsi="Courier New" w:cs="Courier New"/>
          <w:lang w:val="en-US"/>
        </w:rPr>
        <w:t>} for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example of this. \</w:t>
      </w:r>
      <w:proofErr w:type="spellStart"/>
      <w:r w:rsidRPr="00E4583F">
        <w:rPr>
          <w:rFonts w:ascii="Courier New" w:hAnsi="Courier New" w:cs="Courier New"/>
          <w:lang w:val="en-US"/>
        </w:rPr>
        <w:t>citet</w:t>
      </w:r>
      <w:proofErr w:type="spellEnd"/>
      <w:r w:rsidRPr="00E4583F">
        <w:rPr>
          <w:rFonts w:ascii="Courier New" w:hAnsi="Courier New" w:cs="Courier New"/>
          <w:lang w:val="en-US"/>
        </w:rPr>
        <w:t>[][</w:t>
      </w:r>
      <w:proofErr w:type="spellStart"/>
      <w:r w:rsidRPr="00E4583F">
        <w:rPr>
          <w:rFonts w:ascii="Courier New" w:hAnsi="Courier New" w:cs="Courier New"/>
          <w:lang w:val="en-US"/>
        </w:rPr>
        <w:t>ch.</w:t>
      </w:r>
      <w:proofErr w:type="spellEnd"/>
      <w:r w:rsidRPr="00E4583F">
        <w:rPr>
          <w:rFonts w:ascii="Courier New" w:hAnsi="Courier New" w:cs="Courier New"/>
          <w:lang w:val="en-US"/>
        </w:rPr>
        <w:t xml:space="preserve"> 6]{kery_schaub:2011}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provide an assessment of choosing $M$ in closed population models.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Analysis by data augmentation removes $N$ as an explicit parameter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model. Instead, $N$ is a derived parameter, computed by $N=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\sum_{i=1}^{M} z_{i}$. Similarly, {\it density}, $D$, is also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derived parameter computed as $D=N/area({\</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For our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simulator, we're using an $8 \times 8$ state-space and thus we will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compute $D$ as $D=N/64$.</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\subsection{Analysis using data augmentation in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As before we begin by obtaining a data set using our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simSCR0.fn} routine and then harvesting the required data objects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from the resulting data list.  Note that we use the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discard0=TRUE} option this time so that we get a ``real'' data set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with no </w:t>
      </w:r>
      <w:r w:rsidRPr="001A5046">
        <w:rPr>
          <w:rFonts w:ascii="Courier New" w:hAnsi="Courier New" w:cs="Courier New"/>
          <w:lang w:val="en-US"/>
        </w:rPr>
        <w:t>all</w:t>
      </w:r>
      <w:r w:rsidR="001A5046" w:rsidRPr="001A5046">
        <w:rPr>
          <w:rFonts w:ascii="Courier New" w:hAnsi="Courier New" w:cs="Courier New"/>
          <w:lang w:val="en-US"/>
        </w:rPr>
        <w:t xml:space="preserve"> </w:t>
      </w:r>
      <w:r w:rsidRPr="001A5046">
        <w:rPr>
          <w:rFonts w:ascii="Courier New" w:hAnsi="Courier New" w:cs="Courier New"/>
          <w:lang w:val="en-US"/>
        </w:rPr>
        <w:t>zero</w:t>
      </w:r>
      <w:r w:rsidRPr="00E4583F">
        <w:rPr>
          <w:rFonts w:ascii="Courier New" w:hAnsi="Courier New" w:cs="Courier New"/>
          <w:lang w:val="en-US"/>
        </w:rPr>
        <w:t xml:space="preserve"> encounter histories. After harvesting the data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produce the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model specification which now includes $M$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encounter histories including the augmented potential individuals,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 augmentation parameters $z_{i}$, and the data augmentation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parameter $\psi$.</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data&lt;-simSCR0.fn(discard0=</w:t>
      </w:r>
      <w:proofErr w:type="spellStart"/>
      <w:r w:rsidRPr="00E4583F">
        <w:rPr>
          <w:rFonts w:ascii="Courier New" w:hAnsi="Courier New" w:cs="Courier New"/>
          <w:lang w:val="en-US"/>
        </w:rPr>
        <w:t>TRUE,sd</w:t>
      </w:r>
      <w:proofErr w:type="spellEnd"/>
      <w:r w:rsidRPr="00E4583F">
        <w:rPr>
          <w:rFonts w:ascii="Courier New" w:hAnsi="Courier New" w:cs="Courier New"/>
          <w:lang w:val="en-US"/>
        </w:rPr>
        <w:t>=2013)</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y&lt;-</w:t>
      </w:r>
      <w:proofErr w:type="spellStart"/>
      <w:r w:rsidRPr="00E4583F">
        <w:rPr>
          <w:rFonts w:ascii="Courier New" w:hAnsi="Courier New" w:cs="Courier New"/>
          <w:lang w:val="en-US"/>
        </w:rPr>
        <w:t>data$Y</w:t>
      </w:r>
      <w:proofErr w:type="spellEnd"/>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traplocs</w:t>
      </w:r>
      <w:proofErr w:type="spellEnd"/>
      <w:r w:rsidRPr="00E4583F">
        <w:rPr>
          <w:rFonts w:ascii="Courier New" w:hAnsi="Courier New" w:cs="Courier New"/>
          <w:lang w:val="en-US"/>
        </w:rPr>
        <w:t>&lt;-</w:t>
      </w:r>
      <w:proofErr w:type="spellStart"/>
      <w:r w:rsidRPr="00E4583F">
        <w:rPr>
          <w:rFonts w:ascii="Courier New" w:hAnsi="Courier New" w:cs="Courier New"/>
          <w:lang w:val="en-US"/>
        </w:rPr>
        <w:t>data$traplocs</w:t>
      </w:r>
      <w:proofErr w:type="spellEnd"/>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nind</w:t>
      </w:r>
      <w:proofErr w:type="spellEnd"/>
      <w:r w:rsidRPr="00E4583F">
        <w:rPr>
          <w:rFonts w:ascii="Courier New" w:hAnsi="Courier New" w:cs="Courier New"/>
          <w:lang w:val="en-US"/>
        </w:rPr>
        <w:t>&lt;-</w:t>
      </w:r>
      <w:proofErr w:type="spellStart"/>
      <w:r w:rsidRPr="00E4583F">
        <w:rPr>
          <w:rFonts w:ascii="Courier New" w:hAnsi="Courier New" w:cs="Courier New"/>
          <w:lang w:val="en-US"/>
        </w:rPr>
        <w:t>nrow</w:t>
      </w:r>
      <w:proofErr w:type="spellEnd"/>
      <w:r w:rsidRPr="00E4583F">
        <w:rPr>
          <w:rFonts w:ascii="Courier New" w:hAnsi="Courier New" w:cs="Courier New"/>
          <w:lang w:val="en-US"/>
        </w:rPr>
        <w: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X&lt;-</w:t>
      </w:r>
      <w:proofErr w:type="spellStart"/>
      <w:r w:rsidRPr="00E4583F">
        <w:rPr>
          <w:rFonts w:ascii="Courier New" w:hAnsi="Courier New" w:cs="Courier New"/>
          <w:lang w:val="en-US"/>
        </w:rPr>
        <w:t>data$traplocs</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J&lt;-</w:t>
      </w:r>
      <w:proofErr w:type="spellStart"/>
      <w:r w:rsidRPr="00E4583F">
        <w:rPr>
          <w:rFonts w:ascii="Courier New" w:hAnsi="Courier New" w:cs="Courier New"/>
          <w:lang w:val="en-US"/>
        </w:rPr>
        <w:t>nrow</w:t>
      </w:r>
      <w:proofErr w:type="spellEnd"/>
      <w:r w:rsidRPr="00E4583F">
        <w:rPr>
          <w:rFonts w:ascii="Courier New" w:hAnsi="Courier New" w:cs="Courier New"/>
          <w:lang w:val="en-US"/>
        </w:rPr>
        <w:t>(X)</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Xl&lt;-</w:t>
      </w:r>
      <w:proofErr w:type="spellStart"/>
      <w:r w:rsidRPr="00E4583F">
        <w:rPr>
          <w:rFonts w:ascii="Courier New" w:hAnsi="Courier New" w:cs="Courier New"/>
          <w:lang w:val="en-US"/>
        </w:rPr>
        <w:t>data$xlim</w:t>
      </w:r>
      <w:proofErr w:type="spellEnd"/>
      <w:r w:rsidRPr="00E4583F">
        <w:rPr>
          <w:rFonts w:ascii="Courier New" w:hAnsi="Courier New" w:cs="Courier New"/>
          <w:lang w:val="en-US"/>
        </w:rPr>
        <w:t>[1]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Yl</w:t>
      </w:r>
      <w:proofErr w:type="spellEnd"/>
      <w:r w:rsidRPr="00E4583F">
        <w:rPr>
          <w:rFonts w:ascii="Courier New" w:hAnsi="Courier New" w:cs="Courier New"/>
          <w:lang w:val="en-US"/>
        </w:rPr>
        <w:t>&lt;-</w:t>
      </w:r>
      <w:proofErr w:type="spellStart"/>
      <w:r w:rsidRPr="00E4583F">
        <w:rPr>
          <w:rFonts w:ascii="Courier New" w:hAnsi="Courier New" w:cs="Courier New"/>
          <w:lang w:val="en-US"/>
        </w:rPr>
        <w:t>data$ylim</w:t>
      </w:r>
      <w:proofErr w:type="spellEnd"/>
      <w:r w:rsidRPr="00E4583F">
        <w:rPr>
          <w:rFonts w:ascii="Courier New" w:hAnsi="Courier New" w:cs="Courier New"/>
          <w:lang w:val="en-US"/>
        </w:rPr>
        <w:t>[1]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Xu</w:t>
      </w:r>
      <w:proofErr w:type="spellEnd"/>
      <w:r w:rsidRPr="00E4583F">
        <w:rPr>
          <w:rFonts w:ascii="Courier New" w:hAnsi="Courier New" w:cs="Courier New"/>
          <w:lang w:val="en-US"/>
        </w:rPr>
        <w:t>&lt;-</w:t>
      </w:r>
      <w:proofErr w:type="spellStart"/>
      <w:r w:rsidRPr="00E4583F">
        <w:rPr>
          <w:rFonts w:ascii="Courier New" w:hAnsi="Courier New" w:cs="Courier New"/>
          <w:lang w:val="en-US"/>
        </w:rPr>
        <w:t>data$xlim</w:t>
      </w:r>
      <w:proofErr w:type="spellEnd"/>
      <w:r w:rsidRPr="00E4583F">
        <w:rPr>
          <w:rFonts w:ascii="Courier New" w:hAnsi="Courier New" w:cs="Courier New"/>
          <w:lang w:val="en-US"/>
        </w:rPr>
        <w:t>[2]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Yu&lt;-</w:t>
      </w:r>
      <w:proofErr w:type="spellStart"/>
      <w:r w:rsidRPr="00E4583F">
        <w:rPr>
          <w:rFonts w:ascii="Courier New" w:hAnsi="Courier New" w:cs="Courier New"/>
          <w:lang w:val="en-US"/>
        </w:rPr>
        <w:t>data$ylim</w:t>
      </w:r>
      <w:proofErr w:type="spellEnd"/>
      <w:r w:rsidRPr="00E4583F">
        <w:rPr>
          <w:rFonts w:ascii="Courier New" w:hAnsi="Courier New" w:cs="Courier New"/>
          <w:lang w:val="en-US"/>
        </w:rPr>
        <w:t>[2]</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alpha0~dnorm(0,.1)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logit</w:t>
      </w:r>
      <w:proofErr w:type="spellEnd"/>
      <w:r w:rsidRPr="00E4583F">
        <w:rPr>
          <w:rFonts w:ascii="Courier New" w:hAnsi="Courier New" w:cs="Courier New"/>
          <w:lang w:val="en-US"/>
        </w:rPr>
        <w:t>(p0)&lt;- alpha0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alpha1~dnorm(0,.1)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psi~dunif</w:t>
      </w:r>
      <w:proofErr w:type="spellEnd"/>
      <w:r w:rsidRPr="00E4583F">
        <w:rPr>
          <w:rFonts w:ascii="Courier New" w:hAnsi="Courier New" w:cs="Courier New"/>
          <w:lang w:val="en-US"/>
        </w:rPr>
        <w:t>(0,1)</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for(i in 1:M){</w:t>
      </w:r>
      <w:r w:rsidR="008F3782">
        <w:rPr>
          <w:rFonts w:ascii="Courier New" w:hAnsi="Courier New" w:cs="Courier New"/>
          <w:lang w:val="en-US"/>
        </w:rPr>
        <w:t xml:space="preserve">    </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 xml:space="preserve"> z[i] ~ </w:t>
      </w:r>
      <w:proofErr w:type="spellStart"/>
      <w:r w:rsidR="00A722F7" w:rsidRPr="00E4583F">
        <w:rPr>
          <w:rFonts w:ascii="Courier New" w:hAnsi="Courier New" w:cs="Courier New"/>
          <w:lang w:val="en-US"/>
        </w:rPr>
        <w:t>dbern</w:t>
      </w:r>
      <w:proofErr w:type="spellEnd"/>
      <w:r w:rsidR="00A722F7" w:rsidRPr="00E4583F">
        <w:rPr>
          <w:rFonts w:ascii="Courier New" w:hAnsi="Courier New" w:cs="Courier New"/>
          <w:lang w:val="en-US"/>
        </w:rPr>
        <w:t>(psi)</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 xml:space="preserve"> s[i,1]~</w:t>
      </w:r>
      <w:proofErr w:type="spellStart"/>
      <w:r w:rsidR="00A722F7" w:rsidRPr="00E4583F">
        <w:rPr>
          <w:rFonts w:ascii="Courier New" w:hAnsi="Courier New" w:cs="Courier New"/>
          <w:lang w:val="en-US"/>
        </w:rPr>
        <w:t>dunif</w:t>
      </w:r>
      <w:proofErr w:type="spellEnd"/>
      <w:r w:rsidR="00A722F7" w:rsidRPr="00E4583F">
        <w:rPr>
          <w:rFonts w:ascii="Courier New" w:hAnsi="Courier New" w:cs="Courier New"/>
          <w:lang w:val="en-US"/>
        </w:rPr>
        <w:t>(</w:t>
      </w:r>
      <w:proofErr w:type="spellStart"/>
      <w:r w:rsidR="00A722F7" w:rsidRPr="00E4583F">
        <w:rPr>
          <w:rFonts w:ascii="Courier New" w:hAnsi="Courier New" w:cs="Courier New"/>
          <w:lang w:val="en-US"/>
        </w:rPr>
        <w:t>Xl,Xu</w:t>
      </w:r>
      <w:proofErr w:type="spellEnd"/>
      <w:r w:rsidR="00A722F7" w:rsidRPr="00E4583F">
        <w:rPr>
          <w:rFonts w:ascii="Courier New" w:hAnsi="Courier New" w:cs="Courier New"/>
          <w:lang w:val="en-US"/>
        </w:rPr>
        <w:t>)</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 xml:space="preserve"> s[i,2]~</w:t>
      </w:r>
      <w:proofErr w:type="spellStart"/>
      <w:r w:rsidR="00A722F7" w:rsidRPr="00E4583F">
        <w:rPr>
          <w:rFonts w:ascii="Courier New" w:hAnsi="Courier New" w:cs="Courier New"/>
          <w:lang w:val="en-US"/>
        </w:rPr>
        <w:t>dunif</w:t>
      </w:r>
      <w:proofErr w:type="spellEnd"/>
      <w:r w:rsidR="00A722F7" w:rsidRPr="00E4583F">
        <w:rPr>
          <w:rFonts w:ascii="Courier New" w:hAnsi="Courier New" w:cs="Courier New"/>
          <w:lang w:val="en-US"/>
        </w:rPr>
        <w:t>(</w:t>
      </w:r>
      <w:proofErr w:type="spellStart"/>
      <w:r w:rsidR="00A722F7" w:rsidRPr="00E4583F">
        <w:rPr>
          <w:rFonts w:ascii="Courier New" w:hAnsi="Courier New" w:cs="Courier New"/>
          <w:lang w:val="en-US"/>
        </w:rPr>
        <w:t>Yl,Yu</w:t>
      </w:r>
      <w:proofErr w:type="spellEnd"/>
      <w:r w:rsidR="00A722F7" w:rsidRPr="00E4583F">
        <w:rPr>
          <w:rFonts w:ascii="Courier New" w:hAnsi="Courier New" w:cs="Courier New"/>
          <w:lang w:val="en-US"/>
        </w:rPr>
        <w:t>)</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for(j in 1:J){</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d[</w:t>
      </w:r>
      <w:proofErr w:type="spellStart"/>
      <w:r w:rsidR="00A722F7" w:rsidRPr="00E4583F">
        <w:rPr>
          <w:rFonts w:ascii="Courier New" w:hAnsi="Courier New" w:cs="Courier New"/>
          <w:lang w:val="en-US"/>
        </w:rPr>
        <w:t>i,j</w:t>
      </w:r>
      <w:proofErr w:type="spellEnd"/>
      <w:r w:rsidR="00A722F7" w:rsidRPr="00E4583F">
        <w:rPr>
          <w:rFonts w:ascii="Courier New" w:hAnsi="Courier New" w:cs="Courier New"/>
          <w:lang w:val="en-US"/>
        </w:rPr>
        <w:t xml:space="preserve">]&lt;- </w:t>
      </w:r>
      <w:proofErr w:type="spellStart"/>
      <w:r w:rsidR="00A722F7" w:rsidRPr="00E4583F">
        <w:rPr>
          <w:rFonts w:ascii="Courier New" w:hAnsi="Courier New" w:cs="Courier New"/>
          <w:lang w:val="en-US"/>
        </w:rPr>
        <w:t>pow</w:t>
      </w:r>
      <w:proofErr w:type="spellEnd"/>
      <w:r w:rsidR="00A722F7" w:rsidRPr="00E4583F">
        <w:rPr>
          <w:rFonts w:ascii="Courier New" w:hAnsi="Courier New" w:cs="Courier New"/>
          <w:lang w:val="en-US"/>
        </w:rPr>
        <w:t>(</w:t>
      </w:r>
      <w:proofErr w:type="spellStart"/>
      <w:r w:rsidR="00A722F7" w:rsidRPr="00E4583F">
        <w:rPr>
          <w:rFonts w:ascii="Courier New" w:hAnsi="Courier New" w:cs="Courier New"/>
          <w:lang w:val="en-US"/>
        </w:rPr>
        <w:t>pow</w:t>
      </w:r>
      <w:proofErr w:type="spellEnd"/>
      <w:r w:rsidR="00A722F7" w:rsidRPr="00E4583F">
        <w:rPr>
          <w:rFonts w:ascii="Courier New" w:hAnsi="Courier New" w:cs="Courier New"/>
          <w:lang w:val="en-US"/>
        </w:rPr>
        <w:t xml:space="preserve">(s[i,1]-X[j,1],2) + </w:t>
      </w:r>
      <w:proofErr w:type="spellStart"/>
      <w:r w:rsidR="00A722F7" w:rsidRPr="00E4583F">
        <w:rPr>
          <w:rFonts w:ascii="Courier New" w:hAnsi="Courier New" w:cs="Courier New"/>
          <w:lang w:val="en-US"/>
        </w:rPr>
        <w:t>pow</w:t>
      </w:r>
      <w:proofErr w:type="spellEnd"/>
      <w:r w:rsidR="00A722F7" w:rsidRPr="00E4583F">
        <w:rPr>
          <w:rFonts w:ascii="Courier New" w:hAnsi="Courier New" w:cs="Courier New"/>
          <w:lang w:val="en-US"/>
        </w:rPr>
        <w:t>(s[i,2]-X[j,2],2),0.5)</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y[</w:t>
      </w:r>
      <w:proofErr w:type="spellStart"/>
      <w:r w:rsidR="00A722F7" w:rsidRPr="00E4583F">
        <w:rPr>
          <w:rFonts w:ascii="Courier New" w:hAnsi="Courier New" w:cs="Courier New"/>
          <w:lang w:val="en-US"/>
        </w:rPr>
        <w:t>i,j</w:t>
      </w:r>
      <w:proofErr w:type="spellEnd"/>
      <w:r w:rsidR="00A722F7" w:rsidRPr="00E4583F">
        <w:rPr>
          <w:rFonts w:ascii="Courier New" w:hAnsi="Courier New" w:cs="Courier New"/>
          <w:lang w:val="en-US"/>
        </w:rPr>
        <w:t xml:space="preserve">] ~ </w:t>
      </w:r>
      <w:proofErr w:type="spellStart"/>
      <w:r w:rsidR="00A722F7" w:rsidRPr="00E4583F">
        <w:rPr>
          <w:rFonts w:ascii="Courier New" w:hAnsi="Courier New" w:cs="Courier New"/>
          <w:lang w:val="en-US"/>
        </w:rPr>
        <w:t>dbin</w:t>
      </w:r>
      <w:proofErr w:type="spellEnd"/>
      <w:r w:rsidR="00A722F7" w:rsidRPr="00E4583F">
        <w:rPr>
          <w:rFonts w:ascii="Courier New" w:hAnsi="Courier New" w:cs="Courier New"/>
          <w:lang w:val="en-US"/>
        </w:rPr>
        <w:t>(p[</w:t>
      </w:r>
      <w:proofErr w:type="spellStart"/>
      <w:r w:rsidR="00A722F7" w:rsidRPr="00E4583F">
        <w:rPr>
          <w:rFonts w:ascii="Courier New" w:hAnsi="Courier New" w:cs="Courier New"/>
          <w:lang w:val="en-US"/>
        </w:rPr>
        <w:t>i,j</w:t>
      </w:r>
      <w:proofErr w:type="spellEnd"/>
      <w:r w:rsidR="00A722F7" w:rsidRPr="00E4583F">
        <w:rPr>
          <w:rFonts w:ascii="Courier New" w:hAnsi="Courier New" w:cs="Courier New"/>
          <w:lang w:val="en-US"/>
        </w:rPr>
        <w:t>],K)</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p[</w:t>
      </w:r>
      <w:proofErr w:type="spellStart"/>
      <w:r w:rsidR="00A722F7" w:rsidRPr="00E4583F">
        <w:rPr>
          <w:rFonts w:ascii="Courier New" w:hAnsi="Courier New" w:cs="Courier New"/>
          <w:lang w:val="en-US"/>
        </w:rPr>
        <w:t>i,j</w:t>
      </w:r>
      <w:proofErr w:type="spellEnd"/>
      <w:r w:rsidR="00A722F7" w:rsidRPr="00E4583F">
        <w:rPr>
          <w:rFonts w:ascii="Courier New" w:hAnsi="Courier New" w:cs="Courier New"/>
          <w:lang w:val="en-US"/>
        </w:rPr>
        <w:t>]&lt;- z[i]*p0*</w:t>
      </w:r>
      <w:proofErr w:type="spellStart"/>
      <w:r w:rsidR="00A722F7" w:rsidRPr="00E4583F">
        <w:rPr>
          <w:rFonts w:ascii="Courier New" w:hAnsi="Courier New" w:cs="Courier New"/>
          <w:lang w:val="en-US"/>
        </w:rPr>
        <w:t>exp</w:t>
      </w:r>
      <w:proofErr w:type="spellEnd"/>
      <w:r w:rsidR="00A722F7" w:rsidRPr="00E4583F">
        <w:rPr>
          <w:rFonts w:ascii="Courier New" w:hAnsi="Courier New" w:cs="Courier New"/>
          <w:lang w:val="en-US"/>
        </w:rPr>
        <w:t>(- alpha1*d[</w:t>
      </w:r>
      <w:proofErr w:type="spellStart"/>
      <w:r w:rsidR="00A722F7" w:rsidRPr="00E4583F">
        <w:rPr>
          <w:rFonts w:ascii="Courier New" w:hAnsi="Courier New" w:cs="Courier New"/>
          <w:lang w:val="en-US"/>
        </w:rPr>
        <w:t>i,j</w:t>
      </w:r>
      <w:proofErr w:type="spellEnd"/>
      <w:r w:rsidR="00A722F7" w:rsidRPr="00E4583F">
        <w:rPr>
          <w:rFonts w:ascii="Courier New" w:hAnsi="Courier New" w:cs="Courier New"/>
          <w:lang w:val="en-US"/>
        </w:rPr>
        <w:t>]*d[</w:t>
      </w:r>
      <w:proofErr w:type="spellStart"/>
      <w:r w:rsidR="00A722F7" w:rsidRPr="00E4583F">
        <w:rPr>
          <w:rFonts w:ascii="Courier New" w:hAnsi="Courier New" w:cs="Courier New"/>
          <w:lang w:val="en-US"/>
        </w:rPr>
        <w:t>i,j</w:t>
      </w:r>
      <w:proofErr w:type="spellEnd"/>
      <w:r w:rsidR="00A722F7" w:rsidRPr="00E4583F">
        <w:rPr>
          <w:rFonts w:ascii="Courier New" w:hAnsi="Courier New" w:cs="Courier New"/>
          <w:lang w:val="en-US"/>
        </w:rPr>
        <w:t>])</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N&lt;-sum(z[])</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D&lt;-N/64</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",file = "SCR0a.txt")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To prepare our data we have to augment the data matrix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with $M-n$ </w:t>
      </w:r>
      <w:r w:rsidRPr="001A5046">
        <w:rPr>
          <w:rFonts w:ascii="Courier New" w:hAnsi="Courier New" w:cs="Courier New"/>
          <w:lang w:val="en-US"/>
        </w:rPr>
        <w:t>all</w:t>
      </w:r>
      <w:r w:rsidR="001A5046" w:rsidRPr="001A5046">
        <w:rPr>
          <w:rFonts w:ascii="Courier New" w:hAnsi="Courier New" w:cs="Courier New"/>
          <w:lang w:val="en-US"/>
        </w:rPr>
        <w:t xml:space="preserve"> </w:t>
      </w:r>
      <w:r w:rsidRPr="001A5046">
        <w:rPr>
          <w:rFonts w:ascii="Courier New" w:hAnsi="Courier New" w:cs="Courier New"/>
          <w:lang w:val="en-US"/>
        </w:rPr>
        <w:t>zero</w:t>
      </w:r>
      <w:r w:rsidRPr="00E4583F">
        <w:rPr>
          <w:rFonts w:ascii="Courier New" w:hAnsi="Courier New" w:cs="Courier New"/>
          <w:lang w:val="en-US"/>
        </w:rPr>
        <w:t xml:space="preserve"> encounter histories, we have to create starting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values for the variables $z_{i}$ and also the activity centers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s}_{i}$ of which, for each, we require $M$ values. Otherwise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remainder of the code for bundling the data, creating initial values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and executing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looks much the same as before except with more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or differently named arguments.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C6193B" w:rsidRDefault="00A722F7" w:rsidP="0044422F">
      <w:pPr>
        <w:pStyle w:val="PlainText"/>
        <w:rPr>
          <w:rFonts w:ascii="Courier New" w:hAnsi="Courier New" w:cs="Courier New"/>
          <w:lang w:val="en-US"/>
        </w:rPr>
      </w:pPr>
      <w:r w:rsidRPr="00C6193B">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 xml:space="preserve">## Data augmentation </w:t>
      </w:r>
      <w:proofErr w:type="spellStart"/>
      <w:r w:rsidRPr="00E4583F">
        <w:rPr>
          <w:rFonts w:ascii="Courier New" w:hAnsi="Courier New" w:cs="Courier New"/>
          <w:lang w:val="fr-CH"/>
        </w:rPr>
        <w:t>stuff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M&lt;-200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y&lt;-</w:t>
      </w:r>
      <w:proofErr w:type="spellStart"/>
      <w:r w:rsidRPr="00E4583F">
        <w:rPr>
          <w:rFonts w:ascii="Courier New" w:hAnsi="Courier New" w:cs="Courier New"/>
          <w:lang w:val="fr-CH"/>
        </w:rPr>
        <w:t>rbind</w:t>
      </w:r>
      <w:proofErr w:type="spellEnd"/>
      <w:r w:rsidRPr="00E4583F">
        <w:rPr>
          <w:rFonts w:ascii="Courier New" w:hAnsi="Courier New" w:cs="Courier New"/>
          <w:lang w:val="fr-CH"/>
        </w:rPr>
        <w:t>(</w:t>
      </w:r>
      <w:proofErr w:type="spellStart"/>
      <w:r w:rsidRPr="00E4583F">
        <w:rPr>
          <w:rFonts w:ascii="Courier New" w:hAnsi="Courier New" w:cs="Courier New"/>
          <w:lang w:val="fr-CH"/>
        </w:rPr>
        <w:t>y,matrix</w:t>
      </w:r>
      <w:proofErr w:type="spellEnd"/>
      <w:r w:rsidRPr="00E4583F">
        <w:rPr>
          <w:rFonts w:ascii="Courier New" w:hAnsi="Courier New" w:cs="Courier New"/>
          <w:lang w:val="fr-CH"/>
        </w:rPr>
        <w:t>(0,nrow=M-</w:t>
      </w:r>
      <w:proofErr w:type="spellStart"/>
      <w:r w:rsidRPr="00E4583F">
        <w:rPr>
          <w:rFonts w:ascii="Courier New" w:hAnsi="Courier New" w:cs="Courier New"/>
          <w:lang w:val="fr-CH"/>
        </w:rPr>
        <w:t>nind,ncol</w:t>
      </w:r>
      <w:proofErr w:type="spellEnd"/>
      <w:r w:rsidRPr="00E4583F">
        <w:rPr>
          <w:rFonts w:ascii="Courier New" w:hAnsi="Courier New" w:cs="Courier New"/>
          <w:lang w:val="fr-CH"/>
        </w:rPr>
        <w:t>=</w:t>
      </w:r>
      <w:proofErr w:type="spellStart"/>
      <w:r w:rsidRPr="00E4583F">
        <w:rPr>
          <w:rFonts w:ascii="Courier New" w:hAnsi="Courier New" w:cs="Courier New"/>
          <w:lang w:val="fr-CH"/>
        </w:rPr>
        <w:t>ncol</w:t>
      </w:r>
      <w:proofErr w:type="spellEnd"/>
      <w:r w:rsidRPr="00E4583F">
        <w:rPr>
          <w:rFonts w:ascii="Courier New" w:hAnsi="Courier New" w:cs="Courier New"/>
          <w:lang w:val="fr-CH"/>
        </w:rPr>
        <w: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z&lt;-c(rep(1,nind),rep(0,M-nind))</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sst</w:t>
      </w:r>
      <w:proofErr w:type="spellEnd"/>
      <w:r w:rsidRPr="00E4583F">
        <w:rPr>
          <w:rFonts w:ascii="Courier New" w:hAnsi="Courier New" w:cs="Courier New"/>
          <w:lang w:val="en-US"/>
        </w:rPr>
        <w:t>&lt;-</w:t>
      </w:r>
      <w:proofErr w:type="spellStart"/>
      <w:r w:rsidRPr="00E4583F">
        <w:rPr>
          <w:rFonts w:ascii="Courier New" w:hAnsi="Courier New" w:cs="Courier New"/>
          <w:lang w:val="en-US"/>
        </w:rPr>
        <w:t>cbind</w:t>
      </w:r>
      <w:proofErr w:type="spellEnd"/>
      <w:r w:rsidRPr="00E4583F">
        <w:rPr>
          <w:rFonts w:ascii="Courier New" w:hAnsi="Courier New" w:cs="Courier New"/>
          <w:lang w:val="en-US"/>
        </w:rPr>
        <w:t>(</w:t>
      </w:r>
      <w:proofErr w:type="spellStart"/>
      <w:r w:rsidRPr="00E4583F">
        <w:rPr>
          <w:rFonts w:ascii="Courier New" w:hAnsi="Courier New" w:cs="Courier New"/>
          <w:lang w:val="en-US"/>
        </w:rPr>
        <w:t>runif</w:t>
      </w:r>
      <w:proofErr w:type="spellEnd"/>
      <w:r w:rsidRPr="00E4583F">
        <w:rPr>
          <w:rFonts w:ascii="Courier New" w:hAnsi="Courier New" w:cs="Courier New"/>
          <w:lang w:val="en-US"/>
        </w:rPr>
        <w:t>(</w:t>
      </w:r>
      <w:proofErr w:type="spellStart"/>
      <w:r w:rsidRPr="00E4583F">
        <w:rPr>
          <w:rFonts w:ascii="Courier New" w:hAnsi="Courier New" w:cs="Courier New"/>
          <w:lang w:val="en-US"/>
        </w:rPr>
        <w:t>M,Xl,Xu</w:t>
      </w:r>
      <w:proofErr w:type="spellEnd"/>
      <w:r w:rsidRPr="00E4583F">
        <w:rPr>
          <w:rFonts w:ascii="Courier New" w:hAnsi="Courier New" w:cs="Courier New"/>
          <w:lang w:val="en-US"/>
        </w:rPr>
        <w:t>),</w:t>
      </w:r>
      <w:proofErr w:type="spellStart"/>
      <w:r w:rsidRPr="00E4583F">
        <w:rPr>
          <w:rFonts w:ascii="Courier New" w:hAnsi="Courier New" w:cs="Courier New"/>
          <w:lang w:val="en-US"/>
        </w:rPr>
        <w:t>runif</w:t>
      </w:r>
      <w:proofErr w:type="spellEnd"/>
      <w:r w:rsidRPr="00E4583F">
        <w:rPr>
          <w:rFonts w:ascii="Courier New" w:hAnsi="Courier New" w:cs="Courier New"/>
          <w:lang w:val="en-US"/>
        </w:rPr>
        <w:t>(</w:t>
      </w:r>
      <w:proofErr w:type="spellStart"/>
      <w:r w:rsidRPr="00E4583F">
        <w:rPr>
          <w:rFonts w:ascii="Courier New" w:hAnsi="Courier New" w:cs="Courier New"/>
          <w:lang w:val="en-US"/>
        </w:rPr>
        <w:t>M,Yl,Yu</w:t>
      </w:r>
      <w:proofErr w:type="spellEnd"/>
      <w:r w:rsidRPr="00E4583F">
        <w:rPr>
          <w:rFonts w:ascii="Courier New" w:hAnsi="Courier New" w:cs="Courier New"/>
          <w:lang w:val="en-US"/>
        </w:rPr>
        <w:t>))  # starting values for 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for(i in 1:nind){</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if(sum(y[i,])==0) next</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proofErr w:type="spellStart"/>
      <w:r w:rsidR="00A722F7" w:rsidRPr="00E4583F">
        <w:rPr>
          <w:rFonts w:ascii="Courier New" w:hAnsi="Courier New" w:cs="Courier New"/>
          <w:lang w:val="en-US"/>
        </w:rPr>
        <w:t>sst</w:t>
      </w:r>
      <w:proofErr w:type="spellEnd"/>
      <w:r w:rsidR="00A722F7" w:rsidRPr="00E4583F">
        <w:rPr>
          <w:rFonts w:ascii="Courier New" w:hAnsi="Courier New" w:cs="Courier New"/>
          <w:lang w:val="en-US"/>
        </w:rPr>
        <w:t>[i,1]&lt;- mean( X[y[i,]&gt;0,1] )</w:t>
      </w:r>
    </w:p>
    <w:p w:rsidR="009820DF" w:rsidRPr="00E4583F" w:rsidRDefault="008F3782" w:rsidP="0044422F">
      <w:pPr>
        <w:pStyle w:val="PlainText"/>
        <w:rPr>
          <w:rFonts w:ascii="Courier New" w:hAnsi="Courier New" w:cs="Courier New"/>
          <w:lang w:val="en-US"/>
        </w:rPr>
      </w:pPr>
      <w:r>
        <w:rPr>
          <w:rFonts w:ascii="Courier New" w:hAnsi="Courier New" w:cs="Courier New"/>
          <w:lang w:val="en-US"/>
        </w:rPr>
        <w:t xml:space="preserve">   </w:t>
      </w:r>
      <w:proofErr w:type="spellStart"/>
      <w:r w:rsidR="00A722F7" w:rsidRPr="00E4583F">
        <w:rPr>
          <w:rFonts w:ascii="Courier New" w:hAnsi="Courier New" w:cs="Courier New"/>
          <w:lang w:val="en-US"/>
        </w:rPr>
        <w:t>sst</w:t>
      </w:r>
      <w:proofErr w:type="spellEnd"/>
      <w:r w:rsidR="00A722F7" w:rsidRPr="00E4583F">
        <w:rPr>
          <w:rFonts w:ascii="Courier New" w:hAnsi="Courier New" w:cs="Courier New"/>
          <w:lang w:val="en-US"/>
        </w:rPr>
        <w:t>[i,2]&lt;- mean( X[y[i,]&gt;0,2]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 &lt;- list (y=</w:t>
      </w:r>
      <w:proofErr w:type="spellStart"/>
      <w:r w:rsidRPr="00E4583F">
        <w:rPr>
          <w:rFonts w:ascii="Courier New" w:hAnsi="Courier New" w:cs="Courier New"/>
          <w:lang w:val="en-US"/>
        </w:rPr>
        <w:t>y,X</w:t>
      </w:r>
      <w:proofErr w:type="spellEnd"/>
      <w:r w:rsidRPr="00E4583F">
        <w:rPr>
          <w:rFonts w:ascii="Courier New" w:hAnsi="Courier New" w:cs="Courier New"/>
          <w:lang w:val="en-US"/>
        </w:rPr>
        <w:t>=X,K=K,M=M,J=</w:t>
      </w:r>
      <w:proofErr w:type="spellStart"/>
      <w:r w:rsidRPr="00E4583F">
        <w:rPr>
          <w:rFonts w:ascii="Courier New" w:hAnsi="Courier New" w:cs="Courier New"/>
          <w:lang w:val="en-US"/>
        </w:rPr>
        <w:t>J,Xl</w:t>
      </w:r>
      <w:proofErr w:type="spellEnd"/>
      <w:r w:rsidRPr="00E4583F">
        <w:rPr>
          <w:rFonts w:ascii="Courier New" w:hAnsi="Courier New" w:cs="Courier New"/>
          <w:lang w:val="en-US"/>
        </w:rPr>
        <w:t>=</w:t>
      </w:r>
      <w:proofErr w:type="spellStart"/>
      <w:r w:rsidRPr="00E4583F">
        <w:rPr>
          <w:rFonts w:ascii="Courier New" w:hAnsi="Courier New" w:cs="Courier New"/>
          <w:lang w:val="en-US"/>
        </w:rPr>
        <w:t>Xl,Yl</w:t>
      </w:r>
      <w:proofErr w:type="spellEnd"/>
      <w:r w:rsidRPr="00E4583F">
        <w:rPr>
          <w:rFonts w:ascii="Courier New" w:hAnsi="Courier New" w:cs="Courier New"/>
          <w:lang w:val="en-US"/>
        </w:rPr>
        <w:t>=</w:t>
      </w:r>
      <w:proofErr w:type="spellStart"/>
      <w:r w:rsidRPr="00E4583F">
        <w:rPr>
          <w:rFonts w:ascii="Courier New" w:hAnsi="Courier New" w:cs="Courier New"/>
          <w:lang w:val="en-US"/>
        </w:rPr>
        <w:t>Yl,Xu</w:t>
      </w:r>
      <w:proofErr w:type="spellEnd"/>
      <w:r w:rsidRPr="00E4583F">
        <w:rPr>
          <w:rFonts w:ascii="Courier New" w:hAnsi="Courier New" w:cs="Courier New"/>
          <w:lang w:val="en-US"/>
        </w:rPr>
        <w:t>=</w:t>
      </w:r>
      <w:proofErr w:type="spellStart"/>
      <w:r w:rsidRPr="00E4583F">
        <w:rPr>
          <w:rFonts w:ascii="Courier New" w:hAnsi="Courier New" w:cs="Courier New"/>
          <w:lang w:val="en-US"/>
        </w:rPr>
        <w:t>Xu,Yu</w:t>
      </w:r>
      <w:proofErr w:type="spellEnd"/>
      <w:r w:rsidRPr="00E4583F">
        <w:rPr>
          <w:rFonts w:ascii="Courier New" w:hAnsi="Courier New" w:cs="Courier New"/>
          <w:lang w:val="en-US"/>
        </w:rPr>
        <w:t>=Yu)</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inits</w:t>
      </w:r>
      <w:proofErr w:type="spellEnd"/>
      <w:r w:rsidRPr="00E4583F">
        <w:rPr>
          <w:rFonts w:ascii="Courier New" w:hAnsi="Courier New" w:cs="Courier New"/>
          <w:lang w:val="en-US"/>
        </w:rPr>
        <w:t xml:space="preserve"> &lt;- function(){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list (alpha0=</w:t>
      </w:r>
      <w:proofErr w:type="spellStart"/>
      <w:r w:rsidRPr="00E4583F">
        <w:rPr>
          <w:rFonts w:ascii="Courier New" w:hAnsi="Courier New" w:cs="Courier New"/>
          <w:lang w:val="en-US"/>
        </w:rPr>
        <w:t>rnorm</w:t>
      </w:r>
      <w:proofErr w:type="spellEnd"/>
      <w:r w:rsidRPr="00E4583F">
        <w:rPr>
          <w:rFonts w:ascii="Courier New" w:hAnsi="Courier New" w:cs="Courier New"/>
          <w:lang w:val="en-US"/>
        </w:rPr>
        <w:t>(1,-4,.4),alpha1=</w:t>
      </w:r>
      <w:proofErr w:type="spellStart"/>
      <w:r w:rsidRPr="00E4583F">
        <w:rPr>
          <w:rFonts w:ascii="Courier New" w:hAnsi="Courier New" w:cs="Courier New"/>
          <w:lang w:val="en-US"/>
        </w:rPr>
        <w:t>runif</w:t>
      </w:r>
      <w:proofErr w:type="spellEnd"/>
      <w:r w:rsidRPr="00E4583F">
        <w:rPr>
          <w:rFonts w:ascii="Courier New" w:hAnsi="Courier New" w:cs="Courier New"/>
          <w:lang w:val="en-US"/>
        </w:rPr>
        <w:t>(1,1,2),s=</w:t>
      </w:r>
      <w:proofErr w:type="spellStart"/>
      <w:r w:rsidRPr="00E4583F">
        <w:rPr>
          <w:rFonts w:ascii="Courier New" w:hAnsi="Courier New" w:cs="Courier New"/>
          <w:lang w:val="en-US"/>
        </w:rPr>
        <w:t>sst,z</w:t>
      </w:r>
      <w:proofErr w:type="spellEnd"/>
      <w:r w:rsidRPr="00E4583F">
        <w:rPr>
          <w:rFonts w:ascii="Courier New" w:hAnsi="Courier New" w:cs="Courier New"/>
          <w:lang w:val="en-US"/>
        </w:rPr>
        <w:t>=z)</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library("R2WinBUGS")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parameters &lt;- c("alpha0","alpha1","N")</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nthin</w:t>
      </w:r>
      <w:proofErr w:type="spellEnd"/>
      <w:r w:rsidRPr="00E4583F">
        <w:rPr>
          <w:rFonts w:ascii="Courier New" w:hAnsi="Courier New" w:cs="Courier New"/>
          <w:lang w:val="en-US"/>
        </w:rPr>
        <w:t>&lt;-1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nc</w:t>
      </w:r>
      <w:proofErr w:type="spellEnd"/>
      <w:r w:rsidRPr="00E4583F">
        <w:rPr>
          <w:rFonts w:ascii="Courier New" w:hAnsi="Courier New" w:cs="Courier New"/>
          <w:lang w:val="en-US"/>
        </w:rPr>
        <w:t>&lt;-3</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nb</w:t>
      </w:r>
      <w:proofErr w:type="spellEnd"/>
      <w:r w:rsidRPr="00E4583F">
        <w:rPr>
          <w:rFonts w:ascii="Courier New" w:hAnsi="Courier New" w:cs="Courier New"/>
          <w:lang w:val="en-US"/>
        </w:rPr>
        <w:t>&lt;-1000</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ni</w:t>
      </w:r>
      <w:proofErr w:type="spellEnd"/>
      <w:r w:rsidRPr="00E4583F">
        <w:rPr>
          <w:rFonts w:ascii="Courier New" w:hAnsi="Courier New" w:cs="Courier New"/>
          <w:lang w:val="en-US"/>
        </w:rPr>
        <w:t>&lt;-2000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out &lt;- bugs (data, </w:t>
      </w:r>
      <w:proofErr w:type="spellStart"/>
      <w:r w:rsidRPr="00E4583F">
        <w:rPr>
          <w:rFonts w:ascii="Courier New" w:hAnsi="Courier New" w:cs="Courier New"/>
          <w:lang w:val="en-US"/>
        </w:rPr>
        <w:t>inits</w:t>
      </w:r>
      <w:proofErr w:type="spellEnd"/>
      <w:r w:rsidRPr="00E4583F">
        <w:rPr>
          <w:rFonts w:ascii="Courier New" w:hAnsi="Courier New" w:cs="Courier New"/>
          <w:lang w:val="en-US"/>
        </w:rPr>
        <w:t xml:space="preserve">, parameters, "SCR0a.txt", </w:t>
      </w:r>
      <w:proofErr w:type="spellStart"/>
      <w:r w:rsidRPr="00E4583F">
        <w:rPr>
          <w:rFonts w:ascii="Courier New" w:hAnsi="Courier New" w:cs="Courier New"/>
          <w:lang w:val="en-US"/>
        </w:rPr>
        <w:t>n.thin</w:t>
      </w:r>
      <w:proofErr w:type="spellEnd"/>
      <w:r w:rsidRPr="00E4583F">
        <w:rPr>
          <w:rFonts w:ascii="Courier New" w:hAnsi="Courier New" w:cs="Courier New"/>
          <w:lang w:val="en-US"/>
        </w:rPr>
        <w:t>=</w:t>
      </w:r>
      <w:proofErr w:type="spellStart"/>
      <w:r w:rsidRPr="00E4583F">
        <w:rPr>
          <w:rFonts w:ascii="Courier New" w:hAnsi="Courier New" w:cs="Courier New"/>
          <w:lang w:val="en-US"/>
        </w:rPr>
        <w:t>nthin,n.chains</w:t>
      </w:r>
      <w:proofErr w:type="spellEnd"/>
      <w:r w:rsidRPr="00E4583F">
        <w:rPr>
          <w:rFonts w:ascii="Courier New" w:hAnsi="Courier New" w:cs="Courier New"/>
          <w:lang w:val="en-US"/>
        </w:rPr>
        <w:t>=</w:t>
      </w:r>
      <w:proofErr w:type="spellStart"/>
      <w:r w:rsidRPr="00E4583F">
        <w:rPr>
          <w:rFonts w:ascii="Courier New" w:hAnsi="Courier New" w:cs="Courier New"/>
          <w:lang w:val="en-US"/>
        </w:rPr>
        <w:t>nc</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n.burnin</w:t>
      </w:r>
      <w:proofErr w:type="spellEnd"/>
      <w:r w:rsidRPr="00E4583F">
        <w:rPr>
          <w:rFonts w:ascii="Courier New" w:hAnsi="Courier New" w:cs="Courier New"/>
          <w:lang w:val="en-US"/>
        </w:rPr>
        <w:t>=</w:t>
      </w:r>
      <w:proofErr w:type="spellStart"/>
      <w:r w:rsidRPr="00E4583F">
        <w:rPr>
          <w:rFonts w:ascii="Courier New" w:hAnsi="Courier New" w:cs="Courier New"/>
          <w:lang w:val="en-US"/>
        </w:rPr>
        <w:t>nb,n.iter</w:t>
      </w:r>
      <w:proofErr w:type="spellEnd"/>
      <w:r w:rsidRPr="00E4583F">
        <w:rPr>
          <w:rFonts w:ascii="Courier New" w:hAnsi="Courier New" w:cs="Courier New"/>
          <w:lang w:val="en-US"/>
        </w:rPr>
        <w:t>=</w:t>
      </w:r>
      <w:proofErr w:type="spellStart"/>
      <w:r w:rsidRPr="00E4583F">
        <w:rPr>
          <w:rFonts w:ascii="Courier New" w:hAnsi="Courier New" w:cs="Courier New"/>
          <w:lang w:val="en-US"/>
        </w:rPr>
        <w:t>ni,debug</w:t>
      </w:r>
      <w:proofErr w:type="spellEnd"/>
      <w:r w:rsidRPr="00E4583F">
        <w:rPr>
          <w:rFonts w:ascii="Courier New" w:hAnsi="Courier New" w:cs="Courier New"/>
          <w:lang w:val="en-US"/>
        </w:rPr>
        <w:t>=</w:t>
      </w:r>
      <w:proofErr w:type="spellStart"/>
      <w:r w:rsidRPr="00E4583F">
        <w:rPr>
          <w:rFonts w:ascii="Courier New" w:hAnsi="Courier New" w:cs="Courier New"/>
          <w:lang w:val="en-US"/>
        </w:rPr>
        <w:t>TRUE,working.dir</w:t>
      </w:r>
      <w:proofErr w:type="spellEnd"/>
      <w:r w:rsidRPr="00E4583F">
        <w:rPr>
          <w:rFonts w:ascii="Courier New" w:hAnsi="Courier New" w:cs="Courier New"/>
          <w:lang w:val="en-US"/>
        </w:rPr>
        <w:t>=</w:t>
      </w:r>
      <w:proofErr w:type="spellStart"/>
      <w:r w:rsidRPr="00E4583F">
        <w:rPr>
          <w:rFonts w:ascii="Courier New" w:hAnsi="Courier New" w:cs="Courier New"/>
          <w:lang w:val="en-US"/>
        </w:rPr>
        <w:t>getwd</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{\bf Remarks}:  (1) Note the differences in this new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model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with that appearing in the known-$N$ version.  (2) Also the input data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has changed - the augmented data set has more rows of</w:t>
      </w:r>
    </w:p>
    <w:p w:rsidR="009820DF" w:rsidRPr="00E4583F" w:rsidRDefault="00A722F7" w:rsidP="0044422F">
      <w:pPr>
        <w:pStyle w:val="PlainText"/>
        <w:rPr>
          <w:rFonts w:ascii="Courier New" w:hAnsi="Courier New" w:cs="Courier New"/>
          <w:lang w:val="en-US"/>
        </w:rPr>
      </w:pPr>
      <w:r w:rsidRPr="00C6193B">
        <w:rPr>
          <w:rFonts w:ascii="Courier New" w:hAnsi="Courier New" w:cs="Courier New"/>
          <w:lang w:val="en-US"/>
        </w:rPr>
        <w:t>all-zero</w:t>
      </w:r>
      <w:r w:rsidR="00C6193B" w:rsidRPr="00C6193B">
        <w:rPr>
          <w:rFonts w:ascii="Courier New" w:hAnsi="Courier New" w:cs="Courier New"/>
          <w:lang w:val="en-US"/>
        </w:rPr>
        <w:t xml:space="preserve"> encounter histories</w:t>
      </w:r>
      <w:r w:rsidRPr="00E4583F">
        <w:rPr>
          <w:rFonts w:ascii="Courier New" w:hAnsi="Courier New" w:cs="Courier New"/>
          <w:lang w:val="en-US"/>
        </w:rPr>
        <w:t>. Previously we knew that $N=100$ but in this analysis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pretend not to know $N$, but think that $N=200$ is a good upper</w:t>
      </w:r>
      <w:r w:rsidR="00816F51">
        <w:rPr>
          <w:rFonts w:ascii="Courier New" w:hAnsi="Courier New" w:cs="Courier New"/>
          <w:lang w:val="en-US"/>
        </w:rPr>
        <w:t xml:space="preserve"> </w:t>
      </w:r>
      <w:r w:rsidRPr="00E4583F">
        <w:rPr>
          <w:rFonts w:ascii="Courier New" w:hAnsi="Courier New" w:cs="Courier New"/>
          <w:lang w:val="en-US"/>
        </w:rPr>
        <w:t>bound;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(3) Population size $N({\</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a derived parameter, being computed by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summing up all of the data augmentation variables $z_{i}$ (as we've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done previously in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chapt.closed</w:t>
      </w:r>
      <w:proofErr w:type="spellEnd"/>
      <w:r w:rsidRPr="00E4583F">
        <w:rPr>
          <w:rFonts w:ascii="Courier New" w:hAnsi="Courier New" w:cs="Courier New"/>
          <w:lang w:val="en-US"/>
        </w:rPr>
        <w:t>}); (4) Density, $D\</w:t>
      </w:r>
      <w:proofErr w:type="spellStart"/>
      <w:r w:rsidRPr="00E4583F">
        <w:rPr>
          <w:rFonts w:ascii="Courier New" w:hAnsi="Courier New" w:cs="Courier New"/>
          <w:lang w:val="en-US"/>
        </w:rPr>
        <w:t>equiv</w:t>
      </w:r>
      <w:proofErr w:type="spellEnd"/>
      <w:r w:rsidRPr="00E4583F">
        <w:rPr>
          <w:rFonts w:ascii="Courier New" w:hAnsi="Courier New" w:cs="Courier New"/>
          <w:lang w:val="en-US"/>
        </w:rPr>
        <w:t xml:space="preserve"> D({\</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is also a derived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parameter. Summarizing the output from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produces: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&gt; print(out1,digits=2)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Inference for Bugs model at "SCR0a.txt", fit using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3 chains, each with 2000 iterations (first 1000 discarded)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n.sims</w:t>
      </w:r>
      <w:proofErr w:type="spellEnd"/>
      <w:r w:rsidRPr="00E4583F">
        <w:rPr>
          <w:rFonts w:ascii="Courier New" w:hAnsi="Courier New" w:cs="Courier New"/>
          <w:lang w:val="en-US"/>
        </w:rPr>
        <w:t xml:space="preserve"> = 3000 iterations saved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alpha0    -2.57  0.23  -3.04  -2.72  -2.56  -2.41  -2.15 1.01   320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alpha1     2.46  0.42   1.63   2.16   2.46   2.73   3.33 1.02   120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113.62 15.73  86.00 102.00 113.00 124.00 147.00 1.01   260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lastRenderedPageBreak/>
        <w:t>D          1.78  0.25   1.34   1.59   1.77   1.94   2.30 1.01   260</w:t>
      </w:r>
    </w:p>
    <w:p w:rsidR="009820DF" w:rsidRPr="00E4583F" w:rsidRDefault="00A722F7" w:rsidP="0044422F">
      <w:pPr>
        <w:pStyle w:val="PlainText"/>
        <w:rPr>
          <w:rFonts w:ascii="Courier New" w:hAnsi="Courier New" w:cs="Courier New"/>
          <w:lang w:val="fr-CH"/>
        </w:rPr>
      </w:pPr>
      <w:proofErr w:type="spellStart"/>
      <w:r w:rsidRPr="00E4583F">
        <w:rPr>
          <w:rFonts w:ascii="Courier New" w:hAnsi="Courier New" w:cs="Courier New"/>
          <w:lang w:val="fr-CH"/>
        </w:rPr>
        <w:t>deviance</w:t>
      </w:r>
      <w:proofErr w:type="spellEnd"/>
      <w:r w:rsidRPr="00E4583F">
        <w:rPr>
          <w:rFonts w:ascii="Courier New" w:hAnsi="Courier New" w:cs="Courier New"/>
          <w:lang w:val="fr-CH"/>
        </w:rPr>
        <w:t xml:space="preserve"> 302.60 23.67 261.19 285.47 301.50 317.90 354.91 1.00  1400</w:t>
      </w:r>
    </w:p>
    <w:p w:rsidR="009820DF" w:rsidRPr="00E4583F" w:rsidRDefault="009820DF" w:rsidP="0044422F">
      <w:pPr>
        <w:pStyle w:val="PlainText"/>
        <w:rPr>
          <w:rFonts w:ascii="Courier New" w:hAnsi="Courier New" w:cs="Courier New"/>
          <w:lang w:val="fr-CH"/>
        </w:rPr>
      </w:pPr>
    </w:p>
    <w:p w:rsidR="009820DF" w:rsidRPr="00E4583F" w:rsidRDefault="00816F51" w:rsidP="0044422F">
      <w:pPr>
        <w:pStyle w:val="PlainText"/>
        <w:rPr>
          <w:rFonts w:ascii="Courier New" w:hAnsi="Courier New" w:cs="Courier New"/>
          <w:lang w:val="en-US"/>
        </w:rPr>
      </w:pPr>
      <w:r>
        <w:rPr>
          <w:rFonts w:ascii="Courier New" w:hAnsi="Courier New" w:cs="Courier New"/>
          <w:lang w:val="en-US"/>
        </w:rPr>
        <w:t xml:space="preserve">                   </w:t>
      </w:r>
      <w:r w:rsidR="00A722F7"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The column labeled ``MC error'' </w:t>
      </w:r>
      <w:r w:rsidR="00C6193B">
        <w:rPr>
          <w:rFonts w:ascii="Courier New" w:hAnsi="Courier New" w:cs="Courier New"/>
          <w:lang w:val="en-US"/>
        </w:rPr>
        <w:t xml:space="preserve">XXXXX </w:t>
      </w:r>
      <w:r w:rsidR="00816F51">
        <w:rPr>
          <w:rFonts w:ascii="Courier New" w:hAnsi="Courier New" w:cs="Courier New"/>
          <w:lang w:val="en-US"/>
        </w:rPr>
        <w:t xml:space="preserve">this is only shown in </w:t>
      </w:r>
      <w:proofErr w:type="spellStart"/>
      <w:r w:rsidR="00816F51">
        <w:rPr>
          <w:rFonts w:ascii="Courier New" w:hAnsi="Courier New" w:cs="Courier New"/>
          <w:lang w:val="en-US"/>
        </w:rPr>
        <w:t>WinBUGS</w:t>
      </w:r>
      <w:proofErr w:type="spellEnd"/>
      <w:r w:rsidR="00816F51">
        <w:rPr>
          <w:rFonts w:ascii="Courier New" w:hAnsi="Courier New" w:cs="Courier New"/>
          <w:lang w:val="en-US"/>
        </w:rPr>
        <w:t>’ own log file, but not in the above table produced by R2WinBUGS. Apparently, this is what ‘Time-series SE’ and ‘Naive SE’ in the output from ‘</w:t>
      </w:r>
      <w:proofErr w:type="spellStart"/>
      <w:r w:rsidR="00816F51">
        <w:rPr>
          <w:rFonts w:ascii="Courier New" w:hAnsi="Courier New" w:cs="Courier New"/>
          <w:lang w:val="en-US"/>
        </w:rPr>
        <w:t>rjags</w:t>
      </w:r>
      <w:proofErr w:type="spellEnd"/>
      <w:r w:rsidR="00816F51">
        <w:rPr>
          <w:rFonts w:ascii="Courier New" w:hAnsi="Courier New" w:cs="Courier New"/>
          <w:lang w:val="en-US"/>
        </w:rPr>
        <w:t>’ by JAGS means, but I never understood this before</w:t>
      </w:r>
      <w:r w:rsidR="00C6193B">
        <w:rPr>
          <w:rFonts w:ascii="Courier New" w:hAnsi="Courier New" w:cs="Courier New"/>
          <w:lang w:val="en-US"/>
        </w:rPr>
        <w:t xml:space="preserve"> XXXXXX XXXX is this out of place? Where is first occurrence of </w:t>
      </w:r>
      <w:proofErr w:type="spellStart"/>
      <w:r w:rsidR="00C6193B">
        <w:rPr>
          <w:rFonts w:ascii="Courier New" w:hAnsi="Courier New" w:cs="Courier New"/>
          <w:lang w:val="en-US"/>
        </w:rPr>
        <w:t>WinBUGS</w:t>
      </w:r>
      <w:proofErr w:type="spellEnd"/>
      <w:r w:rsidR="00C6193B">
        <w:rPr>
          <w:rFonts w:ascii="Courier New" w:hAnsi="Courier New" w:cs="Courier New"/>
          <w:lang w:val="en-US"/>
        </w:rPr>
        <w:t xml:space="preserve"> output XXXXXXXXX</w:t>
      </w:r>
      <w:r w:rsidR="00816F51">
        <w:rPr>
          <w:rFonts w:ascii="Courier New" w:hAnsi="Courier New" w:cs="Courier New"/>
          <w:lang w:val="en-US"/>
        </w:rPr>
        <w:t xml:space="preserve">$ </w:t>
      </w:r>
      <w:r w:rsidRPr="00E4583F">
        <w:rPr>
          <w:rFonts w:ascii="Courier New" w:hAnsi="Courier New" w:cs="Courier New"/>
          <w:lang w:val="en-US"/>
        </w:rPr>
        <w:t>is the Monte Carlo error - the error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inherent in the attempt to compute these posterior summaries by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MCMC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(see </w:t>
      </w:r>
      <w:proofErr w:type="spellStart"/>
      <w:r w:rsidRPr="00E4583F">
        <w:rPr>
          <w:rFonts w:ascii="Courier New" w:hAnsi="Courier New" w:cs="Courier New"/>
          <w:lang w:val="en-US"/>
        </w:rPr>
        <w:t>secs</w:t>
      </w:r>
      <w:proofErr w:type="spellEnd"/>
      <w:r w:rsidRPr="00E4583F">
        <w:rPr>
          <w:rFonts w:ascii="Courier New" w:hAnsi="Courier New" w:cs="Courier New"/>
          <w:lang w:val="en-US"/>
        </w:rPr>
        <w:t>.  for discussion of this quantity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\ref{</w:t>
      </w:r>
      <w:proofErr w:type="spellStart"/>
      <w:r w:rsidRPr="00E4583F">
        <w:rPr>
          <w:rFonts w:ascii="Courier New" w:hAnsi="Courier New" w:cs="Courier New"/>
          <w:lang w:val="en-US"/>
        </w:rPr>
        <w:t>glms.sec.convergence</w:t>
      </w:r>
      <w:proofErr w:type="spellEnd"/>
      <w:r w:rsidRPr="00E4583F">
        <w:rPr>
          <w:rFonts w:ascii="Courier New" w:hAnsi="Courier New" w:cs="Courier New"/>
          <w:lang w:val="en-US"/>
        </w:rPr>
        <w:t>} \ref{</w:t>
      </w:r>
      <w:proofErr w:type="spellStart"/>
      <w:r w:rsidRPr="00E4583F">
        <w:rPr>
          <w:rFonts w:ascii="Courier New" w:hAnsi="Courier New" w:cs="Courier New"/>
          <w:lang w:val="en-US"/>
        </w:rPr>
        <w:t>mcmc.sec.mcmcsummary</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 is desirable to run the Markov chain algorithm long enough so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as to reduce the MC error to a tolerable level. What constitutes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tolerable is up to the investigator. Certainly less than 1\% is called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for. As a general rule,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gets closer to 1 and MC error decreases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toward 0 as the number of iterations increases.  We see that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estimated parameters ($\alpha_0$ and $\alpha1$) are comparable to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previous results obtained for the known-$N$ case, and also not too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different from the data-generating values. The posterior of $N$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overlaps the data-generating value substantially with a mean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$113.62$.  To obtain these results we fitted the true data-generating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that based on the half-normal detection model, to a single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simulated data set. For fun and excitement we fit the {\it wrong}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one with a logistic-linear detection model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(Eq. \ref{scr0.eq.logit}),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to the same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data set. This is easily achieved by modifying the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model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specification above, although we provide the {\bf R} script in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{\bf R} 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Those results are given below. We see that the estimate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 the main parameter of interest, is very similar to that obtained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under the correct model, convergence is worse (as measured by </w:t>
      </w:r>
      <w:proofErr w:type="spellStart"/>
      <w:r w:rsidRPr="00E4583F">
        <w:rPr>
          <w:rFonts w:ascii="Courier New" w:hAnsi="Courier New" w:cs="Courier New"/>
          <w:lang w:val="en-US"/>
        </w:rPr>
        <w:t>Rhat</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may not have anything to do with the model being wrong,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and the posterior deviance favors the correct model (it is smaller) while the DIC does not.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We consider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the effectiveness of DIC for carrying-out model selection in chapter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\ref{</w:t>
      </w:r>
      <w:proofErr w:type="spellStart"/>
      <w:r w:rsidRPr="00E4583F">
        <w:rPr>
          <w:rFonts w:ascii="Courier New" w:hAnsi="Courier New" w:cs="Courier New"/>
          <w:lang w:val="en-US"/>
        </w:rPr>
        <w:t>chapt.gof</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&gt; print(out2,digits=2)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Inference for Bugs model at "SCR0a.txt", fit using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3 chains, each with 2000 iterations (first 1000 discarded)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n.sims</w:t>
      </w:r>
      <w:proofErr w:type="spellEnd"/>
      <w:r w:rsidRPr="00E4583F">
        <w:rPr>
          <w:rFonts w:ascii="Courier New" w:hAnsi="Courier New" w:cs="Courier New"/>
          <w:lang w:val="en-US"/>
        </w:rPr>
        <w:t xml:space="preserve"> = 3000 iterations saved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alpha0    -1.59  0.27  -2.16  -1.77  -1.58  -1.42  -1.07 1.05    60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beta       3.77  0.43   2.92   3.48   3.79   4.05   4.66 1.04    70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122.57 18.67  90.00 109.00 122.00 135.00 163.00 1.00  3000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1.92  0.29   1.41   1.70   1.91   2.11   2.55 1.00  3000</w:t>
      </w:r>
    </w:p>
    <w:p w:rsidR="009820DF" w:rsidRPr="00E4583F" w:rsidRDefault="00A722F7" w:rsidP="0044422F">
      <w:pPr>
        <w:pStyle w:val="PlainText"/>
        <w:rPr>
          <w:rFonts w:ascii="Courier New" w:hAnsi="Courier New" w:cs="Courier New"/>
          <w:lang w:val="fr-CH"/>
        </w:rPr>
      </w:pPr>
      <w:proofErr w:type="spellStart"/>
      <w:r w:rsidRPr="00E4583F">
        <w:rPr>
          <w:rFonts w:ascii="Courier New" w:hAnsi="Courier New" w:cs="Courier New"/>
          <w:lang w:val="fr-CH"/>
        </w:rPr>
        <w:t>deviance</w:t>
      </w:r>
      <w:proofErr w:type="spellEnd"/>
      <w:r w:rsidRPr="00E4583F">
        <w:rPr>
          <w:rFonts w:ascii="Courier New" w:hAnsi="Courier New" w:cs="Courier New"/>
          <w:lang w:val="fr-CH"/>
        </w:rPr>
        <w:t xml:space="preserve"> 312.67 22.43 271.00 297.20 311.50 327.00 359.60 1.02   130</w:t>
      </w:r>
    </w:p>
    <w:p w:rsidR="009820DF" w:rsidRPr="00E4583F" w:rsidRDefault="009820DF" w:rsidP="0044422F">
      <w:pPr>
        <w:pStyle w:val="PlainText"/>
        <w:rPr>
          <w:rFonts w:ascii="Courier New" w:hAnsi="Courier New" w:cs="Courier New"/>
          <w:lang w:val="fr-CH"/>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For each parameter, </w:t>
      </w:r>
      <w:proofErr w:type="spellStart"/>
      <w:r w:rsidRPr="00E4583F">
        <w:rPr>
          <w:rFonts w:ascii="Courier New" w:hAnsi="Courier New" w:cs="Courier New"/>
          <w:lang w:val="en-US"/>
        </w:rPr>
        <w:t>n.eff</w:t>
      </w:r>
      <w:proofErr w:type="spellEnd"/>
      <w:r w:rsidRPr="00E4583F">
        <w:rPr>
          <w:rFonts w:ascii="Courier New" w:hAnsi="Courier New" w:cs="Courier New"/>
          <w:lang w:val="en-US"/>
        </w:rPr>
        <w:t xml:space="preserve"> is a crude measure of effective sample size,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and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is the potential scale reduction factor (at convergence, </w:t>
      </w:r>
      <w:proofErr w:type="spellStart"/>
      <w:r w:rsidRPr="00E4583F">
        <w:rPr>
          <w:rFonts w:ascii="Courier New" w:hAnsi="Courier New" w:cs="Courier New"/>
          <w:lang w:val="en-US"/>
        </w:rPr>
        <w:t>Rhat</w:t>
      </w:r>
      <w:proofErr w:type="spellEnd"/>
      <w:r w:rsidRPr="00E4583F">
        <w:rPr>
          <w:rFonts w:ascii="Courier New" w:hAnsi="Courier New" w:cs="Courier New"/>
          <w:lang w:val="en-US"/>
        </w:rPr>
        <w:t>=1).</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 xml:space="preserve">DIC info (using the rule, </w:t>
      </w:r>
      <w:proofErr w:type="spellStart"/>
      <w:r w:rsidRPr="00E4583F">
        <w:rPr>
          <w:rFonts w:ascii="Courier New" w:hAnsi="Courier New" w:cs="Courier New"/>
          <w:lang w:val="en-US"/>
        </w:rPr>
        <w:t>pD</w:t>
      </w:r>
      <w:proofErr w:type="spellEnd"/>
      <w:r w:rsidRPr="00E4583F">
        <w:rPr>
          <w:rFonts w:ascii="Courier New" w:hAnsi="Courier New" w:cs="Courier New"/>
          <w:lang w:val="en-US"/>
        </w:rPr>
        <w:t xml:space="preserve"> = </w:t>
      </w:r>
      <w:proofErr w:type="spellStart"/>
      <w:r w:rsidRPr="00E4583F">
        <w:rPr>
          <w:rFonts w:ascii="Courier New" w:hAnsi="Courier New" w:cs="Courier New"/>
          <w:lang w:val="en-US"/>
        </w:rPr>
        <w:t>var</w:t>
      </w:r>
      <w:proofErr w:type="spellEnd"/>
      <w:r w:rsidRPr="00E4583F">
        <w:rPr>
          <w:rFonts w:ascii="Courier New" w:hAnsi="Courier New" w:cs="Courier New"/>
          <w:lang w:val="en-US"/>
        </w:rPr>
        <w:t>(deviance)/2)</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pD</w:t>
      </w:r>
      <w:proofErr w:type="spellEnd"/>
      <w:r w:rsidRPr="00E4583F">
        <w:rPr>
          <w:rFonts w:ascii="Courier New" w:hAnsi="Courier New" w:cs="Courier New"/>
          <w:lang w:val="en-US"/>
        </w:rPr>
        <w:t xml:space="preserve"> = 247.5 and DIC = 560.1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DIC is an estimate of expected predictive error (lower deviance is better).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\subsection{Use of other BUGS engines: JAGS}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There are two other popular {\bf BUGS} engines in widespread use: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OpenBUGS</w:t>
      </w:r>
      <w:proofErr w:type="spellEnd"/>
      <w:r w:rsidRPr="00E4583F">
        <w:rPr>
          <w:rFonts w:ascii="Courier New" w:hAnsi="Courier New" w:cs="Courier New"/>
          <w:lang w:val="en-US"/>
        </w:rPr>
        <w:t>} \</w:t>
      </w:r>
      <w:proofErr w:type="spellStart"/>
      <w:r w:rsidRPr="00E4583F">
        <w:rPr>
          <w:rFonts w:ascii="Courier New" w:hAnsi="Courier New" w:cs="Courier New"/>
          <w:lang w:val="en-US"/>
        </w:rPr>
        <w:t>citep</w:t>
      </w:r>
      <w:proofErr w:type="spellEnd"/>
      <w:r w:rsidRPr="00E4583F">
        <w:rPr>
          <w:rFonts w:ascii="Courier New" w:hAnsi="Courier New" w:cs="Courier New"/>
          <w:lang w:val="en-US"/>
        </w:rPr>
        <w:t>{thomas_etal:2006} and {\bf JAGS}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citep</w:t>
      </w:r>
      <w:proofErr w:type="spellEnd"/>
      <w:r w:rsidRPr="00E4583F">
        <w:rPr>
          <w:rFonts w:ascii="Courier New" w:hAnsi="Courier New" w:cs="Courier New"/>
          <w:lang w:val="en-US"/>
        </w:rPr>
        <w:t>{plummer:2003}. Both of these are easily called from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R}. {\bf </w:t>
      </w:r>
      <w:proofErr w:type="spellStart"/>
      <w:r w:rsidRPr="00E4583F">
        <w:rPr>
          <w:rFonts w:ascii="Courier New" w:hAnsi="Courier New" w:cs="Courier New"/>
          <w:lang w:val="en-US"/>
        </w:rPr>
        <w:t>OpenBUGS</w:t>
      </w:r>
      <w:proofErr w:type="spellEnd"/>
      <w:r w:rsidRPr="00E4583F">
        <w:rPr>
          <w:rFonts w:ascii="Courier New" w:hAnsi="Courier New" w:cs="Courier New"/>
          <w:lang w:val="en-US"/>
        </w:rPr>
        <w:t xml:space="preserve">} can be used instead of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by changing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package option in the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bugs} call to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package=</w:t>
      </w:r>
      <w:proofErr w:type="spellStart"/>
      <w:r w:rsidRPr="00E4583F">
        <w:rPr>
          <w:rFonts w:ascii="Courier New" w:hAnsi="Courier New" w:cs="Courier New"/>
          <w:lang w:val="en-US"/>
        </w:rPr>
        <w:t>OpenBUGS</w:t>
      </w:r>
      <w:proofErr w:type="spellEnd"/>
      <w:r w:rsidRPr="00E4583F">
        <w:rPr>
          <w:rFonts w:ascii="Courier New" w:hAnsi="Courier New" w:cs="Courier New"/>
          <w:lang w:val="en-US"/>
        </w:rPr>
        <w:t>}.  {\bf JAGS} can be called using the function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jags()} in 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R2JAGS} which has nearly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same arguments as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bugs()}.  We prefer to use the {\bf 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library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rjags</w:t>
      </w:r>
      <w:proofErr w:type="spellEnd"/>
      <w:r w:rsidRPr="00E4583F">
        <w:rPr>
          <w:rFonts w:ascii="Courier New" w:hAnsi="Courier New" w:cs="Courier New"/>
          <w:lang w:val="en-US"/>
        </w:rPr>
        <w:t>} \</w:t>
      </w:r>
      <w:proofErr w:type="spellStart"/>
      <w:r w:rsidRPr="00E4583F">
        <w:rPr>
          <w:rFonts w:ascii="Courier New" w:hAnsi="Courier New" w:cs="Courier New"/>
          <w:lang w:val="en-US"/>
        </w:rPr>
        <w:t>citep</w:t>
      </w:r>
      <w:proofErr w:type="spellEnd"/>
      <w:r w:rsidRPr="00E4583F">
        <w:rPr>
          <w:rFonts w:ascii="Courier New" w:hAnsi="Courier New" w:cs="Courier New"/>
          <w:lang w:val="en-US"/>
        </w:rPr>
        <w:t>{plummer:2009} which has a slightly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different implementation that we demonstrate here as we reanalyze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simulated data set in the previous section (note: the same {\bf 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commands are used to generate the data and package the data, </w:t>
      </w:r>
      <w:proofErr w:type="spellStart"/>
      <w:r w:rsidRPr="00E4583F">
        <w:rPr>
          <w:rFonts w:ascii="Courier New" w:hAnsi="Courier New" w:cs="Courier New"/>
          <w:lang w:val="en-US"/>
        </w:rPr>
        <w:t>inits</w:t>
      </w:r>
      <w:proofErr w:type="spellEnd"/>
      <w:r w:rsidRPr="00E4583F">
        <w:rPr>
          <w:rFonts w:ascii="Courier New" w:hAnsi="Courier New" w:cs="Courier New"/>
          <w:lang w:val="en-US"/>
        </w:rPr>
        <w:t xml:space="preserve">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parameters to monitor). The function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jags.model</w:t>
      </w:r>
      <w:proofErr w:type="spellEnd"/>
      <w:r w:rsidRPr="00E4583F">
        <w:rPr>
          <w:rFonts w:ascii="Courier New" w:hAnsi="Courier New" w:cs="Courier New"/>
          <w:lang w:val="en-US"/>
        </w:rPr>
        <w:t>} is used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initialize the model and run the MCMC algorithm for an adaptive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burn-in period.  Then the Markov chains are updated using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coda.samples</w:t>
      </w:r>
      <w:proofErr w:type="spellEnd"/>
      <w:r w:rsidRPr="00E4583F">
        <w:rPr>
          <w:rFonts w:ascii="Courier New" w:hAnsi="Courier New" w:cs="Courier New"/>
          <w:lang w:val="en-US"/>
        </w:rPr>
        <w:t>()} to obtain posterior samples for analysis,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follows: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jm</w:t>
      </w:r>
      <w:proofErr w:type="spellEnd"/>
      <w:r w:rsidRPr="00E4583F">
        <w:rPr>
          <w:rFonts w:ascii="Courier New" w:hAnsi="Courier New" w:cs="Courier New"/>
          <w:lang w:val="en-US"/>
        </w:rPr>
        <w:t xml:space="preserve">&lt;- </w:t>
      </w:r>
      <w:proofErr w:type="spellStart"/>
      <w:r w:rsidRPr="00E4583F">
        <w:rPr>
          <w:rFonts w:ascii="Courier New" w:hAnsi="Courier New" w:cs="Courier New"/>
          <w:lang w:val="en-US"/>
        </w:rPr>
        <w:t>jags.model</w:t>
      </w:r>
      <w:proofErr w:type="spellEnd"/>
      <w:r w:rsidRPr="00E4583F">
        <w:rPr>
          <w:rFonts w:ascii="Courier New" w:hAnsi="Courier New" w:cs="Courier New"/>
          <w:lang w:val="en-US"/>
        </w:rPr>
        <w:t xml:space="preserve">("SCR0a.txt", data=data, </w:t>
      </w:r>
      <w:proofErr w:type="spellStart"/>
      <w:r w:rsidRPr="00E4583F">
        <w:rPr>
          <w:rFonts w:ascii="Courier New" w:hAnsi="Courier New" w:cs="Courier New"/>
          <w:lang w:val="en-US"/>
        </w:rPr>
        <w:t>inits</w:t>
      </w:r>
      <w:proofErr w:type="spellEnd"/>
      <w:r w:rsidRPr="00E4583F">
        <w:rPr>
          <w:rFonts w:ascii="Courier New" w:hAnsi="Courier New" w:cs="Courier New"/>
          <w:lang w:val="en-US"/>
        </w:rPr>
        <w:t>=</w:t>
      </w:r>
      <w:proofErr w:type="spellStart"/>
      <w:r w:rsidRPr="00E4583F">
        <w:rPr>
          <w:rFonts w:ascii="Courier New" w:hAnsi="Courier New" w:cs="Courier New"/>
          <w:lang w:val="en-US"/>
        </w:rPr>
        <w:t>inits</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n.chains</w:t>
      </w:r>
      <w:proofErr w:type="spellEnd"/>
      <w:r w:rsidRPr="00E4583F">
        <w:rPr>
          <w:rFonts w:ascii="Courier New" w:hAnsi="Courier New" w:cs="Courier New"/>
          <w:lang w:val="en-US"/>
        </w:rPr>
        <w:t>=</w:t>
      </w:r>
      <w:proofErr w:type="spellStart"/>
      <w:r w:rsidRPr="00E4583F">
        <w:rPr>
          <w:rFonts w:ascii="Courier New" w:hAnsi="Courier New" w:cs="Courier New"/>
          <w:lang w:val="en-US"/>
        </w:rPr>
        <w:t>nc</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n.adapt</w:t>
      </w:r>
      <w:proofErr w:type="spellEnd"/>
      <w:r w:rsidRPr="00E4583F">
        <w:rPr>
          <w:rFonts w:ascii="Courier New" w:hAnsi="Courier New" w:cs="Courier New"/>
          <w:lang w:val="en-US"/>
        </w:rPr>
        <w:t>=</w:t>
      </w:r>
      <w:proofErr w:type="spellStart"/>
      <w:r w:rsidRPr="00E4583F">
        <w:rPr>
          <w:rFonts w:ascii="Courier New" w:hAnsi="Courier New" w:cs="Courier New"/>
          <w:lang w:val="en-US"/>
        </w:rPr>
        <w:t>nb</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jm</w:t>
      </w:r>
      <w:proofErr w:type="spellEnd"/>
      <w:r w:rsidRPr="00E4583F">
        <w:rPr>
          <w:rFonts w:ascii="Courier New" w:hAnsi="Courier New" w:cs="Courier New"/>
          <w:lang w:val="en-US"/>
        </w:rPr>
        <w:t xml:space="preserve">&lt;- </w:t>
      </w:r>
      <w:proofErr w:type="spellStart"/>
      <w:r w:rsidRPr="00E4583F">
        <w:rPr>
          <w:rFonts w:ascii="Courier New" w:hAnsi="Courier New" w:cs="Courier New"/>
          <w:lang w:val="en-US"/>
        </w:rPr>
        <w:t>coda.samples</w:t>
      </w:r>
      <w:proofErr w:type="spellEnd"/>
      <w:r w:rsidRPr="00E4583F">
        <w:rPr>
          <w:rFonts w:ascii="Courier New" w:hAnsi="Courier New" w:cs="Courier New"/>
          <w:lang w:val="en-US"/>
        </w:rPr>
        <w:t>(</w:t>
      </w:r>
      <w:proofErr w:type="spellStart"/>
      <w:r w:rsidRPr="00E4583F">
        <w:rPr>
          <w:rFonts w:ascii="Courier New" w:hAnsi="Courier New" w:cs="Courier New"/>
          <w:lang w:val="en-US"/>
        </w:rPr>
        <w:t>jm</w:t>
      </w:r>
      <w:proofErr w:type="spellEnd"/>
      <w:r w:rsidRPr="00E4583F">
        <w:rPr>
          <w:rFonts w:ascii="Courier New" w:hAnsi="Courier New" w:cs="Courier New"/>
          <w:lang w:val="en-US"/>
        </w:rPr>
        <w:t xml:space="preserve">, parameters, </w:t>
      </w:r>
      <w:proofErr w:type="spellStart"/>
      <w:r w:rsidRPr="00E4583F">
        <w:rPr>
          <w:rFonts w:ascii="Courier New" w:hAnsi="Courier New" w:cs="Courier New"/>
          <w:lang w:val="en-US"/>
        </w:rPr>
        <w:t>n.iter</w:t>
      </w:r>
      <w:proofErr w:type="spellEnd"/>
      <w:r w:rsidRPr="00E4583F">
        <w:rPr>
          <w:rFonts w:ascii="Courier New" w:hAnsi="Courier New" w:cs="Courier New"/>
          <w:lang w:val="en-US"/>
        </w:rPr>
        <w:t>=</w:t>
      </w:r>
      <w:proofErr w:type="spellStart"/>
      <w:r w:rsidRPr="00E4583F">
        <w:rPr>
          <w:rFonts w:ascii="Courier New" w:hAnsi="Courier New" w:cs="Courier New"/>
          <w:lang w:val="en-US"/>
        </w:rPr>
        <w:t>ni-nb</w:t>
      </w:r>
      <w:proofErr w:type="spellEnd"/>
      <w:r w:rsidRPr="00E4583F">
        <w:rPr>
          <w:rFonts w:ascii="Courier New" w:hAnsi="Courier New" w:cs="Courier New"/>
          <w:lang w:val="en-US"/>
        </w:rPr>
        <w:t>, thin=</w:t>
      </w:r>
      <w:proofErr w:type="spellStart"/>
      <w:r w:rsidRPr="00E4583F">
        <w:rPr>
          <w:rFonts w:ascii="Courier New" w:hAnsi="Courier New" w:cs="Courier New"/>
          <w:lang w:val="en-US"/>
        </w:rPr>
        <w:t>nthin</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find that {\bf JAGS} seems to be 20-30\% faster for the basic SCR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model which </w:t>
      </w:r>
      <w:r w:rsidR="00C6193B">
        <w:rPr>
          <w:rFonts w:ascii="Courier New" w:hAnsi="Courier New" w:cs="Courier New"/>
          <w:lang w:val="en-US"/>
        </w:rPr>
        <w:t>you</w:t>
      </w:r>
      <w:r w:rsidRPr="00E4583F">
        <w:rPr>
          <w:rFonts w:ascii="Courier New" w:hAnsi="Courier New" w:cs="Courier New"/>
          <w:lang w:val="en-US"/>
        </w:rPr>
        <w:t xml:space="preserve"> can evaluate using the function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SCR0bayes} in the {\bf R} 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w:t>
      </w:r>
    </w:p>
    <w:p w:rsidR="009820DF" w:rsidRPr="00E4583F" w:rsidRDefault="00C6193B" w:rsidP="0044422F">
      <w:pPr>
        <w:pStyle w:val="PlainText"/>
        <w:rPr>
          <w:rFonts w:ascii="Courier New" w:hAnsi="Courier New" w:cs="Courier New"/>
          <w:lang w:val="en-US"/>
        </w:rPr>
      </w:pPr>
      <w:r>
        <w:rPr>
          <w:rFonts w:ascii="Courier New" w:hAnsi="Courier New" w:cs="Courier New"/>
          <w:lang w:val="en-US"/>
        </w:rPr>
        <w:t>XXXXXX</w:t>
      </w:r>
      <w:r w:rsidR="008A28C1">
        <w:rPr>
          <w:rFonts w:ascii="Courier New" w:hAnsi="Courier New" w:cs="Courier New"/>
          <w:lang w:val="en-US"/>
        </w:rPr>
        <w:t xml:space="preserve"> I would stick to either the more impersonal ‘the reader’ as here or else to the more direct ‘you’. I prefer ‘you’</w:t>
      </w:r>
      <w:r>
        <w:rPr>
          <w:rFonts w:ascii="Courier New" w:hAnsi="Courier New" w:cs="Courier New"/>
          <w:lang w:val="en-US"/>
        </w:rPr>
        <w:t xml:space="preserve"> XXXXXX</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\section{Wolverine Camera Trapping Study}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\label{scr0.sec.wolverine}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We provide an analysis here of A. </w:t>
      </w:r>
      <w:proofErr w:type="spellStart"/>
      <w:r w:rsidRPr="00E4583F">
        <w:rPr>
          <w:rFonts w:ascii="Courier New" w:hAnsi="Courier New" w:cs="Courier New"/>
          <w:lang w:val="en-US"/>
        </w:rPr>
        <w:t>Magoun's</w:t>
      </w:r>
      <w:proofErr w:type="spellEnd"/>
      <w:r w:rsidRPr="00E4583F">
        <w:rPr>
          <w:rFonts w:ascii="Courier New" w:hAnsi="Courier New" w:cs="Courier New"/>
          <w:lang w:val="en-US"/>
        </w:rPr>
        <w:t xml:space="preserve"> wolverine data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fr-CH"/>
        </w:rPr>
        <w:t>\</w:t>
      </w:r>
      <w:proofErr w:type="spellStart"/>
      <w:r w:rsidRPr="00E4583F">
        <w:rPr>
          <w:rFonts w:ascii="Courier New" w:hAnsi="Courier New" w:cs="Courier New"/>
          <w:lang w:val="fr-CH"/>
        </w:rPr>
        <w:t>citep</w:t>
      </w:r>
      <w:proofErr w:type="spellEnd"/>
      <w:r w:rsidRPr="00E4583F">
        <w:rPr>
          <w:rFonts w:ascii="Courier New" w:hAnsi="Courier New" w:cs="Courier New"/>
          <w:lang w:val="fr-CH"/>
        </w:rPr>
        <w:t xml:space="preserve">{magoun_etal:2011, royle_etal:2011jwm}. </w:t>
      </w:r>
      <w:r w:rsidRPr="00E4583F">
        <w:rPr>
          <w:rFonts w:ascii="Courier New" w:hAnsi="Courier New" w:cs="Courier New"/>
          <w:lang w:val="en-US"/>
        </w:rPr>
        <w:t>The study took place in SE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Alaska (Fig. \ref{scr0.fig.wolverinelocs}) where 37 cameras were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operational for variable periods of time (min = 5 days, max = 108</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days, median = 45 days).  A consequence of this is that the binomial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sample size $K$ (see Eq. \ref{scr0.eq.bin})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is variable for each camera. Thus,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must provide a matrix of sample sizes as data to {\bf BUGS} and modify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model specification in sec. \ref{scr0.sec.unknownN}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accordingly. Our treatment of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 here is based on the analysis of  \</w:t>
      </w:r>
      <w:proofErr w:type="spellStart"/>
      <w:r w:rsidRPr="00E4583F">
        <w:rPr>
          <w:rFonts w:ascii="Courier New" w:hAnsi="Courier New" w:cs="Courier New"/>
          <w:lang w:val="en-US"/>
        </w:rPr>
        <w:t>citet</w:t>
      </w:r>
      <w:proofErr w:type="spellEnd"/>
      <w:r w:rsidRPr="00E4583F">
        <w:rPr>
          <w:rFonts w:ascii="Courier New" w:hAnsi="Courier New" w:cs="Courier New"/>
          <w:lang w:val="en-US"/>
        </w:rPr>
        <w:t>{royle_etal:2011jwm}.</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\begin{figure}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\begin{center}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includegraphics</w:t>
      </w:r>
      <w:proofErr w:type="spellEnd"/>
      <w:r w:rsidRPr="00E4583F">
        <w:rPr>
          <w:rFonts w:ascii="Courier New" w:hAnsi="Courier New" w:cs="Courier New"/>
          <w:lang w:val="en-US"/>
        </w:rPr>
        <w:t>[height=3in]{Ch4/figs/</w:t>
      </w:r>
      <w:proofErr w:type="spellStart"/>
      <w:r w:rsidRPr="00E4583F">
        <w:rPr>
          <w:rFonts w:ascii="Courier New" w:hAnsi="Courier New" w:cs="Courier New"/>
          <w:lang w:val="en-US"/>
        </w:rPr>
        <w:t>wolverinelocs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\end{center}</w:t>
      </w:r>
    </w:p>
    <w:p w:rsidR="009820DF" w:rsidRDefault="00A722F7" w:rsidP="0044422F">
      <w:pPr>
        <w:pStyle w:val="PlainText"/>
        <w:rPr>
          <w:rFonts w:ascii="Courier New" w:hAnsi="Courier New" w:cs="Courier New"/>
          <w:lang w:val="en-US"/>
        </w:rPr>
      </w:pPr>
      <w:r w:rsidRPr="00E4583F">
        <w:rPr>
          <w:rFonts w:ascii="Courier New" w:hAnsi="Courier New" w:cs="Courier New"/>
          <w:lang w:val="en-US"/>
        </w:rPr>
        <w:t>\caption{Wolverine camera trap locations from \</w:t>
      </w:r>
      <w:proofErr w:type="spellStart"/>
      <w:r w:rsidRPr="00E4583F">
        <w:rPr>
          <w:rFonts w:ascii="Courier New" w:hAnsi="Courier New" w:cs="Courier New"/>
          <w:lang w:val="en-US"/>
        </w:rPr>
        <w:t>citet</w:t>
      </w:r>
      <w:proofErr w:type="spellEnd"/>
      <w:r w:rsidRPr="00E4583F">
        <w:rPr>
          <w:rFonts w:ascii="Courier New" w:hAnsi="Courier New" w:cs="Courier New"/>
          <w:lang w:val="en-US"/>
        </w:rPr>
        <w:t>{magoun_etal:2011}.}</w:t>
      </w:r>
    </w:p>
    <w:p w:rsidR="00816F51" w:rsidRPr="00E4583F" w:rsidRDefault="00816F51" w:rsidP="0044422F">
      <w:pPr>
        <w:pStyle w:val="PlainText"/>
        <w:rPr>
          <w:rFonts w:ascii="Courier New" w:hAnsi="Courier New" w:cs="Courier New"/>
          <w:lang w:val="en-US"/>
        </w:rPr>
      </w:pPr>
      <w:r>
        <w:rPr>
          <w:rFonts w:ascii="Courier New" w:hAnsi="Courier New" w:cs="Courier New"/>
          <w:lang w:val="en-US"/>
        </w:rPr>
        <w:lastRenderedPageBreak/>
        <w:t>$this figure is way too small. Also, I would take out some of the legends in the actual figure and put this into the figure legend (e.g., what the dots mean and the grey area)$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\label{scr0.fig.wolverinelocs}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\end{figure}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carry-out an analysis of these data, we require the matrix of trap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coordinates and the encounter history data.  We store data in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scr</w:t>
      </w:r>
      <w:proofErr w:type="spellEnd"/>
      <w:r w:rsidRPr="00E4583F">
        <w:rPr>
          <w:rFonts w:ascii="Courier New" w:hAnsi="Courier New" w:cs="Courier New"/>
          <w:lang w:val="en-US"/>
        </w:rPr>
        <w:t xml:space="preserve"> flat format'' (see sec.  \ref{scr0.sec.formats} above),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efficient file format which is easily manipulated and also used as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input file format in {\bf SPACECAP} \</w:t>
      </w:r>
      <w:proofErr w:type="spellStart"/>
      <w:r w:rsidRPr="00E4583F">
        <w:rPr>
          <w:rFonts w:ascii="Courier New" w:hAnsi="Courier New" w:cs="Courier New"/>
          <w:lang w:val="en-US"/>
        </w:rPr>
        <w:t>citep</w:t>
      </w:r>
      <w:proofErr w:type="spellEnd"/>
      <w:r w:rsidRPr="00E4583F">
        <w:rPr>
          <w:rFonts w:ascii="Courier New" w:hAnsi="Courier New" w:cs="Courier New"/>
          <w:lang w:val="en-US"/>
        </w:rPr>
        <w:t>{gopalaswamy_etal:2012}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the {\bf R} 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SCRbayes</w:t>
      </w:r>
      <w:proofErr w:type="spellEnd"/>
      <w:r w:rsidRPr="00E4583F">
        <w:rPr>
          <w:rFonts w:ascii="Courier New" w:hAnsi="Courier New" w:cs="Courier New"/>
          <w:lang w:val="en-US"/>
        </w:rPr>
        <w:t>} \</w:t>
      </w:r>
      <w:proofErr w:type="spellStart"/>
      <w:r w:rsidRPr="00E4583F">
        <w:rPr>
          <w:rFonts w:ascii="Courier New" w:hAnsi="Courier New" w:cs="Courier New"/>
          <w:lang w:val="en-US"/>
        </w:rPr>
        <w:t>citep</w:t>
      </w:r>
      <w:proofErr w:type="spellEnd"/>
      <w:r w:rsidRPr="00E4583F">
        <w:rPr>
          <w:rFonts w:ascii="Courier New" w:hAnsi="Courier New" w:cs="Courier New"/>
          <w:lang w:val="en-US"/>
        </w:rPr>
        <w:t>{russell_etal:2012}</w:t>
      </w:r>
      <w:r w:rsidR="00411C14">
        <w:rPr>
          <w:rFonts w:ascii="Courier New" w:hAnsi="Courier New" w:cs="Courier New"/>
          <w:lang w:val="en-US"/>
        </w:rPr>
        <w:t xml:space="preserve"> </w:t>
      </w:r>
      <w:r w:rsidR="00C6193B">
        <w:rPr>
          <w:rFonts w:ascii="Courier New" w:hAnsi="Courier New" w:cs="Courier New"/>
          <w:lang w:val="en-US"/>
        </w:rPr>
        <w:t xml:space="preserve">XXXXXXX </w:t>
      </w:r>
      <w:r w:rsidR="00411C14">
        <w:rPr>
          <w:rFonts w:ascii="Courier New" w:hAnsi="Courier New" w:cs="Courier New"/>
          <w:lang w:val="en-US"/>
        </w:rPr>
        <w:t xml:space="preserve">$why did this come out as ‘E et al.’ in the </w:t>
      </w:r>
      <w:proofErr w:type="spellStart"/>
      <w:r w:rsidR="00411C14">
        <w:rPr>
          <w:rFonts w:ascii="Courier New" w:hAnsi="Courier New" w:cs="Courier New"/>
          <w:lang w:val="en-US"/>
        </w:rPr>
        <w:t>pdf</w:t>
      </w:r>
      <w:proofErr w:type="spellEnd"/>
      <w:r w:rsidR="00411C14">
        <w:rPr>
          <w:rFonts w:ascii="Courier New" w:hAnsi="Courier New" w:cs="Courier New"/>
          <w:lang w:val="en-US"/>
        </w:rPr>
        <w:t xml:space="preserve"> ?$</w:t>
      </w:r>
      <w:r w:rsidR="00C6193B">
        <w:rPr>
          <w:rFonts w:ascii="Courier New" w:hAnsi="Courier New" w:cs="Courier New"/>
          <w:lang w:val="en-US"/>
        </w:rPr>
        <w:t xml:space="preserve"> XXXXXXXX</w:t>
      </w: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illustrate this format, the wolverine data are available in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 by typing: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data(wolverine)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contains a list having elements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wcaps</w:t>
      </w:r>
      <w:proofErr w:type="spellEnd"/>
      <w:r w:rsidRPr="00E4583F">
        <w:rPr>
          <w:rFonts w:ascii="Courier New" w:hAnsi="Courier New" w:cs="Courier New"/>
          <w:lang w:val="en-US"/>
        </w:rPr>
        <w:t>}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wtraps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``encounter data file''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wcaps</w:t>
      </w:r>
      <w:proofErr w:type="spellEnd"/>
      <w:r w:rsidRPr="00E4583F">
        <w:rPr>
          <w:rFonts w:ascii="Courier New" w:hAnsi="Courier New" w:cs="Courier New"/>
          <w:lang w:val="en-US"/>
        </w:rPr>
        <w:t>}  has 3 columns and 115 rows, each representing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unique encounter event including the trap identity, the individual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identity and the sample occasion index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sample}).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first 10 rows of this matrix are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follows: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&gt; </w:t>
      </w:r>
      <w:proofErr w:type="spellStart"/>
      <w:r w:rsidRPr="00E4583F">
        <w:rPr>
          <w:rFonts w:ascii="Courier New" w:hAnsi="Courier New" w:cs="Courier New"/>
          <w:lang w:val="en-US"/>
        </w:rPr>
        <w:t>wolverine$wcaps</w:t>
      </w:r>
      <w:proofErr w:type="spellEnd"/>
      <w:r w:rsidRPr="00E4583F">
        <w:rPr>
          <w:rFonts w:ascii="Courier New" w:hAnsi="Courier New" w:cs="Courier New"/>
          <w:lang w:val="en-US"/>
        </w:rPr>
        <w:t>[1:10,]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trapid</w:t>
      </w:r>
      <w:proofErr w:type="spellEnd"/>
      <w:r w:rsidRPr="00E4583F">
        <w:rPr>
          <w:rFonts w:ascii="Courier New" w:hAnsi="Courier New" w:cs="Courier New"/>
          <w:lang w:val="en-US"/>
        </w:rPr>
        <w:t xml:space="preserve"> individual sample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[1,]      1          2    127</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[2,]      1          2    128</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[3,]      1          2    129</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[4,]      1         18    130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[5,]      2          3    106</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[6,]      2         18    104</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[7,]      5          5     73</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[8,]      5          5     89</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[9,]      6         18    117</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[10,]      6         18    118</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Each row is a unique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individual/trap encounter, and the 3 variables (columns) are: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trapid</w:t>
      </w:r>
      <w:proofErr w:type="spellEnd"/>
      <w:r w:rsidRPr="00E4583F">
        <w:rPr>
          <w:rFonts w:ascii="Courier New" w:hAnsi="Courier New" w:cs="Courier New"/>
          <w:lang w:val="en-US"/>
        </w:rPr>
        <w:t>} -- 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integer that runs from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1:ntraps},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individual} runs from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1:nind}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sample}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runs from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1:nperiods}. Often (as the case here)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sample}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will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correspond to daily sample intervals. The variable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trapid</w:t>
      </w:r>
      <w:proofErr w:type="spellEnd"/>
      <w:r w:rsidRPr="00E4583F">
        <w:rPr>
          <w:rFonts w:ascii="Courier New" w:hAnsi="Courier New" w:cs="Courier New"/>
          <w:lang w:val="en-US"/>
        </w:rPr>
        <w:t>} will have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correspond to the row of a matrix containing the trap coordinates - 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case the file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wtraps</w:t>
      </w:r>
      <w:proofErr w:type="spellEnd"/>
      <w:r w:rsidRPr="00E4583F">
        <w:rPr>
          <w:rFonts w:ascii="Courier New" w:hAnsi="Courier New" w:cs="Courier New"/>
          <w:lang w:val="en-US"/>
        </w:rPr>
        <w:t>} which we describe further below.</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Note that the information provided in this encounter data file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wcaps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does not represent a completely informative summary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of the data. For example, if no individuals were captured in a certain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trap or during a certain period, then this compact data format will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have no record. Thus we will need to know </w:t>
      </w:r>
      <w:r w:rsidR="00C6193B">
        <w:rPr>
          <w:rFonts w:ascii="Courier New" w:hAnsi="Courier New" w:cs="Courier New"/>
          <w:lang w:val="en-US"/>
        </w:rPr>
        <w:t>\</w:t>
      </w:r>
      <w:proofErr w:type="spellStart"/>
      <w:r w:rsidR="00C6193B">
        <w:rPr>
          <w:rFonts w:ascii="Courier New" w:hAnsi="Courier New" w:cs="Courier New"/>
          <w:lang w:val="en-US"/>
        </w:rPr>
        <w:t>mbox</w:t>
      </w:r>
      <w:proofErr w:type="spellEnd"/>
      <w:r w:rsidR="00C6193B">
        <w:rPr>
          <w:rFonts w:ascii="Courier New" w:hAnsi="Courier New" w:cs="Courier New"/>
          <w:lang w:val="en-US"/>
        </w:rPr>
        <w:t>{\</w:t>
      </w:r>
      <w:proofErr w:type="spellStart"/>
      <w:r w:rsidR="00C6193B">
        <w:rPr>
          <w:rFonts w:ascii="Courier New" w:hAnsi="Courier New" w:cs="Courier New"/>
          <w:lang w:val="en-US"/>
        </w:rPr>
        <w:t>tt</w:t>
      </w:r>
      <w:proofErr w:type="spellEnd"/>
      <w:r w:rsidR="00C6193B">
        <w:rPr>
          <w:rFonts w:ascii="Courier New" w:hAnsi="Courier New" w:cs="Courier New"/>
          <w:lang w:val="en-US"/>
        </w:rPr>
        <w:t xml:space="preserve"> </w:t>
      </w:r>
      <w:proofErr w:type="spellStart"/>
      <w:r w:rsidRPr="00E4583F">
        <w:rPr>
          <w:rFonts w:ascii="Courier New" w:hAnsi="Courier New" w:cs="Courier New"/>
          <w:lang w:val="en-US"/>
        </w:rPr>
        <w:t>ntraps</w:t>
      </w:r>
      <w:proofErr w:type="spellEnd"/>
      <w:r w:rsidR="00C6193B">
        <w:rPr>
          <w:rFonts w:ascii="Courier New" w:hAnsi="Courier New" w:cs="Courier New"/>
          <w:lang w:val="en-US"/>
        </w:rPr>
        <w:t xml:space="preserve">} XXXX– in general, we have multiple definitions of these things and we need to be </w:t>
      </w:r>
      <w:proofErr w:type="spellStart"/>
      <w:r w:rsidR="00C6193B">
        <w:rPr>
          <w:rFonts w:ascii="Courier New" w:hAnsi="Courier New" w:cs="Courier New"/>
          <w:lang w:val="en-US"/>
        </w:rPr>
        <w:t>consistentXXXXXX</w:t>
      </w:r>
      <w:proofErr w:type="spellEnd"/>
      <w:r w:rsidR="007F3DFE">
        <w:rPr>
          <w:rFonts w:ascii="Courier New" w:hAnsi="Courier New" w:cs="Courier New"/>
          <w:lang w:val="en-US"/>
        </w:rPr>
        <w:t xml:space="preserve"> </w:t>
      </w:r>
      <w:r w:rsidRPr="00E4583F">
        <w:rPr>
          <w:rFonts w:ascii="Courier New" w:hAnsi="Courier New" w:cs="Courier New"/>
          <w:lang w:val="en-US"/>
        </w:rPr>
        <w:t xml:space="preserve">and </w:t>
      </w:r>
      <w:r w:rsidR="00C6193B">
        <w:rPr>
          <w:rFonts w:ascii="Courier New" w:hAnsi="Courier New" w:cs="Courier New"/>
          <w:lang w:val="en-US"/>
        </w:rPr>
        <w:t>\</w:t>
      </w:r>
      <w:proofErr w:type="spellStart"/>
      <w:r w:rsidR="00C6193B">
        <w:rPr>
          <w:rFonts w:ascii="Courier New" w:hAnsi="Courier New" w:cs="Courier New"/>
          <w:lang w:val="en-US"/>
        </w:rPr>
        <w:t>mbox</w:t>
      </w:r>
      <w:proofErr w:type="spellEnd"/>
      <w:r w:rsidR="00C6193B">
        <w:rPr>
          <w:rFonts w:ascii="Courier New" w:hAnsi="Courier New" w:cs="Courier New"/>
          <w:lang w:val="en-US"/>
        </w:rPr>
        <w:t>{\</w:t>
      </w:r>
      <w:proofErr w:type="spellStart"/>
      <w:r w:rsidR="00C6193B">
        <w:rPr>
          <w:rFonts w:ascii="Courier New" w:hAnsi="Courier New" w:cs="Courier New"/>
          <w:lang w:val="en-US"/>
        </w:rPr>
        <w:t>tt</w:t>
      </w:r>
      <w:proofErr w:type="spellEnd"/>
      <w:r w:rsidR="00C6193B">
        <w:rPr>
          <w:rFonts w:ascii="Courier New" w:hAnsi="Courier New" w:cs="Courier New"/>
          <w:lang w:val="en-US"/>
        </w:rPr>
        <w:t xml:space="preserve"> </w:t>
      </w:r>
      <w:proofErr w:type="spellStart"/>
      <w:r w:rsidRPr="00E4583F">
        <w:rPr>
          <w:rFonts w:ascii="Courier New" w:hAnsi="Courier New" w:cs="Courier New"/>
          <w:lang w:val="en-US"/>
        </w:rPr>
        <w:t>nperiods</w:t>
      </w:r>
      <w:proofErr w:type="spellEnd"/>
      <w:r w:rsidR="00C6193B">
        <w:rPr>
          <w:rFonts w:ascii="Courier New" w:hAnsi="Courier New" w:cs="Courier New"/>
          <w:lang w:val="en-US"/>
        </w:rPr>
        <w:t>}</w:t>
      </w:r>
      <w:r w:rsidR="007F3DFE">
        <w:rPr>
          <w:rFonts w:ascii="Courier New" w:hAnsi="Courier New" w:cs="Courier New"/>
          <w:lang w:val="en-US"/>
        </w:rPr>
        <w:t xml:space="preserve"> </w:t>
      </w:r>
      <w:r w:rsidRPr="00E4583F">
        <w:rPr>
          <w:rFonts w:ascii="Courier New" w:hAnsi="Courier New" w:cs="Courier New"/>
          <w:lang w:val="en-US"/>
        </w:rPr>
        <w:t>when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reformatting this SCR data format into a 2-d encounter frequency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matrix or 3-d array. In addition, the encounter data file does not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provide information about which periods each trap was operated.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additional information is also necessary as the trap-specific sample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sizes must be passed to {\bf BUGS} as data. We provide this information in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2nd data file, along with the trap coordinates, in the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``trap deployment'' file which is described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below.</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 our purposes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need to convert the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wcaps</w:t>
      </w:r>
      <w:proofErr w:type="spellEnd"/>
      <w:r w:rsidRPr="00E4583F">
        <w:rPr>
          <w:rFonts w:ascii="Courier New" w:hAnsi="Courier New" w:cs="Courier New"/>
          <w:lang w:val="en-US"/>
        </w:rPr>
        <w:t>} file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into the $n \times J$ array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binomial encounter frequencies, although more general models might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require an encounter-history formulation of the model which requires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full 3-d array.  To obtain our $n \times J$ encounter frequency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matrix, we do this the hard way by first converting the encounter data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file into a 3-d array and then summarize to trap totals. We have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handy function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SCR23darray.fn} which takes the compact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encounter data file with optional arguments </w:t>
      </w:r>
      <w:r w:rsidR="00C87CCD">
        <w:rPr>
          <w:rFonts w:ascii="Courier New" w:hAnsi="Courier New" w:cs="Courier New"/>
          <w:lang w:val="en-US"/>
        </w:rPr>
        <w:t xml:space="preserve"> </w:t>
      </w:r>
      <w:r w:rsidR="00C6193B">
        <w:rPr>
          <w:rFonts w:ascii="Courier New" w:hAnsi="Courier New" w:cs="Courier New"/>
          <w:lang w:val="en-US"/>
        </w:rPr>
        <w:t>\</w:t>
      </w:r>
      <w:proofErr w:type="spellStart"/>
      <w:r w:rsidR="00C6193B">
        <w:rPr>
          <w:rFonts w:ascii="Courier New" w:hAnsi="Courier New" w:cs="Courier New"/>
          <w:lang w:val="en-US"/>
        </w:rPr>
        <w:t>mbox</w:t>
      </w:r>
      <w:proofErr w:type="spellEnd"/>
      <w:r w:rsidR="00C6193B">
        <w:rPr>
          <w:rFonts w:ascii="Courier New" w:hAnsi="Courier New" w:cs="Courier New"/>
          <w:lang w:val="en-US"/>
        </w:rPr>
        <w:t>{\</w:t>
      </w:r>
      <w:proofErr w:type="spellStart"/>
      <w:r w:rsidR="00C6193B">
        <w:rPr>
          <w:rFonts w:ascii="Courier New" w:hAnsi="Courier New" w:cs="Courier New"/>
          <w:lang w:val="en-US"/>
        </w:rPr>
        <w:t>tt</w:t>
      </w:r>
      <w:proofErr w:type="spellEnd"/>
      <w:r w:rsidR="00C6193B">
        <w:rPr>
          <w:rFonts w:ascii="Courier New" w:hAnsi="Courier New" w:cs="Courier New"/>
          <w:lang w:val="en-US"/>
        </w:rPr>
        <w:t xml:space="preserve"> </w:t>
      </w:r>
      <w:proofErr w:type="spellStart"/>
      <w:r w:rsidRPr="00E4583F">
        <w:rPr>
          <w:rFonts w:ascii="Courier New" w:hAnsi="Courier New" w:cs="Courier New"/>
          <w:lang w:val="en-US"/>
        </w:rPr>
        <w:t>ntraps</w:t>
      </w:r>
      <w:proofErr w:type="spellEnd"/>
      <w:r w:rsidR="00C6193B">
        <w:rPr>
          <w:rFonts w:ascii="Courier New" w:hAnsi="Courier New" w:cs="Courier New"/>
          <w:lang w:val="en-US"/>
        </w:rPr>
        <w:t>}</w:t>
      </w:r>
      <w:r w:rsidRPr="00E4583F">
        <w:rPr>
          <w:rFonts w:ascii="Courier New" w:hAnsi="Courier New" w:cs="Courier New"/>
          <w:lang w:val="en-US"/>
        </w:rPr>
        <w:t xml:space="preserve"> and </w:t>
      </w:r>
      <w:r w:rsidR="00C6193B">
        <w:rPr>
          <w:rFonts w:ascii="Courier New" w:hAnsi="Courier New" w:cs="Courier New"/>
          <w:lang w:val="en-US"/>
        </w:rPr>
        <w:t>\</w:t>
      </w:r>
      <w:proofErr w:type="spellStart"/>
      <w:r w:rsidR="00C6193B">
        <w:rPr>
          <w:rFonts w:ascii="Courier New" w:hAnsi="Courier New" w:cs="Courier New"/>
          <w:lang w:val="en-US"/>
        </w:rPr>
        <w:t>mbox</w:t>
      </w:r>
      <w:proofErr w:type="spellEnd"/>
      <w:r w:rsidR="00C6193B">
        <w:rPr>
          <w:rFonts w:ascii="Courier New" w:hAnsi="Courier New" w:cs="Courier New"/>
          <w:lang w:val="en-US"/>
        </w:rPr>
        <w:t>{\</w:t>
      </w:r>
      <w:proofErr w:type="spellStart"/>
      <w:r w:rsidR="00C6193B">
        <w:rPr>
          <w:rFonts w:ascii="Courier New" w:hAnsi="Courier New" w:cs="Courier New"/>
          <w:lang w:val="en-US"/>
        </w:rPr>
        <w:t>tt</w:t>
      </w:r>
      <w:proofErr w:type="spellEnd"/>
      <w:r w:rsidR="00C6193B">
        <w:rPr>
          <w:rFonts w:ascii="Courier New" w:hAnsi="Courier New" w:cs="Courier New"/>
          <w:lang w:val="en-US"/>
        </w:rPr>
        <w:t xml:space="preserve"> </w:t>
      </w:r>
      <w:proofErr w:type="spellStart"/>
      <w:r w:rsidRPr="00E4583F">
        <w:rPr>
          <w:rFonts w:ascii="Courier New" w:hAnsi="Courier New" w:cs="Courier New"/>
          <w:lang w:val="en-US"/>
        </w:rPr>
        <w:t>nperiods</w:t>
      </w:r>
      <w:proofErr w:type="spellEnd"/>
      <w:r w:rsidR="00C6193B">
        <w:rPr>
          <w:rFonts w:ascii="Courier New" w:hAnsi="Courier New" w:cs="Courier New"/>
          <w:lang w:val="en-US"/>
        </w:rPr>
        <w:t>}</w:t>
      </w:r>
      <w:r w:rsidRPr="00E4583F">
        <w:rPr>
          <w:rFonts w:ascii="Courier New" w:hAnsi="Courier New" w:cs="Courier New"/>
          <w:lang w:val="en-US"/>
        </w:rPr>
        <w:t>, and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converts it to a 3-d array, and then we use the {\bf R} function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apply} to summarize over the ``sample'' period dimension (by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convention here, this is the 2nd dimension). To apply this to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wolverine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 in order to compute the 3-d array we do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y3d &lt;-SCR23darray.fn(</w:t>
      </w:r>
      <w:proofErr w:type="spellStart"/>
      <w:r w:rsidRPr="00E4583F">
        <w:rPr>
          <w:rFonts w:ascii="Courier New" w:hAnsi="Courier New" w:cs="Courier New"/>
          <w:lang w:val="en-US"/>
        </w:rPr>
        <w:t>wolverine$wcaps,wolverine$wtraps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 xml:space="preserve">y &lt;- </w:t>
      </w:r>
      <w:proofErr w:type="spellStart"/>
      <w:r w:rsidRPr="00E4583F">
        <w:rPr>
          <w:rFonts w:ascii="Courier New" w:hAnsi="Courier New" w:cs="Courier New"/>
          <w:lang w:val="fr-CH"/>
        </w:rPr>
        <w:t>apply</w:t>
      </w:r>
      <w:proofErr w:type="spellEnd"/>
      <w:r w:rsidRPr="00E4583F">
        <w:rPr>
          <w:rFonts w:ascii="Courier New" w:hAnsi="Courier New" w:cs="Courier New"/>
          <w:lang w:val="fr-CH"/>
        </w:rPr>
        <w:t>(y3d,c(1,3),</w:t>
      </w:r>
      <w:proofErr w:type="spellStart"/>
      <w:r w:rsidRPr="00E4583F">
        <w:rPr>
          <w:rFonts w:ascii="Courier New" w:hAnsi="Courier New" w:cs="Courier New"/>
          <w:lang w:val="fr-CH"/>
        </w:rPr>
        <w:t>sum</w:t>
      </w:r>
      <w:proofErr w:type="spellEnd"/>
      <w:r w:rsidRPr="00E4583F">
        <w:rPr>
          <w:rFonts w:ascii="Courier New" w:hAnsi="Courier New" w:cs="Courier New"/>
          <w:lang w:val="fr-CH"/>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See the help file for more information 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SCR23darray.fn}.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3-d array is necessary to fit certain types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models (e.g., behavioral response) and this is why we sometimes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will require this maximally informative 3-d data format but, here,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analyze the summarized data.</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other important information needed to fit SCR models is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``trap deployment'' file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provides the additional information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not contained in the encounter data file. The traps file has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nperiods</w:t>
      </w:r>
      <w:proofErr w:type="spellEnd"/>
      <w:r w:rsidRPr="00E4583F">
        <w:rPr>
          <w:rFonts w:ascii="Courier New" w:hAnsi="Courier New" w:cs="Courier New"/>
          <w:lang w:val="en-US"/>
        </w:rPr>
        <w:t>} $+ 3$ columns. The first column is assumed to be a trap identifier,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columns 2 and 3 are the easting and northing coordinates (assumed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 in a Euclidean coordinate system), and columns 4 to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nperiods</w:t>
      </w:r>
      <w:proofErr w:type="spellEnd"/>
      <w:r w:rsidRPr="00E4583F">
        <w:rPr>
          <w:rFonts w:ascii="Courier New" w:hAnsi="Courier New" w:cs="Courier New"/>
          <w:lang w:val="en-US"/>
        </w:rPr>
        <w:t>} + 3)</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are binary indicators of whether each trap was operational in each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time period. The first 10 rows (out of 37) and 10 columns (out of 167)</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the trap deployment file for the wolverine data are: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&gt; </w:t>
      </w:r>
      <w:proofErr w:type="spellStart"/>
      <w:r w:rsidRPr="00E4583F">
        <w:rPr>
          <w:rFonts w:ascii="Courier New" w:hAnsi="Courier New" w:cs="Courier New"/>
          <w:lang w:val="en-US"/>
        </w:rPr>
        <w:t>wolverine$wtraps</w:t>
      </w:r>
      <w:proofErr w:type="spellEnd"/>
      <w:r w:rsidRPr="00E4583F">
        <w:rPr>
          <w:rFonts w:ascii="Courier New" w:hAnsi="Courier New" w:cs="Courier New"/>
          <w:lang w:val="en-US"/>
        </w:rPr>
        <w:t>[1:10,1:10]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Easting Northing 1 2 3 4 5 6 7 8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1   632538  6316012 0 0 0 0 0 0 0 0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2   634822  6316568 1 1 1 1 1 1 1 1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3   638455  6309781 0 0 0 0 0 0 0 0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4   634649  6320016 0 0 0 0 0 0 0 0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5   637738  6313994 0 0 0 0 0 0 0 0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6   625278  6318386 0 0 0 0 0 0 0 0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7   631690  6325157 0 0 0 0 0 0 0 0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8   632631  6316609 0 0 0 0 0 0 0 0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9   631374  6331273 0 0 0 0 0 0 0 0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10  634068  6328575 0 0 0 0 0 0 0 0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tells us that trap 2 was operated in periods (days) 1-7 but the other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traps were not operational during those periods. It is extremely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important to recognize that each trap was operated for a variable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period of time and thus the binomial "sample size" is different for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each, and this needs to be accounted for in the {\bf BUGS} model specification.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compute the vector of sample sizes $K$, and extract the trap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locations,  we do this: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traps&lt;- </w:t>
      </w:r>
      <w:proofErr w:type="spellStart"/>
      <w:r w:rsidRPr="00E4583F">
        <w:rPr>
          <w:rFonts w:ascii="Courier New" w:hAnsi="Courier New" w:cs="Courier New"/>
          <w:lang w:val="en-US"/>
        </w:rPr>
        <w:t>wolverine$wtraps</w:t>
      </w:r>
      <w:proofErr w:type="spellEnd"/>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traplocs</w:t>
      </w:r>
      <w:proofErr w:type="spellEnd"/>
      <w:r w:rsidRPr="00E4583F">
        <w:rPr>
          <w:rFonts w:ascii="Courier New" w:hAnsi="Courier New" w:cs="Courier New"/>
          <w:lang w:val="en-US"/>
        </w:rPr>
        <w:t>&lt;- traps[,1:2]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K&lt;- apply(traps[,3:ncol(traps)],1,sum)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This results in a matrix </w:t>
      </w:r>
      <w:r w:rsidR="00C6193B">
        <w:rPr>
          <w:rFonts w:ascii="Courier New" w:hAnsi="Courier New" w:cs="Courier New"/>
          <w:lang w:val="en-US"/>
        </w:rPr>
        <w:t>\</w:t>
      </w:r>
      <w:proofErr w:type="spellStart"/>
      <w:r w:rsidR="00C6193B">
        <w:rPr>
          <w:rFonts w:ascii="Courier New" w:hAnsi="Courier New" w:cs="Courier New"/>
          <w:lang w:val="en-US"/>
        </w:rPr>
        <w:t>mbox</w:t>
      </w:r>
      <w:proofErr w:type="spellEnd"/>
      <w:r w:rsidR="00C6193B">
        <w:rPr>
          <w:rFonts w:ascii="Courier New" w:hAnsi="Courier New" w:cs="Courier New"/>
          <w:lang w:val="en-US"/>
        </w:rPr>
        <w:t>{\</w:t>
      </w:r>
      <w:proofErr w:type="spellStart"/>
      <w:r w:rsidR="00C6193B">
        <w:rPr>
          <w:rFonts w:ascii="Courier New" w:hAnsi="Courier New" w:cs="Courier New"/>
          <w:lang w:val="en-US"/>
        </w:rPr>
        <w:t>tt</w:t>
      </w:r>
      <w:proofErr w:type="spellEnd"/>
      <w:r w:rsidR="00C6193B">
        <w:rPr>
          <w:rFonts w:ascii="Courier New" w:hAnsi="Courier New" w:cs="Courier New"/>
          <w:lang w:val="en-US"/>
        </w:rPr>
        <w:t xml:space="preserve"> </w:t>
      </w:r>
      <w:proofErr w:type="spellStart"/>
      <w:r w:rsidRPr="00E4583F">
        <w:rPr>
          <w:rFonts w:ascii="Courier New" w:hAnsi="Courier New" w:cs="Courier New"/>
          <w:lang w:val="en-US"/>
        </w:rPr>
        <w:t>traplocs</w:t>
      </w:r>
      <w:proofErr w:type="spellEnd"/>
      <w:r w:rsidR="00C6193B">
        <w:rPr>
          <w:rFonts w:ascii="Courier New" w:hAnsi="Courier New" w:cs="Courier New"/>
          <w:lang w:val="en-US"/>
        </w:rPr>
        <w:t>}</w:t>
      </w:r>
      <w:r w:rsidRPr="00E4583F">
        <w:rPr>
          <w:rFonts w:ascii="Courier New" w:hAnsi="Courier New" w:cs="Courier New"/>
          <w:lang w:val="en-US"/>
        </w:rPr>
        <w:t xml:space="preserve"> which contains the coordinates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each trap and a vector $K$ containing the number of days that each trap</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was operational. We now have all the information required to fit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basic SCR model in {\bf BUGS}.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Summarizing these data files for the wolverine study, we see that 21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unique individuals were captured a total of 115 times. Most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were captured 1-6 times, with 4, 1, 4, 3, 1, and 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captured 1-6 times, respectively.  In addition, 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 was captured each 8 and 14 times and 2 individuals each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were captured 10 and 13 times.  The number of unique traps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captured a particular individual ranged from 1-6, with 5, 10, 3, 1, 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and 1 individual captured in each of 1-6 traps, respectively, for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total of 50 unique wolverine-trap encounters.  These numbers might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hard to get your mind around whereas some tabular summary is often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more convenient. For that it seems natural to tabulate individuals by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trap and total encounter frequencies. The spatial information in SCR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data is based on multi-trap captures\footnote{I will add more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context here on revision about spatial recaptures, lost recaptures,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ordinary recaptures. Function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SCRsmy</w:t>
      </w:r>
      <w:proofErr w:type="spellEnd"/>
      <w:r w:rsidRPr="00E4583F">
        <w:rPr>
          <w:rFonts w:ascii="Courier New" w:hAnsi="Courier New" w:cs="Courier New"/>
          <w:lang w:val="en-US"/>
        </w:rPr>
        <w:t>} in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 xml:space="preserv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and so, it is informative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understand how many unique traps each individual is captured in. 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same time, it is useful to understand how many total captures we have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each individual because this is, in an intuitive sense,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effective sample size.  So, we reproduce Table 1 from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citet</w:t>
      </w:r>
      <w:proofErr w:type="spellEnd"/>
      <w:r w:rsidRPr="00E4583F">
        <w:rPr>
          <w:rFonts w:ascii="Courier New" w:hAnsi="Courier New" w:cs="Courier New"/>
          <w:lang w:val="en-US"/>
        </w:rPr>
        <w:t>{royle_etal:2011jwm} which shows the trap and total encounter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frequencies: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\begin{table} [</w:t>
      </w:r>
      <w:proofErr w:type="spellStart"/>
      <w:r w:rsidRPr="00E4583F">
        <w:rPr>
          <w:rFonts w:ascii="Courier New" w:hAnsi="Courier New" w:cs="Courier New"/>
          <w:lang w:val="en-US"/>
        </w:rPr>
        <w:t>htp</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\caption{Individual frequencies of capture for wolverines captured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 xml:space="preserve">    in camera traps in Southeast Alaska in 2008. Rows index unique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trap </w:t>
      </w:r>
      <w:proofErr w:type="spellStart"/>
      <w:r w:rsidRPr="00E4583F">
        <w:rPr>
          <w:rFonts w:ascii="Courier New" w:hAnsi="Courier New" w:cs="Courier New"/>
          <w:lang w:val="en-US"/>
        </w:rPr>
        <w:t>frequencies</w:t>
      </w:r>
      <w:r w:rsidR="00C6193B">
        <w:rPr>
          <w:rFonts w:ascii="Courier New" w:hAnsi="Courier New" w:cs="Courier New"/>
          <w:lang w:val="en-US"/>
        </w:rPr>
        <w:t>xxxxx</w:t>
      </w:r>
      <w:proofErr w:type="spellEnd"/>
      <w:r w:rsidRPr="00E4583F">
        <w:rPr>
          <w:rFonts w:ascii="Courier New" w:hAnsi="Courier New" w:cs="Courier New"/>
          <w:lang w:val="en-US"/>
        </w:rPr>
        <w:t xml:space="preserve"> </w:t>
      </w:r>
      <w:r w:rsidR="005C74AD">
        <w:rPr>
          <w:rFonts w:ascii="Courier New" w:hAnsi="Courier New" w:cs="Courier New"/>
          <w:lang w:val="en-US"/>
        </w:rPr>
        <w:t xml:space="preserve">$traps or trap frequencies ???$ </w:t>
      </w:r>
      <w:proofErr w:type="spellStart"/>
      <w:r w:rsidR="00C6193B">
        <w:rPr>
          <w:rFonts w:ascii="Courier New" w:hAnsi="Courier New" w:cs="Courier New"/>
          <w:lang w:val="en-US"/>
        </w:rPr>
        <w:t>xxxxx</w:t>
      </w:r>
      <w:r w:rsidRPr="00E4583F">
        <w:rPr>
          <w:rFonts w:ascii="Courier New" w:hAnsi="Courier New" w:cs="Courier New"/>
          <w:lang w:val="en-US"/>
        </w:rPr>
        <w:t>and</w:t>
      </w:r>
      <w:proofErr w:type="spellEnd"/>
      <w:r w:rsidRPr="00E4583F">
        <w:rPr>
          <w:rFonts w:ascii="Courier New" w:hAnsi="Courier New" w:cs="Courier New"/>
          <w:lang w:val="en-US"/>
        </w:rPr>
        <w:t xml:space="preserve"> columns represent total number of captures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(e.g., we captured 4 individuals 1 time, necessarily in only 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trap; we captured 3 individuals 3 times but in 2 different traps).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This differs by 1 from </w:t>
      </w:r>
      <w:proofErr w:type="spellStart"/>
      <w:r w:rsidRPr="00E4583F">
        <w:rPr>
          <w:rFonts w:ascii="Courier New" w:hAnsi="Courier New" w:cs="Courier New"/>
          <w:lang w:val="en-US"/>
        </w:rPr>
        <w:t>Royle</w:t>
      </w:r>
      <w:proofErr w:type="spellEnd"/>
      <w:r w:rsidRPr="00E4583F">
        <w:rPr>
          <w:rFonts w:ascii="Courier New" w:hAnsi="Courier New" w:cs="Courier New"/>
          <w:lang w:val="en-US"/>
        </w:rPr>
        <w:t xml:space="preserve"> et al. 2011 table.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\centering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\begin{tabular}{c </w:t>
      </w:r>
      <w:proofErr w:type="spellStart"/>
      <w:r w:rsidRPr="00E4583F">
        <w:rPr>
          <w:rFonts w:ascii="Courier New" w:hAnsi="Courier New" w:cs="Courier New"/>
          <w:lang w:val="en-US"/>
        </w:rPr>
        <w:t>c</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c</w:t>
      </w:r>
      <w:proofErr w:type="spellEnd"/>
      <w:r w:rsidRPr="00E4583F">
        <w:rPr>
          <w:rFonts w:ascii="Courier New" w:hAnsi="Courier New" w:cs="Courier New"/>
          <w:lang w:val="en-US"/>
        </w:rPr>
        <w:t xml:space="preserve"> 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hline</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&amp; &amp; &amp; &amp; &amp; &amp; &amp; &amp;  No.&amp;</w:t>
      </w:r>
      <w:proofErr w:type="spellStart"/>
      <w:r w:rsidRPr="00E4583F">
        <w:rPr>
          <w:rFonts w:ascii="Courier New" w:hAnsi="Courier New" w:cs="Courier New"/>
          <w:lang w:val="en-US"/>
        </w:rPr>
        <w:t>of&amp;captures</w:t>
      </w:r>
      <w:proofErr w:type="spellEnd"/>
      <w:r w:rsidRPr="00E4583F">
        <w:rPr>
          <w:rFonts w:ascii="Courier New" w:hAnsi="Courier New" w:cs="Courier New"/>
          <w:lang w:val="en-US"/>
        </w:rPr>
        <w:t xml:space="preserv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hline</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No. of traps &amp; 1 &amp; 2 &amp; 3 &amp; 4 &amp; 5 &amp; 6 &amp; 8 &amp; 10 &amp;13 &amp;14 \\</w:t>
      </w:r>
    </w:p>
    <w:p w:rsidR="009820DF" w:rsidRPr="00C6193B" w:rsidRDefault="00A722F7" w:rsidP="0044422F">
      <w:pPr>
        <w:pStyle w:val="PlainText"/>
        <w:rPr>
          <w:rFonts w:ascii="Courier New" w:hAnsi="Courier New" w:cs="Courier New"/>
        </w:rPr>
      </w:pPr>
      <w:r w:rsidRPr="00C6193B">
        <w:rPr>
          <w:rFonts w:ascii="Courier New" w:hAnsi="Courier New" w:cs="Courier New"/>
        </w:rPr>
        <w:t>\hline</w:t>
      </w:r>
    </w:p>
    <w:p w:rsidR="009820DF" w:rsidRPr="00C6193B" w:rsidRDefault="00A722F7" w:rsidP="0044422F">
      <w:pPr>
        <w:pStyle w:val="PlainText"/>
        <w:rPr>
          <w:rFonts w:ascii="Courier New" w:hAnsi="Courier New" w:cs="Courier New"/>
        </w:rPr>
      </w:pPr>
      <w:r w:rsidRPr="00C6193B">
        <w:rPr>
          <w:rFonts w:ascii="Courier New" w:hAnsi="Courier New" w:cs="Courier New"/>
        </w:rPr>
        <w:t>1 &amp; 4 &amp; 1 &amp; 0 &amp; 0 &amp; 0 &amp; 0 &amp; 0 &amp; 0 &amp; 0 &amp; 0 \\</w:t>
      </w:r>
    </w:p>
    <w:p w:rsidR="009820DF" w:rsidRPr="00C6193B" w:rsidRDefault="00A722F7" w:rsidP="0044422F">
      <w:pPr>
        <w:pStyle w:val="PlainText"/>
        <w:rPr>
          <w:rFonts w:ascii="Courier New" w:hAnsi="Courier New" w:cs="Courier New"/>
        </w:rPr>
      </w:pPr>
      <w:r w:rsidRPr="00C6193B">
        <w:rPr>
          <w:rFonts w:ascii="Courier New" w:hAnsi="Courier New" w:cs="Courier New"/>
        </w:rPr>
        <w:t>2 &amp; 0 &amp; 0 &amp; 3 &amp; 2 &amp; 0 &amp; 2 &amp; 1 &amp; 2 &amp; 0 &amp; 0 \\</w:t>
      </w:r>
    </w:p>
    <w:p w:rsidR="009820DF" w:rsidRPr="00C6193B" w:rsidRDefault="00A722F7" w:rsidP="0044422F">
      <w:pPr>
        <w:pStyle w:val="PlainText"/>
        <w:rPr>
          <w:rFonts w:ascii="Courier New" w:hAnsi="Courier New" w:cs="Courier New"/>
        </w:rPr>
      </w:pPr>
      <w:r w:rsidRPr="00C6193B">
        <w:rPr>
          <w:rFonts w:ascii="Courier New" w:hAnsi="Courier New" w:cs="Courier New"/>
        </w:rPr>
        <w:t>3 &amp; 0 &amp; 0 &amp; 1 &amp; 1 &amp; 0 &amp; 0 &amp; 0 &amp; 0 &amp; 0 &amp; 1 \\</w:t>
      </w:r>
    </w:p>
    <w:p w:rsidR="009820DF" w:rsidRPr="00C6193B" w:rsidRDefault="00A722F7" w:rsidP="0044422F">
      <w:pPr>
        <w:pStyle w:val="PlainText"/>
        <w:rPr>
          <w:rFonts w:ascii="Courier New" w:hAnsi="Courier New" w:cs="Courier New"/>
        </w:rPr>
      </w:pPr>
      <w:r w:rsidRPr="00C6193B">
        <w:rPr>
          <w:rFonts w:ascii="Courier New" w:hAnsi="Courier New" w:cs="Courier New"/>
        </w:rPr>
        <w:t>4 &amp; 0 &amp; 0 &amp; 0 &amp; 0 &amp; 0 &amp; 0 &amp; 0 &amp; 0 &amp; 1 &amp; 0 \\</w:t>
      </w:r>
    </w:p>
    <w:p w:rsidR="009820DF" w:rsidRPr="00C6193B" w:rsidRDefault="00A722F7" w:rsidP="0044422F">
      <w:pPr>
        <w:pStyle w:val="PlainText"/>
        <w:rPr>
          <w:rFonts w:ascii="Courier New" w:hAnsi="Courier New" w:cs="Courier New"/>
        </w:rPr>
      </w:pPr>
      <w:r w:rsidRPr="00C6193B">
        <w:rPr>
          <w:rFonts w:ascii="Courier New" w:hAnsi="Courier New" w:cs="Courier New"/>
        </w:rPr>
        <w:t>5 &amp; 0 &amp; 0 &amp; 0 &amp; 0 &amp; 1 &amp; 0 &amp; 0 &amp; 0 &amp; 0 &amp; 0 \\</w:t>
      </w:r>
    </w:p>
    <w:p w:rsidR="009820DF" w:rsidRPr="00C6193B" w:rsidRDefault="00A722F7" w:rsidP="0044422F">
      <w:pPr>
        <w:pStyle w:val="PlainText"/>
        <w:rPr>
          <w:rFonts w:ascii="Courier New" w:hAnsi="Courier New" w:cs="Courier New"/>
        </w:rPr>
      </w:pPr>
      <w:r w:rsidRPr="00C6193B">
        <w:rPr>
          <w:rFonts w:ascii="Courier New" w:hAnsi="Courier New" w:cs="Courier New"/>
        </w:rPr>
        <w:t>6 &amp; 0 &amp; 0 &amp; 0 &amp; 0 &amp; 0 &amp; 0 &amp; 0 &amp; 0 &amp; 1 &amp; 0 \\</w:t>
      </w:r>
    </w:p>
    <w:p w:rsidR="009820DF" w:rsidRPr="00C6193B" w:rsidRDefault="00A722F7" w:rsidP="0044422F">
      <w:pPr>
        <w:pStyle w:val="PlainText"/>
        <w:rPr>
          <w:rFonts w:ascii="Courier New" w:hAnsi="Courier New" w:cs="Courier New"/>
        </w:rPr>
      </w:pPr>
      <w:r w:rsidRPr="00C6193B">
        <w:rPr>
          <w:rFonts w:ascii="Courier New" w:hAnsi="Courier New" w:cs="Courier New"/>
        </w:rPr>
        <w:t>\hline</w:t>
      </w:r>
    </w:p>
    <w:p w:rsidR="009820DF" w:rsidRPr="00C6193B" w:rsidRDefault="00A722F7" w:rsidP="0044422F">
      <w:pPr>
        <w:pStyle w:val="PlainText"/>
        <w:rPr>
          <w:rFonts w:ascii="Courier New" w:hAnsi="Courier New" w:cs="Courier New"/>
        </w:rPr>
      </w:pPr>
      <w:r w:rsidRPr="00C6193B">
        <w:rPr>
          <w:rFonts w:ascii="Courier New" w:hAnsi="Courier New" w:cs="Courier New"/>
        </w:rPr>
        <w:t>\end{tabular}</w:t>
      </w:r>
    </w:p>
    <w:p w:rsidR="009820DF" w:rsidRPr="00C6193B" w:rsidRDefault="00A722F7" w:rsidP="0044422F">
      <w:pPr>
        <w:pStyle w:val="PlainText"/>
        <w:rPr>
          <w:rFonts w:ascii="Courier New" w:hAnsi="Courier New" w:cs="Courier New"/>
        </w:rPr>
      </w:pPr>
      <w:r w:rsidRPr="00C6193B">
        <w:rPr>
          <w:rFonts w:ascii="Courier New" w:hAnsi="Courier New" w:cs="Courier New"/>
        </w:rPr>
        <w:t>\end{table}</w:t>
      </w:r>
    </w:p>
    <w:p w:rsidR="009820DF" w:rsidRPr="00C6193B" w:rsidRDefault="009820DF" w:rsidP="0044422F">
      <w:pPr>
        <w:pStyle w:val="PlainText"/>
        <w:rPr>
          <w:rFonts w:ascii="Courier New" w:hAnsi="Courier New" w:cs="Courier New"/>
        </w:rPr>
      </w:pPr>
    </w:p>
    <w:p w:rsidR="009820DF" w:rsidRPr="00C6193B" w:rsidRDefault="009820DF" w:rsidP="0044422F">
      <w:pPr>
        <w:pStyle w:val="PlainText"/>
        <w:rPr>
          <w:rFonts w:ascii="Courier New" w:hAnsi="Courier New" w:cs="Courier New"/>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\subsection{Fitting the model in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For illustrative purposes here we fit the simplest SCR model with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half-normal distance function although we revisit these data with more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complex models in later chapters. The model is summarized by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following 3 components: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\begin{itemize}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\item[(1)] $y_{</w:t>
      </w:r>
      <w:proofErr w:type="spellStart"/>
      <w:r w:rsidRPr="00E4583F">
        <w:rPr>
          <w:rFonts w:ascii="Courier New" w:hAnsi="Courier New" w:cs="Courier New"/>
          <w:lang w:val="en-US"/>
        </w:rPr>
        <w:t>ij</w:t>
      </w:r>
      <w:proofErr w:type="spellEnd"/>
      <w:r w:rsidRPr="00E4583F">
        <w:rPr>
          <w:rFonts w:ascii="Courier New" w:hAnsi="Courier New" w:cs="Courier New"/>
          <w:lang w:val="en-US"/>
        </w:rPr>
        <w:t>}|{\bf s}_{i} \</w:t>
      </w:r>
      <w:proofErr w:type="spellStart"/>
      <w:r w:rsidRPr="00E4583F">
        <w:rPr>
          <w:rFonts w:ascii="Courier New" w:hAnsi="Courier New" w:cs="Courier New"/>
          <w:lang w:val="en-US"/>
        </w:rPr>
        <w:t>sim</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{Bin}(K, z_{i}\; p_{</w:t>
      </w:r>
      <w:proofErr w:type="spellStart"/>
      <w:r w:rsidRPr="00E4583F">
        <w:rPr>
          <w:rFonts w:ascii="Courier New" w:hAnsi="Courier New" w:cs="Courier New"/>
          <w:lang w:val="en-US"/>
        </w:rPr>
        <w:t>ij</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\item[(2)] $p_{</w:t>
      </w:r>
      <w:proofErr w:type="spellStart"/>
      <w:r w:rsidRPr="00E4583F">
        <w:rPr>
          <w:rFonts w:ascii="Courier New" w:hAnsi="Courier New" w:cs="Courier New"/>
          <w:lang w:val="en-US"/>
        </w:rPr>
        <w:t>ij</w:t>
      </w:r>
      <w:proofErr w:type="spellEnd"/>
      <w:r w:rsidRPr="00E4583F">
        <w:rPr>
          <w:rFonts w:ascii="Courier New" w:hAnsi="Courier New" w:cs="Courier New"/>
          <w:lang w:val="en-US"/>
        </w:rPr>
        <w:t>} = p_{0} \</w:t>
      </w:r>
      <w:proofErr w:type="spellStart"/>
      <w:r w:rsidRPr="00E4583F">
        <w:rPr>
          <w:rFonts w:ascii="Courier New" w:hAnsi="Courier New" w:cs="Courier New"/>
          <w:lang w:val="en-US"/>
        </w:rPr>
        <w:t>exp</w:t>
      </w:r>
      <w:proofErr w:type="spellEnd"/>
      <w:r w:rsidRPr="00E4583F">
        <w:rPr>
          <w:rFonts w:ascii="Courier New" w:hAnsi="Courier New" w:cs="Courier New"/>
          <w:lang w:val="en-US"/>
        </w:rPr>
        <w:t>(-\alpha1 \; ||{\bf s}_{i}-x_{j}||^2)$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\item[(3)] $ {\bf s}_{i} \</w:t>
      </w:r>
      <w:proofErr w:type="spellStart"/>
      <w:r w:rsidRPr="00E4583F">
        <w:rPr>
          <w:rFonts w:ascii="Courier New" w:hAnsi="Courier New" w:cs="Courier New"/>
          <w:lang w:val="en-US"/>
        </w:rPr>
        <w:t>sim</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Unif</w:t>
      </w:r>
      <w:proofErr w:type="spellEnd"/>
      <w:r w:rsidRPr="00E4583F">
        <w:rPr>
          <w:rFonts w:ascii="Courier New" w:hAnsi="Courier New" w:cs="Courier New"/>
          <w:lang w:val="en-US"/>
        </w:rPr>
        <w:t>}({\</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\item[(4)] $ z_{i} \</w:t>
      </w:r>
      <w:proofErr w:type="spellStart"/>
      <w:r w:rsidRPr="00E4583F">
        <w:rPr>
          <w:rFonts w:ascii="Courier New" w:hAnsi="Courier New" w:cs="Courier New"/>
          <w:lang w:val="en-US"/>
        </w:rPr>
        <w:t>sim</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{Bern}(\psi)$</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\end{itemize}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assume customary flat priors on the structural (hyper-) parameters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of the model, $\alpha_{0} =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logit</w:t>
      </w:r>
      <w:proofErr w:type="spellEnd"/>
      <w:r w:rsidRPr="00E4583F">
        <w:rPr>
          <w:rFonts w:ascii="Courier New" w:hAnsi="Courier New" w:cs="Courier New"/>
          <w:lang w:val="en-US"/>
        </w:rPr>
        <w:t>}(p_{0})$, $\alpha1$ and $\psi$.  It remains to define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state-space ${\</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For this, we nested the trap array (Fig.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\ref{scr0.fig.wolverinelocs}) in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rectangular state-space extending $20$ km beyond the traps in each cardinal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direction.  We also considered larger state-spaces up to 50 km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evaluate that choice.  The buffer of the state space should be large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enough so that individuals beyond the state-space boundary are not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likely to be encountered. Thus some knowledge of typical space usage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patterns of the species is useful.  For the analysis,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we scaled the coordinate system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so that a unit distance was equal to $10$ km, producing a rectangular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state-space of dimension $9.88 \times 10.5$ units ($area = 10374$ km$^2$)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within which the trap array was nested. As a general rule,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recommend scaling the state-space so that it is defined near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origin $(</w:t>
      </w:r>
      <w:proofErr w:type="spellStart"/>
      <w:r w:rsidRPr="00E4583F">
        <w:rPr>
          <w:rFonts w:ascii="Courier New" w:hAnsi="Courier New" w:cs="Courier New"/>
          <w:lang w:val="en-US"/>
        </w:rPr>
        <w:t>x,y</w:t>
      </w:r>
      <w:proofErr w:type="spellEnd"/>
      <w:r w:rsidRPr="00E4583F">
        <w:rPr>
          <w:rFonts w:ascii="Courier New" w:hAnsi="Courier New" w:cs="Courier New"/>
          <w:lang w:val="en-US"/>
        </w:rPr>
        <w:t>)=(0,0)$. While the scaling of the coordinate system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theoretically irrelevant, a poorly scaled coordinate system can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produce Markov chains that mix poorly.  For the scaled coordinate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system we fit models for various choices of a rectangular state-space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based on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buffers from 1.0 to 5.0 units on the scaled coordinate system (10 km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50 km). In the {\bf R} 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 we provide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function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wolvSCR0.fn} which will fit the basic SCR model. For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example, to fit the model in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 using data augmentation with $M=300$ potential individuals,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using 3 Markov chains each of 12000 total iterations, discarding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first 2000 as burn-in, we execute the following {\bf R} commands: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library("</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data(wolverine)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traps&lt;-</w:t>
      </w:r>
      <w:proofErr w:type="spellStart"/>
      <w:r w:rsidRPr="00E4583F">
        <w:rPr>
          <w:rFonts w:ascii="Courier New" w:hAnsi="Courier New" w:cs="Courier New"/>
          <w:lang w:val="en-US"/>
        </w:rPr>
        <w:t>wolverine$wtraps</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y3d &lt;-SCR23darray.fn(</w:t>
      </w:r>
      <w:proofErr w:type="spellStart"/>
      <w:r w:rsidRPr="00E4583F">
        <w:rPr>
          <w:rFonts w:ascii="Courier New" w:hAnsi="Courier New" w:cs="Courier New"/>
          <w:lang w:val="en-US"/>
        </w:rPr>
        <w:t>wolverine$wcaps,wolverine$wtraps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fr-CH"/>
        </w:rPr>
      </w:pPr>
      <w:proofErr w:type="spellStart"/>
      <w:r w:rsidRPr="00E4583F">
        <w:rPr>
          <w:rFonts w:ascii="Courier New" w:hAnsi="Courier New" w:cs="Courier New"/>
          <w:lang w:val="fr-CH"/>
        </w:rPr>
        <w:t>toad</w:t>
      </w:r>
      <w:proofErr w:type="spellEnd"/>
      <w:r w:rsidRPr="00E4583F">
        <w:rPr>
          <w:rFonts w:ascii="Courier New" w:hAnsi="Courier New" w:cs="Courier New"/>
          <w:lang w:val="fr-CH"/>
        </w:rPr>
        <w:t>&lt;-wolvSCR0.fn(y3d,traps,nb=12000,ni=2000,delta=1,M=300)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The argument </w:t>
      </w:r>
      <w:r w:rsidR="00C6193B">
        <w:rPr>
          <w:rFonts w:ascii="Courier New" w:hAnsi="Courier New" w:cs="Courier New"/>
          <w:lang w:val="en-US"/>
        </w:rPr>
        <w:t>\</w:t>
      </w:r>
      <w:proofErr w:type="spellStart"/>
      <w:r w:rsidR="00C6193B">
        <w:rPr>
          <w:rFonts w:ascii="Courier New" w:hAnsi="Courier New" w:cs="Courier New"/>
          <w:lang w:val="en-US"/>
        </w:rPr>
        <w:t>mbox</w:t>
      </w:r>
      <w:proofErr w:type="spellEnd"/>
      <w:r w:rsidR="00C6193B">
        <w:rPr>
          <w:rFonts w:ascii="Courier New" w:hAnsi="Courier New" w:cs="Courier New"/>
          <w:lang w:val="en-US"/>
        </w:rPr>
        <w:t>{\</w:t>
      </w:r>
      <w:proofErr w:type="spellStart"/>
      <w:r w:rsidR="00C6193B">
        <w:rPr>
          <w:rFonts w:ascii="Courier New" w:hAnsi="Courier New" w:cs="Courier New"/>
          <w:lang w:val="en-US"/>
        </w:rPr>
        <w:t>tt</w:t>
      </w:r>
      <w:proofErr w:type="spellEnd"/>
      <w:r w:rsidR="00C6193B">
        <w:rPr>
          <w:rFonts w:ascii="Courier New" w:hAnsi="Courier New" w:cs="Courier New"/>
          <w:lang w:val="en-US"/>
        </w:rPr>
        <w:t xml:space="preserve"> d</w:t>
      </w:r>
      <w:r w:rsidRPr="00E4583F">
        <w:rPr>
          <w:rFonts w:ascii="Courier New" w:hAnsi="Courier New" w:cs="Courier New"/>
          <w:lang w:val="en-US"/>
        </w:rPr>
        <w:t>elta</w:t>
      </w:r>
      <w:r w:rsidR="00C6193B">
        <w:rPr>
          <w:rFonts w:ascii="Courier New" w:hAnsi="Courier New" w:cs="Courier New"/>
          <w:lang w:val="en-US"/>
        </w:rPr>
        <w:t>}</w:t>
      </w:r>
      <w:r w:rsidRPr="00E4583F">
        <w:rPr>
          <w:rFonts w:ascii="Courier New" w:hAnsi="Courier New" w:cs="Courier New"/>
          <w:lang w:val="en-US"/>
        </w:rPr>
        <w:t xml:space="preserve"> determines the buffer size of the state-space.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Note that this analysis takes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between 1-2 hours on many machines so we recommend trying it out with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lower values of $M$ and fewer iterations.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output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follows (note, we have a parameter ``sigma'' which we discuss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shortly)\footnote{Final as of 1/11/2012.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output saved in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wolv-buffer-study.txt}}: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All based on 3 chains, 12k </w:t>
      </w:r>
      <w:proofErr w:type="spellStart"/>
      <w:r w:rsidRPr="00E4583F">
        <w:rPr>
          <w:rFonts w:ascii="Courier New" w:hAnsi="Courier New" w:cs="Courier New"/>
          <w:lang w:val="en-US"/>
        </w:rPr>
        <w:t>iters</w:t>
      </w:r>
      <w:proofErr w:type="spellEnd"/>
      <w:r w:rsidRPr="00E4583F">
        <w:rPr>
          <w:rFonts w:ascii="Courier New" w:hAnsi="Courier New" w:cs="Courier New"/>
          <w:lang w:val="en-US"/>
        </w:rPr>
        <w:t>, 2k burn, 30k total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Buffer = 10 km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psi        0.13  0.03   0.08   0.11   0.13   0.15   0.20    1 10000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0.65  0.06   0.55   0.61   0.64   0.68   0.76    1  1800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 20000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39.63  6.70  29.00  35.00  39.00  44.00  54.00    1  7100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5.92  1.00   4.33   5.22   5.82   6.57   8.06    1  7100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beta       1.23  0.21   0.85   1.08   1.22   1.36   1.66    1  1800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410.05 12.06 388.70 401.50 409.20 417.80 435.60    1 22000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Buffer = 15 km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n.sims</w:t>
      </w:r>
      <w:proofErr w:type="spellEnd"/>
      <w:r w:rsidRPr="00E4583F">
        <w:rPr>
          <w:rFonts w:ascii="Courier New" w:hAnsi="Courier New" w:cs="Courier New"/>
          <w:lang w:val="en-US"/>
        </w:rPr>
        <w:t xml:space="preserve"> = 30000 iterations saved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C6193B" w:rsidRDefault="00A722F7" w:rsidP="0044422F">
      <w:pPr>
        <w:pStyle w:val="PlainText"/>
        <w:rPr>
          <w:rFonts w:ascii="Courier New" w:hAnsi="Courier New" w:cs="Courier New"/>
          <w:lang w:val="en-US"/>
        </w:rPr>
      </w:pPr>
      <w:r w:rsidRPr="00C6193B">
        <w:rPr>
          <w:rFonts w:ascii="Courier New" w:hAnsi="Courier New" w:cs="Courier New"/>
          <w:lang w:val="en-US"/>
        </w:rPr>
        <w:t>psi        0.16  0.04   0.10   0.14   0.16   0.19   0.25    1  3800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0.64  0.06   0.54   0.60   0.64   0.67   0.76    1   510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 17000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48.77  9.19  34.00  42.00  48.00  54.00  69.00    1  3300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5.78  1.09   4.03   4.98   5.69   6.40   8.18    1  3300</w:t>
      </w:r>
    </w:p>
    <w:p w:rsidR="009820DF" w:rsidRPr="00C6193B" w:rsidRDefault="00A722F7" w:rsidP="0044422F">
      <w:pPr>
        <w:pStyle w:val="PlainText"/>
        <w:rPr>
          <w:rFonts w:ascii="Courier New" w:hAnsi="Courier New" w:cs="Courier New"/>
          <w:lang w:val="fr-CH"/>
        </w:rPr>
      </w:pPr>
      <w:r w:rsidRPr="00C6193B">
        <w:rPr>
          <w:rFonts w:ascii="Courier New" w:hAnsi="Courier New" w:cs="Courier New"/>
          <w:lang w:val="fr-CH"/>
        </w:rPr>
        <w:t>beta       1.25  0.21   0.86   1.10   1.24   1.39   1.70    1   510</w:t>
      </w:r>
    </w:p>
    <w:p w:rsidR="009820DF" w:rsidRPr="00C6193B" w:rsidRDefault="00A722F7" w:rsidP="0044422F">
      <w:pPr>
        <w:pStyle w:val="PlainText"/>
        <w:rPr>
          <w:rFonts w:ascii="Courier New" w:hAnsi="Courier New" w:cs="Courier New"/>
          <w:lang w:val="fr-CH"/>
        </w:rPr>
      </w:pPr>
      <w:proofErr w:type="spellStart"/>
      <w:r w:rsidRPr="00C6193B">
        <w:rPr>
          <w:rFonts w:ascii="Courier New" w:hAnsi="Courier New" w:cs="Courier New"/>
          <w:lang w:val="fr-CH"/>
        </w:rPr>
        <w:t>deviance</w:t>
      </w:r>
      <w:proofErr w:type="spellEnd"/>
      <w:r w:rsidRPr="00C6193B">
        <w:rPr>
          <w:rFonts w:ascii="Courier New" w:hAnsi="Courier New" w:cs="Courier New"/>
          <w:lang w:val="fr-CH"/>
        </w:rPr>
        <w:t xml:space="preserve"> 411.00 12.16 389.50 402.40 410.30 418.70 437.00    1  5400</w:t>
      </w:r>
    </w:p>
    <w:p w:rsidR="009820DF" w:rsidRPr="00C6193B" w:rsidRDefault="009820DF" w:rsidP="0044422F">
      <w:pPr>
        <w:pStyle w:val="PlainText"/>
        <w:rPr>
          <w:rFonts w:ascii="Courier New" w:hAnsi="Courier New" w:cs="Courier New"/>
          <w:lang w:val="fr-CH"/>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Buffer = 20 km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psi        0.20  0.05   0.12   0.17   0.20   0.23   0.30    1 16000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0.64  0.06   0.54   0.60   0.63   0.67   0.76    1  1200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  1900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59.84 11.89  40.00  51.00  59.00  67.00  86.00    1 20000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5.77  1.15   3.86   4.92   5.69   6.46   8.29    1 20000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beta       1.26  0.21   0.87   1.11   1.25   1.40   1.71    1  1200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411.01 12.36 389.10 402.30 410.20 418.80 437.50    1  1500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Buffer = 25 km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psi        0.24  0.05   0.15   0.20   0.24   0.28   0.36    1  3400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0.64  0.05   0.54   0.60   0.63   0.67   0.75    1  3600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  5000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72.40 14.72  47.00  62.00  71.00  81.00 105.00    1  2700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5.79  1.18   3.76   4.96   5.67   6.47   8.39    1  2700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beta       1.26  0.21   0.88   1.12   1.25   1.40   1.71    1  3600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411.35 12.23 389.70 402.70 410.55 419.20 437.20    1 30000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Buffer = 30 km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psi        0.29  0.06   0.18   0.24   0.28   0.33   0.43    1  3100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0.63  0.05   0.54   0.60   0.63   0.67   0.75    1  5600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 11000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86.42 17.98  56.00  74.00  85.00  97.00 126.02    1  3900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5.82  1.21   3.77   4.98   5.72   6.53   8.49    1  3900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beta       1.27  0.21   0.88   1.12   1.26   1.41   1.71    1  5600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411.06 12.37 389.20 402.50 410.20 418.90 437.60    1 10000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Buffer = 35 km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psi        0.34  0.08   0.21   0.29   0.34   0.39   0.50    1 30000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0.63  0.05   0.54   0.60   0.63   0.67   0.75    1  4500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 24000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101.79 21.54  65.00  87.00 100.00 115.00 148.00    1 30000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5.85  1.24   3.74   5.00   5.75   6.61   8.51    1 30000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beta       1.27  0.21   0.89   1.12   1.25   1.40   1.70    1  4500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411.10 12.20 389.50 402.40 410.30 418.90 437.20    1 22000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Buffer = 40 km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psi        0.39  0.09   0.24   0.33   0.39   0.45   0.60 1.01   480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0.64  0.05   0.54   0.60   0.63   0.67   0.75 1.01   410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1.00 21000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118.05 26.14  75.00 100.00 116.00 133.00 178.00 1.01   450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5.87  1.30   3.73   4.97   5.76   6.61   8.84 1.01   450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beta       1.27  0.21   0.89   1.12   1.25   1.40   1.72 1.01   410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411.37 12.35 389.30 402.60 410.60 419.30 437.50 1.00  9700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Buffer = 45 km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psi        0.45  0.10   0.28   0.38   0.44   0.51   0.66    1  3600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0.64  0.05   0.54   0.60   0.63   0.67   0.75    1 10000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  8100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134.43 28.68  85.00 114.00 132.00 153.00 196.00    1  3300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5.83  1.24   3.68   4.94   5.72   6.63   8.50    1  3300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beta       1.26  0.21   0.88   1.11   1.24   1.39   1.69    1 10000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411.36 12.19 389.60 402.70 410.60 419.10 437.30    1  9400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Buffer = 50 km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psi        0.51  0.11   0.31   0.43   0.50   0.57   0.74    1  3200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0.63  0.05   0.54   0.60   0.63   0.67   0.75    1  4700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  3300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151.61 31.65  96.00 129.00 149.00 172.00 221.00    1  3400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5.79  1.21   3.66   4.92   5.69   6.56   8.43    1  3400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beta       1.27  0.21   0.89   1.12   1.25   1.40   1.70    1  4700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410.81 12.18 389.20 402.30 410.10 418.50 436.70    1 30000</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 xml:space="preserve">Buffer = 55 km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mean    </w:t>
      </w:r>
      <w:proofErr w:type="spellStart"/>
      <w:r w:rsidRPr="00E4583F">
        <w:rPr>
          <w:rFonts w:ascii="Courier New" w:hAnsi="Courier New" w:cs="Courier New"/>
          <w:lang w:val="en-US"/>
        </w:rPr>
        <w:t>sd</w:t>
      </w:r>
      <w:proofErr w:type="spellEnd"/>
      <w:r w:rsidRPr="00E4583F">
        <w:rPr>
          <w:rFonts w:ascii="Courier New" w:hAnsi="Courier New" w:cs="Courier New"/>
          <w:lang w:val="en-US"/>
        </w:rPr>
        <w:t xml:space="preserve">   2.5%    25%    50%    75%  97.5% </w:t>
      </w:r>
      <w:proofErr w:type="spellStart"/>
      <w:r w:rsidRPr="00E4583F">
        <w:rPr>
          <w:rFonts w:ascii="Courier New" w:hAnsi="Courier New" w:cs="Courier New"/>
          <w:lang w:val="en-US"/>
        </w:rPr>
        <w:t>Rhat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n.eff</w:t>
      </w:r>
      <w:proofErr w:type="spellEnd"/>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psi        0.56  0.12   0.35   0.48   0.55   0.64   0.82 1.01   260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sigma      0.64  0.05   0.54   0.60   0.63   0.67   0.76 1.00  1600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p0         0.06  0.01   0.04   0.05   0.06   0.06   0.08 1.00 30000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N        169.28 35.81 108.00 143.00 166.00 192.00 247.00 1.01   260</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D          5.73  1.21   3.66   4.84   5.62   6.50   8.36 1.01   260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beta       1.25  0.21   0.88   1.11   1.24   1.39   1.69 1.00  1600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deviance 411.28 12.38 389.40 402.60 410.50 419.10 437.50 1.00 26000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see that the estimated density is roughly consistent as we increase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state-space buffer from $15$ to $50$ $km$. We do note that the data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augmentation parameter $\psi$ (and, correspondingly, $N$) increase with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size of the state space in accordance with the deterministic</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relationship $N= D*A$. However, density is more or less </w:t>
      </w:r>
      <w:r w:rsidR="00217855" w:rsidRPr="00E4583F">
        <w:rPr>
          <w:rFonts w:ascii="Courier New" w:hAnsi="Courier New" w:cs="Courier New"/>
          <w:lang w:val="en-US"/>
        </w:rPr>
        <w:t xml:space="preserve">constant </w:t>
      </w:r>
      <w:r w:rsidRPr="00E4583F">
        <w:rPr>
          <w:rFonts w:ascii="Courier New" w:hAnsi="Courier New" w:cs="Courier New"/>
          <w:lang w:val="en-US"/>
        </w:rPr>
        <w:t>as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increase the size of the state-space beyond a certain point.  For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10 $km$ state-space buffer, we see a slight effect on the posterior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distribution of $D$. This is not a bug but rather a feature. As we noted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above, the state-space is part of the model.</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\subsection{Thoughts on the Wolverine Analysis}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Our point estimate of wolverine density from this study, using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posterior mean from the state-space based on the 20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$km$ buffer, is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approximately $5.77$ individuals/1000 $km^2$ with  a 95\% posterior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interval of $[3.86, 8.29]$. Density is estimated imprecisely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which might not be surprising given the low sample size ($n=21$</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This seems to be a basic feature of carnivore studies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although it should not (in our view) preclude the study of their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populations nor attempts to estimate density or vital rates.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One thing we haven't talked about yet is that we can calibrate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desired size of the state-space by looking at the estimated home range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radius of the species. For some models it is possible to convert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parameter $\alpha1$ directly into the home range radius (sec.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XXX MISSING XYZ). For the half-normal model we interpret the half-normal scale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parameter $\sigma$</w:t>
      </w:r>
      <w:r w:rsidR="00217855">
        <w:rPr>
          <w:rFonts w:ascii="Courier New" w:hAnsi="Courier New" w:cs="Courier New"/>
          <w:lang w:val="en-US"/>
        </w:rPr>
        <w:t>,</w:t>
      </w:r>
      <w:r w:rsidRPr="00E4583F">
        <w:rPr>
          <w:rFonts w:ascii="Courier New" w:hAnsi="Courier New" w:cs="Courier New"/>
          <w:lang w:val="en-US"/>
        </w:rPr>
        <w:t xml:space="preserve"> which is related to $\alpha1$ by $\alpha1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1/(2\sigma^2)$</w:t>
      </w:r>
      <w:r w:rsidR="00217855">
        <w:rPr>
          <w:rFonts w:ascii="Courier New" w:hAnsi="Courier New" w:cs="Courier New"/>
          <w:lang w:val="en-US"/>
        </w:rPr>
        <w:t>,</w:t>
      </w:r>
      <w:r w:rsidRPr="00E4583F">
        <w:rPr>
          <w:rFonts w:ascii="Courier New" w:hAnsi="Courier New" w:cs="Courier New"/>
          <w:lang w:val="en-US"/>
        </w:rPr>
        <w:t xml:space="preserve"> as the radius of a bivariate normal movement model.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this case $\sigma = 1.82$ standardized units</w:t>
      </w:r>
      <w:r w:rsidR="00217855">
        <w:rPr>
          <w:rFonts w:ascii="Courier New" w:hAnsi="Courier New" w:cs="Courier New"/>
          <w:lang w:val="en-US"/>
        </w:rPr>
        <w:t xml:space="preserve">, which corresponds to </w:t>
      </w:r>
      <w:r w:rsidRPr="00E4583F">
        <w:rPr>
          <w:rFonts w:ascii="Courier New" w:hAnsi="Courier New" w:cs="Courier New"/>
          <w:lang w:val="en-US"/>
        </w:rPr>
        <w:t xml:space="preserve">18.2 $km$ </w:t>
      </w:r>
      <w:r w:rsidR="00217855">
        <w:rPr>
          <w:rFonts w:ascii="Courier New" w:hAnsi="Courier New" w:cs="Courier New"/>
          <w:lang w:val="en-US"/>
        </w:rPr>
        <w:t xml:space="preserve">and </w:t>
      </w:r>
      <w:r w:rsidRPr="00E4583F">
        <w:rPr>
          <w:rFonts w:ascii="Courier New" w:hAnsi="Courier New" w:cs="Courier New"/>
          <w:lang w:val="en-US"/>
        </w:rPr>
        <w:t xml:space="preserve">translates into a home range area of XXXX MISSING XXXXX. </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 is worth thinking about this model, and these estimates, computed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under a rectangular state space roughly centered over the trapping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array (Fig. \ref{scr0.fig.wolverinelocs}).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Does it make sense to define the state-space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include, for example, ocean? What are the possible consequences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What can we do about it?  There's no reason at all that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state space has to be a regular polygon -- we defined it as such here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strictly for convenience and for ease of implementation in {\bf </w:t>
      </w:r>
      <w:proofErr w:type="spellStart"/>
      <w:r w:rsidRPr="00E4583F">
        <w:rPr>
          <w:rFonts w:ascii="Courier New" w:hAnsi="Courier New" w:cs="Courier New"/>
          <w:lang w:val="en-US"/>
        </w:rPr>
        <w:t>WinBUGS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where it enables us to specify the prior for the activity centers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uniform priors for each coordinate.  While it would be possible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define a more realistic state-space using some general polygon GIS coverage, it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might take some effort to implement that in the {\bf BUGS} language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but it is not difficult to devise custom MCMC algorithms to do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 xml:space="preserve">(see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chapt.mcmc</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Alternatively, we recommend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using a discrete representation of the state-space -- i.e., approximate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cal</w:t>
      </w:r>
      <w:proofErr w:type="spellEnd"/>
      <w:r w:rsidRPr="00E4583F">
        <w:rPr>
          <w:rFonts w:ascii="Courier New" w:hAnsi="Courier New" w:cs="Courier New"/>
          <w:lang w:val="en-US"/>
        </w:rPr>
        <w:t xml:space="preserve"> S}$ by a grid of $G$ points. We discuss this in sec.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\ref{scr0.sec.discrete}.</w:t>
      </w:r>
    </w:p>
    <w:p w:rsidR="009820DF" w:rsidRPr="00E4583F" w:rsidRDefault="009820DF" w:rsidP="0044422F">
      <w:pPr>
        <w:pStyle w:val="PlainText"/>
        <w:rPr>
          <w:rFonts w:ascii="Courier New" w:hAnsi="Courier New" w:cs="Courier New"/>
          <w:lang w:val="en-US"/>
        </w:rPr>
      </w:pP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\section{Constructing Density Maps}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\label{scr0.sec.mapping}</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One of the most useful aspects of SCR models is that they are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parameterized in terms of individual locations - i.e., {\it where}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each individual lives -- and, thus, we can compute many useful 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interesting summaries of the activity centers.  For example, we can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make a spatial density plot by tallying up the number of activity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centers ${\bf s}_{i}$ in </w:t>
      </w:r>
      <w:r w:rsidR="00E007CE">
        <w:rPr>
          <w:rFonts w:ascii="Courier New" w:hAnsi="Courier New" w:cs="Courier New"/>
          <w:lang w:val="en-US"/>
        </w:rPr>
        <w:t>pixels</w:t>
      </w:r>
      <w:r w:rsidRPr="00E4583F">
        <w:rPr>
          <w:rFonts w:ascii="Courier New" w:hAnsi="Courier New" w:cs="Courier New"/>
          <w:lang w:val="en-US"/>
        </w:rPr>
        <w:t xml:space="preserve"> </w:t>
      </w:r>
      <w:r w:rsidR="00257DFB">
        <w:rPr>
          <w:rFonts w:ascii="Courier New" w:hAnsi="Courier New" w:cs="Courier New"/>
          <w:lang w:val="en-US"/>
        </w:rPr>
        <w:t xml:space="preserve"> </w:t>
      </w:r>
      <w:r w:rsidRPr="00E4583F">
        <w:rPr>
          <w:rFonts w:ascii="Courier New" w:hAnsi="Courier New" w:cs="Courier New"/>
          <w:lang w:val="en-US"/>
        </w:rPr>
        <w:t>of arbitrary size and then producing 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nice multi-color spatial plot of those which, we find, increases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acceptance probability of your manuscripts by a substantial amount.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We discussed in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chapt.glms</w:t>
      </w:r>
      <w:proofErr w:type="spellEnd"/>
      <w:r w:rsidRPr="00E4583F">
        <w:rPr>
          <w:rFonts w:ascii="Courier New" w:hAnsi="Courier New" w:cs="Courier New"/>
          <w:lang w:val="en-US"/>
        </w:rPr>
        <w:t>} the idea of estimating derived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parameters from MCMC output. In SCR models, there are many derived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parameters that are functions of the latent point locations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s}_{1},\</w:t>
      </w:r>
      <w:proofErr w:type="spellStart"/>
      <w:r w:rsidRPr="00E4583F">
        <w:rPr>
          <w:rFonts w:ascii="Courier New" w:hAnsi="Courier New" w:cs="Courier New"/>
          <w:lang w:val="en-US"/>
        </w:rPr>
        <w:t>ldots</w:t>
      </w:r>
      <w:proofErr w:type="spellEnd"/>
      <w:r w:rsidRPr="00E4583F">
        <w:rPr>
          <w:rFonts w:ascii="Courier New" w:hAnsi="Courier New" w:cs="Courier New"/>
          <w:lang w:val="en-US"/>
        </w:rPr>
        <w:t>, {\bf s}_{N})$. In the present context, the number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living in any well-defined polygon is a derived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parameter. Specifically, let $B({\bf x})$ indicate a </w:t>
      </w:r>
      <w:r w:rsidR="00E007CE">
        <w:rPr>
          <w:rFonts w:ascii="Courier New" w:hAnsi="Courier New" w:cs="Courier New"/>
          <w:lang w:val="en-US"/>
        </w:rPr>
        <w:t>pixel</w:t>
      </w:r>
      <w:r w:rsidRPr="00E4583F">
        <w:rPr>
          <w:rFonts w:ascii="Courier New" w:hAnsi="Courier New" w:cs="Courier New"/>
          <w:lang w:val="en-US"/>
        </w:rPr>
        <w:t xml:space="preserve"> centered 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${\bf x}$ then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N({\bf x})=\sum_{i} I({\bf s}_{i} \in B({\bf x}))</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D92FB8" w:rsidRDefault="00E007CE" w:rsidP="0044422F">
      <w:pPr>
        <w:pStyle w:val="PlainText"/>
        <w:rPr>
          <w:rFonts w:ascii="Courier New" w:hAnsi="Courier New" w:cs="Courier New"/>
          <w:lang w:val="en-US"/>
        </w:rPr>
      </w:pPr>
      <w:r>
        <w:rPr>
          <w:rFonts w:ascii="Courier New" w:hAnsi="Courier New" w:cs="Courier New"/>
          <w:lang w:val="en-US"/>
        </w:rPr>
        <w:t>XXXXXX</w:t>
      </w:r>
      <w:r w:rsidR="00D92FB8">
        <w:rPr>
          <w:rFonts w:ascii="Courier New" w:hAnsi="Courier New" w:cs="Courier New"/>
          <w:lang w:val="en-US"/>
        </w:rPr>
        <w:t xml:space="preserve"> say that I() is the indicator function</w:t>
      </w:r>
      <w:r>
        <w:rPr>
          <w:rFonts w:ascii="Courier New" w:hAnsi="Courier New" w:cs="Courier New"/>
          <w:lang w:val="en-US"/>
        </w:rPr>
        <w:t xml:space="preserve"> XXXX</w:t>
      </w:r>
    </w:p>
    <w:p w:rsidR="00D92FB8" w:rsidRDefault="00D92FB8"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is the population size of </w:t>
      </w:r>
      <w:r w:rsidR="00E007CE">
        <w:rPr>
          <w:rFonts w:ascii="Courier New" w:hAnsi="Courier New" w:cs="Courier New"/>
          <w:lang w:val="en-US"/>
        </w:rPr>
        <w:t>pixel XXX change box to pixel XXXXX</w:t>
      </w:r>
      <w:r w:rsidR="00E007CE" w:rsidRPr="00E4583F">
        <w:rPr>
          <w:rFonts w:ascii="Courier New" w:hAnsi="Courier New" w:cs="Courier New"/>
          <w:lang w:val="en-US"/>
        </w:rPr>
        <w:t xml:space="preserve"> </w:t>
      </w:r>
      <w:r w:rsidRPr="00E4583F">
        <w:rPr>
          <w:rFonts w:ascii="Courier New" w:hAnsi="Courier New" w:cs="Courier New"/>
          <w:lang w:val="en-US"/>
        </w:rPr>
        <w:t>$B({\bf x})$, and $D({\bf x}) = N({\bf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x})/||B({\bf x})||$ is the local density. These are just ``derived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parameters'' (see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chapt.glms</w:t>
      </w:r>
      <w:proofErr w:type="spellEnd"/>
      <w:r w:rsidRPr="00E4583F">
        <w:rPr>
          <w:rFonts w:ascii="Courier New" w:hAnsi="Courier New" w:cs="Courier New"/>
          <w:lang w:val="en-US"/>
        </w:rPr>
        <w:t>}) which are estimated from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MCMC output using the appropriate Monte Carlo average. One thing to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careful about, in the context of models in which $N$ is unknown,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for each MCMC iteration $m$, we only tabulate those activity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centers which correspond to individuals in the sampled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population</w:t>
      </w:r>
      <w:r w:rsidR="00B15950">
        <w:rPr>
          <w:rFonts w:ascii="Courier New" w:hAnsi="Courier New" w:cs="Courier New"/>
          <w:lang w:val="en-US"/>
        </w:rPr>
        <w:t xml:space="preserve">, </w:t>
      </w:r>
      <w:r w:rsidRPr="00E4583F">
        <w:rPr>
          <w:rFonts w:ascii="Courier New" w:hAnsi="Courier New" w:cs="Courier New"/>
          <w:lang w:val="en-US"/>
        </w:rPr>
        <w:t>i.e., for which the data augmentation variable $z_{i}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  In this case, we take all of the output for MCMC iterations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$m=1,2,\</w:t>
      </w:r>
      <w:proofErr w:type="spellStart"/>
      <w:r w:rsidRPr="00E4583F">
        <w:rPr>
          <w:rFonts w:ascii="Courier New" w:hAnsi="Courier New" w:cs="Courier New"/>
          <w:lang w:val="en-US"/>
        </w:rPr>
        <w:t>ldots</w:t>
      </w:r>
      <w:proofErr w:type="spellEnd"/>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niter}$ and compute this summary: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N({\bf x},m) = \sum_{z_{</w:t>
      </w:r>
      <w:proofErr w:type="spellStart"/>
      <w:r w:rsidRPr="00E4583F">
        <w:rPr>
          <w:rFonts w:ascii="Courier New" w:hAnsi="Courier New" w:cs="Courier New"/>
          <w:lang w:val="en-US"/>
        </w:rPr>
        <w:t>i,m</w:t>
      </w:r>
      <w:proofErr w:type="spellEnd"/>
      <w:r w:rsidRPr="00E4583F">
        <w:rPr>
          <w:rFonts w:ascii="Courier New" w:hAnsi="Courier New" w:cs="Courier New"/>
          <w:lang w:val="en-US"/>
        </w:rPr>
        <w:t>}=1} I(s_{</w:t>
      </w:r>
      <w:proofErr w:type="spellStart"/>
      <w:r w:rsidRPr="00E4583F">
        <w:rPr>
          <w:rFonts w:ascii="Courier New" w:hAnsi="Courier New" w:cs="Courier New"/>
          <w:lang w:val="en-US"/>
        </w:rPr>
        <w:t>i,m</w:t>
      </w:r>
      <w:proofErr w:type="spellEnd"/>
      <w:r w:rsidRPr="00E4583F">
        <w:rPr>
          <w:rFonts w:ascii="Courier New" w:hAnsi="Courier New" w:cs="Courier New"/>
          <w:lang w:val="en-US"/>
        </w:rPr>
        <w:t>} \in B({\bf x}))</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Thus, $N({\bf x},1),N({\bf x},2),\dots,$ is the Markov chain for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parameter $N({\bf x})$.  In what follows we will provide a set of {\bf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R} commands for doing this calculation and making a basic image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plot from the MCMC output.</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flushleft</w:t>
      </w:r>
      <w:proofErr w:type="spellEnd"/>
      <w:r w:rsidRPr="00E4583F">
        <w:rPr>
          <w:rFonts w:ascii="Courier New" w:hAnsi="Courier New" w:cs="Courier New"/>
          <w:lang w:val="en-US"/>
        </w:rPr>
        <w:t xml:space="preserve"> \bf Step 1:} Define the center points of each box, $B({\bf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x})$, or point at which local density will be estimated: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xg</w:t>
      </w:r>
      <w:proofErr w:type="spellEnd"/>
      <w:r w:rsidRPr="00E4583F">
        <w:rPr>
          <w:rFonts w:ascii="Courier New" w:hAnsi="Courier New" w:cs="Courier New"/>
          <w:lang w:val="en-US"/>
        </w:rPr>
        <w:t>&lt;-</w:t>
      </w:r>
      <w:proofErr w:type="spellStart"/>
      <w:r w:rsidRPr="00E4583F">
        <w:rPr>
          <w:rFonts w:ascii="Courier New" w:hAnsi="Courier New" w:cs="Courier New"/>
          <w:lang w:val="en-US"/>
        </w:rPr>
        <w:t>seq</w:t>
      </w:r>
      <w:proofErr w:type="spellEnd"/>
      <w:r w:rsidRPr="00E4583F">
        <w:rPr>
          <w:rFonts w:ascii="Courier New" w:hAnsi="Courier New" w:cs="Courier New"/>
          <w:lang w:val="en-US"/>
        </w:rPr>
        <w:t>(Xl,Xu,,50)</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yg</w:t>
      </w:r>
      <w:proofErr w:type="spellEnd"/>
      <w:r w:rsidRPr="00E4583F">
        <w:rPr>
          <w:rFonts w:ascii="Courier New" w:hAnsi="Courier New" w:cs="Courier New"/>
          <w:lang w:val="en-US"/>
        </w:rPr>
        <w:t>&lt;-</w:t>
      </w:r>
      <w:proofErr w:type="spellStart"/>
      <w:r w:rsidRPr="00E4583F">
        <w:rPr>
          <w:rFonts w:ascii="Courier New" w:hAnsi="Courier New" w:cs="Courier New"/>
          <w:lang w:val="en-US"/>
        </w:rPr>
        <w:t>seq</w:t>
      </w:r>
      <w:proofErr w:type="spellEnd"/>
      <w:r w:rsidRPr="00E4583F">
        <w:rPr>
          <w:rFonts w:ascii="Courier New" w:hAnsi="Courier New" w:cs="Courier New"/>
          <w:lang w:val="en-US"/>
        </w:rPr>
        <w:t>(Yl,Yu,,50)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flushleft</w:t>
      </w:r>
      <w:proofErr w:type="spellEnd"/>
      <w:r w:rsidRPr="00E4583F">
        <w:rPr>
          <w:rFonts w:ascii="Courier New" w:hAnsi="Courier New" w:cs="Courier New"/>
          <w:lang w:val="en-US"/>
        </w:rPr>
        <w:t xml:space="preserve"> \bf Step 2:} Extract the MCMC histories for the activity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centers and the data augmentation variables.  Note that these are each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 \times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niter}$ matrices: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lastRenderedPageBreak/>
        <w:t>Sxout</w:t>
      </w:r>
      <w:proofErr w:type="spellEnd"/>
      <w:r w:rsidRPr="00E4583F">
        <w:rPr>
          <w:rFonts w:ascii="Courier New" w:hAnsi="Courier New" w:cs="Courier New"/>
          <w:lang w:val="en-US"/>
        </w:rPr>
        <w:t>&lt;-</w:t>
      </w:r>
      <w:proofErr w:type="spellStart"/>
      <w:r w:rsidRPr="00E4583F">
        <w:rPr>
          <w:rFonts w:ascii="Courier New" w:hAnsi="Courier New" w:cs="Courier New"/>
          <w:lang w:val="en-US"/>
        </w:rPr>
        <w:t>out$sims.list$s</w:t>
      </w:r>
      <w:proofErr w:type="spellEnd"/>
      <w:r w:rsidRPr="00E4583F">
        <w:rPr>
          <w:rFonts w:ascii="Courier New" w:hAnsi="Courier New" w:cs="Courier New"/>
          <w:lang w:val="en-US"/>
        </w:rPr>
        <w:t>[,,1]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Syout</w:t>
      </w:r>
      <w:proofErr w:type="spellEnd"/>
      <w:r w:rsidRPr="00E4583F">
        <w:rPr>
          <w:rFonts w:ascii="Courier New" w:hAnsi="Courier New" w:cs="Courier New"/>
          <w:lang w:val="en-US"/>
        </w:rPr>
        <w:t>&lt;-</w:t>
      </w:r>
      <w:proofErr w:type="spellStart"/>
      <w:r w:rsidRPr="00E4583F">
        <w:rPr>
          <w:rFonts w:ascii="Courier New" w:hAnsi="Courier New" w:cs="Courier New"/>
          <w:lang w:val="en-US"/>
        </w:rPr>
        <w:t>out$sims.list$s</w:t>
      </w:r>
      <w:proofErr w:type="spellEnd"/>
      <w:r w:rsidRPr="00E4583F">
        <w:rPr>
          <w:rFonts w:ascii="Courier New" w:hAnsi="Courier New" w:cs="Courier New"/>
          <w:lang w:val="en-US"/>
        </w:rPr>
        <w:t>[,,2]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z&lt;-</w:t>
      </w:r>
      <w:proofErr w:type="spellStart"/>
      <w:r w:rsidRPr="00E4583F">
        <w:rPr>
          <w:rFonts w:ascii="Courier New" w:hAnsi="Courier New" w:cs="Courier New"/>
          <w:lang w:val="en-US"/>
        </w:rPr>
        <w:t>out$sims.list$z</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flushleft</w:t>
      </w:r>
      <w:proofErr w:type="spellEnd"/>
      <w:r w:rsidRPr="00E4583F">
        <w:rPr>
          <w:rFonts w:ascii="Courier New" w:hAnsi="Courier New" w:cs="Courier New"/>
          <w:lang w:val="en-US"/>
        </w:rPr>
        <w:t xml:space="preserve"> \bf Step 3:} We associate each coordinate with the proper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box using the {\bf R} command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cut()}. Note that we keep only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activity centers for which $z=1$ (i.e., individuals that belong to</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population of size $N$):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Sxout</w:t>
      </w:r>
      <w:proofErr w:type="spellEnd"/>
      <w:r w:rsidRPr="00E4583F">
        <w:rPr>
          <w:rFonts w:ascii="Courier New" w:hAnsi="Courier New" w:cs="Courier New"/>
          <w:lang w:val="en-US"/>
        </w:rPr>
        <w:t>&lt;-cut(</w:t>
      </w:r>
      <w:proofErr w:type="spellStart"/>
      <w:r w:rsidRPr="00E4583F">
        <w:rPr>
          <w:rFonts w:ascii="Courier New" w:hAnsi="Courier New" w:cs="Courier New"/>
          <w:lang w:val="en-US"/>
        </w:rPr>
        <w:t>Sxout</w:t>
      </w:r>
      <w:proofErr w:type="spellEnd"/>
      <w:r w:rsidRPr="00E4583F">
        <w:rPr>
          <w:rFonts w:ascii="Courier New" w:hAnsi="Courier New" w:cs="Courier New"/>
          <w:lang w:val="en-US"/>
        </w:rPr>
        <w:t>[z==1],breaks=</w:t>
      </w:r>
      <w:proofErr w:type="spellStart"/>
      <w:r w:rsidRPr="00E4583F">
        <w:rPr>
          <w:rFonts w:ascii="Courier New" w:hAnsi="Courier New" w:cs="Courier New"/>
          <w:lang w:val="en-US"/>
        </w:rPr>
        <w:t>xg,include.lowest</w:t>
      </w:r>
      <w:proofErr w:type="spellEnd"/>
      <w:r w:rsidRPr="00E4583F">
        <w:rPr>
          <w:rFonts w:ascii="Courier New" w:hAnsi="Courier New" w:cs="Courier New"/>
          <w:lang w:val="en-US"/>
        </w:rPr>
        <w:t>=TRUE)</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Syout</w:t>
      </w:r>
      <w:proofErr w:type="spellEnd"/>
      <w:r w:rsidRPr="00E4583F">
        <w:rPr>
          <w:rFonts w:ascii="Courier New" w:hAnsi="Courier New" w:cs="Courier New"/>
          <w:lang w:val="en-US"/>
        </w:rPr>
        <w:t>&lt;-cut(</w:t>
      </w:r>
      <w:proofErr w:type="spellStart"/>
      <w:r w:rsidRPr="00E4583F">
        <w:rPr>
          <w:rFonts w:ascii="Courier New" w:hAnsi="Courier New" w:cs="Courier New"/>
          <w:lang w:val="en-US"/>
        </w:rPr>
        <w:t>Syout</w:t>
      </w:r>
      <w:proofErr w:type="spellEnd"/>
      <w:r w:rsidRPr="00E4583F">
        <w:rPr>
          <w:rFonts w:ascii="Courier New" w:hAnsi="Courier New" w:cs="Courier New"/>
          <w:lang w:val="en-US"/>
        </w:rPr>
        <w:t>[z==1],breaks=</w:t>
      </w:r>
      <w:proofErr w:type="spellStart"/>
      <w:r w:rsidRPr="00E4583F">
        <w:rPr>
          <w:rFonts w:ascii="Courier New" w:hAnsi="Courier New" w:cs="Courier New"/>
          <w:lang w:val="en-US"/>
        </w:rPr>
        <w:t>yg,include.lowest</w:t>
      </w:r>
      <w:proofErr w:type="spellEnd"/>
      <w:r w:rsidRPr="00E4583F">
        <w:rPr>
          <w:rFonts w:ascii="Courier New" w:hAnsi="Courier New" w:cs="Courier New"/>
          <w:lang w:val="en-US"/>
        </w:rPr>
        <w:t>=TRUE)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flushleft</w:t>
      </w:r>
      <w:proofErr w:type="spellEnd"/>
      <w:r w:rsidRPr="00E4583F">
        <w:rPr>
          <w:rFonts w:ascii="Courier New" w:hAnsi="Courier New" w:cs="Courier New"/>
          <w:lang w:val="en-US"/>
        </w:rPr>
        <w:t xml:space="preserve"> \bf Step 4:} Use the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table()} command to tally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up how many activity centers are in each $B(x)$:</w:t>
      </w:r>
    </w:p>
    <w:p w:rsidR="009820D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B15950" w:rsidRDefault="00B15950"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Dn</w:t>
      </w:r>
      <w:proofErr w:type="spellEnd"/>
      <w:r w:rsidRPr="00E4583F">
        <w:rPr>
          <w:rFonts w:ascii="Courier New" w:hAnsi="Courier New" w:cs="Courier New"/>
          <w:lang w:val="en-US"/>
        </w:rPr>
        <w:t>&lt;-table(</w:t>
      </w:r>
      <w:proofErr w:type="spellStart"/>
      <w:r w:rsidRPr="00E4583F">
        <w:rPr>
          <w:rFonts w:ascii="Courier New" w:hAnsi="Courier New" w:cs="Courier New"/>
          <w:lang w:val="en-US"/>
        </w:rPr>
        <w:t>Sxout,Syout</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flushleft</w:t>
      </w:r>
      <w:proofErr w:type="spellEnd"/>
      <w:r w:rsidRPr="00E4583F">
        <w:rPr>
          <w:rFonts w:ascii="Courier New" w:hAnsi="Courier New" w:cs="Courier New"/>
          <w:lang w:val="en-US"/>
        </w:rPr>
        <w:t xml:space="preserve"> \bf Step 5:} Use the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image()} command to display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resulting matrix.</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image(</w:t>
      </w:r>
      <w:proofErr w:type="spellStart"/>
      <w:r w:rsidRPr="00E4583F">
        <w:rPr>
          <w:rFonts w:ascii="Courier New" w:hAnsi="Courier New" w:cs="Courier New"/>
          <w:lang w:val="fr-CH"/>
        </w:rPr>
        <w:t>xg,yg,Dn</w:t>
      </w:r>
      <w:proofErr w:type="spellEnd"/>
      <w:r w:rsidRPr="00E4583F">
        <w:rPr>
          <w:rFonts w:ascii="Courier New" w:hAnsi="Courier New" w:cs="Courier New"/>
          <w:lang w:val="fr-CH"/>
        </w:rPr>
        <w:t>/</w:t>
      </w:r>
      <w:proofErr w:type="spellStart"/>
      <w:r w:rsidRPr="00E4583F">
        <w:rPr>
          <w:rFonts w:ascii="Courier New" w:hAnsi="Courier New" w:cs="Courier New"/>
          <w:lang w:val="fr-CH"/>
        </w:rPr>
        <w:t>nrow</w:t>
      </w:r>
      <w:proofErr w:type="spellEnd"/>
      <w:r w:rsidRPr="00E4583F">
        <w:rPr>
          <w:rFonts w:ascii="Courier New" w:hAnsi="Courier New" w:cs="Courier New"/>
          <w:lang w:val="fr-CH"/>
        </w:rPr>
        <w:t>(z),col=</w:t>
      </w:r>
      <w:proofErr w:type="spellStart"/>
      <w:r w:rsidRPr="00E4583F">
        <w:rPr>
          <w:rFonts w:ascii="Courier New" w:hAnsi="Courier New" w:cs="Courier New"/>
          <w:lang w:val="fr-CH"/>
        </w:rPr>
        <w:t>terrain.colors</w:t>
      </w:r>
      <w:proofErr w:type="spellEnd"/>
      <w:r w:rsidRPr="00E4583F">
        <w:rPr>
          <w:rFonts w:ascii="Courier New" w:hAnsi="Courier New" w:cs="Courier New"/>
          <w:lang w:val="fr-CH"/>
        </w:rPr>
        <w:t>(10))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Praise the Lord! This map is somewhat useful or at least it looks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pretty and will facilitate the publication of your papers.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It is worth emphasizing here that density maps will not usually appear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uniform despite that we have assumed that activity centers are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uniformly distributed. This is because the observed encounters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individuals provide direct information about the location of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$i=1,2,\</w:t>
      </w:r>
      <w:proofErr w:type="spellStart"/>
      <w:r w:rsidRPr="00E4583F">
        <w:rPr>
          <w:rFonts w:ascii="Courier New" w:hAnsi="Courier New" w:cs="Courier New"/>
          <w:lang w:val="en-US"/>
        </w:rPr>
        <w:t>ldots,n</w:t>
      </w:r>
      <w:proofErr w:type="spellEnd"/>
      <w:r w:rsidRPr="00E4583F">
        <w:rPr>
          <w:rFonts w:ascii="Courier New" w:hAnsi="Courier New" w:cs="Courier New"/>
          <w:lang w:val="en-US"/>
        </w:rPr>
        <w:t>$ activity centers and thus their ``estimated''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locations will be affected by the observations. In a limiting sense,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were we to sample space intensely enough, every individual would be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captured a number of times and we would have considerable information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about all $N$ point locations. Consequently, the uniform prior would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have almost no influence at all on the estimated density surface in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limiting situation. Thus, in practice, the influence of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uniformity assumption </w:t>
      </w:r>
      <w:r w:rsidR="00B15950">
        <w:rPr>
          <w:rFonts w:ascii="Courier New" w:hAnsi="Courier New" w:cs="Courier New"/>
          <w:lang w:val="en-US"/>
        </w:rPr>
        <w:t>de</w:t>
      </w:r>
      <w:r w:rsidRPr="00E4583F">
        <w:rPr>
          <w:rFonts w:ascii="Courier New" w:hAnsi="Courier New" w:cs="Courier New"/>
          <w:lang w:val="en-US"/>
        </w:rPr>
        <w:t>creases as the fraction of the population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encountered </w:t>
      </w:r>
      <w:r w:rsidR="00B15950">
        <w:rPr>
          <w:rFonts w:ascii="Courier New" w:hAnsi="Courier New" w:cs="Courier New"/>
          <w:lang w:val="en-US"/>
        </w:rPr>
        <w:t>in</w:t>
      </w:r>
      <w:r w:rsidRPr="00E4583F">
        <w:rPr>
          <w:rFonts w:ascii="Courier New" w:hAnsi="Courier New" w:cs="Courier New"/>
          <w:lang w:val="en-US"/>
        </w:rPr>
        <w:t>creases.</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{\bf On the non-intuitiveness of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image()} } -- the {\bf 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function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image()}</w:t>
      </w:r>
      <w:r w:rsidR="00E007CE">
        <w:rPr>
          <w:rFonts w:ascii="Courier New" w:hAnsi="Courier New" w:cs="Courier New"/>
          <w:lang w:val="en-US"/>
        </w:rPr>
        <w:t>, invoked for a matrix $M$ by \</w:t>
      </w:r>
      <w:proofErr w:type="spellStart"/>
      <w:r w:rsidR="00E007CE">
        <w:rPr>
          <w:rFonts w:ascii="Courier New" w:hAnsi="Courier New" w:cs="Courier New"/>
          <w:lang w:val="en-US"/>
        </w:rPr>
        <w:t>mbox</w:t>
      </w:r>
      <w:proofErr w:type="spellEnd"/>
      <w:r w:rsidR="00E007CE">
        <w:rPr>
          <w:rFonts w:ascii="Courier New" w:hAnsi="Courier New" w:cs="Courier New"/>
          <w:lang w:val="en-US"/>
        </w:rPr>
        <w:t>{\</w:t>
      </w:r>
      <w:proofErr w:type="spellStart"/>
      <w:r w:rsidR="00E007CE">
        <w:rPr>
          <w:rFonts w:ascii="Courier New" w:hAnsi="Courier New" w:cs="Courier New"/>
          <w:lang w:val="en-US"/>
        </w:rPr>
        <w:t>tt</w:t>
      </w:r>
      <w:proofErr w:type="spellEnd"/>
      <w:r w:rsidR="00E007CE">
        <w:rPr>
          <w:rFonts w:ascii="Courier New" w:hAnsi="Courier New" w:cs="Courier New"/>
          <w:lang w:val="en-US"/>
        </w:rPr>
        <w:t xml:space="preserve"> image(M)},</w:t>
      </w:r>
      <w:r w:rsidRPr="00E4583F">
        <w:rPr>
          <w:rFonts w:ascii="Courier New" w:hAnsi="Courier New" w:cs="Courier New"/>
          <w:lang w:val="en-US"/>
        </w:rPr>
        <w:t xml:space="preserve"> might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not be very intuitive to some -- it plots $M[1,1]$ in the lower left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corner. If you want $M[]$ to be plotted ``as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you look at it'' then $M[1,1]$ should be in the upper left corner.  We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have a function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rot()} which does that. If you do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image(rot(M))} then it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puts it on the monitor as if it was a map you were looking at.  You</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can always specify the $x$ and $y-$ labels explicitly as we did above.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{\bf Spatial dot plots } -- Now here is a cruder version based on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``spatial dot map'' function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spatial.plot</w:t>
      </w:r>
      <w:proofErr w:type="spellEnd"/>
      <w:r w:rsidRPr="00E4583F">
        <w:rPr>
          <w:rFonts w:ascii="Courier New" w:hAnsi="Courier New" w:cs="Courier New"/>
          <w:lang w:val="en-US"/>
        </w:rPr>
        <w:t>}, which uses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function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image.scale</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spatial.plot</w:t>
      </w:r>
      <w:proofErr w:type="spellEnd"/>
      <w:r w:rsidRPr="00E4583F">
        <w:rPr>
          <w:rFonts w:ascii="Courier New" w:hAnsi="Courier New" w:cs="Courier New"/>
          <w:lang w:val="en-US"/>
        </w:rPr>
        <w:t>} function requires arguments of point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locations and the resulting value to be displayed:</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lastRenderedPageBreak/>
        <w:t>spatial.plot</w:t>
      </w:r>
      <w:proofErr w:type="spellEnd"/>
      <w:r w:rsidRPr="00E4583F">
        <w:rPr>
          <w:rFonts w:ascii="Courier New" w:hAnsi="Courier New" w:cs="Courier New"/>
          <w:lang w:val="en-US"/>
        </w:rPr>
        <w:t>&lt;- function(</w:t>
      </w:r>
      <w:proofErr w:type="spellStart"/>
      <w:r w:rsidRPr="00E4583F">
        <w:rPr>
          <w:rFonts w:ascii="Courier New" w:hAnsi="Courier New" w:cs="Courier New"/>
          <w:lang w:val="en-US"/>
        </w:rPr>
        <w:t>x,y</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w:t>
      </w:r>
      <w:proofErr w:type="spellStart"/>
      <w:r w:rsidRPr="00E4583F">
        <w:rPr>
          <w:rFonts w:ascii="Courier New" w:hAnsi="Courier New" w:cs="Courier New"/>
          <w:lang w:val="en-US"/>
        </w:rPr>
        <w:t>nc</w:t>
      </w:r>
      <w:proofErr w:type="spellEnd"/>
      <w:r w:rsidRPr="00E4583F">
        <w:rPr>
          <w:rFonts w:ascii="Courier New" w:hAnsi="Courier New" w:cs="Courier New"/>
          <w:lang w:val="en-US"/>
        </w:rPr>
        <w:t>&lt;-</w:t>
      </w:r>
      <w:proofErr w:type="spellStart"/>
      <w:r w:rsidRPr="00E4583F">
        <w:rPr>
          <w:rFonts w:ascii="Courier New" w:hAnsi="Courier New" w:cs="Courier New"/>
          <w:lang w:val="en-US"/>
        </w:rPr>
        <w:t>as.numeric</w:t>
      </w:r>
      <w:proofErr w:type="spellEnd"/>
      <w:r w:rsidRPr="00E4583F">
        <w:rPr>
          <w:rFonts w:ascii="Courier New" w:hAnsi="Courier New" w:cs="Courier New"/>
          <w:lang w:val="en-US"/>
        </w:rPr>
        <w:t>(cut(y,20))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plot(</w:t>
      </w:r>
      <w:proofErr w:type="spellStart"/>
      <w:r w:rsidRPr="00E4583F">
        <w:rPr>
          <w:rFonts w:ascii="Courier New" w:hAnsi="Courier New" w:cs="Courier New"/>
          <w:lang w:val="en-US"/>
        </w:rPr>
        <w:t>x,pch</w:t>
      </w:r>
      <w:proofErr w:type="spellEnd"/>
      <w:r w:rsidRPr="00E4583F">
        <w:rPr>
          <w:rFonts w:ascii="Courier New" w:hAnsi="Courier New" w:cs="Courier New"/>
          <w:lang w:val="en-US"/>
        </w:rPr>
        <w:t>="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points(</w:t>
      </w:r>
      <w:proofErr w:type="spellStart"/>
      <w:r w:rsidRPr="00E4583F">
        <w:rPr>
          <w:rFonts w:ascii="Courier New" w:hAnsi="Courier New" w:cs="Courier New"/>
          <w:lang w:val="en-US"/>
        </w:rPr>
        <w:t>x,pch</w:t>
      </w:r>
      <w:proofErr w:type="spellEnd"/>
      <w:r w:rsidRPr="00E4583F">
        <w:rPr>
          <w:rFonts w:ascii="Courier New" w:hAnsi="Courier New" w:cs="Courier New"/>
          <w:lang w:val="en-US"/>
        </w:rPr>
        <w:t>=20,col=</w:t>
      </w:r>
      <w:proofErr w:type="spellStart"/>
      <w:r w:rsidRPr="00E4583F">
        <w:rPr>
          <w:rFonts w:ascii="Courier New" w:hAnsi="Courier New" w:cs="Courier New"/>
          <w:lang w:val="en-US"/>
        </w:rPr>
        <w:t>topo.colors</w:t>
      </w:r>
      <w:proofErr w:type="spellEnd"/>
      <w:r w:rsidRPr="00E4583F">
        <w:rPr>
          <w:rFonts w:ascii="Courier New" w:hAnsi="Courier New" w:cs="Courier New"/>
          <w:lang w:val="en-US"/>
        </w:rPr>
        <w:t>(20)[</w:t>
      </w:r>
      <w:proofErr w:type="spellStart"/>
      <w:r w:rsidRPr="00E4583F">
        <w:rPr>
          <w:rFonts w:ascii="Courier New" w:hAnsi="Courier New" w:cs="Courier New"/>
          <w:lang w:val="en-US"/>
        </w:rPr>
        <w:t>nc</w:t>
      </w:r>
      <w:proofErr w:type="spellEnd"/>
      <w:r w:rsidRPr="00E4583F">
        <w:rPr>
          <w:rFonts w:ascii="Courier New" w:hAnsi="Courier New" w:cs="Courier New"/>
          <w:lang w:val="en-US"/>
        </w:rPr>
        <w:t>],</w:t>
      </w:r>
      <w:proofErr w:type="spellStart"/>
      <w:r w:rsidRPr="00E4583F">
        <w:rPr>
          <w:rFonts w:ascii="Courier New" w:hAnsi="Courier New" w:cs="Courier New"/>
          <w:lang w:val="en-US"/>
        </w:rPr>
        <w:t>cex</w:t>
      </w:r>
      <w:proofErr w:type="spellEnd"/>
      <w:r w:rsidRPr="00E4583F">
        <w:rPr>
          <w:rFonts w:ascii="Courier New" w:hAnsi="Courier New" w:cs="Courier New"/>
          <w:lang w:val="en-US"/>
        </w:rPr>
        <w:t>=2)</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en-US"/>
        </w:rPr>
        <w:t xml:space="preserve"> </w:t>
      </w:r>
      <w:proofErr w:type="spellStart"/>
      <w:r w:rsidRPr="00E4583F">
        <w:rPr>
          <w:rFonts w:ascii="Courier New" w:hAnsi="Courier New" w:cs="Courier New"/>
          <w:lang w:val="fr-CH"/>
        </w:rPr>
        <w:t>image.scale</w:t>
      </w:r>
      <w:proofErr w:type="spellEnd"/>
      <w:r w:rsidRPr="00E4583F">
        <w:rPr>
          <w:rFonts w:ascii="Courier New" w:hAnsi="Courier New" w:cs="Courier New"/>
          <w:lang w:val="fr-CH"/>
        </w:rPr>
        <w:t>(</w:t>
      </w:r>
      <w:proofErr w:type="spellStart"/>
      <w:r w:rsidRPr="00E4583F">
        <w:rPr>
          <w:rFonts w:ascii="Courier New" w:hAnsi="Courier New" w:cs="Courier New"/>
          <w:lang w:val="fr-CH"/>
        </w:rPr>
        <w:t>y,col</w:t>
      </w:r>
      <w:proofErr w:type="spellEnd"/>
      <w:r w:rsidRPr="00E4583F">
        <w:rPr>
          <w:rFonts w:ascii="Courier New" w:hAnsi="Courier New" w:cs="Courier New"/>
          <w:lang w:val="fr-CH"/>
        </w:rPr>
        <w:t>=</w:t>
      </w:r>
      <w:proofErr w:type="spellStart"/>
      <w:r w:rsidRPr="00E4583F">
        <w:rPr>
          <w:rFonts w:ascii="Courier New" w:hAnsi="Courier New" w:cs="Courier New"/>
          <w:lang w:val="fr-CH"/>
        </w:rPr>
        <w:t>topo.colors</w:t>
      </w:r>
      <w:proofErr w:type="spellEnd"/>
      <w:r w:rsidRPr="00E4583F">
        <w:rPr>
          <w:rFonts w:ascii="Courier New" w:hAnsi="Courier New" w:cs="Courier New"/>
          <w:lang w:val="fr-CH"/>
        </w:rPr>
        <w:t>(20))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To execute the function do this:</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spatial.plot</w:t>
      </w:r>
      <w:proofErr w:type="spellEnd"/>
      <w:r w:rsidRPr="00E4583F">
        <w:rPr>
          <w:rFonts w:ascii="Courier New" w:hAnsi="Courier New" w:cs="Courier New"/>
          <w:lang w:val="en-US"/>
        </w:rPr>
        <w:t>(</w:t>
      </w:r>
      <w:proofErr w:type="spellStart"/>
      <w:r w:rsidRPr="00E4583F">
        <w:rPr>
          <w:rFonts w:ascii="Courier New" w:hAnsi="Courier New" w:cs="Courier New"/>
          <w:lang w:val="en-US"/>
        </w:rPr>
        <w:t>cbind</w:t>
      </w:r>
      <w:proofErr w:type="spellEnd"/>
      <w:r w:rsidRPr="00E4583F">
        <w:rPr>
          <w:rFonts w:ascii="Courier New" w:hAnsi="Courier New" w:cs="Courier New"/>
          <w:lang w:val="en-US"/>
        </w:rPr>
        <w:t>(</w:t>
      </w:r>
      <w:proofErr w:type="spellStart"/>
      <w:r w:rsidRPr="00E4583F">
        <w:rPr>
          <w:rFonts w:ascii="Courier New" w:hAnsi="Courier New" w:cs="Courier New"/>
          <w:lang w:val="en-US"/>
        </w:rPr>
        <w:t>xg,yg</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Dn</w:t>
      </w:r>
      <w:proofErr w:type="spellEnd"/>
      <w:r w:rsidRPr="00E4583F">
        <w:rPr>
          <w:rFonts w:ascii="Courier New" w:hAnsi="Courier New" w:cs="Courier New"/>
          <w:lang w:val="en-US"/>
        </w:rPr>
        <w:t>/</w:t>
      </w:r>
      <w:proofErr w:type="spellStart"/>
      <w:r w:rsidRPr="00E4583F">
        <w:rPr>
          <w:rFonts w:ascii="Courier New" w:hAnsi="Courier New" w:cs="Courier New"/>
          <w:lang w:val="en-US"/>
        </w:rPr>
        <w:t>nrow</w:t>
      </w:r>
      <w:proofErr w:type="spellEnd"/>
      <w:r w:rsidRPr="00E4583F">
        <w:rPr>
          <w:rFonts w:ascii="Courier New" w:hAnsi="Courier New" w:cs="Courier New"/>
          <w:lang w:val="en-US"/>
        </w:rPr>
        <w:t>(z))</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\subsection{Example: Wolverine density map. }</w:t>
      </w:r>
    </w:p>
    <w:p w:rsidR="009820DF" w:rsidRPr="00E4583F" w:rsidRDefault="00E007CE" w:rsidP="0044422F">
      <w:pPr>
        <w:pStyle w:val="PlainText"/>
        <w:rPr>
          <w:rFonts w:ascii="Courier New" w:hAnsi="Courier New" w:cs="Courier New"/>
          <w:lang w:val="en-US"/>
        </w:rPr>
      </w:pPr>
      <w:proofErr w:type="spellStart"/>
      <w:r>
        <w:rPr>
          <w:rFonts w:ascii="Courier New" w:hAnsi="Courier New" w:cs="Courier New"/>
          <w:lang w:val="en-US"/>
        </w:rPr>
        <w:t>xxxxx</w:t>
      </w:r>
      <w:r w:rsidR="0029506B">
        <w:rPr>
          <w:rFonts w:ascii="Courier New" w:hAnsi="Courier New" w:cs="Courier New"/>
          <w:lang w:val="en-US"/>
        </w:rPr>
        <w:t>$At</w:t>
      </w:r>
      <w:proofErr w:type="spellEnd"/>
      <w:r w:rsidR="0029506B">
        <w:rPr>
          <w:rFonts w:ascii="Courier New" w:hAnsi="Courier New" w:cs="Courier New"/>
          <w:lang w:val="en-US"/>
        </w:rPr>
        <w:t xml:space="preserve"> places like this, where you revisit an earlier example, I would spend 1-2 sentences to remind the reader of what this is about. E.g., say that this is in SE Alaska in 2007 $</w:t>
      </w:r>
      <w:proofErr w:type="spellStart"/>
      <w:r>
        <w:rPr>
          <w:rFonts w:ascii="Courier New" w:hAnsi="Courier New" w:cs="Courier New"/>
          <w:lang w:val="en-US"/>
        </w:rPr>
        <w:t>xxxxxx</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{\bf R} commands for producing density maps from MCMC output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spatial capture-recapture models is provided in the {\bf R} function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SCRdensity</w:t>
      </w:r>
      <w:proofErr w:type="spellEnd"/>
      <w:r w:rsidRPr="00E4583F">
        <w:rPr>
          <w:rFonts w:ascii="Courier New" w:hAnsi="Courier New" w:cs="Courier New"/>
          <w:lang w:val="en-US"/>
        </w:rPr>
        <w:t>} in the package \</w:t>
      </w:r>
      <w:proofErr w:type="spellStart"/>
      <w:r w:rsidRPr="00E4583F">
        <w:rPr>
          <w:rFonts w:ascii="Courier New" w:hAnsi="Courier New" w:cs="Courier New"/>
          <w:lang w:val="en-US"/>
        </w:rPr>
        <w:t>mbox</w:t>
      </w:r>
      <w:proofErr w:type="spellEnd"/>
      <w:r w:rsidRPr="00E4583F">
        <w:rPr>
          <w:rFonts w:ascii="Courier New" w:hAnsi="Courier New" w:cs="Courier New"/>
          <w:lang w:val="en-US"/>
        </w:rPr>
        <w:t>{\</w:t>
      </w:r>
      <w:proofErr w:type="spellStart"/>
      <w:r w:rsidRPr="00E4583F">
        <w:rPr>
          <w:rFonts w:ascii="Courier New" w:hAnsi="Courier New" w:cs="Courier New"/>
          <w:lang w:val="en-US"/>
        </w:rPr>
        <w:t>tt</w:t>
      </w:r>
      <w:proofErr w:type="spellEnd"/>
      <w:r w:rsidRPr="00E4583F">
        <w:rPr>
          <w:rFonts w:ascii="Courier New" w:hAnsi="Courier New" w:cs="Courier New"/>
          <w:lang w:val="en-US"/>
        </w:rPr>
        <w:t xml:space="preserve"> </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 xml:space="preserve">}.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used the posterior output from the wolverine model fitted previous</w:t>
      </w:r>
      <w:r w:rsidR="0029506B">
        <w:rPr>
          <w:rFonts w:ascii="Courier New" w:hAnsi="Courier New" w:cs="Courier New"/>
          <w:lang w:val="en-US"/>
        </w:rPr>
        <w:t>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compute a relatively coarse version of a density map, using a $10 \times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10$ grid (Fig. \ref{scr0.fig.density10x10}) and using a $30 \times 30$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grid (Fig. \ref{scr0.fig.density20x20})</w:t>
      </w:r>
      <w:r w:rsidR="0029506B">
        <w:rPr>
          <w:rFonts w:ascii="Courier New" w:hAnsi="Courier New" w:cs="Courier New"/>
          <w:lang w:val="en-US"/>
        </w:rPr>
        <w:t xml:space="preserve"> for a fine-scale map</w:t>
      </w:r>
      <w:r w:rsidRPr="00E4583F">
        <w:rPr>
          <w:rFonts w:ascii="Courier New" w:hAnsi="Courier New" w:cs="Courier New"/>
          <w:lang w:val="en-US"/>
        </w:rPr>
        <w:t>. The {\bf R} commands for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producing such a plot (for short MCMC run) are as follows: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{\small</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library("</w:t>
      </w:r>
      <w:proofErr w:type="spellStart"/>
      <w:r w:rsidRPr="00E4583F">
        <w:rPr>
          <w:rFonts w:ascii="Courier New" w:hAnsi="Courier New" w:cs="Courier New"/>
          <w:lang w:val="en-US"/>
        </w:rPr>
        <w:t>scrbook</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data(wolverine)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traps&lt;-</w:t>
      </w:r>
      <w:proofErr w:type="spellStart"/>
      <w:r w:rsidRPr="00E4583F">
        <w:rPr>
          <w:rFonts w:ascii="Courier New" w:hAnsi="Courier New" w:cs="Courier New"/>
          <w:lang w:val="en-US"/>
        </w:rPr>
        <w:t>wolverine$wtraps</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y3d &lt;-SCR23darray.fn(</w:t>
      </w:r>
      <w:proofErr w:type="spellStart"/>
      <w:r w:rsidRPr="00E4583F">
        <w:rPr>
          <w:rFonts w:ascii="Courier New" w:hAnsi="Courier New" w:cs="Courier New"/>
          <w:lang w:val="en-US"/>
        </w:rPr>
        <w:t>wolverine$wcaps,wolverine$wtraps</w:t>
      </w:r>
      <w:proofErr w:type="spellEnd"/>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this takes 341 seconds on a standard CPU circa 2011</w:t>
      </w:r>
    </w:p>
    <w:p w:rsidR="009820DF" w:rsidRPr="00E4583F" w:rsidRDefault="00A722F7" w:rsidP="0044422F">
      <w:pPr>
        <w:pStyle w:val="PlainText"/>
        <w:rPr>
          <w:rFonts w:ascii="Courier New" w:hAnsi="Courier New" w:cs="Courier New"/>
          <w:lang w:val="fr-CH"/>
        </w:rPr>
      </w:pPr>
      <w:r w:rsidRPr="00E4583F">
        <w:rPr>
          <w:rFonts w:ascii="Courier New" w:hAnsi="Courier New" w:cs="Courier New"/>
          <w:lang w:val="fr-CH"/>
        </w:rPr>
        <w:t>unix.time(bln&lt;-wolvSCR0.fn(y3d,traps,nb=1000,ni=2000,delta=1,M=100))</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Sx</w:t>
      </w:r>
      <w:proofErr w:type="spellEnd"/>
      <w:r w:rsidRPr="00E4583F">
        <w:rPr>
          <w:rFonts w:ascii="Courier New" w:hAnsi="Courier New" w:cs="Courier New"/>
          <w:lang w:val="en-US"/>
        </w:rPr>
        <w:t>&lt;-</w:t>
      </w:r>
      <w:proofErr w:type="spellStart"/>
      <w:r w:rsidRPr="00E4583F">
        <w:rPr>
          <w:rFonts w:ascii="Courier New" w:hAnsi="Courier New" w:cs="Courier New"/>
          <w:lang w:val="en-US"/>
        </w:rPr>
        <w:t>bln$sims.list$s</w:t>
      </w:r>
      <w:proofErr w:type="spellEnd"/>
      <w:r w:rsidRPr="00E4583F">
        <w:rPr>
          <w:rFonts w:ascii="Courier New" w:hAnsi="Courier New" w:cs="Courier New"/>
          <w:lang w:val="en-US"/>
        </w:rPr>
        <w:t>[,,1]</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Sy</w:t>
      </w:r>
      <w:proofErr w:type="spellEnd"/>
      <w:r w:rsidRPr="00E4583F">
        <w:rPr>
          <w:rFonts w:ascii="Courier New" w:hAnsi="Courier New" w:cs="Courier New"/>
          <w:lang w:val="en-US"/>
        </w:rPr>
        <w:t>&lt;-</w:t>
      </w:r>
      <w:proofErr w:type="spellStart"/>
      <w:r w:rsidRPr="00E4583F">
        <w:rPr>
          <w:rFonts w:ascii="Courier New" w:hAnsi="Courier New" w:cs="Courier New"/>
          <w:lang w:val="en-US"/>
        </w:rPr>
        <w:t>bln$sims.list$s</w:t>
      </w:r>
      <w:proofErr w:type="spellEnd"/>
      <w:r w:rsidRPr="00E4583F">
        <w:rPr>
          <w:rFonts w:ascii="Courier New" w:hAnsi="Courier New" w:cs="Courier New"/>
          <w:lang w:val="en-US"/>
        </w:rPr>
        <w:t>[,,2]</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w&lt;- </w:t>
      </w:r>
      <w:proofErr w:type="spellStart"/>
      <w:r w:rsidRPr="00E4583F">
        <w:rPr>
          <w:rFonts w:ascii="Courier New" w:hAnsi="Courier New" w:cs="Courier New"/>
          <w:lang w:val="en-US"/>
        </w:rPr>
        <w:t>bln$sims.list$w</w:t>
      </w:r>
      <w:proofErr w:type="spellEnd"/>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obj</w:t>
      </w:r>
      <w:proofErr w:type="spellEnd"/>
      <w:r w:rsidRPr="00E4583F">
        <w:rPr>
          <w:rFonts w:ascii="Courier New" w:hAnsi="Courier New" w:cs="Courier New"/>
          <w:lang w:val="en-US"/>
        </w:rPr>
        <w:t>&lt;-list(</w:t>
      </w:r>
      <w:proofErr w:type="spellStart"/>
      <w:r w:rsidRPr="00E4583F">
        <w:rPr>
          <w:rFonts w:ascii="Courier New" w:hAnsi="Courier New" w:cs="Courier New"/>
          <w:lang w:val="en-US"/>
        </w:rPr>
        <w:t>Sx</w:t>
      </w:r>
      <w:proofErr w:type="spellEnd"/>
      <w:r w:rsidRPr="00E4583F">
        <w:rPr>
          <w:rFonts w:ascii="Courier New" w:hAnsi="Courier New" w:cs="Courier New"/>
          <w:lang w:val="en-US"/>
        </w:rPr>
        <w:t>=</w:t>
      </w:r>
      <w:proofErr w:type="spellStart"/>
      <w:r w:rsidRPr="00E4583F">
        <w:rPr>
          <w:rFonts w:ascii="Courier New" w:hAnsi="Courier New" w:cs="Courier New"/>
          <w:lang w:val="en-US"/>
        </w:rPr>
        <w:t>Sx,Sy</w:t>
      </w:r>
      <w:proofErr w:type="spellEnd"/>
      <w:r w:rsidRPr="00E4583F">
        <w:rPr>
          <w:rFonts w:ascii="Courier New" w:hAnsi="Courier New" w:cs="Courier New"/>
          <w:lang w:val="en-US"/>
        </w:rPr>
        <w:t>=</w:t>
      </w:r>
      <w:proofErr w:type="spellStart"/>
      <w:r w:rsidRPr="00E4583F">
        <w:rPr>
          <w:rFonts w:ascii="Courier New" w:hAnsi="Courier New" w:cs="Courier New"/>
          <w:lang w:val="en-US"/>
        </w:rPr>
        <w:t>Sy,w</w:t>
      </w:r>
      <w:proofErr w:type="spellEnd"/>
      <w:r w:rsidRPr="00E4583F">
        <w:rPr>
          <w:rFonts w:ascii="Courier New" w:hAnsi="Courier New" w:cs="Courier New"/>
          <w:lang w:val="en-US"/>
        </w:rPr>
        <w:t>=w)</w:t>
      </w:r>
    </w:p>
    <w:p w:rsidR="009820DF" w:rsidRPr="00E4583F" w:rsidRDefault="00A722F7" w:rsidP="0044422F">
      <w:pPr>
        <w:pStyle w:val="PlainText"/>
        <w:rPr>
          <w:rFonts w:ascii="Courier New" w:hAnsi="Courier New" w:cs="Courier New"/>
          <w:lang w:val="en-US"/>
        </w:rPr>
      </w:pPr>
      <w:proofErr w:type="spellStart"/>
      <w:r w:rsidRPr="00E4583F">
        <w:rPr>
          <w:rFonts w:ascii="Courier New" w:hAnsi="Courier New" w:cs="Courier New"/>
          <w:lang w:val="en-US"/>
        </w:rPr>
        <w:t>tmp</w:t>
      </w:r>
      <w:proofErr w:type="spellEnd"/>
      <w:r w:rsidRPr="00E4583F">
        <w:rPr>
          <w:rFonts w:ascii="Courier New" w:hAnsi="Courier New" w:cs="Courier New"/>
          <w:lang w:val="en-US"/>
        </w:rPr>
        <w:t>&lt;-</w:t>
      </w:r>
      <w:proofErr w:type="spellStart"/>
      <w:r w:rsidRPr="00E4583F">
        <w:rPr>
          <w:rFonts w:ascii="Courier New" w:hAnsi="Courier New" w:cs="Courier New"/>
          <w:lang w:val="en-US"/>
        </w:rPr>
        <w:t>SCRdensity</w:t>
      </w:r>
      <w:proofErr w:type="spellEnd"/>
      <w:r w:rsidRPr="00E4583F">
        <w:rPr>
          <w:rFonts w:ascii="Courier New" w:hAnsi="Courier New" w:cs="Courier New"/>
          <w:lang w:val="en-US"/>
        </w:rPr>
        <w:t>(</w:t>
      </w:r>
      <w:proofErr w:type="spellStart"/>
      <w:r w:rsidRPr="00E4583F">
        <w:rPr>
          <w:rFonts w:ascii="Courier New" w:hAnsi="Courier New" w:cs="Courier New"/>
          <w:lang w:val="en-US"/>
        </w:rPr>
        <w:t>obj,scalein</w:t>
      </w:r>
      <w:proofErr w:type="spellEnd"/>
      <w:r w:rsidRPr="00E4583F">
        <w:rPr>
          <w:rFonts w:ascii="Courier New" w:hAnsi="Courier New" w:cs="Courier New"/>
          <w:lang w:val="en-US"/>
        </w:rPr>
        <w:t>=100,scaleout=100)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 these figures density is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expressed in units of individuals per $100$ $km^2$, while the area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pixels is about 103.7 $km^2$ and 11.5 $km^2$, respectively.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calculation is based 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\begin{verbatim}</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&gt; </w:t>
      </w:r>
      <w:proofErr w:type="spellStart"/>
      <w:r w:rsidRPr="00E4583F">
        <w:rPr>
          <w:rFonts w:ascii="Courier New" w:hAnsi="Courier New" w:cs="Courier New"/>
          <w:lang w:val="en-US"/>
        </w:rPr>
        <w:t>total.area</w:t>
      </w:r>
      <w:proofErr w:type="spellEnd"/>
      <w:r w:rsidRPr="00E4583F">
        <w:rPr>
          <w:rFonts w:ascii="Courier New" w:hAnsi="Courier New" w:cs="Courier New"/>
          <w:lang w:val="en-US"/>
        </w:rPr>
        <w:t>&lt;- (Yu-</w:t>
      </w:r>
      <w:proofErr w:type="spellStart"/>
      <w:r w:rsidRPr="00E4583F">
        <w:rPr>
          <w:rFonts w:ascii="Courier New" w:hAnsi="Courier New" w:cs="Courier New"/>
          <w:lang w:val="en-US"/>
        </w:rPr>
        <w:t>Yl</w:t>
      </w:r>
      <w:proofErr w:type="spellEnd"/>
      <w:r w:rsidRPr="00E4583F">
        <w:rPr>
          <w:rFonts w:ascii="Courier New" w:hAnsi="Courier New" w:cs="Courier New"/>
          <w:lang w:val="en-US"/>
        </w:rPr>
        <w:t>)*(</w:t>
      </w:r>
      <w:proofErr w:type="spellStart"/>
      <w:r w:rsidRPr="00E4583F">
        <w:rPr>
          <w:rFonts w:ascii="Courier New" w:hAnsi="Courier New" w:cs="Courier New"/>
          <w:lang w:val="en-US"/>
        </w:rPr>
        <w:t>Xu</w:t>
      </w:r>
      <w:proofErr w:type="spellEnd"/>
      <w:r w:rsidRPr="00E4583F">
        <w:rPr>
          <w:rFonts w:ascii="Courier New" w:hAnsi="Courier New" w:cs="Courier New"/>
          <w:lang w:val="en-US"/>
        </w:rPr>
        <w:t>-Xl)*100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&gt; </w:t>
      </w:r>
      <w:proofErr w:type="spellStart"/>
      <w:r w:rsidRPr="00E4583F">
        <w:rPr>
          <w:rFonts w:ascii="Courier New" w:hAnsi="Courier New" w:cs="Courier New"/>
          <w:lang w:val="en-US"/>
        </w:rPr>
        <w:t>total.area</w:t>
      </w:r>
      <w:proofErr w:type="spellEnd"/>
      <w:r w:rsidRPr="00E4583F">
        <w:rPr>
          <w:rFonts w:ascii="Courier New" w:hAnsi="Courier New" w:cs="Courier New"/>
          <w:lang w:val="en-US"/>
        </w:rPr>
        <w:t>/(10*10)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 103.7427</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&gt; </w:t>
      </w:r>
      <w:proofErr w:type="spellStart"/>
      <w:r w:rsidRPr="00E4583F">
        <w:rPr>
          <w:rFonts w:ascii="Courier New" w:hAnsi="Courier New" w:cs="Courier New"/>
          <w:lang w:val="en-US"/>
        </w:rPr>
        <w:t>total.area</w:t>
      </w:r>
      <w:proofErr w:type="spellEnd"/>
      <w:r w:rsidRPr="00E4583F">
        <w:rPr>
          <w:rFonts w:ascii="Courier New" w:hAnsi="Courier New" w:cs="Courier New"/>
          <w:lang w:val="en-US"/>
        </w:rPr>
        <w:t>/(30*30)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[1] 11.52697</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\end{verbatim}</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 couple of things are worth noting: First is that as we move away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from ``where the data live'' - away from the trap array - we see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density approaches the mean density. This is a property of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estimator as long as the ``detection function'' decreases sufficiently</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rapidly as a function of distance.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Relatedly, it is also a property of statistical smoothers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such as splines, kernel smoothers, and regression smoothers -</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predictions tend toward the global mean as the influence of data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diminishes. Another way to think of it is that it is a consequence of</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prior - which imposes uniformity, and as you get far away from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lastRenderedPageBreak/>
        <w:t>data, the predictions tend to the prior.</w:t>
      </w:r>
      <w:r w:rsidR="0029506B">
        <w:rPr>
          <w:rFonts w:ascii="Courier New" w:hAnsi="Courier New" w:cs="Courier New"/>
          <w:lang w:val="en-US"/>
        </w:rPr>
        <w:t xml:space="preserve"> </w:t>
      </w:r>
      <w:proofErr w:type="spellStart"/>
      <w:r w:rsidR="00E007CE">
        <w:rPr>
          <w:rFonts w:ascii="Courier New" w:hAnsi="Courier New" w:cs="Courier New"/>
          <w:lang w:val="en-US"/>
        </w:rPr>
        <w:t>xxxxx</w:t>
      </w:r>
      <w:r w:rsidR="0029506B">
        <w:rPr>
          <w:rFonts w:ascii="Courier New" w:hAnsi="Courier New" w:cs="Courier New"/>
          <w:lang w:val="en-US"/>
        </w:rPr>
        <w:t>$is</w:t>
      </w:r>
      <w:proofErr w:type="spellEnd"/>
      <w:r w:rsidR="0029506B">
        <w:rPr>
          <w:rFonts w:ascii="Courier New" w:hAnsi="Courier New" w:cs="Courier New"/>
          <w:lang w:val="en-US"/>
        </w:rPr>
        <w:t xml:space="preserve"> this correct ? I would have thought, they tend to the mean of what the prior AND the data say it should be ?$ </w:t>
      </w:r>
      <w:proofErr w:type="spellStart"/>
      <w:r w:rsidR="00E007CE">
        <w:rPr>
          <w:rFonts w:ascii="Courier New" w:hAnsi="Courier New" w:cs="Courier New"/>
          <w:lang w:val="en-US"/>
        </w:rPr>
        <w:t>xxxxx</w:t>
      </w:r>
      <w:proofErr w:type="spellEnd"/>
      <w:r w:rsidRPr="00E4583F">
        <w:rPr>
          <w:rFonts w:ascii="Courier New" w:hAnsi="Courier New" w:cs="Courier New"/>
          <w:lang w:val="en-US"/>
        </w:rPr>
        <w:t xml:space="preserve"> The other thing to note about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this map is that density is not $0$ over water (although the coastline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is not shown). This might be perplexing</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to some who are fairly certain that wolverines do not like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water. However, there is nothing about the model that recognizes water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from non-water and so the model predicts over water {\it as if} it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were habitat similar to that within which the array is nested. But,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all of this is ok as far as estimating density goes and, furthermore,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we can compute valid estimates of $N$ over any well-defined region which</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presumably wouldn't include water if we so wished.</w:t>
      </w:r>
      <w:r w:rsidR="0029506B">
        <w:rPr>
          <w:rFonts w:ascii="Courier New" w:hAnsi="Courier New" w:cs="Courier New"/>
          <w:lang w:val="en-US"/>
        </w:rPr>
        <w:t xml:space="preserve"> </w:t>
      </w:r>
      <w:proofErr w:type="spellStart"/>
      <w:r w:rsidR="00E007CE">
        <w:rPr>
          <w:rFonts w:ascii="Courier New" w:hAnsi="Courier New" w:cs="Courier New"/>
          <w:lang w:val="en-US"/>
        </w:rPr>
        <w:t>xxxx</w:t>
      </w:r>
      <w:r w:rsidR="0029506B">
        <w:rPr>
          <w:rFonts w:ascii="Courier New" w:hAnsi="Courier New" w:cs="Courier New"/>
          <w:lang w:val="en-US"/>
        </w:rPr>
        <w:t>$</w:t>
      </w:r>
      <w:r w:rsidR="00E007CE">
        <w:rPr>
          <w:rFonts w:ascii="Courier New" w:hAnsi="Courier New" w:cs="Courier New"/>
          <w:lang w:val="en-US"/>
        </w:rPr>
        <w:t>x</w:t>
      </w:r>
      <w:r w:rsidR="0029506B">
        <w:rPr>
          <w:rFonts w:ascii="Courier New" w:hAnsi="Courier New" w:cs="Courier New"/>
          <w:lang w:val="en-US"/>
        </w:rPr>
        <w:t>perhaps</w:t>
      </w:r>
      <w:proofErr w:type="spellEnd"/>
      <w:r w:rsidR="0029506B">
        <w:rPr>
          <w:rFonts w:ascii="Courier New" w:hAnsi="Courier New" w:cs="Courier New"/>
          <w:lang w:val="en-US"/>
        </w:rPr>
        <w:t xml:space="preserve"> might simply say that pixels covered mostly by water could be masked in the plot ?$</w:t>
      </w:r>
      <w:proofErr w:type="spellStart"/>
      <w:r w:rsidR="00E007CE">
        <w:rPr>
          <w:rFonts w:ascii="Courier New" w:hAnsi="Courier New" w:cs="Courier New"/>
          <w:lang w:val="en-US"/>
        </w:rPr>
        <w:t>xxxx</w:t>
      </w:r>
      <w:proofErr w:type="spellEnd"/>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\begin{figure}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\begin{center}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\includegraphics[height=3in,width=3.375in]{Ch4/figs/density10x10}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\end{center}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\caption{Density of wolverines (individuals per 100 $km^2$) </w:t>
      </w:r>
      <w:r w:rsidR="00C03B8B">
        <w:rPr>
          <w:rFonts w:ascii="Courier New" w:hAnsi="Courier New" w:cs="Courier New"/>
          <w:lang w:val="en-US"/>
        </w:rPr>
        <w:t xml:space="preserve">in SE Alaska in 2007 </w:t>
      </w:r>
      <w:r w:rsidRPr="00E4583F">
        <w:rPr>
          <w:rFonts w:ascii="Courier New" w:hAnsi="Courier New" w:cs="Courier New"/>
          <w:lang w:val="en-US"/>
        </w:rPr>
        <w:t>based 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model SCR0. Map grid cells are about 103.7 $km^2$ in area.</w:t>
      </w:r>
      <w:r w:rsidR="00C03B8B">
        <w:rPr>
          <w:rFonts w:ascii="Courier New" w:hAnsi="Courier New" w:cs="Courier New"/>
          <w:lang w:val="en-US"/>
        </w:rPr>
        <w:t xml:space="preserve"> Dots are the locations of the estimate activity centers of the </w:t>
      </w:r>
      <w:proofErr w:type="spellStart"/>
      <w:r w:rsidR="00C03B8B">
        <w:rPr>
          <w:rFonts w:ascii="Courier New" w:hAnsi="Courier New" w:cs="Courier New"/>
          <w:lang w:val="en-US"/>
        </w:rPr>
        <w:t>XXX</w:t>
      </w:r>
      <w:r w:rsidR="00E007CE">
        <w:rPr>
          <w:rFonts w:ascii="Courier New" w:hAnsi="Courier New" w:cs="Courier New"/>
          <w:lang w:val="en-US"/>
        </w:rPr>
        <w:t>xxx</w:t>
      </w:r>
      <w:proofErr w:type="spellEnd"/>
      <w:r w:rsidR="00C03B8B">
        <w:rPr>
          <w:rFonts w:ascii="Courier New" w:hAnsi="Courier New" w:cs="Courier New"/>
          <w:lang w:val="en-US"/>
        </w:rPr>
        <w:t xml:space="preserve"> observed individuals.</w:t>
      </w:r>
      <w:r w:rsidRPr="00E4583F">
        <w:rPr>
          <w:rFonts w:ascii="Courier New" w:hAnsi="Courier New" w:cs="Courier New"/>
          <w:lang w:val="en-US"/>
        </w:rPr>
        <w: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\label{scr0.fig.density10x10}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\end{figure}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\begin{figure}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\begin{center}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\includegraphics[height=3in,width=3.375in]{Ch4/figs/density30x30}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\end{center}</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\caption{Density of wolverines (individuals per 100 $km^2$) based on</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  model SCR0. Map grid cells are about 11.5 $km^2$ in area.}</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\label{scr0.fig.density20x20}</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\end{figure}</w:t>
      </w:r>
    </w:p>
    <w:p w:rsidR="009820DF" w:rsidRDefault="00E007CE" w:rsidP="0044422F">
      <w:pPr>
        <w:pStyle w:val="PlainText"/>
        <w:rPr>
          <w:rFonts w:ascii="Courier New" w:hAnsi="Courier New" w:cs="Courier New"/>
          <w:lang w:val="en-US"/>
        </w:rPr>
      </w:pPr>
      <w:proofErr w:type="spellStart"/>
      <w:r>
        <w:rPr>
          <w:rFonts w:ascii="Courier New" w:hAnsi="Courier New" w:cs="Courier New"/>
          <w:lang w:val="en-US"/>
        </w:rPr>
        <w:t>xxxxxx</w:t>
      </w:r>
      <w:proofErr w:type="spellEnd"/>
    </w:p>
    <w:p w:rsidR="0029506B" w:rsidRDefault="0029506B" w:rsidP="0044422F">
      <w:pPr>
        <w:pStyle w:val="PlainText"/>
        <w:rPr>
          <w:rFonts w:ascii="Courier New" w:hAnsi="Courier New" w:cs="Courier New"/>
          <w:lang w:val="en-US"/>
        </w:rPr>
      </w:pPr>
      <w:r>
        <w:rPr>
          <w:rFonts w:ascii="Courier New" w:hAnsi="Courier New" w:cs="Courier New"/>
          <w:lang w:val="en-US"/>
        </w:rPr>
        <w:t>$I would combine Fig. 4.4 and 4.5 in a single two-panel plot and call the plot “Comparison of the effects of pixel size ...”$</w:t>
      </w:r>
    </w:p>
    <w:p w:rsidR="0029506B" w:rsidRDefault="0029506B" w:rsidP="0044422F">
      <w:pPr>
        <w:pStyle w:val="PlainText"/>
        <w:rPr>
          <w:rFonts w:ascii="Courier New" w:hAnsi="Courier New" w:cs="Courier New"/>
          <w:lang w:val="en-US"/>
        </w:rPr>
      </w:pPr>
      <w:r>
        <w:rPr>
          <w:rFonts w:ascii="Courier New" w:hAnsi="Courier New" w:cs="Courier New"/>
          <w:lang w:val="en-US"/>
        </w:rPr>
        <w:t>$Then, I would turn color code upside down. I find it more natural to have darker mean a higher value$</w:t>
      </w:r>
    </w:p>
    <w:p w:rsidR="0029506B" w:rsidRDefault="0029506B" w:rsidP="0044422F">
      <w:pPr>
        <w:pStyle w:val="PlainText"/>
        <w:rPr>
          <w:rFonts w:ascii="Courier New" w:hAnsi="Courier New" w:cs="Courier New"/>
          <w:lang w:val="en-US"/>
        </w:rPr>
      </w:pPr>
      <w:r>
        <w:rPr>
          <w:rFonts w:ascii="Courier New" w:hAnsi="Courier New" w:cs="Courier New"/>
          <w:lang w:val="en-US"/>
        </w:rPr>
        <w:t xml:space="preserve">$in the scale , one digit is </w:t>
      </w:r>
      <w:proofErr w:type="spellStart"/>
      <w:r>
        <w:rPr>
          <w:rFonts w:ascii="Courier New" w:hAnsi="Courier New" w:cs="Courier New"/>
          <w:lang w:val="en-US"/>
        </w:rPr>
        <w:t>enough$</w:t>
      </w:r>
      <w:r w:rsidR="00E007CE">
        <w:rPr>
          <w:rFonts w:ascii="Courier New" w:hAnsi="Courier New" w:cs="Courier New"/>
          <w:lang w:val="en-US"/>
        </w:rPr>
        <w:t>xxxxxxxxxx</w:t>
      </w:r>
      <w:proofErr w:type="spellEnd"/>
    </w:p>
    <w:p w:rsidR="0029506B" w:rsidRDefault="00E007CE" w:rsidP="0044422F">
      <w:pPr>
        <w:pStyle w:val="PlainText"/>
        <w:rPr>
          <w:rFonts w:ascii="Courier New" w:hAnsi="Courier New" w:cs="Courier New"/>
          <w:lang w:val="en-US"/>
        </w:rPr>
      </w:pPr>
      <w:proofErr w:type="spellStart"/>
      <w:r>
        <w:rPr>
          <w:rFonts w:ascii="Courier New" w:hAnsi="Courier New" w:cs="Courier New"/>
          <w:lang w:val="en-US"/>
        </w:rPr>
        <w:t>xxxxx</w:t>
      </w:r>
      <w:proofErr w:type="spellEnd"/>
    </w:p>
    <w:p w:rsidR="003D39E9" w:rsidRDefault="003D39E9" w:rsidP="0044422F">
      <w:pPr>
        <w:pStyle w:val="PlainText"/>
        <w:rPr>
          <w:rFonts w:ascii="Courier New" w:hAnsi="Courier New" w:cs="Courier New"/>
          <w:lang w:val="en-US"/>
        </w:rPr>
      </w:pPr>
      <w:r>
        <w:rPr>
          <w:rFonts w:ascii="Courier New" w:hAnsi="Courier New" w:cs="Courier New"/>
          <w:lang w:val="en-US"/>
        </w:rPr>
        <w:t xml:space="preserve">$In Fig. 4.5., I find it funny how the estimated high-density areas are mostly away from the HR centers of the observed </w:t>
      </w:r>
      <w:proofErr w:type="spellStart"/>
      <w:r>
        <w:rPr>
          <w:rFonts w:ascii="Courier New" w:hAnsi="Courier New" w:cs="Courier New"/>
          <w:lang w:val="en-US"/>
        </w:rPr>
        <w:t>individuals$</w:t>
      </w:r>
      <w:r w:rsidR="00E007CE">
        <w:rPr>
          <w:rFonts w:ascii="Courier New" w:hAnsi="Courier New" w:cs="Courier New"/>
          <w:lang w:val="en-US"/>
        </w:rPr>
        <w:t>xxxxx</w:t>
      </w:r>
      <w:proofErr w:type="spellEnd"/>
    </w:p>
    <w:p w:rsidR="003D39E9" w:rsidRPr="00E4583F" w:rsidRDefault="003D39E9"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\section{Discrete State-Space}</w:t>
      </w:r>
    </w:p>
    <w:p w:rsidR="0029506B" w:rsidRDefault="00E007CE" w:rsidP="0044422F">
      <w:pPr>
        <w:pStyle w:val="PlainText"/>
        <w:rPr>
          <w:rFonts w:ascii="Courier New" w:hAnsi="Courier New" w:cs="Courier New"/>
          <w:lang w:val="en-US"/>
        </w:rPr>
      </w:pPr>
      <w:proofErr w:type="spellStart"/>
      <w:r>
        <w:rPr>
          <w:rFonts w:ascii="Courier New" w:hAnsi="Courier New" w:cs="Courier New"/>
          <w:lang w:val="en-US"/>
        </w:rPr>
        <w:t>xxxx</w:t>
      </w:r>
      <w:r w:rsidR="0029506B">
        <w:rPr>
          <w:rFonts w:ascii="Courier New" w:hAnsi="Courier New" w:cs="Courier New"/>
          <w:lang w:val="en-US"/>
        </w:rPr>
        <w:t>$more</w:t>
      </w:r>
      <w:proofErr w:type="spellEnd"/>
      <w:r w:rsidR="0029506B">
        <w:rPr>
          <w:rFonts w:ascii="Courier New" w:hAnsi="Courier New" w:cs="Courier New"/>
          <w:lang w:val="en-US"/>
        </w:rPr>
        <w:t xml:space="preserve"> informative title could be “Allowing for unequal density in discrete state-space”$</w:t>
      </w:r>
      <w:proofErr w:type="spellStart"/>
      <w:r>
        <w:rPr>
          <w:rFonts w:ascii="Courier New" w:hAnsi="Courier New" w:cs="Courier New"/>
          <w:lang w:val="en-US"/>
        </w:rPr>
        <w:t>xxxx</w:t>
      </w:r>
      <w:proofErr w:type="spellEnd"/>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\label{scr0.sec.discrete}</w:t>
      </w:r>
    </w:p>
    <w:p w:rsidR="009820DF" w:rsidRPr="00E4583F" w:rsidRDefault="009820DF" w:rsidP="0044422F">
      <w:pPr>
        <w:pStyle w:val="PlainText"/>
        <w:rPr>
          <w:rFonts w:ascii="Courier New" w:hAnsi="Courier New" w:cs="Courier New"/>
          <w:lang w:val="en-US"/>
        </w:rPr>
      </w:pP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The SCR model developed previously in this chapter assumes that</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individual activity centers are distributed uniformly over the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prescribed state-space. Clearly this will not always be a reasonable</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 xml:space="preserve">assumption. In </w:t>
      </w:r>
      <w:proofErr w:type="spellStart"/>
      <w:r w:rsidRPr="00E4583F">
        <w:rPr>
          <w:rFonts w:ascii="Courier New" w:hAnsi="Courier New" w:cs="Courier New"/>
          <w:lang w:val="en-US"/>
        </w:rPr>
        <w:t>Chapt</w:t>
      </w:r>
      <w:proofErr w:type="spellEnd"/>
      <w:r w:rsidRPr="00E4583F">
        <w:rPr>
          <w:rFonts w:ascii="Courier New" w:hAnsi="Courier New" w:cs="Courier New"/>
          <w:lang w:val="en-US"/>
        </w:rPr>
        <w:t>. \ref{</w:t>
      </w:r>
      <w:proofErr w:type="spellStart"/>
      <w:r w:rsidRPr="00E4583F">
        <w:rPr>
          <w:rFonts w:ascii="Courier New" w:hAnsi="Courier New" w:cs="Courier New"/>
          <w:lang w:val="en-US"/>
        </w:rPr>
        <w:t>chapt.state</w:t>
      </w:r>
      <w:proofErr w:type="spellEnd"/>
      <w:r w:rsidRPr="00E4583F">
        <w:rPr>
          <w:rFonts w:ascii="Courier New" w:hAnsi="Courier New" w:cs="Courier New"/>
          <w:lang w:val="en-US"/>
        </w:rPr>
        <w:t>-space} we talk about developing models</w:t>
      </w:r>
    </w:p>
    <w:p w:rsidR="009820DF" w:rsidRPr="00E4583F" w:rsidRDefault="00A722F7" w:rsidP="0044422F">
      <w:pPr>
        <w:pStyle w:val="PlainText"/>
        <w:rPr>
          <w:rFonts w:ascii="Courier New" w:hAnsi="Courier New" w:cs="Courier New"/>
          <w:lang w:val="en-US"/>
        </w:rPr>
      </w:pPr>
      <w:r w:rsidRPr="00E4583F">
        <w:rPr>
          <w:rFonts w:ascii="Courier New" w:hAnsi="Courier New" w:cs="Courier New"/>
          <w:lang w:val="en-US"/>
        </w:rPr>
        <w:t>that allow explicitly for non-uniformity of the activity centers by</w:t>
      </w:r>
    </w:p>
    <w:p w:rsidR="009820DF" w:rsidRPr="00A722F7" w:rsidRDefault="00A722F7" w:rsidP="0044422F">
      <w:pPr>
        <w:pStyle w:val="PlainText"/>
        <w:rPr>
          <w:rFonts w:ascii="Courier New" w:hAnsi="Courier New" w:cs="Courier New"/>
          <w:lang w:val="en-US"/>
        </w:rPr>
      </w:pPr>
      <w:r w:rsidRPr="00E4583F">
        <w:rPr>
          <w:rFonts w:ascii="Courier New" w:hAnsi="Courier New" w:cs="Courier New"/>
          <w:lang w:val="en-US"/>
        </w:rPr>
        <w:t xml:space="preserve">modeling covariate effects on density. </w:t>
      </w:r>
      <w:r w:rsidRPr="00A722F7">
        <w:rPr>
          <w:rFonts w:ascii="Courier New" w:hAnsi="Courier New" w:cs="Courier New"/>
          <w:lang w:val="en-US"/>
        </w:rPr>
        <w:t>A simpler method of affecting</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distribution of activity centers, which we address here, is to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modify the shape </w:t>
      </w:r>
      <w:r w:rsidR="005B18EA">
        <w:rPr>
          <w:rFonts w:ascii="Courier New" w:hAnsi="Courier New" w:cs="Courier New"/>
          <w:lang w:val="en-US"/>
        </w:rPr>
        <w:t xml:space="preserve">and </w:t>
      </w:r>
      <w:r w:rsidR="00A17508">
        <w:rPr>
          <w:rFonts w:ascii="Courier New" w:hAnsi="Courier New" w:cs="Courier New"/>
          <w:lang w:val="en-US"/>
        </w:rPr>
        <w:t>organization</w:t>
      </w:r>
      <w:r w:rsidR="005B18EA">
        <w:rPr>
          <w:rFonts w:ascii="Courier New" w:hAnsi="Courier New" w:cs="Courier New"/>
          <w:lang w:val="en-US"/>
        </w:rPr>
        <w:t xml:space="preserve"> </w:t>
      </w:r>
      <w:r w:rsidRPr="00A722F7">
        <w:rPr>
          <w:rFonts w:ascii="Courier New" w:hAnsi="Courier New" w:cs="Courier New"/>
          <w:lang w:val="en-US"/>
        </w:rPr>
        <w:t>of the state-space explicitly. For example, we might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lastRenderedPageBreak/>
        <w:t>be able to classify the state-space into distinct blocks of habitat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and non-habitat. In that case we can remove the non-habitat from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state-space and assume uniformity of the activity centers over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remaining portions judged to be suitable habitat.  There are two ways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to approach this: We can use a regular grid of points to represent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state-space, i.e., by the set of coordinates ${\bf s}_1, \</w:t>
      </w:r>
      <w:proofErr w:type="spellStart"/>
      <w:r w:rsidRPr="00A722F7">
        <w:rPr>
          <w:rFonts w:ascii="Courier New" w:hAnsi="Courier New" w:cs="Courier New"/>
          <w:lang w:val="en-US"/>
        </w:rPr>
        <w:t>ldots</w:t>
      </w:r>
      <w:proofErr w:type="spellEnd"/>
      <w:r w:rsidRPr="00A722F7">
        <w:rPr>
          <w:rFonts w:ascii="Courier New" w:hAnsi="Courier New" w:cs="Courier New"/>
          <w:lang w:val="en-US"/>
        </w:rPr>
        <w:t>, {\bf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s}_{G}$, and assign  equal probabilities to each possible value, or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can retain the continuous formulation of the state-space but use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basic polygon operations to induce constraints on the state-space. </w:t>
      </w:r>
      <w:proofErr w:type="spellStart"/>
      <w:r w:rsidR="00A17508">
        <w:rPr>
          <w:rFonts w:ascii="Courier New" w:hAnsi="Courier New" w:cs="Courier New"/>
          <w:lang w:val="en-US"/>
        </w:rPr>
        <w:t>xxxxx</w:t>
      </w:r>
      <w:r w:rsidR="005B18EA">
        <w:rPr>
          <w:rFonts w:ascii="Courier New" w:hAnsi="Courier New" w:cs="Courier New"/>
          <w:lang w:val="en-US"/>
        </w:rPr>
        <w:t>$what</w:t>
      </w:r>
      <w:proofErr w:type="spellEnd"/>
      <w:r w:rsidR="005B18EA">
        <w:rPr>
          <w:rFonts w:ascii="Courier New" w:hAnsi="Courier New" w:cs="Courier New"/>
          <w:lang w:val="en-US"/>
        </w:rPr>
        <w:t xml:space="preserve"> does this mean ?$</w:t>
      </w:r>
      <w:proofErr w:type="spellStart"/>
      <w:r w:rsidR="00A17508">
        <w:rPr>
          <w:rFonts w:ascii="Courier New" w:hAnsi="Courier New" w:cs="Courier New"/>
          <w:lang w:val="en-US"/>
        </w:rPr>
        <w:t>xxxxxx</w:t>
      </w:r>
      <w:proofErr w:type="spellEnd"/>
      <w:r w:rsidR="005B18EA">
        <w:rPr>
          <w:rFonts w:ascii="Courier New" w:hAnsi="Courier New" w:cs="Courier New"/>
          <w:lang w:val="en-US"/>
        </w:rPr>
        <w:t xml:space="preserve"> </w:t>
      </w:r>
      <w:r w:rsidRPr="00A722F7">
        <w:rPr>
          <w:rFonts w:ascii="Courier New" w:hAnsi="Courier New" w:cs="Courier New"/>
          <w:lang w:val="en-US"/>
        </w:rPr>
        <w:t>We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focus here on the formulation of the basic SCR model in terms of a</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discrete state-space but later on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chapt.mcmc</w:t>
      </w:r>
      <w:proofErr w:type="spellEnd"/>
      <w:r w:rsidRPr="00A722F7">
        <w:rPr>
          <w:rFonts w:ascii="Courier New" w:hAnsi="Courier New" w:cs="Courier New"/>
          <w:lang w:val="en-US"/>
        </w:rPr>
        <w:t>} and also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Appendix XYZ) we demonstrate the latter approach based on using</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polygon operations to define an irregular state-space.</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Use of a discrete state-space can be computationally expensive in {\bf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 That said, it isn't too difficult to do the MCMC</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calculations in {\bf R} which we discuss briefly in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\ref{</w:t>
      </w:r>
      <w:proofErr w:type="spellStart"/>
      <w:r w:rsidRPr="00A722F7">
        <w:rPr>
          <w:rFonts w:ascii="Courier New" w:hAnsi="Courier New" w:cs="Courier New"/>
          <w:lang w:val="en-US"/>
        </w:rPr>
        <w:t>chapt.mcmc</w:t>
      </w:r>
      <w:proofErr w:type="spellEnd"/>
      <w:r w:rsidRPr="00A722F7">
        <w:rPr>
          <w:rFonts w:ascii="Courier New" w:hAnsi="Courier New" w:cs="Courier New"/>
          <w:lang w:val="en-US"/>
        </w:rPr>
        <w:t>}. The {\bf R} package {\</w:t>
      </w:r>
      <w:proofErr w:type="spellStart"/>
      <w:r w:rsidRPr="00A722F7">
        <w:rPr>
          <w:rFonts w:ascii="Courier New" w:hAnsi="Courier New" w:cs="Courier New"/>
          <w:lang w:val="en-US"/>
        </w:rPr>
        <w:t>tt</w:t>
      </w:r>
      <w:proofErr w:type="spellEnd"/>
      <w:r w:rsidRPr="00A722F7">
        <w:rPr>
          <w:rFonts w:ascii="Courier New" w:hAnsi="Courier New" w:cs="Courier New"/>
          <w:lang w:val="en-US"/>
        </w:rPr>
        <w:t xml:space="preserve"> SPACECAP}</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roofErr w:type="spellStart"/>
      <w:r w:rsidRPr="00A722F7">
        <w:rPr>
          <w:rFonts w:ascii="Courier New" w:hAnsi="Courier New" w:cs="Courier New"/>
          <w:lang w:val="en-US"/>
        </w:rPr>
        <w:t>citep</w:t>
      </w:r>
      <w:proofErr w:type="spellEnd"/>
      <w:r w:rsidRPr="00A722F7">
        <w:rPr>
          <w:rFonts w:ascii="Courier New" w:hAnsi="Courier New" w:cs="Courier New"/>
          <w:lang w:val="en-US"/>
        </w:rPr>
        <w:t>{gopalaswamy_etal:2011} arose from the {\bf R} implementation</w:t>
      </w:r>
      <w:r w:rsidR="005B18EA">
        <w:rPr>
          <w:rFonts w:ascii="Courier New" w:hAnsi="Courier New" w:cs="Courier New"/>
          <w:lang w:val="en-US"/>
        </w:rPr>
        <w:t xml:space="preserve"> of </w:t>
      </w:r>
      <w:r w:rsidR="00D36B7F">
        <w:rPr>
          <w:rFonts w:ascii="Courier New" w:hAnsi="Courier New" w:cs="Courier New"/>
          <w:lang w:val="en-US"/>
        </w:rPr>
        <w:t xml:space="preserve">the SCR model </w:t>
      </w:r>
      <w:r w:rsidRPr="00A722F7">
        <w:rPr>
          <w:rFonts w:ascii="Courier New" w:hAnsi="Courier New" w:cs="Courier New"/>
          <w:lang w:val="en-US"/>
        </w:rPr>
        <w:t xml:space="preserve"> in \</w:t>
      </w:r>
      <w:proofErr w:type="spellStart"/>
      <w:r w:rsidRPr="00A722F7">
        <w:rPr>
          <w:rFonts w:ascii="Courier New" w:hAnsi="Courier New" w:cs="Courier New"/>
          <w:lang w:val="en-US"/>
        </w:rPr>
        <w:t>citet</w:t>
      </w:r>
      <w:proofErr w:type="spellEnd"/>
      <w:r w:rsidRPr="00A722F7">
        <w:rPr>
          <w:rFonts w:ascii="Courier New" w:hAnsi="Courier New" w:cs="Courier New"/>
          <w:lang w:val="en-US"/>
        </w:rPr>
        <w:t>{royle_etal:2009}.  As we will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see in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chapt.mle</w:t>
      </w:r>
      <w:proofErr w:type="spellEnd"/>
      <w:r w:rsidRPr="00A722F7">
        <w:rPr>
          <w:rFonts w:ascii="Courier New" w:hAnsi="Courier New" w:cs="Courier New"/>
          <w:lang w:val="en-US"/>
        </w:rPr>
        <w:t>}, we must prescribe the state-space by a</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discrete mesh of points in order to do integrated likelihood and so if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are using a discrete state-space this can be accommodated directly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 our code for obtaining MLEs.</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While clipping out non-habitat seems like a good idea, it</w:t>
      </w:r>
      <w:r w:rsidR="005B18EA">
        <w:rPr>
          <w:rFonts w:ascii="Courier New" w:hAnsi="Courier New" w:cs="Courier New"/>
          <w:lang w:val="en-US"/>
        </w:rPr>
        <w:t>’</w:t>
      </w:r>
      <w:r w:rsidRPr="00A722F7">
        <w:rPr>
          <w:rFonts w:ascii="Courier New" w:hAnsi="Courier New" w:cs="Courier New"/>
          <w:lang w:val="en-US"/>
        </w:rPr>
        <w:t>s not obvious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that we accomplish any biologically reasonable objective by doing</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so</w:t>
      </w:r>
      <w:r w:rsidR="005B18EA">
        <w:rPr>
          <w:rFonts w:ascii="Courier New" w:hAnsi="Courier New" w:cs="Courier New"/>
          <w:lang w:val="en-US"/>
        </w:rPr>
        <w:t xml:space="preserve"> </w:t>
      </w:r>
      <w:proofErr w:type="spellStart"/>
      <w:r w:rsidR="00D36B7F">
        <w:rPr>
          <w:rFonts w:ascii="Courier New" w:hAnsi="Courier New" w:cs="Courier New"/>
          <w:lang w:val="en-US"/>
        </w:rPr>
        <w:t>xxxx</w:t>
      </w:r>
      <w:r w:rsidR="005B18EA">
        <w:rPr>
          <w:rFonts w:ascii="Courier New" w:hAnsi="Courier New" w:cs="Courier New"/>
          <w:lang w:val="en-US"/>
        </w:rPr>
        <w:t>$why</w:t>
      </w:r>
      <w:proofErr w:type="spellEnd"/>
      <w:r w:rsidR="005B18EA">
        <w:rPr>
          <w:rFonts w:ascii="Courier New" w:hAnsi="Courier New" w:cs="Courier New"/>
          <w:lang w:val="en-US"/>
        </w:rPr>
        <w:t xml:space="preserve"> not ?$</w:t>
      </w:r>
      <w:proofErr w:type="spellStart"/>
      <w:r w:rsidR="00D36B7F">
        <w:rPr>
          <w:rFonts w:ascii="Courier New" w:hAnsi="Courier New" w:cs="Courier New"/>
          <w:lang w:val="en-US"/>
        </w:rPr>
        <w:t>xxxxx</w:t>
      </w:r>
      <w:proofErr w:type="spellEnd"/>
      <w:r w:rsidRPr="00A722F7">
        <w:rPr>
          <w:rFonts w:ascii="Courier New" w:hAnsi="Courier New" w:cs="Courier New"/>
          <w:lang w:val="en-US"/>
        </w:rPr>
        <w:t>. We might prefer to do it when non-habitat represents a clear-cut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restriction on the state-space such as a reserve boundary or a lake,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ocean or river. But, </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having the capability to do this also causes people to start defining</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``habitat'' vs. ``non-habitat'' based on their understanding of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system whereas it can't be known whether the animal being studied has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same understanding</w:t>
      </w:r>
      <w:r w:rsidR="00DE4296">
        <w:rPr>
          <w:rFonts w:ascii="Courier New" w:hAnsi="Courier New" w:cs="Courier New"/>
          <w:lang w:val="en-US"/>
        </w:rPr>
        <w:t xml:space="preserve"> </w:t>
      </w:r>
      <w:proofErr w:type="spellStart"/>
      <w:r w:rsidR="00D36B7F">
        <w:rPr>
          <w:rFonts w:ascii="Courier New" w:hAnsi="Courier New" w:cs="Courier New"/>
          <w:lang w:val="en-US"/>
        </w:rPr>
        <w:t>xxxxxx</w:t>
      </w:r>
      <w:r w:rsidR="00DE4296">
        <w:rPr>
          <w:rFonts w:ascii="Courier New" w:hAnsi="Courier New" w:cs="Courier New"/>
          <w:lang w:val="en-US"/>
        </w:rPr>
        <w:t>$I</w:t>
      </w:r>
      <w:proofErr w:type="spellEnd"/>
      <w:r w:rsidR="00DE4296">
        <w:rPr>
          <w:rFonts w:ascii="Courier New" w:hAnsi="Courier New" w:cs="Courier New"/>
          <w:lang w:val="en-US"/>
        </w:rPr>
        <w:t xml:space="preserve"> would argue that very often we do have a </w:t>
      </w:r>
      <w:proofErr w:type="spellStart"/>
      <w:r w:rsidR="00DE4296">
        <w:rPr>
          <w:rFonts w:ascii="Courier New" w:hAnsi="Courier New" w:cs="Courier New"/>
          <w:lang w:val="en-US"/>
        </w:rPr>
        <w:t>prett</w:t>
      </w:r>
      <w:proofErr w:type="spellEnd"/>
      <w:r w:rsidR="00DE4296">
        <w:rPr>
          <w:rFonts w:ascii="Courier New" w:hAnsi="Courier New" w:cs="Courier New"/>
          <w:lang w:val="en-US"/>
        </w:rPr>
        <w:t xml:space="preserve"> good idea of what is </w:t>
      </w:r>
      <w:proofErr w:type="spellStart"/>
      <w:r w:rsidR="00DE4296">
        <w:rPr>
          <w:rFonts w:ascii="Courier New" w:hAnsi="Courier New" w:cs="Courier New"/>
          <w:lang w:val="en-US"/>
        </w:rPr>
        <w:t>non-habitat$</w:t>
      </w:r>
      <w:r w:rsidR="00D36B7F">
        <w:rPr>
          <w:rFonts w:ascii="Courier New" w:hAnsi="Courier New" w:cs="Courier New"/>
          <w:lang w:val="en-US"/>
        </w:rPr>
        <w:t>xxxxxx</w:t>
      </w:r>
      <w:proofErr w:type="spellEnd"/>
      <w:r w:rsidRPr="00A722F7">
        <w:rPr>
          <w:rFonts w:ascii="Courier New" w:hAnsi="Courier New" w:cs="Courier New"/>
          <w:lang w:val="en-US"/>
        </w:rPr>
        <w:t>. Moreover, differentiating of the landscape by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habitat or habitat quality probably affects the geometry and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morphology of home ranges much more than the plausible locations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activity centers. That is, a home range centroid could, in actual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fact, occur in a </w:t>
      </w:r>
      <w:proofErr w:type="spellStart"/>
      <w:r w:rsidR="00DE4296">
        <w:rPr>
          <w:rFonts w:ascii="Courier New" w:hAnsi="Courier New" w:cs="Courier New"/>
          <w:lang w:val="en-US"/>
        </w:rPr>
        <w:t>W</w:t>
      </w:r>
      <w:r w:rsidRPr="00A722F7">
        <w:rPr>
          <w:rFonts w:ascii="Courier New" w:hAnsi="Courier New" w:cs="Courier New"/>
          <w:lang w:val="en-US"/>
        </w:rPr>
        <w:t>almart</w:t>
      </w:r>
      <w:proofErr w:type="spellEnd"/>
      <w:r w:rsidRPr="00A722F7">
        <w:rPr>
          <w:rFonts w:ascii="Courier New" w:hAnsi="Courier New" w:cs="Courier New"/>
          <w:lang w:val="en-US"/>
        </w:rPr>
        <w:t xml:space="preserve"> parking lot if there is pretty good habitat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around </w:t>
      </w:r>
      <w:proofErr w:type="spellStart"/>
      <w:r w:rsidRPr="00A722F7">
        <w:rPr>
          <w:rFonts w:ascii="Courier New" w:hAnsi="Courier New" w:cs="Courier New"/>
          <w:lang w:val="en-US"/>
        </w:rPr>
        <w:t>walmart</w:t>
      </w:r>
      <w:proofErr w:type="spellEnd"/>
      <w:r w:rsidRPr="00A722F7">
        <w:rPr>
          <w:rFonts w:ascii="Courier New" w:hAnsi="Courier New" w:cs="Courier New"/>
          <w:lang w:val="en-US"/>
        </w:rPr>
        <w:t xml:space="preserve">, so there is probably no sense to cut out the </w:t>
      </w:r>
      <w:proofErr w:type="spellStart"/>
      <w:r w:rsidR="00DE4296">
        <w:rPr>
          <w:rFonts w:ascii="Courier New" w:hAnsi="Courier New" w:cs="Courier New"/>
          <w:lang w:val="en-US"/>
        </w:rPr>
        <w:t>W</w:t>
      </w:r>
      <w:r w:rsidRPr="00A722F7">
        <w:rPr>
          <w:rFonts w:ascii="Courier New" w:hAnsi="Courier New" w:cs="Courier New"/>
          <w:lang w:val="en-US"/>
        </w:rPr>
        <w:t>almart</w:t>
      </w:r>
      <w:proofErr w:type="spellEnd"/>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lot and preclude it as the location for an activity center.  It would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generally be better to include some definition of habitat quality in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model for the detection probability \</w:t>
      </w:r>
      <w:proofErr w:type="spellStart"/>
      <w:r w:rsidRPr="00A722F7">
        <w:rPr>
          <w:rFonts w:ascii="Courier New" w:hAnsi="Courier New" w:cs="Courier New"/>
          <w:lang w:val="en-US"/>
        </w:rPr>
        <w:t>citep</w:t>
      </w:r>
      <w:proofErr w:type="spellEnd"/>
      <w:r w:rsidRPr="00A722F7">
        <w:rPr>
          <w:rFonts w:ascii="Courier New" w:hAnsi="Courier New" w:cs="Courier New"/>
          <w:lang w:val="en-US"/>
        </w:rPr>
        <w:t>{royle_etal:2012ecol}</w:t>
      </w:r>
    </w:p>
    <w:p w:rsidR="009820DF" w:rsidRDefault="00A722F7" w:rsidP="0044422F">
      <w:pPr>
        <w:pStyle w:val="PlainText"/>
        <w:rPr>
          <w:rFonts w:ascii="Courier New" w:hAnsi="Courier New" w:cs="Courier New"/>
          <w:lang w:val="en-US"/>
        </w:rPr>
      </w:pPr>
      <w:r w:rsidRPr="00A722F7">
        <w:rPr>
          <w:rFonts w:ascii="Courier New" w:hAnsi="Courier New" w:cs="Courier New"/>
          <w:lang w:val="en-US"/>
        </w:rPr>
        <w:t xml:space="preserve">which we address in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chapt.ecoldist</w:t>
      </w:r>
      <w:proofErr w:type="spellEnd"/>
      <w:r w:rsidRPr="00A722F7">
        <w:rPr>
          <w:rFonts w:ascii="Courier New" w:hAnsi="Courier New" w:cs="Courier New"/>
          <w:lang w:val="en-US"/>
        </w:rPr>
        <w:t>}.</w:t>
      </w:r>
    </w:p>
    <w:p w:rsidR="00DE4296" w:rsidRDefault="00DE4296" w:rsidP="0044422F">
      <w:pPr>
        <w:pStyle w:val="PlainText"/>
        <w:rPr>
          <w:rFonts w:ascii="Courier New" w:hAnsi="Courier New" w:cs="Courier New"/>
          <w:lang w:val="en-US"/>
        </w:rPr>
      </w:pPr>
    </w:p>
    <w:p w:rsidR="00DE4296" w:rsidRPr="00A722F7" w:rsidRDefault="00D36B7F" w:rsidP="0044422F">
      <w:pPr>
        <w:pStyle w:val="PlainText"/>
        <w:rPr>
          <w:rFonts w:ascii="Courier New" w:hAnsi="Courier New" w:cs="Courier New"/>
          <w:lang w:val="en-US"/>
        </w:rPr>
      </w:pPr>
      <w:proofErr w:type="spellStart"/>
      <w:r>
        <w:rPr>
          <w:rFonts w:ascii="Courier New" w:hAnsi="Courier New" w:cs="Courier New"/>
          <w:lang w:val="en-US"/>
        </w:rPr>
        <w:t>xxxxxx</w:t>
      </w:r>
      <w:r w:rsidR="00DE4296">
        <w:rPr>
          <w:rFonts w:ascii="Courier New" w:hAnsi="Courier New" w:cs="Courier New"/>
          <w:lang w:val="en-US"/>
        </w:rPr>
        <w:t>$This</w:t>
      </w:r>
      <w:proofErr w:type="spellEnd"/>
      <w:r w:rsidR="00DE4296">
        <w:rPr>
          <w:rFonts w:ascii="Courier New" w:hAnsi="Courier New" w:cs="Courier New"/>
          <w:lang w:val="en-US"/>
        </w:rPr>
        <w:t xml:space="preserve"> last </w:t>
      </w:r>
      <w:proofErr w:type="spellStart"/>
      <w:r w:rsidR="00DE4296">
        <w:rPr>
          <w:rFonts w:ascii="Courier New" w:hAnsi="Courier New" w:cs="Courier New"/>
          <w:lang w:val="en-US"/>
        </w:rPr>
        <w:t>para</w:t>
      </w:r>
      <w:proofErr w:type="spellEnd"/>
      <w:r w:rsidR="00DE4296">
        <w:rPr>
          <w:rFonts w:ascii="Courier New" w:hAnsi="Courier New" w:cs="Courier New"/>
          <w:lang w:val="en-US"/>
        </w:rPr>
        <w:t xml:space="preserve"> doesn’t convince me somehow. I still think that when computing density, you might want to exclude non-habitat. So the guy with its </w:t>
      </w:r>
      <w:proofErr w:type="spellStart"/>
      <w:r w:rsidR="00DE4296">
        <w:rPr>
          <w:rFonts w:ascii="Courier New" w:hAnsi="Courier New" w:cs="Courier New"/>
          <w:lang w:val="en-US"/>
        </w:rPr>
        <w:t>homerange</w:t>
      </w:r>
      <w:proofErr w:type="spellEnd"/>
      <w:r w:rsidR="00DE4296">
        <w:rPr>
          <w:rFonts w:ascii="Courier New" w:hAnsi="Courier New" w:cs="Courier New"/>
          <w:lang w:val="en-US"/>
        </w:rPr>
        <w:t xml:space="preserve"> center right on the </w:t>
      </w:r>
      <w:proofErr w:type="spellStart"/>
      <w:r w:rsidR="00DE4296">
        <w:rPr>
          <w:rFonts w:ascii="Courier New" w:hAnsi="Courier New" w:cs="Courier New"/>
          <w:lang w:val="en-US"/>
        </w:rPr>
        <w:t>Walmart</w:t>
      </w:r>
      <w:proofErr w:type="spellEnd"/>
      <w:r w:rsidR="00DE4296">
        <w:rPr>
          <w:rFonts w:ascii="Courier New" w:hAnsi="Courier New" w:cs="Courier New"/>
          <w:lang w:val="en-US"/>
        </w:rPr>
        <w:t xml:space="preserve"> parking space should of course count to the estimate of N, but the parking space should be deduced from the state-space. In some way ...$</w:t>
      </w:r>
      <w:proofErr w:type="spellStart"/>
      <w:r>
        <w:rPr>
          <w:rFonts w:ascii="Courier New" w:hAnsi="Courier New" w:cs="Courier New"/>
          <w:lang w:val="en-US"/>
        </w:rPr>
        <w:t>xxxxxx</w:t>
      </w:r>
      <w:proofErr w:type="spellEnd"/>
    </w:p>
    <w:p w:rsidR="009820DF" w:rsidRPr="00A722F7" w:rsidRDefault="009820DF" w:rsidP="0044422F">
      <w:pPr>
        <w:pStyle w:val="PlainText"/>
        <w:rPr>
          <w:rFonts w:ascii="Courier New" w:hAnsi="Courier New" w:cs="Courier New"/>
          <w:lang w:val="en-US"/>
        </w:rPr>
      </w:pP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\subsection{Evaluation of Coarseness of Discrete Approximation}</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coarseness of the state-space should not really have much of an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effect on estimates if the grain is sufficiently fine relative to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typical animal home range sizes.  Why is this?  We have two analogies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lastRenderedPageBreak/>
        <w:t>that can help us understand this. First is the relationship to model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$M_{h}$.  As noted in sec. \ref{scr0.sec.scrmh} above, we can think</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about SCR models as a type of finite mixture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roofErr w:type="spellStart"/>
      <w:r w:rsidRPr="00A722F7">
        <w:rPr>
          <w:rFonts w:ascii="Courier New" w:hAnsi="Courier New" w:cs="Courier New"/>
          <w:lang w:val="en-US"/>
        </w:rPr>
        <w:t>citep</w:t>
      </w:r>
      <w:proofErr w:type="spellEnd"/>
      <w:r w:rsidRPr="00A722F7">
        <w:rPr>
          <w:rFonts w:ascii="Courier New" w:hAnsi="Courier New" w:cs="Courier New"/>
          <w:lang w:val="en-US"/>
        </w:rPr>
        <w:t>{norris_pollock:1996, pledger:2000} where we are fortunate to be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able to obtain direct information about which group individuals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belong to (group being location of activity center).  In the standard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finite mixture models we typically find that only 1 or a very small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number of groups (e.g., 2 or 3 at the most) can explain really high</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levels of heterogeneity and are adequate for most data sets of small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to moderate sample sizes. We therefore expect a similar effect in SCR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models when we discretize the state-space.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can also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think about discretizing the state-space as being related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to numerical integration where we find (see</w:t>
      </w:r>
    </w:p>
    <w:p w:rsidR="009820DF" w:rsidRPr="00A722F7" w:rsidRDefault="00A722F7" w:rsidP="0044422F">
      <w:pPr>
        <w:pStyle w:val="PlainText"/>
        <w:rPr>
          <w:rFonts w:ascii="Courier New" w:hAnsi="Courier New" w:cs="Courier New"/>
          <w:lang w:val="en-US"/>
        </w:rPr>
      </w:pP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chapt.mle</w:t>
      </w:r>
      <w:proofErr w:type="spellEnd"/>
      <w:r w:rsidRPr="00A722F7">
        <w:rPr>
          <w:rFonts w:ascii="Courier New" w:hAnsi="Courier New" w:cs="Courier New"/>
          <w:lang w:val="en-US"/>
        </w:rPr>
        <w:t>}) that we don't need a very fine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grid of support points to evaluate the integral to a reasonable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level of accuracy. We demonstrate this here by reanalyzing simulated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data using a state-space defined by a different numbers of support points.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provide an {\bf R} script called \</w:t>
      </w:r>
      <w:proofErr w:type="spellStart"/>
      <w:r w:rsidRPr="00A722F7">
        <w:rPr>
          <w:rFonts w:ascii="Courier New" w:hAnsi="Courier New" w:cs="Courier New"/>
          <w:lang w:val="en-US"/>
        </w:rPr>
        <w:t>mbox</w:t>
      </w:r>
      <w:proofErr w:type="spellEnd"/>
      <w:r w:rsidRPr="00A722F7">
        <w:rPr>
          <w:rFonts w:ascii="Courier New" w:hAnsi="Courier New" w:cs="Courier New"/>
          <w:lang w:val="en-US"/>
        </w:rPr>
        <w:t>{\</w:t>
      </w:r>
      <w:proofErr w:type="spellStart"/>
      <w:r w:rsidRPr="00A722F7">
        <w:rPr>
          <w:rFonts w:ascii="Courier New" w:hAnsi="Courier New" w:cs="Courier New"/>
          <w:lang w:val="en-US"/>
        </w:rPr>
        <w:t>tt</w:t>
      </w:r>
      <w:proofErr w:type="spellEnd"/>
      <w:r w:rsidRPr="00A722F7">
        <w:rPr>
          <w:rFonts w:ascii="Courier New" w:hAnsi="Courier New" w:cs="Courier New"/>
          <w:lang w:val="en-US"/>
        </w:rPr>
        <w:t xml:space="preserve"> SCR0bayesDss.fn} in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{\bf R} package \</w:t>
      </w:r>
      <w:proofErr w:type="spellStart"/>
      <w:r w:rsidRPr="00A722F7">
        <w:rPr>
          <w:rFonts w:ascii="Courier New" w:hAnsi="Courier New" w:cs="Courier New"/>
          <w:lang w:val="en-US"/>
        </w:rPr>
        <w:t>mbox</w:t>
      </w:r>
      <w:proofErr w:type="spellEnd"/>
      <w:r w:rsidRPr="00A722F7">
        <w:rPr>
          <w:rFonts w:ascii="Courier New" w:hAnsi="Courier New" w:cs="Courier New"/>
          <w:lang w:val="en-US"/>
        </w:rPr>
        <w:t>{\</w:t>
      </w:r>
      <w:proofErr w:type="spellStart"/>
      <w:r w:rsidRPr="00A722F7">
        <w:rPr>
          <w:rFonts w:ascii="Courier New" w:hAnsi="Courier New" w:cs="Courier New"/>
          <w:lang w:val="en-US"/>
        </w:rPr>
        <w:t>tt</w:t>
      </w:r>
      <w:proofErr w:type="spellEnd"/>
      <w:r w:rsidRPr="00A722F7">
        <w:rPr>
          <w:rFonts w:ascii="Courier New" w:hAnsi="Courier New" w:cs="Courier New"/>
          <w:lang w:val="en-US"/>
        </w:rPr>
        <w:t xml:space="preserve"> </w:t>
      </w:r>
      <w:proofErr w:type="spellStart"/>
      <w:r w:rsidRPr="00A722F7">
        <w:rPr>
          <w:rFonts w:ascii="Courier New" w:hAnsi="Courier New" w:cs="Courier New"/>
          <w:lang w:val="en-US"/>
        </w:rPr>
        <w:t>scrbook</w:t>
      </w:r>
      <w:proofErr w:type="spellEnd"/>
      <w:r w:rsidRPr="00A722F7">
        <w:rPr>
          <w:rFonts w:ascii="Courier New" w:hAnsi="Courier New" w:cs="Courier New"/>
          <w:lang w:val="en-US"/>
        </w:rPr>
        <w:t>}.  We note that for this comparison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generated the actual activity centers as a continuous random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variable and thus the discrete state-space is, strictly speaking, an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approximation to truth. That said, we regard all state-space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specifications as approximations to truth in the sense that they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represent a component of the SCR model.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Thus the use of any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specific discrete state-space is not intrinsically more ``wrong'' than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any specific continuous representation.</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As with our {\bf R} function \</w:t>
      </w:r>
      <w:proofErr w:type="spellStart"/>
      <w:r w:rsidRPr="00A722F7">
        <w:rPr>
          <w:rFonts w:ascii="Courier New" w:hAnsi="Courier New" w:cs="Courier New"/>
          <w:lang w:val="en-US"/>
        </w:rPr>
        <w:t>mbox</w:t>
      </w:r>
      <w:proofErr w:type="spellEnd"/>
      <w:r w:rsidRPr="00A722F7">
        <w:rPr>
          <w:rFonts w:ascii="Courier New" w:hAnsi="Courier New" w:cs="Courier New"/>
          <w:lang w:val="en-US"/>
        </w:rPr>
        <w:t>{\</w:t>
      </w:r>
      <w:proofErr w:type="spellStart"/>
      <w:r w:rsidRPr="00A722F7">
        <w:rPr>
          <w:rFonts w:ascii="Courier New" w:hAnsi="Courier New" w:cs="Courier New"/>
          <w:lang w:val="en-US"/>
        </w:rPr>
        <w:t>tt</w:t>
      </w:r>
      <w:proofErr w:type="spellEnd"/>
      <w:r w:rsidRPr="00A722F7">
        <w:rPr>
          <w:rFonts w:ascii="Courier New" w:hAnsi="Courier New" w:cs="Courier New"/>
          <w:lang w:val="en-US"/>
        </w:rPr>
        <w:t xml:space="preserve"> SCR0bayes}, the modification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roofErr w:type="spellStart"/>
      <w:r w:rsidRPr="00A722F7">
        <w:rPr>
          <w:rFonts w:ascii="Courier New" w:hAnsi="Courier New" w:cs="Courier New"/>
          <w:lang w:val="en-US"/>
        </w:rPr>
        <w:t>mbox</w:t>
      </w:r>
      <w:proofErr w:type="spellEnd"/>
      <w:r w:rsidRPr="00A722F7">
        <w:rPr>
          <w:rFonts w:ascii="Courier New" w:hAnsi="Courier New" w:cs="Courier New"/>
          <w:lang w:val="en-US"/>
        </w:rPr>
        <w:t>{\</w:t>
      </w:r>
      <w:proofErr w:type="spellStart"/>
      <w:r w:rsidRPr="00A722F7">
        <w:rPr>
          <w:rFonts w:ascii="Courier New" w:hAnsi="Courier New" w:cs="Courier New"/>
          <w:lang w:val="en-US"/>
        </w:rPr>
        <w:t>tt</w:t>
      </w:r>
      <w:proofErr w:type="spellEnd"/>
      <w:r w:rsidRPr="00A722F7">
        <w:rPr>
          <w:rFonts w:ascii="Courier New" w:hAnsi="Courier New" w:cs="Courier New"/>
          <w:lang w:val="en-US"/>
        </w:rPr>
        <w:t xml:space="preserve"> SCR0bayesDss} will use either {\bf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 or {\bf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JAGS}. In addition, it requires a grid resolution argument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roofErr w:type="spellStart"/>
      <w:r w:rsidRPr="00A722F7">
        <w:rPr>
          <w:rFonts w:ascii="Courier New" w:hAnsi="Courier New" w:cs="Courier New"/>
          <w:lang w:val="en-US"/>
        </w:rPr>
        <w:t>mbox</w:t>
      </w:r>
      <w:proofErr w:type="spellEnd"/>
      <w:r w:rsidRPr="00A722F7">
        <w:rPr>
          <w:rFonts w:ascii="Courier New" w:hAnsi="Courier New" w:cs="Courier New"/>
          <w:lang w:val="en-US"/>
        </w:rPr>
        <w:t>{\</w:t>
      </w:r>
      <w:proofErr w:type="spellStart"/>
      <w:r w:rsidRPr="00A722F7">
        <w:rPr>
          <w:rFonts w:ascii="Courier New" w:hAnsi="Courier New" w:cs="Courier New"/>
          <w:lang w:val="en-US"/>
        </w:rPr>
        <w:t>tt</w:t>
      </w:r>
      <w:proofErr w:type="spellEnd"/>
      <w:r w:rsidRPr="00A722F7">
        <w:rPr>
          <w:rFonts w:ascii="Courier New" w:hAnsi="Courier New" w:cs="Courier New"/>
          <w:lang w:val="en-US"/>
        </w:rPr>
        <w:t xml:space="preserve"> </w:t>
      </w:r>
      <w:proofErr w:type="spellStart"/>
      <w:r w:rsidRPr="00A722F7">
        <w:rPr>
          <w:rFonts w:ascii="Courier New" w:hAnsi="Courier New" w:cs="Courier New"/>
          <w:lang w:val="en-US"/>
        </w:rPr>
        <w:t>ng</w:t>
      </w:r>
      <w:proofErr w:type="spellEnd"/>
      <w:r w:rsidRPr="00A722F7">
        <w:rPr>
          <w:rFonts w:ascii="Courier New" w:hAnsi="Courier New" w:cs="Courier New"/>
          <w:lang w:val="en-US"/>
        </w:rPr>
        <w:t>}) which is the square-root of the number of points in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state-space grid.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To execute this function we do, for example: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{\small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\begin{verbatim}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library("</w:t>
      </w:r>
      <w:proofErr w:type="spellStart"/>
      <w:r w:rsidRPr="00A722F7">
        <w:rPr>
          <w:rFonts w:ascii="Courier New" w:hAnsi="Courier New" w:cs="Courier New"/>
          <w:lang w:val="en-US"/>
        </w:rPr>
        <w:t>scrbook</w:t>
      </w:r>
      <w:proofErr w:type="spellEnd"/>
      <w:r w:rsidRPr="00A722F7">
        <w:rPr>
          <w:rFonts w:ascii="Courier New" w:hAnsi="Courier New" w:cs="Courier New"/>
          <w:lang w:val="en-US"/>
        </w:rPr>
        <w: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data&lt;-simSCR0.fn(discard0=</w:t>
      </w:r>
      <w:proofErr w:type="spellStart"/>
      <w:r w:rsidRPr="00A722F7">
        <w:rPr>
          <w:rFonts w:ascii="Courier New" w:hAnsi="Courier New" w:cs="Courier New"/>
          <w:lang w:val="en-US"/>
        </w:rPr>
        <w:t>TRUE,sd</w:t>
      </w:r>
      <w:proofErr w:type="spellEnd"/>
      <w:r w:rsidRPr="00A722F7">
        <w:rPr>
          <w:rFonts w:ascii="Courier New" w:hAnsi="Courier New" w:cs="Courier New"/>
          <w:lang w:val="en-US"/>
        </w:rPr>
        <w:t>=2013)</w:t>
      </w:r>
      <w:r w:rsidR="007F7FBA">
        <w:rPr>
          <w:rFonts w:ascii="Courier New" w:hAnsi="Courier New" w:cs="Courier New"/>
          <w:lang w:val="en-US"/>
        </w:rPr>
        <w:t xml:space="preserve">   # generate data set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out1&lt;-SCR0bayesDss(data,ng=8,M=200,engine="jags",ni=2000,nb=1000)</w:t>
      </w:r>
      <w:r w:rsidR="007F7FBA">
        <w:rPr>
          <w:rFonts w:ascii="Courier New" w:hAnsi="Courier New" w:cs="Courier New"/>
          <w:lang w:val="en-US"/>
        </w:rPr>
        <w:t xml:space="preserve"> # JAGS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out2&lt;-SCR0bayesDss(data,ng=8,M=200,engine="winbugs",ni=2000,nb=1000)</w:t>
      </w:r>
      <w:r w:rsidR="007F7FBA">
        <w:rPr>
          <w:rFonts w:ascii="Courier New" w:hAnsi="Courier New" w:cs="Courier New"/>
          <w:lang w:val="en-US"/>
        </w:rPr>
        <w:t xml:space="preserve"> # </w:t>
      </w:r>
      <w:proofErr w:type="spellStart"/>
      <w:r w:rsidR="007F7FBA">
        <w:rPr>
          <w:rFonts w:ascii="Courier New" w:hAnsi="Courier New" w:cs="Courier New"/>
          <w:lang w:val="en-US"/>
        </w:rPr>
        <w:t>WinBUGS</w:t>
      </w:r>
      <w:proofErr w:type="spellEnd"/>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\end{verbatim}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We fit this model to the same simulated data set for </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$6 \times 6$, $9 \times 9$, $12 \times 12$, $15\times 15$,</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$20\times 20$, $25 \times 25$ and $30 \times 30$ state-space grids.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We used 2000 burn, 12000 total </w:t>
      </w:r>
      <w:proofErr w:type="spellStart"/>
      <w:r w:rsidRPr="00A722F7">
        <w:rPr>
          <w:rFonts w:ascii="Courier New" w:hAnsi="Courier New" w:cs="Courier New"/>
          <w:lang w:val="en-US"/>
        </w:rPr>
        <w:t>iters</w:t>
      </w:r>
      <w:proofErr w:type="spellEnd"/>
      <w:r w:rsidRPr="00A722F7">
        <w:rPr>
          <w:rFonts w:ascii="Courier New" w:hAnsi="Courier New" w:cs="Courier New"/>
          <w:lang w:val="en-US"/>
        </w:rPr>
        <w:t xml:space="preserve"> with 3 chains, </w:t>
      </w:r>
      <w:r w:rsidR="007F7FBA">
        <w:rPr>
          <w:rFonts w:ascii="Courier New" w:hAnsi="Courier New" w:cs="Courier New"/>
          <w:lang w:val="en-US"/>
        </w:rPr>
        <w:t>yielding</w:t>
      </w:r>
      <w:r w:rsidR="007F7FBA" w:rsidRPr="00A722F7">
        <w:rPr>
          <w:rFonts w:ascii="Courier New" w:hAnsi="Courier New" w:cs="Courier New"/>
          <w:lang w:val="en-US"/>
        </w:rPr>
        <w:t xml:space="preserve"> </w:t>
      </w:r>
      <w:r w:rsidRPr="00A722F7">
        <w:rPr>
          <w:rFonts w:ascii="Courier New" w:hAnsi="Courier New" w:cs="Courier New"/>
          <w:lang w:val="en-US"/>
        </w:rPr>
        <w:t>a total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of 30000 posterior samples.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For {\bf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 which takes considerably more time (see below),</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we used 3 chains of 5k total with 1k </w:t>
      </w:r>
      <w:proofErr w:type="spellStart"/>
      <w:r w:rsidRPr="00A722F7">
        <w:rPr>
          <w:rFonts w:ascii="Courier New" w:hAnsi="Courier New" w:cs="Courier New"/>
          <w:lang w:val="en-US"/>
        </w:rPr>
        <w:t>burnin</w:t>
      </w:r>
      <w:proofErr w:type="spellEnd"/>
      <w:r w:rsidRPr="00A722F7">
        <w:rPr>
          <w:rFonts w:ascii="Courier New" w:hAnsi="Courier New" w:cs="Courier New"/>
          <w:lang w:val="en-US"/>
        </w:rPr>
        <w:t xml:space="preserve"> means 12k</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total posterior samples.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Summary results for these analyses are shown in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Table XYZ\footnote{To finish later}.</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\begin{verbatim}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Table </w:t>
      </w:r>
      <w:proofErr w:type="spellStart"/>
      <w:r w:rsidRPr="00A722F7">
        <w:rPr>
          <w:rFonts w:ascii="Courier New" w:hAnsi="Courier New" w:cs="Courier New"/>
          <w:lang w:val="en-US"/>
        </w:rPr>
        <w:t>XYZ.Effect</w:t>
      </w:r>
      <w:proofErr w:type="spellEnd"/>
      <w:r w:rsidRPr="00A722F7">
        <w:rPr>
          <w:rFonts w:ascii="Courier New" w:hAnsi="Courier New" w:cs="Courier New"/>
          <w:lang w:val="en-US"/>
        </w:rPr>
        <w:t xml:space="preserve"> of grid coarseness on estimates of N using JAGS and</w:t>
      </w:r>
    </w:p>
    <w:p w:rsidR="009820DF" w:rsidRPr="00A722F7" w:rsidRDefault="00A722F7" w:rsidP="0044422F">
      <w:pPr>
        <w:pStyle w:val="PlainText"/>
        <w:rPr>
          <w:rFonts w:ascii="Courier New" w:hAnsi="Courier New" w:cs="Courier New"/>
          <w:lang w:val="en-US"/>
        </w:rPr>
      </w:pPr>
      <w:proofErr w:type="spellStart"/>
      <w:r w:rsidRPr="00A722F7">
        <w:rPr>
          <w:rFonts w:ascii="Courier New" w:hAnsi="Courier New" w:cs="Courier New"/>
          <w:lang w:val="en-US"/>
        </w:rPr>
        <w:t>WinBUGS</w:t>
      </w:r>
      <w:proofErr w:type="spellEnd"/>
      <w:r w:rsidRPr="00A722F7">
        <w:rPr>
          <w:rFonts w:ascii="Courier New" w:hAnsi="Courier New" w:cs="Courier New"/>
          <w:lang w:val="en-US"/>
        </w:rPr>
        <w:t>.</w:t>
      </w:r>
    </w:p>
    <w:p w:rsidR="009820DF" w:rsidRDefault="009820DF" w:rsidP="0044422F">
      <w:pPr>
        <w:pStyle w:val="PlainText"/>
        <w:rPr>
          <w:rFonts w:ascii="Courier New" w:hAnsi="Courier New" w:cs="Courier New"/>
          <w:lang w:val="en-US"/>
        </w:rPr>
      </w:pPr>
    </w:p>
    <w:p w:rsidR="007F7FBA" w:rsidRPr="00A722F7" w:rsidRDefault="007F7FBA" w:rsidP="0044422F">
      <w:pPr>
        <w:pStyle w:val="PlainText"/>
        <w:rPr>
          <w:rFonts w:ascii="Courier New" w:hAnsi="Courier New" w:cs="Courier New"/>
          <w:lang w:val="en-US"/>
        </w:rPr>
      </w:pPr>
      <w:r>
        <w:rPr>
          <w:rFonts w:ascii="Courier New" w:hAnsi="Courier New" w:cs="Courier New"/>
          <w:lang w:val="en-US"/>
        </w:rPr>
        <w:lastRenderedPageBreak/>
        <w:t xml:space="preserve">$I would only show results from one engine. </w:t>
      </w:r>
      <w:proofErr w:type="spellStart"/>
      <w:r>
        <w:rPr>
          <w:rFonts w:ascii="Courier New" w:hAnsi="Courier New" w:cs="Courier New"/>
          <w:lang w:val="en-US"/>
        </w:rPr>
        <w:t>COuld</w:t>
      </w:r>
      <w:proofErr w:type="spellEnd"/>
      <w:r>
        <w:rPr>
          <w:rFonts w:ascii="Courier New" w:hAnsi="Courier New" w:cs="Courier New"/>
          <w:lang w:val="en-US"/>
        </w:rPr>
        <w:t xml:space="preserve"> simply say in the text that WB was about 5x slower$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JAGS run from </w:t>
      </w:r>
      <w:proofErr w:type="spellStart"/>
      <w:r w:rsidRPr="00A722F7">
        <w:rPr>
          <w:rFonts w:ascii="Courier New" w:hAnsi="Courier New" w:cs="Courier New"/>
          <w:lang w:val="en-US"/>
        </w:rPr>
        <w:t>rjags</w:t>
      </w:r>
      <w:proofErr w:type="spellEnd"/>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Mean       SD    </w:t>
      </w:r>
      <w:proofErr w:type="spellStart"/>
      <w:r w:rsidRPr="00A722F7">
        <w:rPr>
          <w:rFonts w:ascii="Courier New" w:hAnsi="Courier New" w:cs="Courier New"/>
          <w:lang w:val="en-US"/>
        </w:rPr>
        <w:t>NaiveSE</w:t>
      </w:r>
      <w:proofErr w:type="spellEnd"/>
      <w:r w:rsidRPr="00A722F7">
        <w:rPr>
          <w:rFonts w:ascii="Courier New" w:hAnsi="Courier New" w:cs="Courier New"/>
          <w:lang w:val="en-US"/>
        </w:rPr>
        <w:t xml:space="preserve">  Time-</w:t>
      </w:r>
      <w:proofErr w:type="spellStart"/>
      <w:r w:rsidRPr="00A722F7">
        <w:rPr>
          <w:rFonts w:ascii="Courier New" w:hAnsi="Courier New" w:cs="Courier New"/>
          <w:lang w:val="en-US"/>
        </w:rPr>
        <w:t>seriesSE</w:t>
      </w:r>
      <w:proofErr w:type="spellEnd"/>
      <w:r w:rsidRPr="00A722F7">
        <w:rPr>
          <w:rFonts w:ascii="Courier New" w:hAnsi="Courier New" w:cs="Courier New"/>
          <w:lang w:val="en-US"/>
        </w:rPr>
        <w:t xml:space="preserve">  runtime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6    N     109.7717 15.98959 0.0923160    0.377737    1239</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9    N     114.4621 16.72025 0.0965344    0.468659    1267</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12   N     115.4309 17.12403 0.098866     0.464830    1576</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15   N     114.7699 17.0242  0.0982894    0.425238    1638</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20   N     116.0370 17.10686 0.0987665    0.486867    1647</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25   N     116.3228 16.98323 0.0980527    0.465527    1661</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30   N     116.4252 17.4078  0.100504     0.533735    1806</w:t>
      </w:r>
    </w:p>
    <w:p w:rsidR="009820DF" w:rsidRPr="00A722F7" w:rsidRDefault="00A722F7" w:rsidP="0044422F">
      <w:pPr>
        <w:pStyle w:val="PlainText"/>
        <w:rPr>
          <w:rFonts w:ascii="Courier New" w:hAnsi="Courier New" w:cs="Courier New"/>
          <w:lang w:val="en-US"/>
        </w:rPr>
      </w:pPr>
      <w:proofErr w:type="spellStart"/>
      <w:r w:rsidRPr="00A722F7">
        <w:rPr>
          <w:rFonts w:ascii="Courier New" w:hAnsi="Courier New" w:cs="Courier New"/>
          <w:lang w:val="en-US"/>
        </w:rPr>
        <w:t>WinBUGS</w:t>
      </w:r>
      <w:proofErr w:type="spellEnd"/>
      <w:r w:rsidRPr="00A722F7">
        <w:rPr>
          <w:rFonts w:ascii="Courier New" w:hAnsi="Courier New" w:cs="Courier New"/>
          <w:lang w:val="en-US"/>
        </w:rPr>
        <w:t xml:space="preserve"> run from R2WinBUGS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Mean       SD    </w:t>
      </w:r>
      <w:proofErr w:type="spellStart"/>
      <w:r w:rsidRPr="00A722F7">
        <w:rPr>
          <w:rFonts w:ascii="Courier New" w:hAnsi="Courier New" w:cs="Courier New"/>
          <w:lang w:val="en-US"/>
        </w:rPr>
        <w:t>NaiveSE</w:t>
      </w:r>
      <w:proofErr w:type="spellEnd"/>
      <w:r w:rsidRPr="00A722F7">
        <w:rPr>
          <w:rFonts w:ascii="Courier New" w:hAnsi="Courier New" w:cs="Courier New"/>
          <w:lang w:val="en-US"/>
        </w:rPr>
        <w:t xml:space="preserve">  Time-</w:t>
      </w:r>
      <w:proofErr w:type="spellStart"/>
      <w:r w:rsidRPr="00A722F7">
        <w:rPr>
          <w:rFonts w:ascii="Courier New" w:hAnsi="Courier New" w:cs="Courier New"/>
          <w:lang w:val="en-US"/>
        </w:rPr>
        <w:t>seriesSE</w:t>
      </w:r>
      <w:proofErr w:type="spellEnd"/>
      <w:r w:rsidRPr="00A722F7">
        <w:rPr>
          <w:rFonts w:ascii="Courier New" w:hAnsi="Courier New" w:cs="Courier New"/>
          <w:lang w:val="en-US"/>
        </w:rPr>
        <w:t xml:space="preserve">  runtime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6    N     111.6699 16.61414 0.1516657   0.682008     2274</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9    N     114.2294 17.99109 0.1642355   0.833291     4300</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12   N     115.9806 17.3843  0.1586964   0.762756     7100</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15   N     115.379  17.93721 0.1637436   0.832483    13010</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Note: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 xml:space="preserve"> based on fewer samples too!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\end{verbatim}</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results in terms of the posterior summaries are, as we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expect, very similar using {\bf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 However, it was interesting</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to note that {\bf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 runtime is much worse (note the number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iterations is lower for {\bf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 yet the runtime is much longer)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and, furthermore, it seems to scale with the size of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discrete state-space grid. While that was expected, it was unexpected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that the runtime of {\bf JAGS} would seem relatively consistent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as we increase the grid size.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We suspect that {\bf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 is evaluating the full-conditional for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each activity center at all $G$ possible values whereas it may be that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{\bf JAGS} is evaluating the full-conditional only at a subset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values or perhaps using previous calculations more effectively.</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While this might suggest that one should always use {\bf JAGS} for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this analysis, we found in our analysis of the wolverine (next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section) that {\bf JAGS} could be extremely sensitive to starting</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values, producing MCMC algorithms that sometimes simply did not work.</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\subsection{Analysis of the wolverine camera trapping data}</w:t>
      </w:r>
    </w:p>
    <w:p w:rsidR="009820DF" w:rsidRPr="00A722F7" w:rsidRDefault="009820DF" w:rsidP="0044422F">
      <w:pPr>
        <w:pStyle w:val="PlainText"/>
        <w:rPr>
          <w:rFonts w:ascii="Courier New" w:hAnsi="Courier New" w:cs="Courier New"/>
          <w:lang w:val="en-US"/>
        </w:rPr>
      </w:pP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reanalyzed the wolverine data using discrete state-space grids with</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points spaced by 2, 4 and 8 km (</w:t>
      </w:r>
      <w:r w:rsidR="007F7FBA">
        <w:rPr>
          <w:rFonts w:ascii="Courier New" w:hAnsi="Courier New" w:cs="Courier New"/>
          <w:lang w:val="en-US"/>
        </w:rPr>
        <w:t>see</w:t>
      </w:r>
      <w:r w:rsidR="007F7FBA" w:rsidRPr="00A722F7">
        <w:rPr>
          <w:rFonts w:ascii="Courier New" w:hAnsi="Courier New" w:cs="Courier New"/>
          <w:lang w:val="en-US"/>
        </w:rPr>
        <w:t xml:space="preserve"> </w:t>
      </w:r>
      <w:r w:rsidRPr="00A722F7">
        <w:rPr>
          <w:rFonts w:ascii="Courier New" w:hAnsi="Courier New" w:cs="Courier New"/>
          <w:lang w:val="en-US"/>
        </w:rPr>
        <w:t>in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Fig. \ref{scr0.fig.wolvgrids}). These were constructed from a 40 km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buffered state-space, and deleting the points over water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roofErr w:type="spellStart"/>
      <w:r w:rsidRPr="00A722F7">
        <w:rPr>
          <w:rFonts w:ascii="Courier New" w:hAnsi="Courier New" w:cs="Courier New"/>
          <w:lang w:val="en-US"/>
        </w:rPr>
        <w:t>citep</w:t>
      </w:r>
      <w:proofErr w:type="spellEnd"/>
      <w:r w:rsidRPr="00A722F7">
        <w:rPr>
          <w:rFonts w:ascii="Courier New" w:hAnsi="Courier New" w:cs="Courier New"/>
          <w:lang w:val="en-US"/>
        </w:rPr>
        <w:t>[see][]{royle_etal:2011jwm}.  Our interest in doing this was to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evaluate the relative influence of grid resolution on estimated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density because the coarser grids will be more efficient from a</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computational stand-point and so we would prefer to use them, but</w:t>
      </w:r>
    </w:p>
    <w:p w:rsidR="009820DF" w:rsidRPr="00A722F7" w:rsidRDefault="007F7FBA" w:rsidP="0044422F">
      <w:pPr>
        <w:pStyle w:val="PlainText"/>
        <w:rPr>
          <w:rFonts w:ascii="Courier New" w:hAnsi="Courier New" w:cs="Courier New"/>
          <w:lang w:val="en-US"/>
        </w:rPr>
      </w:pPr>
      <w:r>
        <w:rPr>
          <w:rFonts w:ascii="Courier New" w:hAnsi="Courier New" w:cs="Courier New"/>
          <w:lang w:val="en-US"/>
        </w:rPr>
        <w:t>only</w:t>
      </w:r>
      <w:r w:rsidR="00A722F7" w:rsidRPr="00A722F7">
        <w:rPr>
          <w:rFonts w:ascii="Courier New" w:hAnsi="Courier New" w:cs="Courier New"/>
          <w:lang w:val="en-US"/>
        </w:rPr>
        <w:t xml:space="preserve"> if there is </w:t>
      </w:r>
      <w:r>
        <w:rPr>
          <w:rFonts w:ascii="Courier New" w:hAnsi="Courier New" w:cs="Courier New"/>
          <w:lang w:val="en-US"/>
        </w:rPr>
        <w:t>no</w:t>
      </w:r>
      <w:r w:rsidR="00A722F7" w:rsidRPr="00A722F7">
        <w:rPr>
          <w:rFonts w:ascii="Courier New" w:hAnsi="Courier New" w:cs="Courier New"/>
          <w:lang w:val="en-US"/>
        </w:rPr>
        <w:t xml:space="preserve"> strong influence on estimated density.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The density </w:t>
      </w:r>
      <w:r w:rsidR="007F7FBA">
        <w:rPr>
          <w:rFonts w:ascii="Courier New" w:hAnsi="Courier New" w:cs="Courier New"/>
          <w:lang w:val="en-US"/>
        </w:rPr>
        <w:t>estimates are only slightly different (</w:t>
      </w:r>
      <w:proofErr w:type="spellStart"/>
      <w:r w:rsidR="00D36B7F">
        <w:rPr>
          <w:rFonts w:ascii="Courier New" w:hAnsi="Courier New" w:cs="Courier New"/>
          <w:lang w:val="en-US"/>
        </w:rPr>
        <w:t>xxxx</w:t>
      </w:r>
      <w:r w:rsidR="007F7FBA">
        <w:rPr>
          <w:rFonts w:ascii="Courier New" w:hAnsi="Courier New" w:cs="Courier New"/>
          <w:lang w:val="en-US"/>
        </w:rPr>
        <w:t>say</w:t>
      </w:r>
      <w:proofErr w:type="spellEnd"/>
      <w:r w:rsidR="007F7FBA">
        <w:rPr>
          <w:rFonts w:ascii="Courier New" w:hAnsi="Courier New" w:cs="Courier New"/>
          <w:lang w:val="en-US"/>
        </w:rPr>
        <w:t xml:space="preserve"> in which </w:t>
      </w:r>
      <w:proofErr w:type="spellStart"/>
      <w:r w:rsidR="007F7FBA">
        <w:rPr>
          <w:rFonts w:ascii="Courier New" w:hAnsi="Courier New" w:cs="Courier New"/>
          <w:lang w:val="en-US"/>
        </w:rPr>
        <w:t>way</w:t>
      </w:r>
      <w:r w:rsidR="00D36B7F">
        <w:rPr>
          <w:rFonts w:ascii="Courier New" w:hAnsi="Courier New" w:cs="Courier New"/>
          <w:lang w:val="en-US"/>
        </w:rPr>
        <w:t>xxxxx</w:t>
      </w:r>
      <w:proofErr w:type="spellEnd"/>
      <w:r w:rsidR="007F7FBA">
        <w:rPr>
          <w:rFonts w:ascii="Courier New" w:hAnsi="Courier New" w:cs="Courier New"/>
          <w:lang w:val="en-US"/>
        </w:rPr>
        <w:t>)</w:t>
      </w:r>
      <w:r w:rsidRPr="00A722F7">
        <w:rPr>
          <w:rFonts w:ascii="Courier New" w:hAnsi="Courier New" w:cs="Courier New"/>
          <w:lang w:val="en-US"/>
        </w:rPr>
        <w:t>is a bit different depending on the grid size. Also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effectiveness of the MCMC algorithms is pretty remarkably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different. The 2km grid took 6 days to run!</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\begin{figure}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\begin{center}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roofErr w:type="spellStart"/>
      <w:r w:rsidRPr="00A722F7">
        <w:rPr>
          <w:rFonts w:ascii="Courier New" w:hAnsi="Courier New" w:cs="Courier New"/>
          <w:lang w:val="en-US"/>
        </w:rPr>
        <w:t>includegraphics</w:t>
      </w:r>
      <w:proofErr w:type="spellEnd"/>
      <w:r w:rsidRPr="00A722F7">
        <w:rPr>
          <w:rFonts w:ascii="Courier New" w:hAnsi="Courier New" w:cs="Courier New"/>
          <w:lang w:val="en-US"/>
        </w:rPr>
        <w:t>[height=2.5in,width=5in]{Ch4/figs/</w:t>
      </w:r>
      <w:proofErr w:type="spellStart"/>
      <w:r w:rsidRPr="00A722F7">
        <w:rPr>
          <w:rFonts w:ascii="Courier New" w:hAnsi="Courier New" w:cs="Courier New"/>
          <w:lang w:val="en-US"/>
        </w:rPr>
        <w:t>wolvgrids</w:t>
      </w:r>
      <w:proofErr w:type="spellEnd"/>
      <w:r w:rsidRPr="00A722F7">
        <w:rPr>
          <w:rFonts w:ascii="Courier New" w:hAnsi="Courier New" w:cs="Courier New"/>
          <w:lang w:val="en-US"/>
        </w:rPr>
        <w: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\end{center}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lastRenderedPageBreak/>
        <w:t>\caption{</w:t>
      </w:r>
      <w:r w:rsidR="007F7FBA">
        <w:rPr>
          <w:rFonts w:ascii="Courier New" w:hAnsi="Courier New" w:cs="Courier New"/>
          <w:lang w:val="en-US"/>
        </w:rPr>
        <w:t xml:space="preserve">Comparison of the effect of pixel size on the estimated density surface of wolverine sin SE Alaska 2007. </w:t>
      </w:r>
      <w:proofErr w:type="spellStart"/>
      <w:r w:rsidR="00D36B7F">
        <w:rPr>
          <w:rFonts w:ascii="Courier New" w:hAnsi="Courier New" w:cs="Courier New"/>
          <w:lang w:val="en-US"/>
        </w:rPr>
        <w:t>Xxxxxx</w:t>
      </w:r>
      <w:proofErr w:type="spellEnd"/>
      <w:r w:rsidR="00D36B7F">
        <w:rPr>
          <w:rFonts w:ascii="Courier New" w:hAnsi="Courier New" w:cs="Courier New"/>
          <w:lang w:val="en-US"/>
        </w:rPr>
        <w:t xml:space="preserve"> </w:t>
      </w:r>
      <w:r w:rsidRPr="00A722F7">
        <w:rPr>
          <w:rFonts w:ascii="Courier New" w:hAnsi="Courier New" w:cs="Courier New"/>
          <w:lang w:val="en-US"/>
        </w:rPr>
        <w:t>2 km 4 km and 8km wolverine state-space grids extending about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40 km from the vicinity of the trap array. }</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\label{scr0.fig.wolvgrids}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\end{figure}</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{\small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\begin{verbatim}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This will be summarized in a table</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&gt; print(out.2km,digits=2)</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Inference for Bugs model at "modelfile.txt", fit using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3 chains, each with 11000 iterations (first 1000 discarded)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w:t>
      </w:r>
      <w:proofErr w:type="spellStart"/>
      <w:r w:rsidRPr="00A722F7">
        <w:rPr>
          <w:rFonts w:ascii="Courier New" w:hAnsi="Courier New" w:cs="Courier New"/>
          <w:lang w:val="en-US"/>
        </w:rPr>
        <w:t>n.sims</w:t>
      </w:r>
      <w:proofErr w:type="spellEnd"/>
      <w:r w:rsidRPr="00A722F7">
        <w:rPr>
          <w:rFonts w:ascii="Courier New" w:hAnsi="Courier New" w:cs="Courier New"/>
          <w:lang w:val="en-US"/>
        </w:rPr>
        <w:t xml:space="preserve"> = 30000 iterations saved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mean    </w:t>
      </w:r>
      <w:proofErr w:type="spellStart"/>
      <w:r w:rsidRPr="00A722F7">
        <w:rPr>
          <w:rFonts w:ascii="Courier New" w:hAnsi="Courier New" w:cs="Courier New"/>
          <w:lang w:val="en-US"/>
        </w:rPr>
        <w:t>sd</w:t>
      </w:r>
      <w:proofErr w:type="spellEnd"/>
      <w:r w:rsidRPr="00A722F7">
        <w:rPr>
          <w:rFonts w:ascii="Courier New" w:hAnsi="Courier New" w:cs="Courier New"/>
          <w:lang w:val="en-US"/>
        </w:rPr>
        <w:t xml:space="preserve">  2.5%   25%   50%   75%  97.5% </w:t>
      </w:r>
      <w:proofErr w:type="spellStart"/>
      <w:r w:rsidRPr="00A722F7">
        <w:rPr>
          <w:rFonts w:ascii="Courier New" w:hAnsi="Courier New" w:cs="Courier New"/>
          <w:lang w:val="en-US"/>
        </w:rPr>
        <w:t>Rhat</w:t>
      </w:r>
      <w:proofErr w:type="spellEnd"/>
      <w:r w:rsidRPr="00A722F7">
        <w:rPr>
          <w:rFonts w:ascii="Courier New" w:hAnsi="Courier New" w:cs="Courier New"/>
          <w:lang w:val="en-US"/>
        </w:rPr>
        <w:t xml:space="preserve"> </w:t>
      </w:r>
      <w:proofErr w:type="spellStart"/>
      <w:r w:rsidRPr="00A722F7">
        <w:rPr>
          <w:rFonts w:ascii="Courier New" w:hAnsi="Courier New" w:cs="Courier New"/>
          <w:lang w:val="en-US"/>
        </w:rPr>
        <w:t>n.eff</w:t>
      </w:r>
      <w:proofErr w:type="spellEnd"/>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psi    0.43  0.09  0.27  0.37  0.43  0.49   0.63 1.00   560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sigma  0.62  0.05  0.54  0.59  0.62  0.65   0.73 1.01   160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lam0   0.05  0.01  0.04  0.04  0.05  0.06   0.07 1.01   320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p0     0.05  0.01  0.03  0.04  0.05  0.05   0.06 1.01   320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N     86.56 16.94 57.00 75.00 85.00 97.00 124.00 1.00   510</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      8.78  1.72  5.78  7.60  8.62  9.83  12.57 1.00   510</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For each parameter, </w:t>
      </w:r>
      <w:proofErr w:type="spellStart"/>
      <w:r w:rsidRPr="00A722F7">
        <w:rPr>
          <w:rFonts w:ascii="Courier New" w:hAnsi="Courier New" w:cs="Courier New"/>
          <w:lang w:val="en-US"/>
        </w:rPr>
        <w:t>n.eff</w:t>
      </w:r>
      <w:proofErr w:type="spellEnd"/>
      <w:r w:rsidRPr="00A722F7">
        <w:rPr>
          <w:rFonts w:ascii="Courier New" w:hAnsi="Courier New" w:cs="Courier New"/>
          <w:lang w:val="en-US"/>
        </w:rPr>
        <w:t xml:space="preserve"> is a crude measure of effective sample size,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and </w:t>
      </w:r>
      <w:proofErr w:type="spellStart"/>
      <w:r w:rsidRPr="00A722F7">
        <w:rPr>
          <w:rFonts w:ascii="Courier New" w:hAnsi="Courier New" w:cs="Courier New"/>
          <w:lang w:val="en-US"/>
        </w:rPr>
        <w:t>Rhat</w:t>
      </w:r>
      <w:proofErr w:type="spellEnd"/>
      <w:r w:rsidRPr="00A722F7">
        <w:rPr>
          <w:rFonts w:ascii="Courier New" w:hAnsi="Courier New" w:cs="Courier New"/>
          <w:lang w:val="en-US"/>
        </w:rPr>
        <w:t xml:space="preserve"> is the potential scale reduction factor (at convergence, </w:t>
      </w:r>
      <w:proofErr w:type="spellStart"/>
      <w:r w:rsidRPr="00A722F7">
        <w:rPr>
          <w:rFonts w:ascii="Courier New" w:hAnsi="Courier New" w:cs="Courier New"/>
          <w:lang w:val="en-US"/>
        </w:rPr>
        <w:t>Rhat</w:t>
      </w:r>
      <w:proofErr w:type="spellEnd"/>
      <w:r w:rsidRPr="00A722F7">
        <w:rPr>
          <w:rFonts w:ascii="Courier New" w:hAnsi="Courier New" w:cs="Courier New"/>
          <w:lang w:val="en-US"/>
        </w:rPr>
        <w:t>=1).</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&gt; print(out.4km,digits=2)</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Inference for Bugs model at "modelfile.txt", fit using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3 chains, each with 11000 iterations (first 1000 discarded)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w:t>
      </w:r>
      <w:proofErr w:type="spellStart"/>
      <w:r w:rsidRPr="00A722F7">
        <w:rPr>
          <w:rFonts w:ascii="Courier New" w:hAnsi="Courier New" w:cs="Courier New"/>
          <w:lang w:val="en-US"/>
        </w:rPr>
        <w:t>n.sims</w:t>
      </w:r>
      <w:proofErr w:type="spellEnd"/>
      <w:r w:rsidRPr="00A722F7">
        <w:rPr>
          <w:rFonts w:ascii="Courier New" w:hAnsi="Courier New" w:cs="Courier New"/>
          <w:lang w:val="en-US"/>
        </w:rPr>
        <w:t xml:space="preserve"> = 30000 iterations saved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mean    </w:t>
      </w:r>
      <w:proofErr w:type="spellStart"/>
      <w:r w:rsidRPr="00A722F7">
        <w:rPr>
          <w:rFonts w:ascii="Courier New" w:hAnsi="Courier New" w:cs="Courier New"/>
          <w:lang w:val="en-US"/>
        </w:rPr>
        <w:t>sd</w:t>
      </w:r>
      <w:proofErr w:type="spellEnd"/>
      <w:r w:rsidRPr="00A722F7">
        <w:rPr>
          <w:rFonts w:ascii="Courier New" w:hAnsi="Courier New" w:cs="Courier New"/>
          <w:lang w:val="en-US"/>
        </w:rPr>
        <w:t xml:space="preserve">  2.5%   25%   50%    75%  97.5% </w:t>
      </w:r>
      <w:proofErr w:type="spellStart"/>
      <w:r w:rsidRPr="00A722F7">
        <w:rPr>
          <w:rFonts w:ascii="Courier New" w:hAnsi="Courier New" w:cs="Courier New"/>
          <w:lang w:val="en-US"/>
        </w:rPr>
        <w:t>Rhat</w:t>
      </w:r>
      <w:proofErr w:type="spellEnd"/>
      <w:r w:rsidRPr="00A722F7">
        <w:rPr>
          <w:rFonts w:ascii="Courier New" w:hAnsi="Courier New" w:cs="Courier New"/>
          <w:lang w:val="en-US"/>
        </w:rPr>
        <w:t xml:space="preserve"> </w:t>
      </w:r>
      <w:proofErr w:type="spellStart"/>
      <w:r w:rsidRPr="00A722F7">
        <w:rPr>
          <w:rFonts w:ascii="Courier New" w:hAnsi="Courier New" w:cs="Courier New"/>
          <w:lang w:val="en-US"/>
        </w:rPr>
        <w:t>n.eff</w:t>
      </w:r>
      <w:proofErr w:type="spellEnd"/>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psi    0.45  0.09  0.28  0.38  0.44   0.50   0.64    1  1300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sigma  0.61  0.04  0.53  0.58  0.61   0.64   0.71    1  1600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lam0   0.05  0.01  0.04  0.05  0.05   0.06   0.07    1  2500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p0     0.05  0.01  0.03  0.04  0.05   0.05   0.07    1  2500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N     89.25 17.44 59.00 77.00 88.00 100.00 127.00    1  1100</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      9.01  1.76  5.96  7.77  8.88  10.10  12.82    1  1100</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For each parameter, </w:t>
      </w:r>
      <w:proofErr w:type="spellStart"/>
      <w:r w:rsidRPr="00A722F7">
        <w:rPr>
          <w:rFonts w:ascii="Courier New" w:hAnsi="Courier New" w:cs="Courier New"/>
          <w:lang w:val="en-US"/>
        </w:rPr>
        <w:t>n.eff</w:t>
      </w:r>
      <w:proofErr w:type="spellEnd"/>
      <w:r w:rsidRPr="00A722F7">
        <w:rPr>
          <w:rFonts w:ascii="Courier New" w:hAnsi="Courier New" w:cs="Courier New"/>
          <w:lang w:val="en-US"/>
        </w:rPr>
        <w:t xml:space="preserve"> is a crude measure of effective sample size,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and </w:t>
      </w:r>
      <w:proofErr w:type="spellStart"/>
      <w:r w:rsidRPr="00A722F7">
        <w:rPr>
          <w:rFonts w:ascii="Courier New" w:hAnsi="Courier New" w:cs="Courier New"/>
          <w:lang w:val="en-US"/>
        </w:rPr>
        <w:t>Rhat</w:t>
      </w:r>
      <w:proofErr w:type="spellEnd"/>
      <w:r w:rsidRPr="00A722F7">
        <w:rPr>
          <w:rFonts w:ascii="Courier New" w:hAnsi="Courier New" w:cs="Courier New"/>
          <w:lang w:val="en-US"/>
        </w:rPr>
        <w:t xml:space="preserve"> is the potential scale reduction factor (at convergence, </w:t>
      </w:r>
      <w:proofErr w:type="spellStart"/>
      <w:r w:rsidRPr="00A722F7">
        <w:rPr>
          <w:rFonts w:ascii="Courier New" w:hAnsi="Courier New" w:cs="Courier New"/>
          <w:lang w:val="en-US"/>
        </w:rPr>
        <w:t>Rhat</w:t>
      </w:r>
      <w:proofErr w:type="spellEnd"/>
      <w:r w:rsidRPr="00A722F7">
        <w:rPr>
          <w:rFonts w:ascii="Courier New" w:hAnsi="Courier New" w:cs="Courier New"/>
          <w:lang w:val="en-US"/>
        </w:rPr>
        <w:t>=1).</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&gt; print(out.8km,digits=2)</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Inference for Bugs model at "modelfile.txt", fit using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3 chains, each with 11000 iterations (first 1000 discarded)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w:t>
      </w:r>
      <w:proofErr w:type="spellStart"/>
      <w:r w:rsidRPr="00A722F7">
        <w:rPr>
          <w:rFonts w:ascii="Courier New" w:hAnsi="Courier New" w:cs="Courier New"/>
          <w:lang w:val="en-US"/>
        </w:rPr>
        <w:t>n.sims</w:t>
      </w:r>
      <w:proofErr w:type="spellEnd"/>
      <w:r w:rsidRPr="00A722F7">
        <w:rPr>
          <w:rFonts w:ascii="Courier New" w:hAnsi="Courier New" w:cs="Courier New"/>
          <w:lang w:val="en-US"/>
        </w:rPr>
        <w:t xml:space="preserve"> = 30000 iterations saved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mean    </w:t>
      </w:r>
      <w:proofErr w:type="spellStart"/>
      <w:r w:rsidRPr="00A722F7">
        <w:rPr>
          <w:rFonts w:ascii="Courier New" w:hAnsi="Courier New" w:cs="Courier New"/>
          <w:lang w:val="en-US"/>
        </w:rPr>
        <w:t>sd</w:t>
      </w:r>
      <w:proofErr w:type="spellEnd"/>
      <w:r w:rsidRPr="00A722F7">
        <w:rPr>
          <w:rFonts w:ascii="Courier New" w:hAnsi="Courier New" w:cs="Courier New"/>
          <w:lang w:val="en-US"/>
        </w:rPr>
        <w:t xml:space="preserve">  2.5%   25%   50%   75%  97.5% </w:t>
      </w:r>
      <w:proofErr w:type="spellStart"/>
      <w:r w:rsidRPr="00A722F7">
        <w:rPr>
          <w:rFonts w:ascii="Courier New" w:hAnsi="Courier New" w:cs="Courier New"/>
          <w:lang w:val="en-US"/>
        </w:rPr>
        <w:t>Rhat</w:t>
      </w:r>
      <w:proofErr w:type="spellEnd"/>
      <w:r w:rsidRPr="00A722F7">
        <w:rPr>
          <w:rFonts w:ascii="Courier New" w:hAnsi="Courier New" w:cs="Courier New"/>
          <w:lang w:val="en-US"/>
        </w:rPr>
        <w:t xml:space="preserve"> </w:t>
      </w:r>
      <w:proofErr w:type="spellStart"/>
      <w:r w:rsidRPr="00A722F7">
        <w:rPr>
          <w:rFonts w:ascii="Courier New" w:hAnsi="Courier New" w:cs="Courier New"/>
          <w:lang w:val="en-US"/>
        </w:rPr>
        <w:t>n.eff</w:t>
      </w:r>
      <w:proofErr w:type="spellEnd"/>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psi    0.42  0.09  0.26  0.36  0.41  0.47   0.61 1.00   940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sigma  0.68  0.05  0.59  0.64  0.67  0.71   0.77 1.01   220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lam0   0.05  0.01  0.03  0.04  0.05  0.05   0.06 1.00   560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p0     0.05  0.01  0.03  0.04  0.04  0.05   0.06 1.00   560</w:t>
      </w:r>
    </w:p>
    <w:p w:rsidR="009820DF" w:rsidRPr="00A722F7" w:rsidRDefault="00A722F7" w:rsidP="0044422F">
      <w:pPr>
        <w:pStyle w:val="PlainText"/>
        <w:rPr>
          <w:rFonts w:ascii="Courier New" w:hAnsi="Courier New" w:cs="Courier New"/>
          <w:lang w:val="fr-CH"/>
        </w:rPr>
      </w:pPr>
      <w:r w:rsidRPr="00A722F7">
        <w:rPr>
          <w:rFonts w:ascii="Courier New" w:hAnsi="Courier New" w:cs="Courier New"/>
          <w:lang w:val="fr-CH"/>
        </w:rPr>
        <w:t>N     83.18 16.14 56.00 72.00 82.00 93.00 119.00 1.00   700</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      8.28  1.61  5.57  7.17  8.16  9.26  11.84 1.00   700</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For each parameter, </w:t>
      </w:r>
      <w:proofErr w:type="spellStart"/>
      <w:r w:rsidRPr="00A722F7">
        <w:rPr>
          <w:rFonts w:ascii="Courier New" w:hAnsi="Courier New" w:cs="Courier New"/>
          <w:lang w:val="en-US"/>
        </w:rPr>
        <w:t>n.eff</w:t>
      </w:r>
      <w:proofErr w:type="spellEnd"/>
      <w:r w:rsidRPr="00A722F7">
        <w:rPr>
          <w:rFonts w:ascii="Courier New" w:hAnsi="Courier New" w:cs="Courier New"/>
          <w:lang w:val="en-US"/>
        </w:rPr>
        <w:t xml:space="preserve"> is a crude measure of effective sample size,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and </w:t>
      </w:r>
      <w:proofErr w:type="spellStart"/>
      <w:r w:rsidRPr="00A722F7">
        <w:rPr>
          <w:rFonts w:ascii="Courier New" w:hAnsi="Courier New" w:cs="Courier New"/>
          <w:lang w:val="en-US"/>
        </w:rPr>
        <w:t>Rhat</w:t>
      </w:r>
      <w:proofErr w:type="spellEnd"/>
      <w:r w:rsidRPr="00A722F7">
        <w:rPr>
          <w:rFonts w:ascii="Courier New" w:hAnsi="Courier New" w:cs="Courier New"/>
          <w:lang w:val="en-US"/>
        </w:rPr>
        <w:t xml:space="preserve"> is the potential scale reduction factor (at convergence, </w:t>
      </w:r>
      <w:proofErr w:type="spellStart"/>
      <w:r w:rsidRPr="00A722F7">
        <w:rPr>
          <w:rFonts w:ascii="Courier New" w:hAnsi="Courier New" w:cs="Courier New"/>
          <w:lang w:val="en-US"/>
        </w:rPr>
        <w:t>Rhat</w:t>
      </w:r>
      <w:proofErr w:type="spellEnd"/>
      <w:r w:rsidRPr="00A722F7">
        <w:rPr>
          <w:rFonts w:ascii="Courier New" w:hAnsi="Courier New" w:cs="Courier New"/>
          <w:lang w:val="en-US"/>
        </w:rPr>
        <w:t>=1).</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\end{verbatim}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
    <w:p w:rsidR="009820DF" w:rsidRDefault="009820DF" w:rsidP="0044422F">
      <w:pPr>
        <w:pStyle w:val="PlainText"/>
        <w:rPr>
          <w:rFonts w:ascii="Courier New" w:hAnsi="Courier New" w:cs="Courier New"/>
          <w:lang w:val="en-US"/>
        </w:rPr>
      </w:pPr>
    </w:p>
    <w:p w:rsidR="007F7FBA" w:rsidRPr="00A722F7" w:rsidRDefault="007F7FBA"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lastRenderedPageBreak/>
        <w:t>\begin{comment}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did the analysis in JAGS also. The results are shown below. {\bf Note}: I</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am going to run these again but for longer to finalize the results.</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{\small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\begin{verbatim}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 01/10/2012 -- need to rerun these JAGS runs but use more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iterations and check results.</w:t>
      </w:r>
    </w:p>
    <w:p w:rsidR="009820DF" w:rsidRPr="00A722F7" w:rsidRDefault="009820DF" w:rsidP="0044422F">
      <w:pPr>
        <w:pStyle w:val="PlainText"/>
        <w:rPr>
          <w:rFonts w:ascii="Courier New" w:hAnsi="Courier New" w:cs="Courier New"/>
          <w:lang w:val="en-US"/>
        </w:rPr>
      </w:pP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2km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Iterations = 7001:13000</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Thinning interval = 1</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Number of chains = 3</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Sample size per chain = 6000</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Mean        SD  Naive SE Time-series SE</w:t>
      </w:r>
    </w:p>
    <w:p w:rsidR="009820DF" w:rsidRPr="00D36B7F" w:rsidRDefault="00A722F7" w:rsidP="0044422F">
      <w:pPr>
        <w:pStyle w:val="PlainText"/>
        <w:rPr>
          <w:rFonts w:ascii="Courier New" w:hAnsi="Courier New" w:cs="Courier New"/>
        </w:rPr>
      </w:pPr>
      <w:r w:rsidRPr="00D36B7F">
        <w:rPr>
          <w:rFonts w:ascii="Courier New" w:hAnsi="Courier New" w:cs="Courier New"/>
        </w:rPr>
        <w:t>N     86.28522 16.950626 1.263e-01      0.4878973</w:t>
      </w:r>
    </w:p>
    <w:p w:rsidR="009820DF" w:rsidRPr="00D36B7F" w:rsidRDefault="00A722F7" w:rsidP="0044422F">
      <w:pPr>
        <w:pStyle w:val="PlainText"/>
        <w:rPr>
          <w:rFonts w:ascii="Courier New" w:hAnsi="Courier New" w:cs="Courier New"/>
        </w:rPr>
      </w:pPr>
      <w:r w:rsidRPr="00D36B7F">
        <w:rPr>
          <w:rFonts w:ascii="Courier New" w:hAnsi="Courier New" w:cs="Courier New"/>
        </w:rPr>
        <w:t>lam0   0.04807  0.007512 5.599e-05      0.0002199</w:t>
      </w:r>
    </w:p>
    <w:p w:rsidR="009820DF" w:rsidRPr="00D36B7F" w:rsidRDefault="00A722F7" w:rsidP="0044422F">
      <w:pPr>
        <w:pStyle w:val="PlainText"/>
        <w:rPr>
          <w:rFonts w:ascii="Courier New" w:hAnsi="Courier New" w:cs="Courier New"/>
        </w:rPr>
      </w:pPr>
      <w:r w:rsidRPr="00D36B7F">
        <w:rPr>
          <w:rFonts w:ascii="Courier New" w:hAnsi="Courier New" w:cs="Courier New"/>
        </w:rPr>
        <w:t>p0     0.04581  0.006820 5.083e-05      0.0001996</w:t>
      </w:r>
    </w:p>
    <w:p w:rsidR="009820DF" w:rsidRPr="00D36B7F" w:rsidRDefault="00A722F7" w:rsidP="0044422F">
      <w:pPr>
        <w:pStyle w:val="PlainText"/>
        <w:rPr>
          <w:rFonts w:ascii="Courier New" w:hAnsi="Courier New" w:cs="Courier New"/>
        </w:rPr>
      </w:pPr>
      <w:r w:rsidRPr="00D36B7F">
        <w:rPr>
          <w:rFonts w:ascii="Courier New" w:hAnsi="Courier New" w:cs="Courier New"/>
        </w:rPr>
        <w:t>psi    0.28904  0.062117 4.630e-04      0.0017481</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sigma  0.62769  0.043596 3.249e-04      0.0018724</w:t>
      </w:r>
    </w:p>
    <w:p w:rsidR="009820DF" w:rsidRPr="00A722F7" w:rsidRDefault="009820DF" w:rsidP="0044422F">
      <w:pPr>
        <w:pStyle w:val="PlainText"/>
        <w:rPr>
          <w:rFonts w:ascii="Courier New" w:hAnsi="Courier New" w:cs="Courier New"/>
          <w:lang w:val="en-US"/>
        </w:rPr>
      </w:pPr>
    </w:p>
    <w:p w:rsidR="009820DF" w:rsidRPr="00D36B7F" w:rsidRDefault="00A722F7" w:rsidP="0044422F">
      <w:pPr>
        <w:pStyle w:val="PlainText"/>
        <w:rPr>
          <w:rFonts w:ascii="Courier New" w:hAnsi="Courier New" w:cs="Courier New"/>
          <w:lang w:val="en-GB"/>
        </w:rPr>
      </w:pPr>
      <w:r w:rsidRPr="00D36B7F">
        <w:rPr>
          <w:rFonts w:ascii="Courier New" w:hAnsi="Courier New" w:cs="Courier New"/>
          <w:lang w:val="en-GB"/>
        </w:rPr>
        <w:t>4km</w:t>
      </w:r>
    </w:p>
    <w:p w:rsidR="009820DF" w:rsidRPr="00D36B7F" w:rsidRDefault="00A722F7" w:rsidP="0044422F">
      <w:pPr>
        <w:pStyle w:val="PlainText"/>
        <w:rPr>
          <w:rFonts w:ascii="Courier New" w:hAnsi="Courier New" w:cs="Courier New"/>
          <w:lang w:val="en-GB"/>
        </w:rPr>
      </w:pPr>
      <w:r w:rsidRPr="00D36B7F">
        <w:rPr>
          <w:rFonts w:ascii="Courier New" w:hAnsi="Courier New" w:cs="Courier New"/>
          <w:lang w:val="en-GB"/>
        </w:rPr>
        <w:t xml:space="preserve">          Mean        SD  Naive SE Time-series SE</w:t>
      </w:r>
    </w:p>
    <w:p w:rsidR="009820DF" w:rsidRPr="0044422F" w:rsidRDefault="00A722F7" w:rsidP="0044422F">
      <w:pPr>
        <w:pStyle w:val="PlainText"/>
        <w:rPr>
          <w:rFonts w:ascii="Courier New" w:hAnsi="Courier New" w:cs="Courier New"/>
        </w:rPr>
      </w:pPr>
      <w:r w:rsidRPr="0044422F">
        <w:rPr>
          <w:rFonts w:ascii="Courier New" w:hAnsi="Courier New" w:cs="Courier New"/>
        </w:rPr>
        <w:t>N     85.53139 16.998966 1.267e-01      0.5181297</w:t>
      </w:r>
    </w:p>
    <w:p w:rsidR="009820DF" w:rsidRPr="0044422F" w:rsidRDefault="00A722F7" w:rsidP="0044422F">
      <w:pPr>
        <w:pStyle w:val="PlainText"/>
        <w:rPr>
          <w:rFonts w:ascii="Courier New" w:hAnsi="Courier New" w:cs="Courier New"/>
        </w:rPr>
      </w:pPr>
      <w:r w:rsidRPr="0044422F">
        <w:rPr>
          <w:rFonts w:ascii="Courier New" w:hAnsi="Courier New" w:cs="Courier New"/>
        </w:rPr>
        <w:t>lam0   0.04636  0.007542 5.621e-05      0.0002382</w:t>
      </w:r>
    </w:p>
    <w:p w:rsidR="009820DF" w:rsidRPr="0044422F" w:rsidRDefault="00A722F7" w:rsidP="0044422F">
      <w:pPr>
        <w:pStyle w:val="PlainText"/>
        <w:rPr>
          <w:rFonts w:ascii="Courier New" w:hAnsi="Courier New" w:cs="Courier New"/>
        </w:rPr>
      </w:pPr>
      <w:r w:rsidRPr="0044422F">
        <w:rPr>
          <w:rFonts w:ascii="Courier New" w:hAnsi="Courier New" w:cs="Courier New"/>
        </w:rPr>
        <w:t>p0     0.04425  0.006867 5.118e-05      0.0002172</w:t>
      </w:r>
    </w:p>
    <w:p w:rsidR="009820DF" w:rsidRPr="0044422F" w:rsidRDefault="00A722F7" w:rsidP="0044422F">
      <w:pPr>
        <w:pStyle w:val="PlainText"/>
        <w:rPr>
          <w:rFonts w:ascii="Courier New" w:hAnsi="Courier New" w:cs="Courier New"/>
        </w:rPr>
      </w:pPr>
      <w:r w:rsidRPr="0044422F">
        <w:rPr>
          <w:rFonts w:ascii="Courier New" w:hAnsi="Courier New" w:cs="Courier New"/>
        </w:rPr>
        <w:t>psi    0.28650  0.061922 4.615e-04      0.0018276</w:t>
      </w:r>
    </w:p>
    <w:p w:rsidR="009820DF" w:rsidRPr="00D36B7F" w:rsidRDefault="00A722F7" w:rsidP="0044422F">
      <w:pPr>
        <w:pStyle w:val="PlainText"/>
        <w:rPr>
          <w:rFonts w:ascii="Courier New" w:hAnsi="Courier New" w:cs="Courier New"/>
          <w:lang w:val="en-GB"/>
        </w:rPr>
      </w:pPr>
      <w:r w:rsidRPr="00D36B7F">
        <w:rPr>
          <w:rFonts w:ascii="Courier New" w:hAnsi="Courier New" w:cs="Courier New"/>
          <w:lang w:val="en-GB"/>
        </w:rPr>
        <w:t>sigma  0.64281  0.048321 3.602e-04      0.0022911</w:t>
      </w:r>
    </w:p>
    <w:p w:rsidR="009820DF" w:rsidRPr="00D36B7F" w:rsidRDefault="009820DF" w:rsidP="0044422F">
      <w:pPr>
        <w:pStyle w:val="PlainText"/>
        <w:rPr>
          <w:rFonts w:ascii="Courier New" w:hAnsi="Courier New" w:cs="Courier New"/>
          <w:lang w:val="en-GB"/>
        </w:rPr>
      </w:pPr>
    </w:p>
    <w:p w:rsidR="009820DF" w:rsidRPr="00D36B7F" w:rsidRDefault="00A722F7" w:rsidP="0044422F">
      <w:pPr>
        <w:pStyle w:val="PlainText"/>
        <w:rPr>
          <w:rFonts w:ascii="Courier New" w:hAnsi="Courier New" w:cs="Courier New"/>
          <w:lang w:val="en-GB"/>
        </w:rPr>
      </w:pPr>
      <w:r w:rsidRPr="00D36B7F">
        <w:rPr>
          <w:rFonts w:ascii="Courier New" w:hAnsi="Courier New" w:cs="Courier New"/>
          <w:lang w:val="en-GB"/>
        </w:rPr>
        <w:t>8km</w:t>
      </w:r>
    </w:p>
    <w:p w:rsidR="009820DF" w:rsidRPr="00D36B7F" w:rsidRDefault="00A722F7" w:rsidP="0044422F">
      <w:pPr>
        <w:pStyle w:val="PlainText"/>
        <w:rPr>
          <w:rFonts w:ascii="Courier New" w:hAnsi="Courier New" w:cs="Courier New"/>
          <w:lang w:val="en-GB"/>
        </w:rPr>
      </w:pPr>
      <w:r w:rsidRPr="00D36B7F">
        <w:rPr>
          <w:rFonts w:ascii="Courier New" w:hAnsi="Courier New" w:cs="Courier New"/>
          <w:lang w:val="en-GB"/>
        </w:rPr>
        <w:t xml:space="preserve">          Mean        SD  Naive SE Time-series SE</w:t>
      </w:r>
    </w:p>
    <w:p w:rsidR="009820DF" w:rsidRPr="0044422F" w:rsidRDefault="00A722F7" w:rsidP="0044422F">
      <w:pPr>
        <w:pStyle w:val="PlainText"/>
        <w:rPr>
          <w:rFonts w:ascii="Courier New" w:hAnsi="Courier New" w:cs="Courier New"/>
        </w:rPr>
      </w:pPr>
      <w:r w:rsidRPr="0044422F">
        <w:rPr>
          <w:rFonts w:ascii="Courier New" w:hAnsi="Courier New" w:cs="Courier New"/>
        </w:rPr>
        <w:t>N     83.97039 16.508146 1.230e-01      0.4548782</w:t>
      </w:r>
    </w:p>
    <w:p w:rsidR="009820DF" w:rsidRPr="0044422F" w:rsidRDefault="00A722F7" w:rsidP="0044422F">
      <w:pPr>
        <w:pStyle w:val="PlainText"/>
        <w:rPr>
          <w:rFonts w:ascii="Courier New" w:hAnsi="Courier New" w:cs="Courier New"/>
        </w:rPr>
      </w:pPr>
      <w:r w:rsidRPr="0044422F">
        <w:rPr>
          <w:rFonts w:ascii="Courier New" w:hAnsi="Courier New" w:cs="Courier New"/>
        </w:rPr>
        <w:t>lam0   0.04519  0.006919 5.157e-05      0.0001738</w:t>
      </w:r>
    </w:p>
    <w:p w:rsidR="009820DF" w:rsidRPr="0044422F" w:rsidRDefault="00A722F7" w:rsidP="0044422F">
      <w:pPr>
        <w:pStyle w:val="PlainText"/>
        <w:rPr>
          <w:rFonts w:ascii="Courier New" w:hAnsi="Courier New" w:cs="Courier New"/>
        </w:rPr>
      </w:pPr>
      <w:r w:rsidRPr="0044422F">
        <w:rPr>
          <w:rFonts w:ascii="Courier New" w:hAnsi="Courier New" w:cs="Courier New"/>
        </w:rPr>
        <w:t>p0     0.04319  0.006319 4.710e-05      0.0001589</w:t>
      </w:r>
    </w:p>
    <w:p w:rsidR="009820DF" w:rsidRPr="0044422F" w:rsidRDefault="00A722F7" w:rsidP="0044422F">
      <w:pPr>
        <w:pStyle w:val="PlainText"/>
        <w:rPr>
          <w:rFonts w:ascii="Courier New" w:hAnsi="Courier New" w:cs="Courier New"/>
        </w:rPr>
      </w:pPr>
      <w:r w:rsidRPr="0044422F">
        <w:rPr>
          <w:rFonts w:ascii="Courier New" w:hAnsi="Courier New" w:cs="Courier New"/>
        </w:rPr>
        <w:t>psi    0.28146  0.060653 4.521e-04      0.0016555</w:t>
      </w:r>
    </w:p>
    <w:p w:rsidR="009820DF" w:rsidRPr="0044422F" w:rsidRDefault="00A722F7" w:rsidP="0044422F">
      <w:pPr>
        <w:pStyle w:val="PlainText"/>
        <w:rPr>
          <w:rFonts w:ascii="Courier New" w:hAnsi="Courier New" w:cs="Courier New"/>
        </w:rPr>
      </w:pPr>
      <w:r w:rsidRPr="0044422F">
        <w:rPr>
          <w:rFonts w:ascii="Courier New" w:hAnsi="Courier New" w:cs="Courier New"/>
        </w:rPr>
        <w:t>sigma  0.66956  0.040989 3.055e-04      0.0015070</w:t>
      </w:r>
    </w:p>
    <w:p w:rsidR="009820DF" w:rsidRPr="0044422F" w:rsidRDefault="00A722F7" w:rsidP="0044422F">
      <w:pPr>
        <w:pStyle w:val="PlainText"/>
        <w:rPr>
          <w:rFonts w:ascii="Courier New" w:hAnsi="Courier New" w:cs="Courier New"/>
        </w:rPr>
      </w:pPr>
      <w:r w:rsidRPr="0044422F">
        <w:rPr>
          <w:rFonts w:ascii="Courier New" w:hAnsi="Courier New" w:cs="Courier New"/>
        </w:rPr>
        <w:t>\end{verbatim}</w:t>
      </w:r>
    </w:p>
    <w:p w:rsidR="009820DF" w:rsidRPr="0044422F" w:rsidRDefault="00A722F7" w:rsidP="0044422F">
      <w:pPr>
        <w:pStyle w:val="PlainText"/>
        <w:rPr>
          <w:rFonts w:ascii="Courier New" w:hAnsi="Courier New" w:cs="Courier New"/>
        </w:rPr>
      </w:pPr>
      <w:r w:rsidRPr="0044422F">
        <w:rPr>
          <w:rFonts w:ascii="Courier New" w:hAnsi="Courier New" w:cs="Courier New"/>
        </w:rPr>
        <w:t>}</w:t>
      </w:r>
    </w:p>
    <w:p w:rsidR="009820DF" w:rsidRPr="0044422F" w:rsidRDefault="00A722F7" w:rsidP="0044422F">
      <w:pPr>
        <w:pStyle w:val="PlainText"/>
        <w:rPr>
          <w:rFonts w:ascii="Courier New" w:hAnsi="Courier New" w:cs="Courier New"/>
        </w:rPr>
      </w:pPr>
      <w:r w:rsidRPr="0044422F">
        <w:rPr>
          <w:rFonts w:ascii="Courier New" w:hAnsi="Courier New" w:cs="Courier New"/>
        </w:rPr>
        <w:t>\end{comment}</w:t>
      </w:r>
    </w:p>
    <w:p w:rsidR="009820DF" w:rsidRPr="0044422F" w:rsidRDefault="009820DF" w:rsidP="0044422F">
      <w:pPr>
        <w:pStyle w:val="PlainText"/>
        <w:rPr>
          <w:rFonts w:ascii="Courier New" w:hAnsi="Courier New" w:cs="Courier New"/>
        </w:rPr>
      </w:pPr>
    </w:p>
    <w:p w:rsidR="009820DF" w:rsidRPr="0044422F" w:rsidRDefault="009820DF" w:rsidP="0044422F">
      <w:pPr>
        <w:pStyle w:val="PlainText"/>
        <w:rPr>
          <w:rFonts w:ascii="Courier New" w:hAnsi="Courier New" w:cs="Courier New"/>
        </w:rPr>
      </w:pPr>
    </w:p>
    <w:p w:rsidR="009820DF" w:rsidRPr="0044422F" w:rsidRDefault="009820DF" w:rsidP="0044422F">
      <w:pPr>
        <w:pStyle w:val="PlainText"/>
        <w:rPr>
          <w:rFonts w:ascii="Courier New" w:hAnsi="Courier New" w:cs="Courier New"/>
        </w:rPr>
      </w:pPr>
    </w:p>
    <w:p w:rsidR="009820DF" w:rsidRPr="0044422F" w:rsidRDefault="009820DF" w:rsidP="0044422F">
      <w:pPr>
        <w:pStyle w:val="PlainText"/>
        <w:rPr>
          <w:rFonts w:ascii="Courier New" w:hAnsi="Courier New" w:cs="Courier New"/>
        </w:rPr>
      </w:pPr>
    </w:p>
    <w:p w:rsidR="009820DF" w:rsidRPr="00D36B7F" w:rsidRDefault="00A722F7" w:rsidP="0044422F">
      <w:pPr>
        <w:pStyle w:val="PlainText"/>
        <w:rPr>
          <w:rFonts w:ascii="Courier New" w:hAnsi="Courier New" w:cs="Courier New"/>
          <w:lang w:val="en-GB"/>
        </w:rPr>
      </w:pPr>
      <w:r w:rsidRPr="00D36B7F">
        <w:rPr>
          <w:rFonts w:ascii="Courier New" w:hAnsi="Courier New" w:cs="Courier New"/>
          <w:lang w:val="en-GB"/>
        </w:rPr>
        <w:t>\begin{comment}</w:t>
      </w:r>
    </w:p>
    <w:p w:rsidR="009820DF" w:rsidRPr="00D36B7F" w:rsidRDefault="009820DF" w:rsidP="0044422F">
      <w:pPr>
        <w:pStyle w:val="PlainText"/>
        <w:rPr>
          <w:rFonts w:ascii="Courier New" w:hAnsi="Courier New" w:cs="Courier New"/>
          <w:lang w:val="en-GB"/>
        </w:rPr>
      </w:pPr>
    </w:p>
    <w:p w:rsidR="009820DF" w:rsidRPr="00D36B7F" w:rsidRDefault="009820DF" w:rsidP="0044422F">
      <w:pPr>
        <w:pStyle w:val="PlainText"/>
        <w:rPr>
          <w:rFonts w:ascii="Courier New" w:hAnsi="Courier New" w:cs="Courier New"/>
          <w:lang w:val="en-GB"/>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\subsection{SCR models as multi-state models}</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While we invoke a discrete state-space artificially, by gridding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underlying continuous state-space, sometimes the state-space is more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naturally discrete. Consider a situation in which discrete patches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habitat are searched using some method and it might be convenient (or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occur inadvertently) to associate samples to the patch level instead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of recording observation locations. In this case we might use a model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${\bf s}_{i} \</w:t>
      </w:r>
      <w:proofErr w:type="spellStart"/>
      <w:r w:rsidRPr="00A722F7">
        <w:rPr>
          <w:rFonts w:ascii="Courier New" w:hAnsi="Courier New" w:cs="Courier New"/>
          <w:lang w:val="en-US"/>
        </w:rPr>
        <w:t>sim</w:t>
      </w:r>
      <w:proofErr w:type="spellEnd"/>
      <w:r w:rsidRPr="00A722F7">
        <w:rPr>
          <w:rFonts w:ascii="Courier New" w:hAnsi="Courier New" w:cs="Courier New"/>
          <w:lang w:val="en-US"/>
        </w:rPr>
        <w:t xml:space="preserve"> </w:t>
      </w:r>
      <w:proofErr w:type="spellStart"/>
      <w:r w:rsidRPr="00A722F7">
        <w:rPr>
          <w:rFonts w:ascii="Courier New" w:hAnsi="Courier New" w:cs="Courier New"/>
          <w:lang w:val="en-US"/>
        </w:rPr>
        <w:t>dcat</w:t>
      </w:r>
      <w:proofErr w:type="spellEnd"/>
      <w:r w:rsidRPr="00A722F7">
        <w:rPr>
          <w:rFonts w:ascii="Courier New" w:hAnsi="Courier New" w:cs="Courier New"/>
          <w:lang w:val="en-US"/>
        </w:rPr>
        <w:t>(</w:t>
      </w:r>
      <w:proofErr w:type="spellStart"/>
      <w:r w:rsidRPr="00A722F7">
        <w:rPr>
          <w:rFonts w:ascii="Courier New" w:hAnsi="Courier New" w:cs="Courier New"/>
          <w:lang w:val="en-US"/>
        </w:rPr>
        <w:t>probs</w:t>
      </w:r>
      <w:proofErr w:type="spellEnd"/>
      <w:r w:rsidRPr="00A722F7">
        <w:rPr>
          <w:rFonts w:ascii="Courier New" w:hAnsi="Courier New" w:cs="Courier New"/>
          <w:lang w:val="en-US"/>
        </w:rPr>
        <w:t>[])$  where $</w:t>
      </w:r>
      <w:proofErr w:type="spellStart"/>
      <w:r w:rsidRPr="00A722F7">
        <w:rPr>
          <w:rFonts w:ascii="Courier New" w:hAnsi="Courier New" w:cs="Courier New"/>
          <w:lang w:val="en-US"/>
        </w:rPr>
        <w:t>probs</w:t>
      </w:r>
      <w:proofErr w:type="spellEnd"/>
      <w:r w:rsidRPr="00A722F7">
        <w:rPr>
          <w:rFonts w:ascii="Courier New" w:hAnsi="Courier New" w:cs="Courier New"/>
          <w:lang w:val="en-US"/>
        </w:rPr>
        <w:t>[]$ are the probabilities that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an individual inhabits a particular patch. We consider such a case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lastRenderedPageBreak/>
        <w:t xml:space="preserve">study in chapter </w:t>
      </w:r>
      <w:proofErr w:type="spellStart"/>
      <w:r w:rsidRPr="00A722F7">
        <w:rPr>
          <w:rFonts w:ascii="Courier New" w:hAnsi="Courier New" w:cs="Courier New"/>
          <w:lang w:val="en-US"/>
        </w:rPr>
        <w:t>XXPoissonXXX</w:t>
      </w:r>
      <w:proofErr w:type="spellEnd"/>
      <w:r w:rsidRPr="00A722F7">
        <w:rPr>
          <w:rFonts w:ascii="Courier New" w:hAnsi="Courier New" w:cs="Courier New"/>
          <w:lang w:val="en-US"/>
        </w:rPr>
        <w:t xml:space="preserve"> from \</w:t>
      </w:r>
      <w:proofErr w:type="spellStart"/>
      <w:r w:rsidRPr="00A722F7">
        <w:rPr>
          <w:rFonts w:ascii="Courier New" w:hAnsi="Courier New" w:cs="Courier New"/>
          <w:lang w:val="en-US"/>
        </w:rPr>
        <w:t>citet</w:t>
      </w:r>
      <w:proofErr w:type="spellEnd"/>
      <w:r w:rsidRPr="00A722F7">
        <w:rPr>
          <w:rFonts w:ascii="Courier New" w:hAnsi="Courier New" w:cs="Courier New"/>
          <w:lang w:val="en-US"/>
        </w:rPr>
        <w:t>{mollet_etal:2012} who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obtained a population size estimate of a large grouse species known as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the </w:t>
      </w:r>
      <w:proofErr w:type="spellStart"/>
      <w:r w:rsidRPr="00A722F7">
        <w:rPr>
          <w:rFonts w:ascii="Courier New" w:hAnsi="Courier New" w:cs="Courier New"/>
          <w:lang w:val="en-US"/>
        </w:rPr>
        <w:t>capracaillie</w:t>
      </w:r>
      <w:proofErr w:type="spellEnd"/>
      <w:r w:rsidRPr="00A722F7">
        <w:rPr>
          <w:rFonts w:ascii="Courier New" w:hAnsi="Courier New" w:cs="Courier New"/>
          <w:lang w:val="en-US"/>
        </w:rPr>
        <w:t>. Forest patches were searched for scat which was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identified to individual by DNA analysis.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Even when space is {\it not}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naturally discrete, measurements are often made at a fairly coarse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grain (e.g., meters or tens of meters along a stream), or associated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with spatial quadrats for scat searches and therefore the state-space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may be effectively discrete in many situations.</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This discrete formulation of SCR models suggests that SCR models are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related to ordinary multi-state models \</w:t>
      </w:r>
      <w:proofErr w:type="spellStart"/>
      <w:r w:rsidRPr="00A722F7">
        <w:rPr>
          <w:rFonts w:ascii="Courier New" w:hAnsi="Courier New" w:cs="Courier New"/>
          <w:lang w:val="en-US"/>
        </w:rPr>
        <w:t>citep</w:t>
      </w:r>
      <w:proofErr w:type="spellEnd"/>
      <w:r w:rsidRPr="00A722F7">
        <w:rPr>
          <w:rFonts w:ascii="Courier New" w:hAnsi="Courier New" w:cs="Courier New"/>
          <w:lang w:val="en-US"/>
        </w:rPr>
        <w:t>[][</w:t>
      </w:r>
      <w:proofErr w:type="spellStart"/>
      <w:r w:rsidRPr="00A722F7">
        <w:rPr>
          <w:rFonts w:ascii="Courier New" w:hAnsi="Courier New" w:cs="Courier New"/>
          <w:lang w:val="en-US"/>
        </w:rPr>
        <w:t>ch.</w:t>
      </w:r>
      <w:proofErr w:type="spellEnd"/>
      <w:r w:rsidRPr="00A722F7">
        <w:rPr>
          <w:rFonts w:ascii="Courier New" w:hAnsi="Courier New" w:cs="Courier New"/>
          <w:lang w:val="en-US"/>
        </w:rPr>
        <w:t xml:space="preserve"> 9]{kery_schaub:2011}</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which are also parameterized in terms of a discrete state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variable which is often defined as a spatially-indexed state related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either to location of capture or breeding location. While many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multi-state models exist in which the state variable is not related to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space, multi-state models have been extremely useful in development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models of movements among geographic states and indeed this type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problem motivated their early developments by \</w:t>
      </w:r>
      <w:proofErr w:type="spellStart"/>
      <w:r w:rsidRPr="00A722F7">
        <w:rPr>
          <w:rFonts w:ascii="Courier New" w:hAnsi="Courier New" w:cs="Courier New"/>
          <w:lang w:val="en-US"/>
        </w:rPr>
        <w:t>citet</w:t>
      </w:r>
      <w:proofErr w:type="spellEnd"/>
      <w:r w:rsidRPr="00A722F7">
        <w:rPr>
          <w:rFonts w:ascii="Courier New" w:hAnsi="Courier New" w:cs="Courier New"/>
          <w:lang w:val="en-US"/>
        </w:rPr>
        <w:t>{arnason:1972,</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arnason:1973} and \</w:t>
      </w:r>
      <w:proofErr w:type="spellStart"/>
      <w:r w:rsidRPr="00A722F7">
        <w:rPr>
          <w:rFonts w:ascii="Courier New" w:hAnsi="Courier New" w:cs="Courier New"/>
          <w:lang w:val="en-US"/>
        </w:rPr>
        <w:t>citet</w:t>
      </w:r>
      <w:proofErr w:type="spellEnd"/>
      <w:r w:rsidRPr="00A722F7">
        <w:rPr>
          <w:rFonts w:ascii="Courier New" w:hAnsi="Courier New" w:cs="Courier New"/>
          <w:lang w:val="en-US"/>
        </w:rPr>
        <w:t>{hestbeck_etal:1991}.  We pursue this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connection a little bit more in chapter XXX XYZ.</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\end{comment}</w:t>
      </w:r>
    </w:p>
    <w:p w:rsidR="009820DF" w:rsidRPr="00A722F7" w:rsidRDefault="009820DF" w:rsidP="0044422F">
      <w:pPr>
        <w:pStyle w:val="PlainText"/>
        <w:rPr>
          <w:rFonts w:ascii="Courier New" w:hAnsi="Courier New" w:cs="Courier New"/>
          <w:lang w:val="en-US"/>
        </w:rPr>
      </w:pPr>
    </w:p>
    <w:p w:rsidR="009820DF" w:rsidRPr="00A722F7" w:rsidRDefault="009820DF" w:rsidP="0044422F">
      <w:pPr>
        <w:pStyle w:val="PlainText"/>
        <w:rPr>
          <w:rFonts w:ascii="Courier New" w:hAnsi="Courier New" w:cs="Courier New"/>
          <w:lang w:val="en-US"/>
        </w:rPr>
      </w:pP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\section{ Summary and Outlook }</w:t>
      </w:r>
    </w:p>
    <w:p w:rsidR="009820DF" w:rsidRPr="00A722F7" w:rsidRDefault="009820DF" w:rsidP="0044422F">
      <w:pPr>
        <w:pStyle w:val="PlainText"/>
        <w:rPr>
          <w:rFonts w:ascii="Courier New" w:hAnsi="Courier New" w:cs="Courier New"/>
          <w:lang w:val="en-US"/>
        </w:rPr>
      </w:pPr>
    </w:p>
    <w:p w:rsidR="009820DF" w:rsidRPr="00A722F7" w:rsidRDefault="007F7FBA" w:rsidP="0044422F">
      <w:pPr>
        <w:pStyle w:val="PlainText"/>
        <w:rPr>
          <w:rFonts w:ascii="Courier New" w:hAnsi="Courier New" w:cs="Courier New"/>
          <w:lang w:val="en-US"/>
        </w:rPr>
      </w:pPr>
      <w:r>
        <w:rPr>
          <w:rFonts w:ascii="Courier New" w:hAnsi="Courier New" w:cs="Courier New"/>
          <w:lang w:val="en-US"/>
        </w:rPr>
        <w:t>We have</w:t>
      </w:r>
      <w:r w:rsidR="00A722F7" w:rsidRPr="00A722F7">
        <w:rPr>
          <w:rFonts w:ascii="Courier New" w:hAnsi="Courier New" w:cs="Courier New"/>
          <w:lang w:val="en-US"/>
        </w:rPr>
        <w:t xml:space="preserve"> emphasize</w:t>
      </w:r>
      <w:r>
        <w:rPr>
          <w:rFonts w:ascii="Courier New" w:hAnsi="Courier New" w:cs="Courier New"/>
          <w:lang w:val="en-US"/>
        </w:rPr>
        <w:t>d</w:t>
      </w:r>
      <w:r w:rsidR="00A722F7" w:rsidRPr="00A722F7">
        <w:rPr>
          <w:rFonts w:ascii="Courier New" w:hAnsi="Courier New" w:cs="Courier New"/>
          <w:lang w:val="en-US"/>
        </w:rPr>
        <w:t xml:space="preserve"> </w:t>
      </w:r>
      <w:r>
        <w:rPr>
          <w:rFonts w:ascii="Courier New" w:hAnsi="Courier New" w:cs="Courier New"/>
          <w:lang w:val="en-US"/>
        </w:rPr>
        <w:t xml:space="preserve">throughout </w:t>
      </w:r>
      <w:r w:rsidR="00A722F7" w:rsidRPr="00A722F7">
        <w:rPr>
          <w:rFonts w:ascii="Courier New" w:hAnsi="Courier New" w:cs="Courier New"/>
          <w:lang w:val="en-US"/>
        </w:rPr>
        <w:t>this chapter that the basic SCR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model is an ordinary capture-recapture model for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closed populations</w:t>
      </w:r>
      <w:r w:rsidR="007F7FBA">
        <w:rPr>
          <w:rFonts w:ascii="Courier New" w:hAnsi="Courier New" w:cs="Courier New"/>
          <w:lang w:val="en-US"/>
        </w:rPr>
        <w:t>,</w:t>
      </w:r>
      <w:r w:rsidRPr="00A722F7">
        <w:rPr>
          <w:rFonts w:ascii="Courier New" w:hAnsi="Courier New" w:cs="Courier New"/>
          <w:lang w:val="en-US"/>
        </w:rPr>
        <w:t xml:space="preserve"> but augmented with a set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of </w:t>
      </w:r>
      <w:r w:rsidR="007F7FBA">
        <w:rPr>
          <w:rFonts w:ascii="Courier New" w:hAnsi="Courier New" w:cs="Courier New"/>
          <w:lang w:val="en-US"/>
        </w:rPr>
        <w:t xml:space="preserve">latent </w:t>
      </w:r>
      <w:r w:rsidRPr="00A722F7">
        <w:rPr>
          <w:rFonts w:ascii="Courier New" w:hAnsi="Courier New" w:cs="Courier New"/>
          <w:lang w:val="en-US"/>
        </w:rPr>
        <w:t>individual effects</w:t>
      </w:r>
      <w:r w:rsidR="007F7FBA">
        <w:rPr>
          <w:rFonts w:ascii="Courier New" w:hAnsi="Courier New" w:cs="Courier New"/>
          <w:lang w:val="en-US"/>
        </w:rPr>
        <w:t xml:space="preserve"> </w:t>
      </w:r>
      <w:r w:rsidRPr="00A722F7">
        <w:rPr>
          <w:rFonts w:ascii="Courier New" w:hAnsi="Courier New" w:cs="Courier New"/>
          <w:lang w:val="en-US"/>
        </w:rPr>
        <w:t>, ${\bf s}_{i}$, which relate encounter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probability to some sense of individual location. SCR models are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therefore a type of individual covariate model (as introduced in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chapter \ref{</w:t>
      </w:r>
      <w:proofErr w:type="spellStart"/>
      <w:r w:rsidRPr="00A722F7">
        <w:rPr>
          <w:rFonts w:ascii="Courier New" w:hAnsi="Courier New" w:cs="Courier New"/>
          <w:lang w:val="en-US"/>
        </w:rPr>
        <w:t>chapt.closed</w:t>
      </w:r>
      <w:proofErr w:type="spellEnd"/>
      <w:r w:rsidRPr="00A722F7">
        <w:rPr>
          <w:rFonts w:ascii="Courier New" w:hAnsi="Courier New" w:cs="Courier New"/>
          <w:lang w:val="en-US"/>
        </w:rPr>
        <w:t>}</w:t>
      </w:r>
      <w:r w:rsidR="007F7FBA">
        <w:rPr>
          <w:rFonts w:ascii="Courier New" w:hAnsi="Courier New" w:cs="Courier New"/>
          <w:lang w:val="en-US"/>
        </w:rPr>
        <w:t>)</w:t>
      </w:r>
      <w:r w:rsidRPr="00A722F7">
        <w:rPr>
          <w:rFonts w:ascii="Courier New" w:hAnsi="Courier New" w:cs="Courier New"/>
          <w:lang w:val="en-US"/>
        </w:rPr>
        <w:t xml:space="preserve"> -- but with imperfect information about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individual covariate. In other words, they are GLMM</w:t>
      </w:r>
      <w:r w:rsidR="007F7FBA">
        <w:rPr>
          <w:rFonts w:ascii="Courier New" w:hAnsi="Courier New" w:cs="Courier New"/>
          <w:lang w:val="en-US"/>
        </w:rPr>
        <w:t>-</w:t>
      </w:r>
      <w:r w:rsidRPr="00A722F7">
        <w:rPr>
          <w:rFonts w:ascii="Courier New" w:hAnsi="Courier New" w:cs="Courier New"/>
          <w:lang w:val="en-US"/>
        </w:rPr>
        <w:t xml:space="preserve">type </w:t>
      </w:r>
      <w:r w:rsidR="007F7FBA">
        <w:rPr>
          <w:rFonts w:ascii="Courier New" w:hAnsi="Courier New" w:cs="Courier New"/>
          <w:lang w:val="en-US"/>
        </w:rPr>
        <w:t xml:space="preserve">of </w:t>
      </w:r>
      <w:r w:rsidRPr="00A722F7">
        <w:rPr>
          <w:rFonts w:ascii="Courier New" w:hAnsi="Courier New" w:cs="Courier New"/>
          <w:lang w:val="en-US"/>
        </w:rPr>
        <w:t>models.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Another class of capture-recapture models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that SCR models are closely related to is </w:t>
      </w:r>
      <w:r w:rsidR="007F7FBA">
        <w:rPr>
          <w:rFonts w:ascii="Courier New" w:hAnsi="Courier New" w:cs="Courier New"/>
          <w:lang w:val="en-US"/>
        </w:rPr>
        <w:t xml:space="preserve">the </w:t>
      </w:r>
      <w:r w:rsidRPr="00A722F7">
        <w:rPr>
          <w:rFonts w:ascii="Courier New" w:hAnsi="Courier New" w:cs="Courier New"/>
          <w:lang w:val="en-US"/>
        </w:rPr>
        <w:t>so-called ``model $M_{h}$.''</w:t>
      </w:r>
      <w:r w:rsidR="007F7FBA">
        <w:rPr>
          <w:rFonts w:ascii="Courier New" w:hAnsi="Courier New" w:cs="Courier New"/>
          <w:lang w:val="en-US"/>
        </w:rPr>
        <w:t xml:space="preserve"> </w:t>
      </w:r>
      <w:proofErr w:type="spellStart"/>
      <w:r w:rsidR="00D36B7F">
        <w:rPr>
          <w:rFonts w:ascii="Courier New" w:hAnsi="Courier New" w:cs="Courier New"/>
          <w:lang w:val="en-US"/>
        </w:rPr>
        <w:t>xxxxx</w:t>
      </w:r>
      <w:r w:rsidR="007F7FBA">
        <w:rPr>
          <w:rFonts w:ascii="Courier New" w:hAnsi="Courier New" w:cs="Courier New"/>
          <w:lang w:val="en-US"/>
        </w:rPr>
        <w:t>$You</w:t>
      </w:r>
      <w:proofErr w:type="spellEnd"/>
      <w:r w:rsidR="007F7FBA">
        <w:rPr>
          <w:rFonts w:ascii="Courier New" w:hAnsi="Courier New" w:cs="Courier New"/>
          <w:lang w:val="en-US"/>
        </w:rPr>
        <w:t xml:space="preserve"> do have to introduce the Otis et al. catalogue somewhere in the book, since you refer to prominently to some if its </w:t>
      </w:r>
      <w:proofErr w:type="spellStart"/>
      <w:r w:rsidR="007F7FBA">
        <w:rPr>
          <w:rFonts w:ascii="Courier New" w:hAnsi="Courier New" w:cs="Courier New"/>
          <w:lang w:val="en-US"/>
        </w:rPr>
        <w:t>members$</w:t>
      </w:r>
      <w:r w:rsidR="00D36B7F">
        <w:rPr>
          <w:rFonts w:ascii="Courier New" w:hAnsi="Courier New" w:cs="Courier New"/>
          <w:lang w:val="en-US"/>
        </w:rPr>
        <w:t>xxxxxx</w:t>
      </w:r>
      <w:proofErr w:type="spellEnd"/>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effect of introducing a spatial location for individuals is that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it induces heterogeneity in detection probability, as in model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$M_{h}$. However, unlike model $M_{h}$, we obtain some information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about the individual effect which is completely latent in model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$M_{h}$. If the state-space of the random effect ${\bf s}$ is discrete</w:t>
      </w:r>
      <w:r w:rsidR="0092794E">
        <w:rPr>
          <w:rFonts w:ascii="Courier New" w:hAnsi="Courier New" w:cs="Courier New"/>
          <w:lang w:val="en-US"/>
        </w:rPr>
        <w: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the SCR model resembles more closely the finite-mixture </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heterogeneity models \</w:t>
      </w:r>
      <w:proofErr w:type="spellStart"/>
      <w:r w:rsidRPr="00A722F7">
        <w:rPr>
          <w:rFonts w:ascii="Courier New" w:hAnsi="Courier New" w:cs="Courier New"/>
          <w:lang w:val="en-US"/>
        </w:rPr>
        <w:t>citep</w:t>
      </w:r>
      <w:proofErr w:type="spellEnd"/>
      <w:r w:rsidRPr="00A722F7">
        <w:rPr>
          <w:rFonts w:ascii="Courier New" w:hAnsi="Courier New" w:cs="Courier New"/>
          <w:lang w:val="en-US"/>
        </w:rPr>
        <w:t>{norris_pollock:1996} which parameterizes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heterogeneity by assuming that individuals belong to discrete classes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or groups (e.g., </w:t>
      </w:r>
      <w:r w:rsidR="0092794E">
        <w:rPr>
          <w:rFonts w:ascii="Courier New" w:hAnsi="Courier New" w:cs="Courier New"/>
          <w:lang w:val="en-US"/>
        </w:rPr>
        <w:t xml:space="preserve">having </w:t>
      </w:r>
      <w:r w:rsidRPr="00A722F7">
        <w:rPr>
          <w:rFonts w:ascii="Courier New" w:hAnsi="Courier New" w:cs="Courier New"/>
          <w:lang w:val="en-US"/>
        </w:rPr>
        <w:t>high, medium, low</w:t>
      </w:r>
      <w:r w:rsidR="0092794E">
        <w:rPr>
          <w:rFonts w:ascii="Courier New" w:hAnsi="Courier New" w:cs="Courier New"/>
          <w:lang w:val="en-US"/>
        </w:rPr>
        <w:t xml:space="preserve"> values of </w:t>
      </w:r>
      <w:r w:rsidR="00D36B7F">
        <w:rPr>
          <w:rFonts w:ascii="Courier New" w:hAnsi="Courier New" w:cs="Courier New"/>
          <w:lang w:val="en-US"/>
        </w:rPr>
        <w:t>encounter probability</w:t>
      </w:r>
      <w:r w:rsidRPr="00A722F7">
        <w:rPr>
          <w:rFonts w:ascii="Courier New" w:hAnsi="Courier New" w:cs="Courier New"/>
          <w:lang w:val="en-US"/>
        </w:rPr>
        <w:t>). In the context of SCR models we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obtain some information about the group membership </w:t>
      </w:r>
      <w:r w:rsidR="00D36B7F">
        <w:rPr>
          <w:rFonts w:ascii="Courier New" w:hAnsi="Courier New" w:cs="Courier New"/>
          <w:lang w:val="en-US"/>
        </w:rPr>
        <w:t xml:space="preserve"> </w:t>
      </w:r>
      <w:r w:rsidRPr="00A722F7">
        <w:rPr>
          <w:rFonts w:ascii="Courier New" w:hAnsi="Courier New" w:cs="Courier New"/>
          <w:lang w:val="en-US"/>
        </w:rPr>
        <w:t>in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locations where individuals are captured.  Given the direct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relationship of SCR models with so many standard classes of models, we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find that they are really quite easy to analyze using standard MCMC</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methods encased in black boxes such as {\bf </w:t>
      </w:r>
      <w:proofErr w:type="spellStart"/>
      <w:r w:rsidRPr="00A722F7">
        <w:rPr>
          <w:rFonts w:ascii="Courier New" w:hAnsi="Courier New" w:cs="Courier New"/>
          <w:lang w:val="en-US"/>
        </w:rPr>
        <w:t>WinBUGS</w:t>
      </w:r>
      <w:proofErr w:type="spellEnd"/>
      <w:r w:rsidRPr="00A722F7">
        <w:rPr>
          <w:rFonts w:ascii="Courier New" w:hAnsi="Courier New" w:cs="Courier New"/>
          <w:lang w:val="en-US"/>
        </w:rPr>
        <w:t>} or {\bf JAGS} and</w:t>
      </w:r>
    </w:p>
    <w:p w:rsidR="009820DF" w:rsidRPr="00A722F7" w:rsidRDefault="004D59B5" w:rsidP="0044422F">
      <w:pPr>
        <w:pStyle w:val="PlainText"/>
        <w:rPr>
          <w:rFonts w:ascii="Courier New" w:hAnsi="Courier New" w:cs="Courier New"/>
          <w:lang w:val="en-US"/>
        </w:rPr>
      </w:pPr>
      <w:r>
        <w:rPr>
          <w:rFonts w:ascii="Courier New" w:hAnsi="Courier New" w:cs="Courier New"/>
          <w:lang w:val="en-US"/>
        </w:rPr>
        <w:t>no doubt</w:t>
      </w:r>
      <w:r w:rsidRPr="00A722F7">
        <w:rPr>
          <w:rFonts w:ascii="Courier New" w:hAnsi="Courier New" w:cs="Courier New"/>
          <w:lang w:val="en-US"/>
        </w:rPr>
        <w:t xml:space="preserve"> </w:t>
      </w:r>
      <w:r w:rsidR="00A722F7" w:rsidRPr="00A722F7">
        <w:rPr>
          <w:rFonts w:ascii="Courier New" w:hAnsi="Courier New" w:cs="Courier New"/>
          <w:lang w:val="en-US"/>
        </w:rPr>
        <w:t>other packages. They are also easy to analyze using classical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likelihood methods, which we address in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chapt.mle</w:t>
      </w:r>
      <w:proofErr w:type="spellEnd"/>
      <w:r w:rsidRPr="00A722F7">
        <w:rPr>
          <w:rFonts w:ascii="Courier New" w:hAnsi="Courier New" w:cs="Courier New"/>
          <w:lang w:val="en-US"/>
        </w:rPr>
        <w:t>}.</w:t>
      </w:r>
    </w:p>
    <w:p w:rsidR="009820DF" w:rsidRPr="00A722F7" w:rsidRDefault="009820DF" w:rsidP="0044422F">
      <w:pPr>
        <w:pStyle w:val="PlainText"/>
        <w:rPr>
          <w:rFonts w:ascii="Courier New" w:hAnsi="Courier New" w:cs="Courier New"/>
          <w:lang w:val="en-US"/>
        </w:rPr>
      </w:pPr>
    </w:p>
    <w:p w:rsidR="009820DF" w:rsidRPr="00A722F7" w:rsidRDefault="00D36B7F" w:rsidP="0044422F">
      <w:pPr>
        <w:pStyle w:val="PlainText"/>
        <w:rPr>
          <w:rFonts w:ascii="Courier New" w:hAnsi="Courier New" w:cs="Courier New"/>
          <w:lang w:val="en-US"/>
        </w:rPr>
      </w:pPr>
      <w:proofErr w:type="spellStart"/>
      <w:ins w:id="0" w:author="Andy Royle-pr" w:date="2012-04-21T22:25:00Z">
        <w:r>
          <w:rPr>
            <w:rFonts w:ascii="Courier New" w:hAnsi="Courier New" w:cs="Courier New"/>
            <w:lang w:val="en-US"/>
          </w:rPr>
          <w:lastRenderedPageBreak/>
          <w:t>xxxxxx</w:t>
        </w:r>
      </w:ins>
      <w:ins w:id="1" w:author="Marc Kéry" w:date="2012-04-19T16:01:00Z">
        <w:r w:rsidR="004D59B5">
          <w:rPr>
            <w:rFonts w:ascii="Courier New" w:hAnsi="Courier New" w:cs="Courier New"/>
            <w:lang w:val="en-US"/>
          </w:rPr>
          <w:t>$In</w:t>
        </w:r>
        <w:proofErr w:type="spellEnd"/>
        <w:r w:rsidR="004D59B5">
          <w:rPr>
            <w:rFonts w:ascii="Courier New" w:hAnsi="Courier New" w:cs="Courier New"/>
            <w:lang w:val="en-US"/>
          </w:rPr>
          <w:t xml:space="preserve"> the next </w:t>
        </w:r>
      </w:ins>
      <w:ins w:id="2" w:author="Marc Kéry" w:date="2012-04-19T16:02:00Z">
        <w:r w:rsidR="004D59B5">
          <w:rPr>
            <w:rFonts w:ascii="Courier New" w:hAnsi="Courier New" w:cs="Courier New"/>
            <w:lang w:val="en-US"/>
          </w:rPr>
          <w:t xml:space="preserve">I find </w:t>
        </w:r>
      </w:ins>
      <w:ins w:id="3" w:author="Marc Kéry" w:date="2012-04-19T16:01:00Z">
        <w:r w:rsidR="004D59B5">
          <w:rPr>
            <w:rFonts w:ascii="Courier New" w:hAnsi="Courier New" w:cs="Courier New"/>
            <w:lang w:val="en-US"/>
          </w:rPr>
          <w:t>hard to understand</w:t>
        </w:r>
      </w:ins>
      <w:ins w:id="4" w:author="Marc Kéry" w:date="2012-04-19T16:02:00Z">
        <w:r w:rsidR="004D59B5">
          <w:rPr>
            <w:rFonts w:ascii="Courier New" w:hAnsi="Courier New" w:cs="Courier New"/>
            <w:lang w:val="en-US"/>
          </w:rPr>
          <w:t xml:space="preserve"> the difference between the uniformity of the prior for the activity center locations and the non-uniformity of their posterior. What </w:t>
        </w:r>
        <w:proofErr w:type="spellStart"/>
        <w:r w:rsidR="004D59B5">
          <w:rPr>
            <w:rFonts w:ascii="Courier New" w:hAnsi="Courier New" w:cs="Courier New"/>
            <w:lang w:val="en-US"/>
          </w:rPr>
          <w:t>excatly</w:t>
        </w:r>
        <w:proofErr w:type="spellEnd"/>
        <w:r w:rsidR="004D59B5">
          <w:rPr>
            <w:rFonts w:ascii="Courier New" w:hAnsi="Courier New" w:cs="Courier New"/>
            <w:lang w:val="en-US"/>
          </w:rPr>
          <w:t xml:space="preserve"> is the relevance of that ?</w:t>
        </w:r>
      </w:ins>
      <w:ins w:id="5" w:author="Marc Kéry" w:date="2012-04-19T16:03:00Z">
        <w:r w:rsidR="004D59B5">
          <w:rPr>
            <w:rFonts w:ascii="Courier New" w:hAnsi="Courier New" w:cs="Courier New"/>
            <w:lang w:val="en-US"/>
          </w:rPr>
          <w:t xml:space="preserve"> What is the difference between this and any other Bayesian analysis, where we have also usually an assumption like “uniformity” about where something (typically a parameter value) sits and then after incorporating the information in the data, this </w:t>
        </w:r>
      </w:ins>
      <w:ins w:id="6" w:author="Marc Kéry" w:date="2012-04-19T16:04:00Z">
        <w:r w:rsidR="004D59B5">
          <w:rPr>
            <w:rFonts w:ascii="Courier New" w:hAnsi="Courier New" w:cs="Courier New"/>
            <w:lang w:val="en-US"/>
          </w:rPr>
          <w:t>“space” (the posterior) is no longer uniform. Not sure whether this makes sense ... ?</w:t>
        </w:r>
      </w:ins>
      <w:ins w:id="7" w:author="Marc Kéry" w:date="2012-04-19T16:01:00Z">
        <w:r w:rsidR="004D59B5">
          <w:rPr>
            <w:rFonts w:ascii="Courier New" w:hAnsi="Courier New" w:cs="Courier New"/>
            <w:lang w:val="en-US"/>
          </w:rPr>
          <w:t xml:space="preserve">$ </w:t>
        </w:r>
      </w:ins>
      <w:proofErr w:type="spellStart"/>
      <w:ins w:id="8" w:author="Andy Royle-pr" w:date="2012-04-21T22:25:00Z">
        <w:r>
          <w:rPr>
            <w:rFonts w:ascii="Courier New" w:hAnsi="Courier New" w:cs="Courier New"/>
            <w:lang w:val="en-US"/>
          </w:rPr>
          <w:t>xxxxxx</w:t>
        </w:r>
      </w:ins>
      <w:r w:rsidR="00A722F7" w:rsidRPr="00A722F7">
        <w:rPr>
          <w:rFonts w:ascii="Courier New" w:hAnsi="Courier New" w:cs="Courier New"/>
          <w:lang w:val="en-US"/>
        </w:rPr>
        <w:t>Formal</w:t>
      </w:r>
      <w:proofErr w:type="spellEnd"/>
      <w:r w:rsidR="00A722F7" w:rsidRPr="00A722F7">
        <w:rPr>
          <w:rFonts w:ascii="Courier New" w:hAnsi="Courier New" w:cs="Courier New"/>
          <w:lang w:val="en-US"/>
        </w:rPr>
        <w:t xml:space="preserve"> consideration of the collection of individual locations $({\bf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s}_{1}, \</w:t>
      </w:r>
      <w:proofErr w:type="spellStart"/>
      <w:r w:rsidRPr="00A722F7">
        <w:rPr>
          <w:rFonts w:ascii="Courier New" w:hAnsi="Courier New" w:cs="Courier New"/>
          <w:lang w:val="en-US"/>
        </w:rPr>
        <w:t>ldots</w:t>
      </w:r>
      <w:proofErr w:type="spellEnd"/>
      <w:r w:rsidRPr="00A722F7">
        <w:rPr>
          <w:rFonts w:ascii="Courier New" w:hAnsi="Courier New" w:cs="Courier New"/>
          <w:lang w:val="en-US"/>
        </w:rPr>
        <w:t>, {\bf s}_{N})$ in the model is fundamental to all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models considered in this book. In statistical terminology, we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think of the collection of points $\{ {\bf s}_{i} \}$ as a realization of a</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point process and part of the promise, and ongoing challenge, of SCR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models is to develop models that reflect interesting biological</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processes, for example interactions among points or temporal dynamics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 point locations.  Here we considered the simplest possible point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process model - the points are independent and uniformly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(``randomly'') distributed over space. Despite the simplicity of this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assumption, it should suffice in many applications of SCR models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although we do address generalizations of this model in later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chapters. Moreover, even though the {\it prior} distribution on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point locations is uniform, the realized pattern may deviate markedly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from uniformity as the observed encounter data provide information to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impart deviations from uniformity. Thus, the estimated density map</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will typically appear distinctly non-uniform.  As a general rule,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information in the data will govern estimates of individual point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locations so even fairly complex patterns of non-independence or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non-uniformity will appear in the data. That is, we find in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applications of the basic SCR model that this simple {\it a priori}</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model can effectively reflect or adapt to complex realizations of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underlying point process.  For example, if individuals are highly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territorial then the data should indicate this in the form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individuals not being encountered in the same trap - the resulting</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posterior distribution of point locations should therefore reflect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non-independence.  Obviously the complexity of posterior estimates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point pattern will depend on the quantity of data, both number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individuals and captures per individual.  Because the point process is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such an integral component of SCR models, the state-space of the point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process plays an important role in developing SCR models. As we tried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to emphasize in this chapter, the choice of the stat</w:t>
      </w:r>
      <w:ins w:id="9" w:author="Marc Kéry" w:date="2012-04-19T16:04:00Z">
        <w:r w:rsidR="004D59B5">
          <w:rPr>
            <w:rFonts w:ascii="Courier New" w:hAnsi="Courier New" w:cs="Courier New"/>
            <w:lang w:val="en-US"/>
          </w:rPr>
          <w:t>e</w:t>
        </w:r>
      </w:ins>
      <w:r w:rsidRPr="00A722F7">
        <w:rPr>
          <w:rFonts w:ascii="Courier New" w:hAnsi="Courier New" w:cs="Courier New"/>
          <w:lang w:val="en-US"/>
        </w:rPr>
        <w:t>-</w:t>
      </w:r>
      <w:proofErr w:type="spellStart"/>
      <w:r w:rsidRPr="00A722F7">
        <w:rPr>
          <w:rFonts w:ascii="Courier New" w:hAnsi="Courier New" w:cs="Courier New"/>
          <w:lang w:val="en-US"/>
        </w:rPr>
        <w:t>espace</w:t>
      </w:r>
      <w:proofErr w:type="spellEnd"/>
      <w:r w:rsidRPr="00A722F7">
        <w:rPr>
          <w:rFonts w:ascii="Courier New" w:hAnsi="Courier New" w:cs="Courier New"/>
          <w:lang w:val="en-US"/>
        </w:rPr>
        <w:t xml:space="preserve"> is part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model. It can have an influence on parameter estimates and other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inferences such as model selection (see chapter \ref{</w:t>
      </w:r>
      <w:proofErr w:type="spellStart"/>
      <w:r w:rsidRPr="00A722F7">
        <w:rPr>
          <w:rFonts w:ascii="Courier New" w:hAnsi="Courier New" w:cs="Courier New"/>
          <w:lang w:val="en-US"/>
        </w:rPr>
        <w:t>chapt.gof</w:t>
      </w:r>
      <w:proofErr w:type="spellEnd"/>
      <w:r w:rsidRPr="00A722F7">
        <w:rPr>
          <w:rFonts w:ascii="Courier New" w:hAnsi="Courier New" w:cs="Courier New"/>
          <w:lang w:val="en-US"/>
        </w:rPr>
        <w:t>}). We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emphasize however that this is not an arbitrary decision like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``buffering'' because the model induces an explicit interpretation of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parameters and statistical effect on estimators</w:t>
      </w:r>
      <w:r w:rsidR="004D59B5">
        <w:rPr>
          <w:rFonts w:ascii="Courier New" w:hAnsi="Courier New" w:cs="Courier New"/>
          <w:lang w:val="en-US"/>
        </w:rPr>
        <w:t xml:space="preserve"> </w:t>
      </w:r>
      <w:proofErr w:type="spellStart"/>
      <w:r w:rsidR="00D36B7F">
        <w:rPr>
          <w:rFonts w:ascii="Courier New" w:hAnsi="Courier New" w:cs="Courier New"/>
          <w:lang w:val="en-US"/>
        </w:rPr>
        <w:t>xxxxx</w:t>
      </w:r>
      <w:r w:rsidR="004D59B5">
        <w:rPr>
          <w:rFonts w:ascii="Courier New" w:hAnsi="Courier New" w:cs="Courier New"/>
          <w:lang w:val="en-US"/>
        </w:rPr>
        <w:t>$what</w:t>
      </w:r>
      <w:proofErr w:type="spellEnd"/>
      <w:r w:rsidR="004D59B5">
        <w:rPr>
          <w:rFonts w:ascii="Courier New" w:hAnsi="Courier New" w:cs="Courier New"/>
          <w:lang w:val="en-US"/>
        </w:rPr>
        <w:t xml:space="preserve"> does this mean ?$</w:t>
      </w:r>
      <w:proofErr w:type="spellStart"/>
      <w:r w:rsidR="00D36B7F">
        <w:rPr>
          <w:rFonts w:ascii="Courier New" w:hAnsi="Courier New" w:cs="Courier New"/>
          <w:lang w:val="en-US"/>
        </w:rPr>
        <w:t>xxxxxx</w:t>
      </w:r>
      <w:proofErr w:type="spellEnd"/>
      <w:r w:rsidRPr="00A722F7">
        <w:rPr>
          <w:rFonts w:ascii="Courier New" w:hAnsi="Courier New" w:cs="Courier New"/>
          <w:lang w:val="en-US"/>
        </w:rPr>
        <w:t>.</w:t>
      </w:r>
    </w:p>
    <w:p w:rsidR="009820DF" w:rsidRPr="00A722F7" w:rsidRDefault="009820DF"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We showed how to conduct </w:t>
      </w:r>
      <w:r w:rsidR="004D59B5">
        <w:rPr>
          <w:rFonts w:ascii="Courier New" w:hAnsi="Courier New" w:cs="Courier New"/>
          <w:lang w:val="en-US"/>
        </w:rPr>
        <w:t xml:space="preserve">Bayesian </w:t>
      </w:r>
      <w:r w:rsidRPr="00A722F7">
        <w:rPr>
          <w:rFonts w:ascii="Courier New" w:hAnsi="Courier New" w:cs="Courier New"/>
          <w:lang w:val="en-US"/>
        </w:rPr>
        <w:t>inference about the underlying point process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including calculation of density maps from posterior output. We can do</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other things we normally do with spatial point processes such as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compute K-functions </w:t>
      </w:r>
      <w:proofErr w:type="spellStart"/>
      <w:r w:rsidR="00D36B7F">
        <w:rPr>
          <w:rFonts w:ascii="Courier New" w:hAnsi="Courier New" w:cs="Courier New"/>
          <w:lang w:val="en-US"/>
        </w:rPr>
        <w:t>xxxx</w:t>
      </w:r>
      <w:r w:rsidR="004D59B5">
        <w:rPr>
          <w:rFonts w:ascii="Courier New" w:hAnsi="Courier New" w:cs="Courier New"/>
          <w:lang w:val="en-US"/>
        </w:rPr>
        <w:t>$need</w:t>
      </w:r>
      <w:proofErr w:type="spellEnd"/>
      <w:r w:rsidR="004D59B5">
        <w:rPr>
          <w:rFonts w:ascii="Courier New" w:hAnsi="Courier New" w:cs="Courier New"/>
          <w:lang w:val="en-US"/>
        </w:rPr>
        <w:t xml:space="preserve"> references for such things$ </w:t>
      </w:r>
      <w:proofErr w:type="spellStart"/>
      <w:r w:rsidR="00D36B7F">
        <w:rPr>
          <w:rFonts w:ascii="Courier New" w:hAnsi="Courier New" w:cs="Courier New"/>
          <w:lang w:val="en-US"/>
        </w:rPr>
        <w:t>xxxxxx</w:t>
      </w:r>
      <w:r w:rsidRPr="00A722F7">
        <w:rPr>
          <w:rFonts w:ascii="Courier New" w:hAnsi="Courier New" w:cs="Courier New"/>
          <w:lang w:val="en-US"/>
        </w:rPr>
        <w:t>and</w:t>
      </w:r>
      <w:proofErr w:type="spellEnd"/>
      <w:r w:rsidRPr="00A722F7">
        <w:rPr>
          <w:rFonts w:ascii="Courier New" w:hAnsi="Courier New" w:cs="Courier New"/>
          <w:lang w:val="en-US"/>
        </w:rPr>
        <w:t xml:space="preserve"> test for ``complete spatial randomness''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(CSR) which we develop in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chapt.gof</w:t>
      </w:r>
      <w:proofErr w:type="spellEnd"/>
      <w:r w:rsidRPr="00A722F7">
        <w:rPr>
          <w:rFonts w:ascii="Courier New" w:hAnsi="Courier New" w:cs="Courier New"/>
          <w:lang w:val="en-US"/>
        </w:rPr>
        <w:t xml:space="preserve">}. </w:t>
      </w:r>
    </w:p>
    <w:p w:rsidR="009820DF" w:rsidRPr="00A722F7" w:rsidRDefault="009820DF" w:rsidP="0044422F">
      <w:pPr>
        <w:pStyle w:val="PlainText"/>
        <w:rPr>
          <w:rFonts w:ascii="Courier New" w:hAnsi="Courier New" w:cs="Courier New"/>
          <w:lang w:val="en-US"/>
        </w:rPr>
      </w:pPr>
    </w:p>
    <w:p w:rsidR="009820DF" w:rsidRPr="00A722F7" w:rsidRDefault="009820DF" w:rsidP="0044422F">
      <w:pPr>
        <w:pStyle w:val="PlainText"/>
        <w:rPr>
          <w:rFonts w:ascii="Courier New" w:hAnsi="Courier New" w:cs="Courier New"/>
          <w:lang w:val="en-US"/>
        </w:rPr>
      </w:pPr>
    </w:p>
    <w:p w:rsidR="009820DF" w:rsidRPr="00A722F7" w:rsidRDefault="006D7D09" w:rsidP="0044422F">
      <w:pPr>
        <w:pStyle w:val="PlainText"/>
        <w:rPr>
          <w:rFonts w:ascii="Courier New" w:hAnsi="Courier New" w:cs="Courier New"/>
          <w:lang w:val="en-US"/>
        </w:rPr>
      </w:pPr>
      <w:proofErr w:type="spellStart"/>
      <w:ins w:id="10" w:author="Andy Royle-pr" w:date="2012-04-21T22:26:00Z">
        <w:r>
          <w:rPr>
            <w:rFonts w:ascii="Courier New" w:hAnsi="Courier New" w:cs="Courier New"/>
            <w:lang w:val="en-US"/>
          </w:rPr>
          <w:t>xxxxx</w:t>
        </w:r>
      </w:ins>
      <w:ins w:id="11" w:author="Marc Kéry" w:date="2012-04-19T16:05:00Z">
        <w:r w:rsidR="004D59B5">
          <w:rPr>
            <w:rFonts w:ascii="Courier New" w:hAnsi="Courier New" w:cs="Courier New"/>
            <w:lang w:val="en-US"/>
          </w:rPr>
          <w:t>$I</w:t>
        </w:r>
        <w:proofErr w:type="spellEnd"/>
        <w:r w:rsidR="004D59B5">
          <w:rPr>
            <w:rFonts w:ascii="Courier New" w:hAnsi="Courier New" w:cs="Courier New"/>
            <w:lang w:val="en-US"/>
          </w:rPr>
          <w:t xml:space="preserve"> would tone down the next paragraph. Also, after having read </w:t>
        </w:r>
      </w:ins>
      <w:ins w:id="12" w:author="Marc Kéry" w:date="2012-04-19T16:06:00Z">
        <w:r w:rsidR="004D59B5">
          <w:rPr>
            <w:rFonts w:ascii="Courier New" w:hAnsi="Courier New" w:cs="Courier New"/>
            <w:lang w:val="en-US"/>
          </w:rPr>
          <w:t>this chapter (and understood at least the main things in it)</w:t>
        </w:r>
      </w:ins>
      <w:ins w:id="13" w:author="Marc Kéry" w:date="2012-04-19T16:05:00Z">
        <w:r w:rsidR="004D59B5">
          <w:rPr>
            <w:rFonts w:ascii="Courier New" w:hAnsi="Courier New" w:cs="Courier New"/>
            <w:lang w:val="en-US"/>
          </w:rPr>
          <w:t xml:space="preserve">, this question </w:t>
        </w:r>
        <w:r w:rsidR="004D59B5">
          <w:rPr>
            <w:rFonts w:ascii="Courier New" w:hAnsi="Courier New" w:cs="Courier New"/>
            <w:lang w:val="en-US"/>
          </w:rPr>
          <w:lastRenderedPageBreak/>
          <w:t xml:space="preserve">does not strike me as very obvious anymore$ </w:t>
        </w:r>
      </w:ins>
      <w:proofErr w:type="spellStart"/>
      <w:ins w:id="14" w:author="Andy Royle-pr" w:date="2012-04-21T22:27:00Z">
        <w:r>
          <w:rPr>
            <w:rFonts w:ascii="Courier New" w:hAnsi="Courier New" w:cs="Courier New"/>
            <w:lang w:val="en-US"/>
          </w:rPr>
          <w:t>xxxxx</w:t>
        </w:r>
      </w:ins>
      <w:r w:rsidR="00A722F7" w:rsidRPr="00A722F7">
        <w:rPr>
          <w:rFonts w:ascii="Courier New" w:hAnsi="Courier New" w:cs="Courier New"/>
          <w:lang w:val="en-US"/>
        </w:rPr>
        <w:t>An</w:t>
      </w:r>
      <w:proofErr w:type="spellEnd"/>
      <w:r w:rsidR="00A722F7" w:rsidRPr="00A722F7">
        <w:rPr>
          <w:rFonts w:ascii="Courier New" w:hAnsi="Courier New" w:cs="Courier New"/>
          <w:lang w:val="en-US"/>
        </w:rPr>
        <w:t xml:space="preserve"> obvious question that might be floating around in your mind is why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should we ever go through all of this trouble when we could just use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{\bf MARK} or {\bf CAPTURE} </w:t>
      </w:r>
      <w:proofErr w:type="spellStart"/>
      <w:ins w:id="15" w:author="Andy Royle-pr" w:date="2012-04-21T22:26:00Z">
        <w:r w:rsidR="006D7D09">
          <w:rPr>
            <w:rFonts w:ascii="Courier New" w:hAnsi="Courier New" w:cs="Courier New"/>
            <w:lang w:val="en-US"/>
          </w:rPr>
          <w:t>xxx</w:t>
        </w:r>
      </w:ins>
      <w:ins w:id="16" w:author="Marc Kéry" w:date="2012-04-19T16:06:00Z">
        <w:r w:rsidR="004D59B5">
          <w:rPr>
            <w:rFonts w:ascii="Courier New" w:hAnsi="Courier New" w:cs="Courier New"/>
            <w:lang w:val="en-US"/>
          </w:rPr>
          <w:t>$this</w:t>
        </w:r>
        <w:proofErr w:type="spellEnd"/>
        <w:r w:rsidR="004D59B5">
          <w:rPr>
            <w:rFonts w:ascii="Courier New" w:hAnsi="Courier New" w:cs="Courier New"/>
            <w:lang w:val="en-US"/>
          </w:rPr>
          <w:t xml:space="preserve"> bold face is intrusive on the eye$ </w:t>
        </w:r>
      </w:ins>
      <w:proofErr w:type="spellStart"/>
      <w:ins w:id="17" w:author="Andy Royle-pr" w:date="2012-04-21T22:26:00Z">
        <w:r w:rsidR="006D7D09">
          <w:rPr>
            <w:rFonts w:ascii="Courier New" w:hAnsi="Courier New" w:cs="Courier New"/>
            <w:lang w:val="en-US"/>
          </w:rPr>
          <w:t>xxxxx</w:t>
        </w:r>
      </w:ins>
      <w:r w:rsidRPr="00A722F7">
        <w:rPr>
          <w:rFonts w:ascii="Courier New" w:hAnsi="Courier New" w:cs="Courier New"/>
          <w:lang w:val="en-US"/>
        </w:rPr>
        <w:t>to</w:t>
      </w:r>
      <w:proofErr w:type="spellEnd"/>
      <w:r w:rsidRPr="00A722F7">
        <w:rPr>
          <w:rFonts w:ascii="Courier New" w:hAnsi="Courier New" w:cs="Courier New"/>
          <w:lang w:val="en-US"/>
        </w:rPr>
        <w:t xml:space="preserve"> get an estimate of $N$ and apply $1/2$</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MMDM methods?  The main reason is that these conventional methods are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predicated on models that represent explicit misspecifications of both</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the observation and ecological process - they are wrong!  Not just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wrong, because of course all models are wrong, but they're not even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{\it plausible} models! Thus while we might be able to show adequate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fit or whatever, we think as a conceptual and philosophical model one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should not be using models that are not even plausible data-generating</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models -- even if the plausible ones don't fit!  Perhaps more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charitably, these ordinary non-spatial models are models of the wrong</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system. They do not account for trap identity. They don't account for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spatial organization or ``</w:t>
      </w:r>
      <w:proofErr w:type="spellStart"/>
      <w:r w:rsidRPr="00A722F7">
        <w:rPr>
          <w:rFonts w:ascii="Courier New" w:hAnsi="Courier New" w:cs="Courier New"/>
          <w:lang w:val="en-US"/>
        </w:rPr>
        <w:t>clustering''</w:t>
      </w:r>
      <w:ins w:id="18" w:author="Andy Royle-pr" w:date="2012-04-21T22:26:00Z">
        <w:r w:rsidR="006D7D09">
          <w:rPr>
            <w:rFonts w:ascii="Courier New" w:hAnsi="Courier New" w:cs="Courier New"/>
            <w:lang w:val="en-US"/>
          </w:rPr>
          <w:t>xxx</w:t>
        </w:r>
      </w:ins>
      <w:proofErr w:type="spellEnd"/>
      <w:r w:rsidRPr="00A722F7">
        <w:rPr>
          <w:rFonts w:ascii="Courier New" w:hAnsi="Courier New" w:cs="Courier New"/>
          <w:lang w:val="en-US"/>
        </w:rPr>
        <w:t xml:space="preserve"> </w:t>
      </w:r>
      <w:ins w:id="19" w:author="Marc Kéry" w:date="2012-04-19T16:07:00Z">
        <w:r w:rsidR="004D59B5">
          <w:rPr>
            <w:rFonts w:ascii="Courier New" w:hAnsi="Courier New" w:cs="Courier New"/>
            <w:lang w:val="en-US"/>
          </w:rPr>
          <w:t>$why quotes ?$</w:t>
        </w:r>
      </w:ins>
      <w:proofErr w:type="spellStart"/>
      <w:ins w:id="20" w:author="Andy Royle-pr" w:date="2012-04-21T22:26:00Z">
        <w:r w:rsidR="006D7D09">
          <w:rPr>
            <w:rFonts w:ascii="Courier New" w:hAnsi="Courier New" w:cs="Courier New"/>
            <w:lang w:val="en-US"/>
          </w:rPr>
          <w:t>xxxx</w:t>
        </w:r>
      </w:ins>
      <w:proofErr w:type="spellEnd"/>
      <w:ins w:id="21" w:author="Marc Kéry" w:date="2012-04-19T16:07:00Z">
        <w:r w:rsidR="004D59B5">
          <w:rPr>
            <w:rFonts w:ascii="Courier New" w:hAnsi="Courier New" w:cs="Courier New"/>
            <w:lang w:val="en-US"/>
          </w:rPr>
          <w:t xml:space="preserve"> </w:t>
        </w:r>
      </w:ins>
      <w:r w:rsidRPr="00A722F7">
        <w:rPr>
          <w:rFonts w:ascii="Courier New" w:hAnsi="Courier New" w:cs="Courier New"/>
          <w:lang w:val="en-US"/>
        </w:rPr>
        <w:t>of individual encounters in</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space. And, ``density'' </w:t>
      </w:r>
      <w:proofErr w:type="spellStart"/>
      <w:ins w:id="22" w:author="Andy Royle-pr" w:date="2012-04-21T22:27:00Z">
        <w:r w:rsidR="006D7D09">
          <w:rPr>
            <w:rFonts w:ascii="Courier New" w:hAnsi="Courier New" w:cs="Courier New"/>
            <w:lang w:val="en-US"/>
          </w:rPr>
          <w:t>xxxx</w:t>
        </w:r>
      </w:ins>
      <w:ins w:id="23" w:author="Marc Kéry" w:date="2012-04-19T16:07:00Z">
        <w:r w:rsidR="004D59B5">
          <w:rPr>
            <w:rFonts w:ascii="Courier New" w:hAnsi="Courier New" w:cs="Courier New"/>
            <w:lang w:val="en-US"/>
          </w:rPr>
          <w:t>$why</w:t>
        </w:r>
        <w:proofErr w:type="spellEnd"/>
        <w:r w:rsidR="004D59B5">
          <w:rPr>
            <w:rFonts w:ascii="Courier New" w:hAnsi="Courier New" w:cs="Courier New"/>
            <w:lang w:val="en-US"/>
          </w:rPr>
          <w:t xml:space="preserve"> quotes ? And note that density is not a parameter in SCR models either, but a derived quantity$ </w:t>
        </w:r>
      </w:ins>
      <w:proofErr w:type="spellStart"/>
      <w:ins w:id="24" w:author="Andy Royle-pr" w:date="2012-04-21T22:27:00Z">
        <w:r w:rsidR="006D7D09">
          <w:rPr>
            <w:rFonts w:ascii="Courier New" w:hAnsi="Courier New" w:cs="Courier New"/>
            <w:lang w:val="en-US"/>
          </w:rPr>
          <w:t>xxxx</w:t>
        </w:r>
      </w:ins>
      <w:r w:rsidRPr="00A722F7">
        <w:rPr>
          <w:rFonts w:ascii="Courier New" w:hAnsi="Courier New" w:cs="Courier New"/>
          <w:lang w:val="en-US"/>
        </w:rPr>
        <w:t>is</w:t>
      </w:r>
      <w:proofErr w:type="spellEnd"/>
      <w:r w:rsidRPr="00A722F7">
        <w:rPr>
          <w:rFonts w:ascii="Courier New" w:hAnsi="Courier New" w:cs="Courier New"/>
          <w:lang w:val="en-US"/>
        </w:rPr>
        <w:t xml:space="preserve"> not a parameter of those models because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density has no meaning absent an explicit representation of space. If</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do define space explicitly, e.g., as a buffered minimum convex</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hull, then the normal models ($M_{0}$, $M_{h}$, etc..) assume that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individual capture-probability is not related to space, no matter how</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define the buffer.  Conversely, the SCR model is a model for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trap-specific encounter data - how individuals are organized in space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and interact with traps. SCR models provide a coherent framework for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inference about density or population size and also, because of the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formality of their derivation, can be extended and generalized to a</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large variety of different situations, as we demonstrate in subsequent</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chapters.</w:t>
      </w:r>
    </w:p>
    <w:p w:rsidR="009820DF" w:rsidRDefault="009820DF" w:rsidP="0044422F">
      <w:pPr>
        <w:pStyle w:val="PlainText"/>
        <w:rPr>
          <w:ins w:id="25" w:author="Marc Kéry" w:date="2012-04-19T16:07:00Z"/>
          <w:rFonts w:ascii="Courier New" w:hAnsi="Courier New" w:cs="Courier New"/>
          <w:lang w:val="en-US"/>
        </w:rPr>
      </w:pPr>
    </w:p>
    <w:p w:rsidR="004D59B5" w:rsidRDefault="006D7D09" w:rsidP="0044422F">
      <w:pPr>
        <w:pStyle w:val="PlainText"/>
        <w:rPr>
          <w:ins w:id="26" w:author="Marc Kéry" w:date="2012-04-19T16:07:00Z"/>
          <w:rFonts w:ascii="Courier New" w:hAnsi="Courier New" w:cs="Courier New"/>
          <w:lang w:val="en-US"/>
        </w:rPr>
      </w:pPr>
      <w:proofErr w:type="spellStart"/>
      <w:ins w:id="27" w:author="Andy Royle-pr" w:date="2012-04-21T22:27:00Z">
        <w:r>
          <w:rPr>
            <w:rFonts w:ascii="Courier New" w:hAnsi="Courier New" w:cs="Courier New"/>
            <w:lang w:val="en-US"/>
          </w:rPr>
          <w:t>xxxx</w:t>
        </w:r>
      </w:ins>
      <w:ins w:id="28" w:author="Marc Kéry" w:date="2012-04-19T16:07:00Z">
        <w:r w:rsidR="004D59B5">
          <w:rPr>
            <w:rFonts w:ascii="Courier New" w:hAnsi="Courier New" w:cs="Courier New"/>
            <w:lang w:val="en-US"/>
          </w:rPr>
          <w:t>$General</w:t>
        </w:r>
        <w:proofErr w:type="spellEnd"/>
        <w:r w:rsidR="004D59B5">
          <w:rPr>
            <w:rFonts w:ascii="Courier New" w:hAnsi="Courier New" w:cs="Courier New"/>
            <w:lang w:val="en-US"/>
          </w:rPr>
          <w:t xml:space="preserve"> comment again: add more pertinent references, especially at places like introductions and summaries like here$</w:t>
        </w:r>
      </w:ins>
      <w:ins w:id="29" w:author="Andy Royle-pr" w:date="2012-04-21T22:27:00Z">
        <w:r>
          <w:rPr>
            <w:rFonts w:ascii="Courier New" w:hAnsi="Courier New" w:cs="Courier New"/>
            <w:lang w:val="en-US"/>
          </w:rPr>
          <w:t>xxxxxx</w:t>
        </w:r>
      </w:ins>
      <w:bookmarkStart w:id="30" w:name="_GoBack"/>
      <w:bookmarkEnd w:id="30"/>
    </w:p>
    <w:p w:rsidR="004D59B5" w:rsidRPr="00A722F7" w:rsidRDefault="004D59B5" w:rsidP="0044422F">
      <w:pPr>
        <w:pStyle w:val="PlainText"/>
        <w:rPr>
          <w:rFonts w:ascii="Courier New" w:hAnsi="Courier New" w:cs="Courier New"/>
          <w:lang w:val="en-US"/>
        </w:rPr>
      </w:pP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In the next few chapters we continue to work with this basic SCR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design and model but consider some important extensions of the basic</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model.  For example, we consider</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extensions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to  include covariates that vary by individual, trap, or over time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chapt.covariates</w:t>
      </w:r>
      <w:proofErr w:type="spellEnd"/>
      <w:r w:rsidRPr="00A722F7">
        <w:rPr>
          <w:rFonts w:ascii="Courier New" w:hAnsi="Courier New" w:cs="Courier New"/>
          <w:lang w:val="en-US"/>
        </w:rPr>
        <w:t>}), spatial covariates on density</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chapt.state</w:t>
      </w:r>
      <w:proofErr w:type="spellEnd"/>
      <w:r w:rsidRPr="00A722F7">
        <w:rPr>
          <w:rFonts w:ascii="Courier New" w:hAnsi="Courier New" w:cs="Courier New"/>
          <w:lang w:val="en-US"/>
        </w:rPr>
        <w:t>-space}),</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open populations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chapt.open</w:t>
      </w:r>
      <w:proofErr w:type="spellEnd"/>
      <w:r w:rsidRPr="00A722F7">
        <w:rPr>
          <w:rFonts w:ascii="Courier New" w:hAnsi="Courier New" w:cs="Courier New"/>
          <w:lang w:val="en-US"/>
        </w:rPr>
        <w:t>}), model assessment and</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 xml:space="preserve"> selection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chapt.gof</w:t>
      </w:r>
      <w:proofErr w:type="spellEnd"/>
      <w:r w:rsidRPr="00A722F7">
        <w:rPr>
          <w:rFonts w:ascii="Courier New" w:hAnsi="Courier New" w:cs="Courier New"/>
          <w:lang w:val="en-US"/>
        </w:rPr>
        <w:t>}) and other topics.</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We also consider technical details of Bayesian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xml:space="preserve">. </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\ref{</w:t>
      </w:r>
      <w:proofErr w:type="spellStart"/>
      <w:r w:rsidRPr="00A722F7">
        <w:rPr>
          <w:rFonts w:ascii="Courier New" w:hAnsi="Courier New" w:cs="Courier New"/>
          <w:lang w:val="en-US"/>
        </w:rPr>
        <w:t>chapt.mcmc</w:t>
      </w:r>
      <w:proofErr w:type="spellEnd"/>
      <w:r w:rsidRPr="00A722F7">
        <w:rPr>
          <w:rFonts w:ascii="Courier New" w:hAnsi="Courier New" w:cs="Courier New"/>
          <w:lang w:val="en-US"/>
        </w:rPr>
        <w:t>}) and  maximum</w:t>
      </w:r>
    </w:p>
    <w:p w:rsidR="009820DF" w:rsidRPr="00A722F7" w:rsidRDefault="00A722F7" w:rsidP="0044422F">
      <w:pPr>
        <w:pStyle w:val="PlainText"/>
        <w:rPr>
          <w:rFonts w:ascii="Courier New" w:hAnsi="Courier New" w:cs="Courier New"/>
          <w:lang w:val="en-US"/>
        </w:rPr>
      </w:pPr>
      <w:r w:rsidRPr="00A722F7">
        <w:rPr>
          <w:rFonts w:ascii="Courier New" w:hAnsi="Courier New" w:cs="Courier New"/>
          <w:lang w:val="en-US"/>
        </w:rPr>
        <w:t>likelihood (</w:t>
      </w:r>
      <w:proofErr w:type="spellStart"/>
      <w:r w:rsidRPr="00A722F7">
        <w:rPr>
          <w:rFonts w:ascii="Courier New" w:hAnsi="Courier New" w:cs="Courier New"/>
          <w:lang w:val="en-US"/>
        </w:rPr>
        <w:t>Chapt</w:t>
      </w:r>
      <w:proofErr w:type="spellEnd"/>
      <w:r w:rsidRPr="00A722F7">
        <w:rPr>
          <w:rFonts w:ascii="Courier New" w:hAnsi="Courier New" w:cs="Courier New"/>
          <w:lang w:val="en-US"/>
        </w:rPr>
        <w:t>.  \ref{</w:t>
      </w:r>
      <w:proofErr w:type="spellStart"/>
      <w:r w:rsidRPr="00A722F7">
        <w:rPr>
          <w:rFonts w:ascii="Courier New" w:hAnsi="Courier New" w:cs="Courier New"/>
          <w:lang w:val="en-US"/>
        </w:rPr>
        <w:t>chapt.mle</w:t>
      </w:r>
      <w:proofErr w:type="spellEnd"/>
      <w:r w:rsidRPr="00A722F7">
        <w:rPr>
          <w:rFonts w:ascii="Courier New" w:hAnsi="Courier New" w:cs="Courier New"/>
          <w:lang w:val="en-US"/>
        </w:rPr>
        <w:t>}) estimation so that the interested</w:t>
      </w:r>
    </w:p>
    <w:p w:rsidR="0044422F" w:rsidRPr="00A722F7" w:rsidRDefault="00A722F7" w:rsidP="0044422F">
      <w:pPr>
        <w:pStyle w:val="PlainText"/>
        <w:rPr>
          <w:rFonts w:ascii="Courier New" w:hAnsi="Courier New" w:cs="Courier New"/>
          <w:lang w:val="en-US"/>
        </w:rPr>
      </w:pPr>
      <w:r w:rsidRPr="00A722F7">
        <w:rPr>
          <w:rFonts w:ascii="Courier New" w:hAnsi="Courier New" w:cs="Courier New"/>
          <w:lang w:val="en-US"/>
        </w:rPr>
        <w:t>reader can develop or extend their own methods to suit their needs.</w:t>
      </w:r>
    </w:p>
    <w:sectPr w:rsidR="0044422F" w:rsidRPr="00A722F7" w:rsidSect="0044422F">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D11"/>
    <w:rsid w:val="000209BE"/>
    <w:rsid w:val="000A62EB"/>
    <w:rsid w:val="000A777F"/>
    <w:rsid w:val="000E4C12"/>
    <w:rsid w:val="001A5046"/>
    <w:rsid w:val="001B228F"/>
    <w:rsid w:val="001C7732"/>
    <w:rsid w:val="00217855"/>
    <w:rsid w:val="00257DFB"/>
    <w:rsid w:val="0029506B"/>
    <w:rsid w:val="003D39E9"/>
    <w:rsid w:val="00411C14"/>
    <w:rsid w:val="00434C69"/>
    <w:rsid w:val="0044422F"/>
    <w:rsid w:val="004844B8"/>
    <w:rsid w:val="004D59B5"/>
    <w:rsid w:val="00507D11"/>
    <w:rsid w:val="005417EB"/>
    <w:rsid w:val="005607E2"/>
    <w:rsid w:val="00593B7B"/>
    <w:rsid w:val="005B18EA"/>
    <w:rsid w:val="005C74AD"/>
    <w:rsid w:val="006458C0"/>
    <w:rsid w:val="006D7D09"/>
    <w:rsid w:val="007F15EC"/>
    <w:rsid w:val="007F3DFE"/>
    <w:rsid w:val="007F7FBA"/>
    <w:rsid w:val="00816F51"/>
    <w:rsid w:val="00893110"/>
    <w:rsid w:val="008A28C1"/>
    <w:rsid w:val="008F3782"/>
    <w:rsid w:val="0092794E"/>
    <w:rsid w:val="0094206A"/>
    <w:rsid w:val="009820DF"/>
    <w:rsid w:val="00A17508"/>
    <w:rsid w:val="00A722F7"/>
    <w:rsid w:val="00AE60CC"/>
    <w:rsid w:val="00B15950"/>
    <w:rsid w:val="00BF6E92"/>
    <w:rsid w:val="00C02D24"/>
    <w:rsid w:val="00C02DA0"/>
    <w:rsid w:val="00C03B8B"/>
    <w:rsid w:val="00C11BED"/>
    <w:rsid w:val="00C615FC"/>
    <w:rsid w:val="00C6193B"/>
    <w:rsid w:val="00C81A34"/>
    <w:rsid w:val="00C87CCD"/>
    <w:rsid w:val="00D36B7F"/>
    <w:rsid w:val="00D83189"/>
    <w:rsid w:val="00D92FB8"/>
    <w:rsid w:val="00D95EAF"/>
    <w:rsid w:val="00DE4296"/>
    <w:rsid w:val="00E007CE"/>
    <w:rsid w:val="00E4583F"/>
    <w:rsid w:val="00EA4F42"/>
    <w:rsid w:val="00EE07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422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422F"/>
    <w:rPr>
      <w:rFonts w:ascii="Consolas" w:hAnsi="Consolas"/>
      <w:sz w:val="21"/>
      <w:szCs w:val="21"/>
    </w:rPr>
  </w:style>
  <w:style w:type="paragraph" w:styleId="BalloonText">
    <w:name w:val="Balloon Text"/>
    <w:basedOn w:val="Normal"/>
    <w:link w:val="BalloonTextChar"/>
    <w:uiPriority w:val="99"/>
    <w:semiHidden/>
    <w:unhideWhenUsed/>
    <w:rsid w:val="007F1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5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422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422F"/>
    <w:rPr>
      <w:rFonts w:ascii="Consolas" w:hAnsi="Consolas"/>
      <w:sz w:val="21"/>
      <w:szCs w:val="21"/>
    </w:rPr>
  </w:style>
  <w:style w:type="paragraph" w:styleId="BalloonText">
    <w:name w:val="Balloon Text"/>
    <w:basedOn w:val="Normal"/>
    <w:link w:val="BalloonTextChar"/>
    <w:uiPriority w:val="99"/>
    <w:semiHidden/>
    <w:unhideWhenUsed/>
    <w:rsid w:val="007F1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5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A331B-D6D1-4866-91F7-5C1C3F9E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39</Pages>
  <Words>15910</Words>
  <Characters>90689</Characters>
  <Application>Microsoft Office Word</Application>
  <DocSecurity>0</DocSecurity>
  <Lines>755</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106387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Andy Royle-pr</cp:lastModifiedBy>
  <cp:revision>18</cp:revision>
  <dcterms:created xsi:type="dcterms:W3CDTF">2012-04-18T16:17:00Z</dcterms:created>
  <dcterms:modified xsi:type="dcterms:W3CDTF">2012-04-22T02:27:00Z</dcterms:modified>
</cp:coreProperties>
</file>