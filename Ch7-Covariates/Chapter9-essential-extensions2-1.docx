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25" w:rsidRDefault="00FA4725" w:rsidP="004D315A">
      <w:pPr>
        <w:spacing w:before="100" w:beforeAutospacing="1" w:after="100" w:afterAutospacing="1"/>
        <w:contextualSpacing/>
        <w:rPr>
          <w:rFonts w:ascii="Bookman Old Style" w:hAnsi="Bookman Old Style"/>
          <w:sz w:val="28"/>
          <w:szCs w:val="28"/>
        </w:rPr>
      </w:pPr>
    </w:p>
    <w:p w:rsidR="00FA4725" w:rsidRPr="0040213B" w:rsidRDefault="00ED2743" w:rsidP="00FA4725">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Chapter X: </w:t>
      </w:r>
      <w:r w:rsidR="00FA4725" w:rsidRPr="0040213B">
        <w:rPr>
          <w:rFonts w:ascii="Times New Roman" w:hAnsi="Times New Roman" w:cs="Times New Roman"/>
          <w:b/>
          <w:bCs/>
          <w:color w:val="000000"/>
          <w:sz w:val="28"/>
          <w:szCs w:val="28"/>
        </w:rPr>
        <w:t>Modeling Covariate Effect</w:t>
      </w:r>
      <w:r w:rsidR="00EA1C54">
        <w:rPr>
          <w:rFonts w:ascii="Times New Roman" w:hAnsi="Times New Roman" w:cs="Times New Roman"/>
          <w:b/>
          <w:bCs/>
          <w:color w:val="000000"/>
          <w:sz w:val="28"/>
          <w:szCs w:val="28"/>
        </w:rPr>
        <w:t>s</w:t>
      </w:r>
      <w:r w:rsidR="00FA4725" w:rsidRPr="0040213B">
        <w:rPr>
          <w:rFonts w:ascii="Times New Roman" w:hAnsi="Times New Roman" w:cs="Times New Roman"/>
          <w:b/>
          <w:bCs/>
          <w:color w:val="000000"/>
          <w:sz w:val="28"/>
          <w:szCs w:val="28"/>
        </w:rPr>
        <w:t xml:space="preserve"> in SCR Models</w:t>
      </w:r>
    </w:p>
    <w:p w:rsidR="00FA4725" w:rsidRPr="0040213B" w:rsidRDefault="00FA4725" w:rsidP="00FA4725">
      <w:pPr>
        <w:rPr>
          <w:rFonts w:ascii="Times New Roman" w:hAnsi="Times New Roman" w:cs="Times New Roman"/>
        </w:rPr>
      </w:pPr>
      <w:r w:rsidRPr="0040213B">
        <w:rPr>
          <w:rFonts w:ascii="Times New Roman" w:hAnsi="Times New Roman" w:cs="Times New Roman"/>
        </w:rPr>
        <w:t xml:space="preserve">In previous chapters we showed how to fit basic spatial capture-recapture models using Bayesian analysis (in </w:t>
      </w:r>
      <w:proofErr w:type="spellStart"/>
      <w:r w:rsidRPr="0040213B">
        <w:rPr>
          <w:rFonts w:ascii="Times New Roman" w:hAnsi="Times New Roman" w:cs="Times New Roman"/>
        </w:rPr>
        <w:t>WinBUGS</w:t>
      </w:r>
      <w:proofErr w:type="spellEnd"/>
      <w:r w:rsidRPr="0040213B">
        <w:rPr>
          <w:rFonts w:ascii="Times New Roman" w:hAnsi="Times New Roman" w:cs="Times New Roman"/>
        </w:rPr>
        <w:t xml:space="preserve">; chapter 4) or by classical likelihood methods (Chapter 5). These basic models involved only constant parameter values that did not vary in response to covariates of any type.  However, in practice, investigators are invariably concerned with explicit factors or covariates that might influence variation in parameters. Traditionally, in the non-spatial capture recaptures literature, such models were called as “model </w:t>
      </w:r>
      <w:r w:rsidR="00D3365F">
        <w:rPr>
          <w:rFonts w:ascii="Times New Roman" w:hAnsi="Times New Roman" w:cs="Times New Roman"/>
        </w:rPr>
        <w:t>$</w:t>
      </w:r>
      <w:proofErr w:type="spellStart"/>
      <w:r w:rsidRPr="0040213B">
        <w:rPr>
          <w:rFonts w:ascii="Times New Roman" w:hAnsi="Times New Roman" w:cs="Times New Roman"/>
        </w:rPr>
        <w:t>M</w:t>
      </w:r>
      <w:r w:rsidR="00D3365F">
        <w:rPr>
          <w:rFonts w:ascii="Times New Roman" w:hAnsi="Times New Roman" w:cs="Times New Roman"/>
        </w:rPr>
        <w:t>_</w:t>
      </w:r>
      <w:r w:rsidRPr="0040213B">
        <w:rPr>
          <w:rFonts w:ascii="Times New Roman" w:hAnsi="Times New Roman" w:cs="Times New Roman"/>
        </w:rPr>
        <w:t>t</w:t>
      </w:r>
      <w:proofErr w:type="spellEnd"/>
      <w:r w:rsidR="00D3365F">
        <w:rPr>
          <w:rFonts w:ascii="Times New Roman" w:hAnsi="Times New Roman" w:cs="Times New Roman"/>
        </w:rPr>
        <w:t>$</w:t>
      </w:r>
      <w:r w:rsidRPr="0040213B">
        <w:rPr>
          <w:rFonts w:ascii="Times New Roman" w:hAnsi="Times New Roman" w:cs="Times New Roman"/>
        </w:rPr>
        <w:t xml:space="preserve">”, “model </w:t>
      </w:r>
      <w:r w:rsidR="00D3365F">
        <w:rPr>
          <w:rFonts w:ascii="Times New Roman" w:hAnsi="Times New Roman" w:cs="Times New Roman"/>
        </w:rPr>
        <w:t>$</w:t>
      </w:r>
      <w:proofErr w:type="spellStart"/>
      <w:r w:rsidRPr="0040213B">
        <w:rPr>
          <w:rFonts w:ascii="Times New Roman" w:hAnsi="Times New Roman" w:cs="Times New Roman"/>
        </w:rPr>
        <w:t>M</w:t>
      </w:r>
      <w:r w:rsidR="00D3365F">
        <w:rPr>
          <w:rFonts w:ascii="Times New Roman" w:hAnsi="Times New Roman" w:cs="Times New Roman"/>
        </w:rPr>
        <w:t>_</w:t>
      </w:r>
      <w:r w:rsidRPr="0040213B">
        <w:rPr>
          <w:rFonts w:ascii="Times New Roman" w:hAnsi="Times New Roman" w:cs="Times New Roman"/>
        </w:rPr>
        <w:t>h</w:t>
      </w:r>
      <w:proofErr w:type="spellEnd"/>
      <w:r w:rsidR="00D3365F">
        <w:rPr>
          <w:rFonts w:ascii="Times New Roman" w:hAnsi="Times New Roman" w:cs="Times New Roman"/>
        </w:rPr>
        <w:t>$</w:t>
      </w:r>
      <w:r w:rsidRPr="0040213B">
        <w:rPr>
          <w:rFonts w:ascii="Times New Roman" w:hAnsi="Times New Roman" w:cs="Times New Roman"/>
        </w:rPr>
        <w:t xml:space="preserve">”, or “model </w:t>
      </w:r>
      <w:r w:rsidR="00D3365F">
        <w:rPr>
          <w:rFonts w:ascii="Times New Roman" w:hAnsi="Times New Roman" w:cs="Times New Roman"/>
        </w:rPr>
        <w:t>$</w:t>
      </w:r>
      <w:proofErr w:type="spellStart"/>
      <w:r w:rsidRPr="0040213B">
        <w:rPr>
          <w:rFonts w:ascii="Times New Roman" w:hAnsi="Times New Roman" w:cs="Times New Roman"/>
        </w:rPr>
        <w:t>M</w:t>
      </w:r>
      <w:r w:rsidR="00D3365F">
        <w:rPr>
          <w:rFonts w:ascii="Times New Roman" w:hAnsi="Times New Roman" w:cs="Times New Roman"/>
        </w:rPr>
        <w:t>_</w:t>
      </w:r>
      <w:r w:rsidRPr="0040213B">
        <w:rPr>
          <w:rFonts w:ascii="Times New Roman" w:hAnsi="Times New Roman" w:cs="Times New Roman"/>
        </w:rPr>
        <w:t>b</w:t>
      </w:r>
      <w:proofErr w:type="spellEnd"/>
      <w:r w:rsidR="00D3365F">
        <w:rPr>
          <w:rFonts w:ascii="Times New Roman" w:hAnsi="Times New Roman" w:cs="Times New Roman"/>
        </w:rPr>
        <w:t>$</w:t>
      </w:r>
      <w:r w:rsidRPr="0040213B">
        <w:rPr>
          <w:rFonts w:ascii="Times New Roman" w:hAnsi="Times New Roman" w:cs="Times New Roman"/>
        </w:rPr>
        <w:t>”</w:t>
      </w:r>
      <w:r w:rsidR="00D3365F">
        <w:rPr>
          <w:rFonts w:ascii="Times New Roman" w:hAnsi="Times New Roman" w:cs="Times New Roman"/>
        </w:rPr>
        <w:t>,</w:t>
      </w:r>
      <w:r w:rsidRPr="0040213B">
        <w:rPr>
          <w:rFonts w:ascii="Times New Roman" w:hAnsi="Times New Roman" w:cs="Times New Roman"/>
        </w:rPr>
        <w:t xml:space="preserve"> </w:t>
      </w:r>
      <w:r w:rsidR="00035040" w:rsidRPr="0040213B">
        <w:rPr>
          <w:rFonts w:ascii="Times New Roman" w:hAnsi="Times New Roman" w:cs="Times New Roman"/>
        </w:rPr>
        <w:t>identifying models</w:t>
      </w:r>
      <w:r w:rsidR="00D3365F">
        <w:rPr>
          <w:rFonts w:ascii="Times New Roman" w:hAnsi="Times New Roman" w:cs="Times New Roman"/>
        </w:rPr>
        <w:t xml:space="preserve"> </w:t>
      </w:r>
      <w:r w:rsidR="00035040" w:rsidRPr="0040213B">
        <w:rPr>
          <w:rFonts w:ascii="Times New Roman" w:hAnsi="Times New Roman" w:cs="Times New Roman"/>
        </w:rPr>
        <w:t>that</w:t>
      </w:r>
      <w:r w:rsidRPr="0040213B">
        <w:rPr>
          <w:rFonts w:ascii="Times New Roman" w:hAnsi="Times New Roman" w:cs="Times New Roman"/>
        </w:rPr>
        <w:t xml:space="preserve"> account for variation in detection probability as a function of time,</w:t>
      </w:r>
      <w:r w:rsidR="00D3365F">
        <w:rPr>
          <w:rFonts w:ascii="Times New Roman" w:hAnsi="Times New Roman" w:cs="Times New Roman"/>
        </w:rPr>
        <w:t xml:space="preserve"> “individual heterogeneity” or “behavior”</w:t>
      </w:r>
      <w:r w:rsidRPr="0040213B">
        <w:rPr>
          <w:rFonts w:ascii="Times New Roman" w:hAnsi="Times New Roman" w:cs="Times New Roman"/>
        </w:rPr>
        <w:t xml:space="preserve">, where behavior often describes whether or not an individual had been previously captured.   </w:t>
      </w:r>
    </w:p>
    <w:p w:rsidR="00FA4725" w:rsidRPr="0040213B" w:rsidRDefault="00FA4725" w:rsidP="00FA4725">
      <w:pPr>
        <w:rPr>
          <w:rFonts w:ascii="Times New Roman" w:hAnsi="Times New Roman" w:cs="Times New Roman"/>
        </w:rPr>
      </w:pPr>
      <w:r w:rsidRPr="0040213B">
        <w:rPr>
          <w:rFonts w:ascii="Times New Roman" w:hAnsi="Times New Roman" w:cs="Times New Roman"/>
        </w:rPr>
        <w:t xml:space="preserve">Until this point, we have covered how to use only the basic model in various software packages and the suite of possible encounter models </w:t>
      </w:r>
      <w:r w:rsidR="009C0549">
        <w:rPr>
          <w:rFonts w:ascii="Times New Roman" w:hAnsi="Times New Roman" w:cs="Times New Roman"/>
        </w:rPr>
        <w:t xml:space="preserve">(e.g., the Binomial, Poisson, and Multinomial encounter models) </w:t>
      </w:r>
      <w:r w:rsidRPr="0040213B">
        <w:rPr>
          <w:rFonts w:ascii="Times New Roman" w:hAnsi="Times New Roman" w:cs="Times New Roman"/>
        </w:rPr>
        <w:t xml:space="preserve">for dealing with different types of sampling.  However, we have not considered </w:t>
      </w:r>
      <w:r w:rsidR="00D3365F">
        <w:rPr>
          <w:rFonts w:ascii="Times New Roman" w:hAnsi="Times New Roman" w:cs="Times New Roman"/>
        </w:rPr>
        <w:t xml:space="preserve">different detection functions or </w:t>
      </w:r>
      <w:r w:rsidRPr="0040213B">
        <w:rPr>
          <w:rFonts w:ascii="Times New Roman" w:hAnsi="Times New Roman" w:cs="Times New Roman"/>
        </w:rPr>
        <w:t xml:space="preserve">covariates that my affect the </w:t>
      </w:r>
      <w:r w:rsidR="009C0549">
        <w:rPr>
          <w:rFonts w:ascii="Times New Roman" w:hAnsi="Times New Roman" w:cs="Times New Roman"/>
        </w:rPr>
        <w:t>parameters of the detection function</w:t>
      </w:r>
      <w:r w:rsidRPr="0040213B">
        <w:rPr>
          <w:rFonts w:ascii="Times New Roman" w:hAnsi="Times New Roman" w:cs="Times New Roman"/>
        </w:rPr>
        <w:t xml:space="preserve">, including those that may arise from the individual or the trap device.  </w:t>
      </w:r>
      <w:r w:rsidR="009C0549">
        <w:rPr>
          <w:rFonts w:ascii="Times New Roman" w:hAnsi="Times New Roman" w:cs="Times New Roman"/>
        </w:rPr>
        <w:t xml:space="preserve">In general, we can consider that most detection functions include a baseline encounter rate termed $\lambda_0$ </w:t>
      </w:r>
      <w:r w:rsidR="0080484C">
        <w:rPr>
          <w:rFonts w:ascii="Times New Roman" w:hAnsi="Times New Roman" w:cs="Times New Roman"/>
        </w:rPr>
        <w:t xml:space="preserve">(or $g_0$ for the detection probability </w:t>
      </w:r>
      <w:r w:rsidR="00AF33D5">
        <w:rPr>
          <w:rFonts w:ascii="Times New Roman" w:hAnsi="Times New Roman" w:cs="Times New Roman"/>
        </w:rPr>
        <w:t xml:space="preserve">when we use a </w:t>
      </w:r>
      <w:proofErr w:type="spellStart"/>
      <w:r w:rsidR="00AF33D5">
        <w:rPr>
          <w:rFonts w:ascii="Times New Roman" w:hAnsi="Times New Roman" w:cs="Times New Roman"/>
        </w:rPr>
        <w:t>logit</w:t>
      </w:r>
      <w:proofErr w:type="spellEnd"/>
      <w:r w:rsidR="00AF33D5">
        <w:rPr>
          <w:rFonts w:ascii="Times New Roman" w:hAnsi="Times New Roman" w:cs="Times New Roman"/>
        </w:rPr>
        <w:t xml:space="preserve"> link for the detection function)</w:t>
      </w:r>
      <w:r w:rsidR="0080484C">
        <w:rPr>
          <w:rFonts w:ascii="Times New Roman" w:hAnsi="Times New Roman" w:cs="Times New Roman"/>
        </w:rPr>
        <w:t xml:space="preserve"> </w:t>
      </w:r>
      <w:r w:rsidR="009C0549">
        <w:rPr>
          <w:rFonts w:ascii="Times New Roman" w:hAnsi="Times New Roman" w:cs="Times New Roman"/>
        </w:rPr>
        <w:t>and a shape parameter termed $\sigma$</w:t>
      </w:r>
      <w:r w:rsidR="007D3E9A">
        <w:rPr>
          <w:rFonts w:ascii="Times New Roman" w:hAnsi="Times New Roman" w:cs="Times New Roman"/>
        </w:rPr>
        <w:t>, which takes on different interpretations depending on the selected function</w:t>
      </w:r>
      <w:r w:rsidR="009C0549">
        <w:rPr>
          <w:rFonts w:ascii="Times New Roman" w:hAnsi="Times New Roman" w:cs="Times New Roman"/>
        </w:rPr>
        <w:t xml:space="preserve">.  For example, the most commonly used detection functions are </w:t>
      </w:r>
      <w:r w:rsidR="00E8374C">
        <w:rPr>
          <w:rFonts w:ascii="Times New Roman" w:hAnsi="Times New Roman" w:cs="Times New Roman"/>
        </w:rPr>
        <w:t xml:space="preserve">also </w:t>
      </w:r>
      <w:r w:rsidR="009C0549">
        <w:rPr>
          <w:rFonts w:ascii="Times New Roman" w:hAnsi="Times New Roman" w:cs="Times New Roman"/>
        </w:rPr>
        <w:t xml:space="preserve">those used in the distance sampling literature: the half-normal, the hazard, and the negative exponential.  </w:t>
      </w:r>
      <w:r w:rsidR="0080484C">
        <w:rPr>
          <w:rFonts w:ascii="Times New Roman" w:hAnsi="Times New Roman" w:cs="Times New Roman"/>
        </w:rPr>
        <w:t xml:space="preserve">The R package </w:t>
      </w:r>
      <w:proofErr w:type="spellStart"/>
      <w:r w:rsidR="0080484C">
        <w:rPr>
          <w:rFonts w:ascii="Times New Roman" w:hAnsi="Times New Roman" w:cs="Times New Roman"/>
        </w:rPr>
        <w:t>secr</w:t>
      </w:r>
      <w:proofErr w:type="spellEnd"/>
      <w:r w:rsidR="0080484C">
        <w:rPr>
          <w:rFonts w:ascii="Times New Roman" w:hAnsi="Times New Roman" w:cs="Times New Roman"/>
        </w:rPr>
        <w:t xml:space="preserve"> allows the user to access 12 different detection models, </w:t>
      </w:r>
      <w:r w:rsidR="00ED2743">
        <w:rPr>
          <w:rFonts w:ascii="Times New Roman" w:hAnsi="Times New Roman" w:cs="Times New Roman"/>
        </w:rPr>
        <w:t>of which</w:t>
      </w:r>
      <w:r w:rsidR="0080484C">
        <w:rPr>
          <w:rFonts w:ascii="Times New Roman" w:hAnsi="Times New Roman" w:cs="Times New Roman"/>
        </w:rPr>
        <w:t xml:space="preserve"> some are only used for simulating data (see Table 1).</w:t>
      </w:r>
      <w:r w:rsidR="00ED2743">
        <w:rPr>
          <w:rFonts w:ascii="Times New Roman" w:hAnsi="Times New Roman" w:cs="Times New Roman"/>
        </w:rPr>
        <w:t xml:space="preserve">   These detection functions can be also be coded in R, BUGS, jags, etc.   We will</w:t>
      </w:r>
      <w:r w:rsidR="004924E5">
        <w:rPr>
          <w:rFonts w:ascii="Times New Roman" w:hAnsi="Times New Roman" w:cs="Times New Roman"/>
        </w:rPr>
        <w:t xml:space="preserve"> quickly</w:t>
      </w:r>
      <w:r w:rsidR="00ED2743">
        <w:rPr>
          <w:rFonts w:ascii="Times New Roman" w:hAnsi="Times New Roman" w:cs="Times New Roman"/>
        </w:rPr>
        <w:t xml:space="preserve"> </w:t>
      </w:r>
      <w:r w:rsidR="007D3E9A">
        <w:rPr>
          <w:rFonts w:ascii="Times New Roman" w:hAnsi="Times New Roman" w:cs="Times New Roman"/>
        </w:rPr>
        <w:t xml:space="preserve">demonstrate how to model </w:t>
      </w:r>
      <w:r w:rsidR="004924E5">
        <w:rPr>
          <w:rFonts w:ascii="Times New Roman" w:hAnsi="Times New Roman" w:cs="Times New Roman"/>
        </w:rPr>
        <w:t>different</w:t>
      </w:r>
      <w:r w:rsidR="007D3E9A">
        <w:rPr>
          <w:rFonts w:ascii="Times New Roman" w:hAnsi="Times New Roman" w:cs="Times New Roman"/>
        </w:rPr>
        <w:t xml:space="preserve"> detection functions, but then will </w:t>
      </w:r>
      <w:r w:rsidR="00ED2743">
        <w:rPr>
          <w:rFonts w:ascii="Times New Roman" w:hAnsi="Times New Roman" w:cs="Times New Roman"/>
        </w:rPr>
        <w:t>focus on the fitting covariates to the baseline encounter rate and the shape parameter</w:t>
      </w:r>
      <w:r w:rsidR="007D3E9A">
        <w:rPr>
          <w:rFonts w:ascii="Times New Roman" w:hAnsi="Times New Roman" w:cs="Times New Roman"/>
        </w:rPr>
        <w:t xml:space="preserve"> of half-normal detection function</w:t>
      </w:r>
      <w:r w:rsidR="00ED2743">
        <w:rPr>
          <w:rFonts w:ascii="Times New Roman" w:hAnsi="Times New Roman" w:cs="Times New Roman"/>
        </w:rPr>
        <w:t xml:space="preserve">.  </w:t>
      </w:r>
      <w:r w:rsidRPr="0040213B">
        <w:rPr>
          <w:rFonts w:ascii="Times New Roman" w:hAnsi="Times New Roman" w:cs="Times New Roman"/>
        </w:rPr>
        <w:t xml:space="preserve">Such covariates include time (e.g., </w:t>
      </w:r>
      <w:r w:rsidR="00D3365F">
        <w:rPr>
          <w:rFonts w:ascii="Times New Roman" w:hAnsi="Times New Roman" w:cs="Times New Roman"/>
        </w:rPr>
        <w:t>day of year</w:t>
      </w:r>
      <w:r w:rsidRPr="0040213B">
        <w:rPr>
          <w:rFonts w:ascii="Times New Roman" w:hAnsi="Times New Roman" w:cs="Times New Roman"/>
        </w:rPr>
        <w:t xml:space="preserve">, or season), behavior (e.g., has the individual been previously captured), sex of the individual, and trap type (e.g., various camera types, or different constructions for hair snares). </w:t>
      </w:r>
    </w:p>
    <w:p w:rsidR="00FA4725" w:rsidRPr="00B30FC1" w:rsidRDefault="00635CAF" w:rsidP="0040213B">
      <w:pPr>
        <w:rPr>
          <w:rFonts w:ascii="Times New Roman" w:hAnsi="Times New Roman" w:cs="Times New Roman"/>
        </w:rPr>
      </w:pPr>
      <w:r w:rsidRPr="0040213B">
        <w:rPr>
          <w:rFonts w:ascii="Times New Roman" w:hAnsi="Times New Roman" w:cs="Times New Roman"/>
        </w:rPr>
        <w:t>In this chapter, we describe extensions of SCR models to accommodate many different kinds of covariates.</w:t>
      </w:r>
      <w:r w:rsidR="0040213B" w:rsidRPr="0040213B">
        <w:rPr>
          <w:rFonts w:ascii="Times New Roman" w:hAnsi="Times New Roman" w:cs="Times New Roman"/>
        </w:rPr>
        <w:t xml:space="preserve"> </w:t>
      </w:r>
      <w:r w:rsidR="00D445E9" w:rsidRPr="0040213B">
        <w:rPr>
          <w:rFonts w:ascii="Times New Roman" w:hAnsi="Times New Roman" w:cs="Times New Roman"/>
        </w:rPr>
        <w:t>We focus on the Binomial encounter model used in chapter 4 and 5</w:t>
      </w:r>
      <w:r w:rsidR="00D734C7">
        <w:rPr>
          <w:rFonts w:ascii="Times New Roman" w:hAnsi="Times New Roman" w:cs="Times New Roman"/>
        </w:rPr>
        <w:t xml:space="preserve"> and the half-normal detection function</w:t>
      </w:r>
      <w:r w:rsidR="00D445E9" w:rsidRPr="0040213B">
        <w:rPr>
          <w:rFonts w:ascii="Times New Roman" w:hAnsi="Times New Roman" w:cs="Times New Roman"/>
        </w:rPr>
        <w:t xml:space="preserve">, but the extension to other encounter </w:t>
      </w:r>
      <w:r w:rsidR="00D734C7">
        <w:rPr>
          <w:rFonts w:ascii="Times New Roman" w:hAnsi="Times New Roman" w:cs="Times New Roman"/>
        </w:rPr>
        <w:t xml:space="preserve">and detection </w:t>
      </w:r>
      <w:r w:rsidR="00D445E9" w:rsidRPr="0040213B">
        <w:rPr>
          <w:rFonts w:ascii="Times New Roman" w:hAnsi="Times New Roman" w:cs="Times New Roman"/>
        </w:rPr>
        <w:t>models is straightforward</w:t>
      </w:r>
      <w:r w:rsidR="0040213B" w:rsidRPr="0040213B">
        <w:rPr>
          <w:rFonts w:ascii="Times New Roman" w:hAnsi="Times New Roman" w:cs="Times New Roman"/>
        </w:rPr>
        <w:t>.</w:t>
      </w:r>
      <w:r w:rsidR="00D445E9" w:rsidRPr="0040213B">
        <w:rPr>
          <w:rFonts w:ascii="Times New Roman" w:hAnsi="Times New Roman" w:cs="Times New Roman"/>
        </w:rPr>
        <w:t xml:space="preserve"> </w:t>
      </w:r>
      <w:r w:rsidR="0040213B" w:rsidRPr="0040213B">
        <w:rPr>
          <w:rFonts w:ascii="Times New Roman" w:hAnsi="Times New Roman" w:cs="Times New Roman"/>
        </w:rPr>
        <w:t xml:space="preserve"> S</w:t>
      </w:r>
      <w:r w:rsidRPr="0040213B">
        <w:rPr>
          <w:rFonts w:ascii="Times New Roman" w:hAnsi="Times New Roman" w:cs="Times New Roman"/>
        </w:rPr>
        <w:t>pecifically</w:t>
      </w:r>
      <w:r w:rsidR="0040213B" w:rsidRPr="0040213B">
        <w:rPr>
          <w:rFonts w:ascii="Times New Roman" w:hAnsi="Times New Roman" w:cs="Times New Roman"/>
        </w:rPr>
        <w:t>, we</w:t>
      </w:r>
      <w:r w:rsidRPr="0040213B">
        <w:rPr>
          <w:rFonts w:ascii="Times New Roman" w:hAnsi="Times New Roman" w:cs="Times New Roman"/>
        </w:rPr>
        <w:t xml:space="preserve"> consider three distinct types of covariates – those which are fixed, </w:t>
      </w:r>
      <w:r w:rsidRPr="00B30FC1">
        <w:rPr>
          <w:rFonts w:ascii="Times New Roman" w:hAnsi="Times New Roman" w:cs="Times New Roman"/>
        </w:rPr>
        <w:t xml:space="preserve">partially observed or completely unobserved (latent). </w:t>
      </w:r>
      <w:r w:rsidR="00FA4725" w:rsidRPr="00B30FC1">
        <w:rPr>
          <w:rFonts w:ascii="Times New Roman" w:hAnsi="Times New Roman" w:cs="Times New Roman"/>
        </w:rPr>
        <w:t xml:space="preserve">   Fixed covariates are those that are fully observed; for example, the date of all sampling occasions.  Partially observed covariates are those which are not known for all observations; for example, the sex of an individual cannot always be determined from photos taken during camera trapping.  Even if we are able to observe the sex of all individuals sampled, we cannot know it for those individuals never observed during the study.  And finally, unobserved covariates are those which we cannot observe at all, for example, the home range size of individuals</w:t>
      </w:r>
      <w:r w:rsidR="00F121D6" w:rsidRPr="00B30FC1">
        <w:rPr>
          <w:rFonts w:ascii="Times New Roman" w:hAnsi="Times New Roman" w:cs="Times New Roman"/>
        </w:rPr>
        <w:t>, or unstructured random “individual effects”.</w:t>
      </w:r>
      <w:r w:rsidR="00FA4725" w:rsidRPr="00B30FC1">
        <w:rPr>
          <w:rFonts w:ascii="Times New Roman" w:hAnsi="Times New Roman" w:cs="Times New Roman"/>
        </w:rPr>
        <w:t xml:space="preserve"> </w:t>
      </w:r>
    </w:p>
    <w:p w:rsidR="009163ED" w:rsidRDefault="009163ED" w:rsidP="001F3C36">
      <w:pPr>
        <w:spacing w:before="100" w:beforeAutospacing="1" w:after="100" w:afterAutospacing="1"/>
        <w:contextualSpacing/>
        <w:rPr>
          <w:ins w:id="0" w:author="Royle, Andy" w:date="2012-03-14T11:02:00Z"/>
          <w:rFonts w:ascii="Times New Roman" w:hAnsi="Times New Roman" w:cs="Times New Roman"/>
        </w:rPr>
      </w:pPr>
      <w:ins w:id="1" w:author="Royle, Andy" w:date="2012-03-14T11:02:00Z">
        <w:r>
          <w:rPr>
            <w:rFonts w:ascii="Times New Roman" w:hAnsi="Times New Roman" w:cs="Times New Roman"/>
          </w:rPr>
          <w:t>\begin{comment} Andy you put this here but I’m not sure about it. What do you think? \end{comment}</w:t>
        </w:r>
      </w:ins>
    </w:p>
    <w:p w:rsidR="001F3C36" w:rsidRPr="00B30FC1" w:rsidRDefault="001F3C36" w:rsidP="001F3C36">
      <w:pPr>
        <w:spacing w:before="100" w:beforeAutospacing="1" w:after="100" w:afterAutospacing="1"/>
        <w:contextualSpacing/>
        <w:rPr>
          <w:rFonts w:ascii="Times New Roman" w:hAnsi="Times New Roman" w:cs="Times New Roman"/>
        </w:rPr>
      </w:pPr>
      <w:r w:rsidRPr="00B30FC1">
        <w:rPr>
          <w:rFonts w:ascii="Times New Roman" w:hAnsi="Times New Roman" w:cs="Times New Roman"/>
        </w:rPr>
        <w:t>Another type of covariate is a covariate that varies spatially across the landscape and we know it for every “pixel”. Such covariates might affect density. (</w:t>
      </w:r>
      <w:proofErr w:type="gramStart"/>
      <w:r w:rsidRPr="00B30FC1">
        <w:rPr>
          <w:rFonts w:ascii="Times New Roman" w:hAnsi="Times New Roman" w:cs="Times New Roman"/>
        </w:rPr>
        <w:t>but</w:t>
      </w:r>
      <w:proofErr w:type="gramEnd"/>
      <w:r w:rsidRPr="00B30FC1">
        <w:rPr>
          <w:rFonts w:ascii="Times New Roman" w:hAnsi="Times New Roman" w:cs="Times New Roman"/>
        </w:rPr>
        <w:t xml:space="preserve"> they could also affect encounter probability). We consider these covariates in the next chapter?  One interesting thing is that you might imagine that such </w:t>
      </w:r>
      <w:r w:rsidRPr="00B30FC1">
        <w:rPr>
          <w:rFonts w:ascii="Times New Roman" w:hAnsi="Times New Roman" w:cs="Times New Roman"/>
        </w:rPr>
        <w:lastRenderedPageBreak/>
        <w:t>covariates are incompletely observed and so a 2</w:t>
      </w:r>
      <w:r w:rsidRPr="00B30FC1">
        <w:rPr>
          <w:rFonts w:ascii="Times New Roman" w:hAnsi="Times New Roman" w:cs="Times New Roman"/>
          <w:vertAlign w:val="superscript"/>
        </w:rPr>
        <w:t>nd</w:t>
      </w:r>
      <w:r w:rsidRPr="00B30FC1">
        <w:rPr>
          <w:rFonts w:ascii="Times New Roman" w:hAnsi="Times New Roman" w:cs="Times New Roman"/>
        </w:rPr>
        <w:t xml:space="preserve"> stage model is needed to describe variation across the landscape, at unobserved locations, since the activity centers would be defined conditional on that covariate. </w:t>
      </w:r>
    </w:p>
    <w:p w:rsidR="00B30FC1" w:rsidRPr="00B30FC1" w:rsidRDefault="00B30FC1" w:rsidP="00B30FC1">
      <w:pPr>
        <w:spacing w:before="100" w:beforeAutospacing="1" w:after="100" w:afterAutospacing="1"/>
        <w:contextualSpacing/>
        <w:rPr>
          <w:rFonts w:ascii="Times New Roman" w:hAnsi="Times New Roman" w:cs="Times New Roman"/>
        </w:rPr>
      </w:pPr>
    </w:p>
    <w:p w:rsidR="00BD30ED" w:rsidRPr="00B30FC1" w:rsidRDefault="00B30FC1" w:rsidP="001C0F8B">
      <w:pPr>
        <w:spacing w:before="100" w:beforeAutospacing="1" w:after="100" w:afterAutospacing="1"/>
        <w:contextualSpacing/>
        <w:rPr>
          <w:rFonts w:ascii="Times New Roman" w:hAnsi="Times New Roman" w:cs="Times New Roman"/>
        </w:rPr>
      </w:pPr>
      <w:r w:rsidRPr="00B30FC1">
        <w:rPr>
          <w:rFonts w:ascii="Times New Roman" w:hAnsi="Times New Roman" w:cs="Times New Roman"/>
        </w:rPr>
        <w:t xml:space="preserve">We will see that models containing all of these different types of covariates are relatively easy to describe in the BUGS language, and therefore to analyze using Bayesian analysis of the joint likelihood based on data augmentation thus providing a coherent and flexible framework for inference for all classes of SCR models.   Throughout the chapter, we will continue to develop an analysis of the black bear study introduced in Chapter </w:t>
      </w:r>
      <w:r w:rsidR="00006778">
        <w:rPr>
          <w:rFonts w:ascii="Times New Roman" w:hAnsi="Times New Roman" w:cs="Times New Roman"/>
        </w:rPr>
        <w:t>3</w:t>
      </w:r>
      <w:r w:rsidRPr="00B30FC1">
        <w:rPr>
          <w:rFonts w:ascii="Times New Roman" w:hAnsi="Times New Roman" w:cs="Times New Roman"/>
        </w:rPr>
        <w:t xml:space="preserve">, using the </w:t>
      </w:r>
      <w:proofErr w:type="gramStart"/>
      <w:r w:rsidRPr="00B30FC1">
        <w:rPr>
          <w:rFonts w:ascii="Times New Roman" w:hAnsi="Times New Roman" w:cs="Times New Roman"/>
        </w:rPr>
        <w:t>bugs</w:t>
      </w:r>
      <w:proofErr w:type="gramEnd"/>
      <w:r w:rsidRPr="00B30FC1">
        <w:rPr>
          <w:rFonts w:ascii="Times New Roman" w:hAnsi="Times New Roman" w:cs="Times New Roman"/>
        </w:rPr>
        <w:t xml:space="preserve"> language.  </w:t>
      </w:r>
      <w:r w:rsidR="001C0F8B" w:rsidRPr="00B30FC1">
        <w:rPr>
          <w:rFonts w:ascii="Times New Roman" w:hAnsi="Times New Roman" w:cs="Times New Roman"/>
        </w:rPr>
        <w:t>We also consider likelihood a</w:t>
      </w:r>
      <w:r w:rsidRPr="00B30FC1">
        <w:rPr>
          <w:rFonts w:ascii="Times New Roman" w:hAnsi="Times New Roman" w:cs="Times New Roman"/>
        </w:rPr>
        <w:t>nalysis of many of these models, to do so, w</w:t>
      </w:r>
      <w:r w:rsidR="001C0F8B" w:rsidRPr="00B30FC1">
        <w:rPr>
          <w:rFonts w:ascii="Times New Roman" w:hAnsi="Times New Roman" w:cs="Times New Roman"/>
        </w:rPr>
        <w:t xml:space="preserve">e will demonstrate </w:t>
      </w:r>
      <w:r w:rsidRPr="00B30FC1">
        <w:rPr>
          <w:rFonts w:ascii="Times New Roman" w:hAnsi="Times New Roman" w:cs="Times New Roman"/>
        </w:rPr>
        <w:t>the use of the R package ‘</w:t>
      </w:r>
      <w:proofErr w:type="spellStart"/>
      <w:r w:rsidRPr="00B30FC1">
        <w:rPr>
          <w:rFonts w:ascii="Times New Roman" w:hAnsi="Times New Roman" w:cs="Times New Roman"/>
        </w:rPr>
        <w:t>secr</w:t>
      </w:r>
      <w:proofErr w:type="spellEnd"/>
      <w:r w:rsidRPr="00B30FC1">
        <w:rPr>
          <w:rFonts w:ascii="Times New Roman" w:hAnsi="Times New Roman" w:cs="Times New Roman"/>
        </w:rPr>
        <w:t>’ and how to do</w:t>
      </w:r>
      <w:r w:rsidR="001C0F8B" w:rsidRPr="00B30FC1">
        <w:rPr>
          <w:rFonts w:ascii="Times New Roman" w:hAnsi="Times New Roman" w:cs="Times New Roman"/>
        </w:rPr>
        <w:t xml:space="preserve"> model comparison with AIC.  </w:t>
      </w:r>
    </w:p>
    <w:p w:rsidR="00B30FC1" w:rsidRPr="00B30FC1" w:rsidRDefault="00B30FC1" w:rsidP="001C0F8B">
      <w:pPr>
        <w:spacing w:before="100" w:beforeAutospacing="1" w:after="100" w:afterAutospacing="1"/>
        <w:contextualSpacing/>
        <w:rPr>
          <w:rFonts w:ascii="Times New Roman" w:hAnsi="Times New Roman" w:cs="Times New Roman"/>
        </w:rPr>
      </w:pPr>
    </w:p>
    <w:p w:rsidR="00BD30ED" w:rsidRPr="00B30FC1" w:rsidRDefault="00006778" w:rsidP="001C0F8B">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Before </w:t>
      </w:r>
      <w:proofErr w:type="gramStart"/>
      <w:r>
        <w:rPr>
          <w:rFonts w:ascii="Times New Roman" w:hAnsi="Times New Roman" w:cs="Times New Roman"/>
        </w:rPr>
        <w:t xml:space="preserve">we </w:t>
      </w:r>
      <w:r w:rsidR="00B30FC1" w:rsidRPr="00B30FC1">
        <w:rPr>
          <w:rFonts w:ascii="Times New Roman" w:hAnsi="Times New Roman" w:cs="Times New Roman"/>
        </w:rPr>
        <w:t xml:space="preserve"> describe</w:t>
      </w:r>
      <w:proofErr w:type="gramEnd"/>
      <w:r w:rsidR="00B30FC1" w:rsidRPr="00B30FC1">
        <w:rPr>
          <w:rFonts w:ascii="Times New Roman" w:hAnsi="Times New Roman" w:cs="Times New Roman"/>
        </w:rPr>
        <w:t xml:space="preserve"> the types of covariates and demonstrate how to implement th</w:t>
      </w:r>
      <w:r>
        <w:rPr>
          <w:rFonts w:ascii="Times New Roman" w:hAnsi="Times New Roman" w:cs="Times New Roman"/>
        </w:rPr>
        <w:t>e</w:t>
      </w:r>
      <w:r w:rsidR="00B30FC1" w:rsidRPr="00B30FC1">
        <w:rPr>
          <w:rFonts w:ascii="Times New Roman" w:hAnsi="Times New Roman" w:cs="Times New Roman"/>
        </w:rPr>
        <w:t>m</w:t>
      </w:r>
      <w:r>
        <w:rPr>
          <w:rFonts w:ascii="Times New Roman" w:hAnsi="Times New Roman" w:cs="Times New Roman"/>
        </w:rPr>
        <w:t>, a brief note about the different inference approaches</w:t>
      </w:r>
      <w:r w:rsidR="00B30FC1" w:rsidRPr="00B30FC1">
        <w:rPr>
          <w:rFonts w:ascii="Times New Roman" w:hAnsi="Times New Roman" w:cs="Times New Roman"/>
        </w:rPr>
        <w:t xml:space="preserve">. </w:t>
      </w:r>
      <w:r w:rsidR="00BD30ED" w:rsidRPr="00B30FC1">
        <w:rPr>
          <w:rFonts w:ascii="Times New Roman" w:hAnsi="Times New Roman" w:cs="Times New Roman"/>
        </w:rPr>
        <w:t xml:space="preserve">In taking a Bayesian approach to analysis of covariate models, inference is always based on analysis of the “joint likelihood” based on data augmentation. That is, the conditional-on-N likelihood, with N removed by integration (as described in chapter 3 somewhere where we introduced data augmentation). However, likelihood analysis based on the conditional likelihood is often done in practice and, in particular, in the </w:t>
      </w:r>
      <w:proofErr w:type="spellStart"/>
      <w:proofErr w:type="gramStart"/>
      <w:r w:rsidR="00BD30ED" w:rsidRPr="00B30FC1">
        <w:rPr>
          <w:rFonts w:ascii="Times New Roman" w:hAnsi="Times New Roman" w:cs="Times New Roman"/>
        </w:rPr>
        <w:t>secr</w:t>
      </w:r>
      <w:proofErr w:type="spellEnd"/>
      <w:r w:rsidR="00BD30ED" w:rsidRPr="00B30FC1">
        <w:rPr>
          <w:rFonts w:ascii="Times New Roman" w:hAnsi="Times New Roman" w:cs="Times New Roman"/>
        </w:rPr>
        <w:t>(</w:t>
      </w:r>
      <w:proofErr w:type="gramEnd"/>
      <w:r w:rsidR="00BD30ED" w:rsidRPr="00B30FC1">
        <w:rPr>
          <w:rFonts w:ascii="Times New Roman" w:hAnsi="Times New Roman" w:cs="Times New Roman"/>
        </w:rPr>
        <w:t>) package.  A variant of the conditional likelihood which is kind of distinct and relevant to the individual covariates is the “Huggins-</w:t>
      </w:r>
      <w:proofErr w:type="spellStart"/>
      <w:r w:rsidR="00BD30ED" w:rsidRPr="00B30FC1">
        <w:rPr>
          <w:rFonts w:ascii="Times New Roman" w:hAnsi="Times New Roman" w:cs="Times New Roman"/>
        </w:rPr>
        <w:t>Alho</w:t>
      </w:r>
      <w:proofErr w:type="spellEnd"/>
      <w:r w:rsidR="00BD30ED" w:rsidRPr="00B30FC1">
        <w:rPr>
          <w:rFonts w:ascii="Times New Roman" w:hAnsi="Times New Roman" w:cs="Times New Roman"/>
        </w:rPr>
        <w:t xml:space="preserve">” idea which is based on thinking about </w:t>
      </w:r>
      <w:proofErr w:type="spellStart"/>
      <w:r w:rsidR="00BD30ED" w:rsidRPr="00B30FC1">
        <w:rPr>
          <w:rFonts w:ascii="Times New Roman" w:hAnsi="Times New Roman" w:cs="Times New Roman"/>
        </w:rPr>
        <w:t>Horwitz</w:t>
      </w:r>
      <w:proofErr w:type="spellEnd"/>
      <w:r w:rsidR="00BD30ED" w:rsidRPr="00B30FC1">
        <w:rPr>
          <w:rFonts w:ascii="Times New Roman" w:hAnsi="Times New Roman" w:cs="Times New Roman"/>
        </w:rPr>
        <w:t>-Thompson estimators involving un</w:t>
      </w:r>
      <w:r w:rsidR="00B30FC1" w:rsidRPr="00B30FC1">
        <w:rPr>
          <w:rFonts w:ascii="Times New Roman" w:hAnsi="Times New Roman" w:cs="Times New Roman"/>
        </w:rPr>
        <w:t>e</w:t>
      </w:r>
      <w:r w:rsidR="00BD30ED" w:rsidRPr="00B30FC1">
        <w:rPr>
          <w:rFonts w:ascii="Times New Roman" w:hAnsi="Times New Roman" w:cs="Times New Roman"/>
        </w:rPr>
        <w:t xml:space="preserve">qual probabilities of sampling.  This is not a very coherent approach in the sense that analysis of the joint likelihood is fully general and requires no modification to the manner in which the estimator is </w:t>
      </w:r>
      <w:proofErr w:type="spellStart"/>
      <w:r w:rsidR="00BD30ED" w:rsidRPr="00B30FC1">
        <w:rPr>
          <w:rFonts w:ascii="Times New Roman" w:hAnsi="Times New Roman" w:cs="Times New Roman"/>
        </w:rPr>
        <w:t>constructured</w:t>
      </w:r>
      <w:proofErr w:type="spellEnd"/>
      <w:r w:rsidR="00BD30ED" w:rsidRPr="00B30FC1">
        <w:rPr>
          <w:rFonts w:ascii="Times New Roman" w:hAnsi="Times New Roman" w:cs="Times New Roman"/>
        </w:rPr>
        <w:t xml:space="preserve">. Conversely, different estimators are employed in </w:t>
      </w:r>
      <w:proofErr w:type="spellStart"/>
      <w:proofErr w:type="gramStart"/>
      <w:r w:rsidR="00BD30ED" w:rsidRPr="00B30FC1">
        <w:rPr>
          <w:rFonts w:ascii="Times New Roman" w:hAnsi="Times New Roman" w:cs="Times New Roman"/>
        </w:rPr>
        <w:t>secr</w:t>
      </w:r>
      <w:proofErr w:type="spellEnd"/>
      <w:r w:rsidR="00BD30ED" w:rsidRPr="00B30FC1">
        <w:rPr>
          <w:rFonts w:ascii="Times New Roman" w:hAnsi="Times New Roman" w:cs="Times New Roman"/>
        </w:rPr>
        <w:t>(</w:t>
      </w:r>
      <w:proofErr w:type="gramEnd"/>
      <w:r w:rsidR="00BD30ED" w:rsidRPr="00B30FC1">
        <w:rPr>
          <w:rFonts w:ascii="Times New Roman" w:hAnsi="Times New Roman" w:cs="Times New Roman"/>
        </w:rPr>
        <w:t xml:space="preserve">) depending on which type of model is being considered. For latent covariates like finite-mixtures, you have a different estimator than if sex is the covariate (for which there are 2 or 3 estimators) and the basic null model is based on the plain old conditional estimator which integrates s[i] from the likelihood. </w:t>
      </w:r>
      <w:ins w:id="2" w:author="Royle, Andy" w:date="2012-03-14T11:02:00Z">
        <w:r w:rsidR="009163ED">
          <w:rPr>
            <w:rFonts w:ascii="Times New Roman" w:hAnsi="Times New Roman" w:cs="Times New Roman"/>
          </w:rPr>
          <w:t xml:space="preserve">\begin{comment} </w:t>
        </w:r>
        <w:r w:rsidR="009163ED">
          <w:t>I’m bullshitting here but this is a point that we need to make somehow and I will come back to it after you finish this chapter.</w:t>
        </w:r>
        <w:r w:rsidR="009163ED">
          <w:t xml:space="preserve"> \end{comment}</w:t>
        </w:r>
      </w:ins>
    </w:p>
    <w:p w:rsidR="00FA4725" w:rsidRDefault="00FA4725" w:rsidP="00FA4725">
      <w:pPr>
        <w:rPr>
          <w:rFonts w:ascii="Bookman Old Style" w:hAnsi="Bookman Old Style"/>
          <w:sz w:val="20"/>
          <w:szCs w:val="20"/>
        </w:rPr>
      </w:pPr>
    </w:p>
    <w:p w:rsidR="00966F7C" w:rsidRDefault="00966F7C" w:rsidP="001F3C36">
      <w:pPr>
        <w:spacing w:before="100" w:beforeAutospacing="1" w:after="100" w:afterAutospacing="1"/>
        <w:contextualSpacing/>
        <w:rPr>
          <w:rFonts w:ascii="Bookman Old Style" w:hAnsi="Bookman Old Style"/>
          <w:b/>
          <w:sz w:val="28"/>
          <w:szCs w:val="28"/>
        </w:rPr>
      </w:pPr>
      <w:r>
        <w:rPr>
          <w:rFonts w:ascii="Bookman Old Style" w:hAnsi="Bookman Old Style"/>
          <w:b/>
          <w:sz w:val="28"/>
          <w:szCs w:val="28"/>
        </w:rPr>
        <w:t>8.1 Detection Functions</w:t>
      </w:r>
    </w:p>
    <w:p w:rsidR="00DE5C02" w:rsidRPr="00DE5C02" w:rsidRDefault="004924E5"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Before we model covariates on the detection function parameters, we will briefly discuss a few of the common detection functions.  In Chapter 4, we presented the basic capture recapture model with a rather generic detection function using “alpha1” as the shape parameter on </w:t>
      </w:r>
      <w:r w:rsidR="00DE5C02">
        <w:rPr>
          <w:rFonts w:ascii="Times New Roman" w:hAnsi="Times New Roman" w:cs="Times New Roman"/>
        </w:rPr>
        <w:t xml:space="preserve">distance.   Considering the binomial encounter model, we can </w:t>
      </w:r>
      <w:r w:rsidR="00DE5C02" w:rsidRPr="00DE5C02">
        <w:rPr>
          <w:rFonts w:ascii="Times New Roman" w:hAnsi="Times New Roman" w:cs="Times New Roman"/>
        </w:rPr>
        <w:t>specify the model according to:</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\begin{equation}</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ab/>
        <w:t>\</w:t>
      </w:r>
      <w:proofErr w:type="spellStart"/>
      <w:proofErr w:type="gramStart"/>
      <w:r w:rsidRPr="00DE5C02">
        <w:rPr>
          <w:rFonts w:ascii="Times New Roman" w:hAnsi="Times New Roman" w:cs="Times New Roman"/>
        </w:rPr>
        <w:t>mbox</w:t>
      </w:r>
      <w:proofErr w:type="spellEnd"/>
      <w:r w:rsidRPr="00DE5C02">
        <w:rPr>
          <w:rFonts w:ascii="Times New Roman" w:hAnsi="Times New Roman" w:cs="Times New Roman"/>
        </w:rPr>
        <w:t>{</w:t>
      </w:r>
      <w:proofErr w:type="spellStart"/>
      <w:proofErr w:type="gramEnd"/>
      <w:r w:rsidRPr="00DE5C02">
        <w:rPr>
          <w:rFonts w:ascii="Times New Roman" w:hAnsi="Times New Roman" w:cs="Times New Roman"/>
        </w:rPr>
        <w:t>logit</w:t>
      </w:r>
      <w:proofErr w:type="spellEnd"/>
      <w:r w:rsidRPr="00DE5C02">
        <w:rPr>
          <w:rFonts w:ascii="Times New Roman" w:hAnsi="Times New Roman" w:cs="Times New Roman"/>
        </w:rPr>
        <w:t>}(p_{</w:t>
      </w:r>
      <w:proofErr w:type="spellStart"/>
      <w:r w:rsidRPr="00DE5C02">
        <w:rPr>
          <w:rFonts w:ascii="Times New Roman" w:hAnsi="Times New Roman" w:cs="Times New Roman"/>
        </w:rPr>
        <w:t>ij</w:t>
      </w:r>
      <w:proofErr w:type="spellEnd"/>
      <w:r w:rsidRPr="00DE5C02">
        <w:rPr>
          <w:rFonts w:ascii="Times New Roman" w:hAnsi="Times New Roman" w:cs="Times New Roman"/>
        </w:rPr>
        <w:t>}) = \alpha_{0} + \alpha</w:t>
      </w:r>
      <w:r w:rsidR="009D0B46">
        <w:rPr>
          <w:rFonts w:ascii="Times New Roman" w:hAnsi="Times New Roman" w:cs="Times New Roman"/>
        </w:rPr>
        <w:t>_</w:t>
      </w:r>
      <w:r w:rsidRPr="00DE5C02">
        <w:rPr>
          <w:rFonts w:ascii="Times New Roman" w:hAnsi="Times New Roman" w:cs="Times New Roman"/>
        </w:rPr>
        <w:t>1 ||{\bf s}_{</w:t>
      </w:r>
      <w:proofErr w:type="spellStart"/>
      <w:r w:rsidRPr="00DE5C02">
        <w:rPr>
          <w:rFonts w:ascii="Times New Roman" w:hAnsi="Times New Roman" w:cs="Times New Roman"/>
        </w:rPr>
        <w:t>i</w:t>
      </w:r>
      <w:proofErr w:type="spellEnd"/>
      <w:r w:rsidRPr="00DE5C02">
        <w:rPr>
          <w:rFonts w:ascii="Times New Roman" w:hAnsi="Times New Roman" w:cs="Times New Roman"/>
        </w:rPr>
        <w:t>}-{\bf x}_{j} ||</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\label{scr0.eq.logit}</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\end{equation}</w:t>
      </w:r>
    </w:p>
    <w:p w:rsidR="00DE5C02" w:rsidRDefault="00DE5C02"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where, $||{\bf s}_{</w:t>
      </w:r>
      <w:proofErr w:type="spellStart"/>
      <w:r w:rsidRPr="00DE5C02">
        <w:rPr>
          <w:rFonts w:ascii="Times New Roman" w:hAnsi="Times New Roman" w:cs="Times New Roman"/>
        </w:rPr>
        <w:t>i</w:t>
      </w:r>
      <w:proofErr w:type="spellEnd"/>
      <w:r w:rsidRPr="00DE5C02">
        <w:rPr>
          <w:rFonts w:ascii="Times New Roman" w:hAnsi="Times New Roman" w:cs="Times New Roman"/>
        </w:rPr>
        <w:t>}-{\bf x}</w:t>
      </w:r>
      <w:r>
        <w:rPr>
          <w:rFonts w:ascii="Times New Roman" w:hAnsi="Times New Roman" w:cs="Times New Roman"/>
        </w:rPr>
        <w:t xml:space="preserve">_{j}||$ is the distance between </w:t>
      </w:r>
      <w:r w:rsidRPr="00DE5C02">
        <w:rPr>
          <w:rFonts w:ascii="Times New Roman" w:hAnsi="Times New Roman" w:cs="Times New Roman"/>
        </w:rPr>
        <w:t>${\bf s}_{</w:t>
      </w:r>
      <w:proofErr w:type="spellStart"/>
      <w:r w:rsidRPr="00DE5C02">
        <w:rPr>
          <w:rFonts w:ascii="Times New Roman" w:hAnsi="Times New Roman" w:cs="Times New Roman"/>
        </w:rPr>
        <w:t>i</w:t>
      </w:r>
      <w:proofErr w:type="spellEnd"/>
      <w:r w:rsidRPr="00DE5C02">
        <w:rPr>
          <w:rFonts w:ascii="Times New Roman" w:hAnsi="Times New Roman" w:cs="Times New Roman"/>
        </w:rPr>
        <w:t xml:space="preserve">}$ and ${\bf x}_{j}$. </w:t>
      </w:r>
    </w:p>
    <w:p w:rsidR="009D0B46" w:rsidRDefault="009D0B46" w:rsidP="009D0B46">
      <w:pPr>
        <w:spacing w:before="100" w:beforeAutospacing="1" w:after="100" w:afterAutospacing="1"/>
        <w:contextualSpacing/>
        <w:rPr>
          <w:rFonts w:ascii="Times New Roman" w:hAnsi="Times New Roman" w:cs="Times New Roman"/>
        </w:rPr>
      </w:pPr>
    </w:p>
    <w:p w:rsidR="00DE5C02" w:rsidRPr="00DE5C02" w:rsidRDefault="009D0B46"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We can also consider writing the detection function such that it more closely resembles the standard distance sampling functions with a </w:t>
      </w:r>
      <w:r w:rsidR="00DE5C02" w:rsidRPr="00DE5C02">
        <w:rPr>
          <w:rFonts w:ascii="Times New Roman" w:hAnsi="Times New Roman" w:cs="Times New Roman"/>
        </w:rPr>
        <w:t>half-normal model of the form:</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p_{</w:t>
      </w:r>
      <w:proofErr w:type="spellStart"/>
      <w:r w:rsidRPr="00DE5C02">
        <w:rPr>
          <w:rFonts w:ascii="Times New Roman" w:hAnsi="Times New Roman" w:cs="Times New Roman"/>
        </w:rPr>
        <w:t>ij</w:t>
      </w:r>
      <w:proofErr w:type="spellEnd"/>
      <w:r w:rsidRPr="00DE5C02">
        <w:rPr>
          <w:rFonts w:ascii="Times New Roman" w:hAnsi="Times New Roman" w:cs="Times New Roman"/>
        </w:rPr>
        <w:t>} = p_{0}*\</w:t>
      </w:r>
      <w:proofErr w:type="spellStart"/>
      <w:r w:rsidRPr="00DE5C02">
        <w:rPr>
          <w:rFonts w:ascii="Times New Roman" w:hAnsi="Times New Roman" w:cs="Times New Roman"/>
        </w:rPr>
        <w:t>exp</w:t>
      </w:r>
      <w:proofErr w:type="spellEnd"/>
      <w:r w:rsidRPr="00DE5C02">
        <w:rPr>
          <w:rFonts w:ascii="Times New Roman" w:hAnsi="Times New Roman" w:cs="Times New Roman"/>
        </w:rPr>
        <w:t>(-\alpha_{1} *||{\bf s}_{</w:t>
      </w:r>
      <w:proofErr w:type="spellStart"/>
      <w:r w:rsidRPr="00DE5C02">
        <w:rPr>
          <w:rFonts w:ascii="Times New Roman" w:hAnsi="Times New Roman" w:cs="Times New Roman"/>
        </w:rPr>
        <w:t>i</w:t>
      </w:r>
      <w:proofErr w:type="spellEnd"/>
      <w:r w:rsidRPr="00DE5C02">
        <w:rPr>
          <w:rFonts w:ascii="Times New Roman" w:hAnsi="Times New Roman" w:cs="Times New Roman"/>
        </w:rPr>
        <w:t>}-{\bf x}_{j}||^2)</w:t>
      </w:r>
    </w:p>
    <w:p w:rsid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lastRenderedPageBreak/>
        <w:t>\]</w:t>
      </w:r>
    </w:p>
    <w:p w:rsidR="009D0B46" w:rsidRDefault="009D0B46" w:rsidP="00DE5C02">
      <w:pPr>
        <w:spacing w:before="100" w:beforeAutospacing="1" w:after="100" w:afterAutospacing="1"/>
        <w:contextualSpacing/>
        <w:rPr>
          <w:rFonts w:ascii="Times New Roman" w:hAnsi="Times New Roman" w:cs="Times New Roman"/>
        </w:rPr>
      </w:pPr>
    </w:p>
    <w:p w:rsidR="009D0B46" w:rsidRDefault="009D0B46" w:rsidP="00DE5C02">
      <w:pPr>
        <w:spacing w:before="100" w:beforeAutospacing="1" w:after="100" w:afterAutospacing="1"/>
        <w:contextual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we can then describe $\alpha_1$ as a function of $\sigma$ such that</w:t>
      </w:r>
    </w:p>
    <w:p w:rsidR="009D0B46" w:rsidRPr="00DE5C02" w:rsidRDefault="009D0B46"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Pr="00DE5C02" w:rsidRDefault="009D0B46"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\alpha_{1}</w:t>
      </w:r>
      <w:r>
        <w:rPr>
          <w:rFonts w:ascii="Times New Roman" w:hAnsi="Times New Roman" w:cs="Times New Roman"/>
        </w:rPr>
        <w:t xml:space="preserve"> = 1</w:t>
      </w:r>
      <w:proofErr w:type="gramStart"/>
      <w:r>
        <w:rPr>
          <w:rFonts w:ascii="Times New Roman" w:hAnsi="Times New Roman" w:cs="Times New Roman"/>
        </w:rPr>
        <w:t>/(</w:t>
      </w:r>
      <w:proofErr w:type="gramEnd"/>
      <w:r>
        <w:rPr>
          <w:rFonts w:ascii="Times New Roman" w:hAnsi="Times New Roman" w:cs="Times New Roman"/>
        </w:rPr>
        <w:t>2*\sigma^2)</w:t>
      </w:r>
    </w:p>
    <w:p w:rsidR="009D0B46" w:rsidRDefault="009D0B46"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Default="009D0B46" w:rsidP="00DE5C02">
      <w:pPr>
        <w:spacing w:before="100" w:beforeAutospacing="1" w:after="100" w:afterAutospacing="1"/>
        <w:contextualSpacing/>
        <w:rPr>
          <w:rFonts w:ascii="Times New Roman" w:hAnsi="Times New Roman" w:cs="Times New Roman"/>
        </w:rPr>
      </w:pPr>
    </w:p>
    <w:p w:rsidR="009D0B46" w:rsidRDefault="009D0B46"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If we wanted to use an exponential distance function instead of </w:t>
      </w:r>
      <w:r w:rsidR="00566B0A">
        <w:rPr>
          <w:rFonts w:ascii="Times New Roman" w:hAnsi="Times New Roman" w:cs="Times New Roman"/>
        </w:rPr>
        <w:t>the half-normal, we can rewrite the detection function as</w:t>
      </w:r>
    </w:p>
    <w:p w:rsidR="009D0B46" w:rsidRDefault="009D0B46" w:rsidP="00DE5C02">
      <w:pPr>
        <w:spacing w:before="100" w:beforeAutospacing="1" w:after="100" w:afterAutospacing="1"/>
        <w:contextualSpacing/>
        <w:rPr>
          <w:rFonts w:ascii="Times New Roman" w:hAnsi="Times New Roman" w:cs="Times New Roman"/>
        </w:rPr>
      </w:pP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p_{</w:t>
      </w:r>
      <w:proofErr w:type="spellStart"/>
      <w:r w:rsidRPr="00DE5C02">
        <w:rPr>
          <w:rFonts w:ascii="Times New Roman" w:hAnsi="Times New Roman" w:cs="Times New Roman"/>
        </w:rPr>
        <w:t>ij</w:t>
      </w:r>
      <w:proofErr w:type="spellEnd"/>
      <w:r w:rsidRPr="00DE5C02">
        <w:rPr>
          <w:rFonts w:ascii="Times New Roman" w:hAnsi="Times New Roman" w:cs="Times New Roman"/>
        </w:rPr>
        <w:t>} = p_{0}*\</w:t>
      </w:r>
      <w:proofErr w:type="spellStart"/>
      <w:r w:rsidRPr="00DE5C02">
        <w:rPr>
          <w:rFonts w:ascii="Times New Roman" w:hAnsi="Times New Roman" w:cs="Times New Roman"/>
        </w:rPr>
        <w:t>exp</w:t>
      </w:r>
      <w:proofErr w:type="spellEnd"/>
      <w:r w:rsidRPr="00DE5C02">
        <w:rPr>
          <w:rFonts w:ascii="Times New Roman" w:hAnsi="Times New Roman" w:cs="Times New Roman"/>
        </w:rPr>
        <w:t>(-\alpha_{1</w:t>
      </w:r>
      <w:r>
        <w:rPr>
          <w:rFonts w:ascii="Times New Roman" w:hAnsi="Times New Roman" w:cs="Times New Roman"/>
        </w:rPr>
        <w:t>} *||{\bf s}_{</w:t>
      </w:r>
      <w:proofErr w:type="spellStart"/>
      <w:r>
        <w:rPr>
          <w:rFonts w:ascii="Times New Roman" w:hAnsi="Times New Roman" w:cs="Times New Roman"/>
        </w:rPr>
        <w:t>i</w:t>
      </w:r>
      <w:proofErr w:type="spellEnd"/>
      <w:r>
        <w:rPr>
          <w:rFonts w:ascii="Times New Roman" w:hAnsi="Times New Roman" w:cs="Times New Roman"/>
        </w:rPr>
        <w:t>}-{\bf x}_{j}||</w:t>
      </w:r>
      <w:r w:rsidRPr="00DE5C02">
        <w:rPr>
          <w:rFonts w:ascii="Times New Roman" w:hAnsi="Times New Roman" w:cs="Times New Roman"/>
        </w:rPr>
        <w:t>)</w:t>
      </w:r>
    </w:p>
    <w:p w:rsidR="00566B0A"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566B0A" w:rsidRDefault="00566B0A" w:rsidP="00566B0A">
      <w:pPr>
        <w:spacing w:before="100" w:beforeAutospacing="1" w:after="100" w:afterAutospacing="1"/>
        <w:contextualSpacing/>
        <w:rPr>
          <w:rFonts w:ascii="Times New Roman" w:hAnsi="Times New Roman" w:cs="Times New Roman"/>
        </w:rPr>
      </w:pPr>
    </w:p>
    <w:p w:rsidR="009D0B46" w:rsidRDefault="00566B0A" w:rsidP="00DE5C02">
      <w:pPr>
        <w:spacing w:before="100" w:beforeAutospacing="1" w:after="100" w:afterAutospacing="1"/>
        <w:contextualSpacing/>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modify the definition of $\alpha_1$ to just be the inverse of $\sigma$</w:t>
      </w:r>
    </w:p>
    <w:p w:rsidR="00566B0A" w:rsidRDefault="00566B0A" w:rsidP="00DE5C02">
      <w:pPr>
        <w:spacing w:before="100" w:beforeAutospacing="1" w:after="100" w:afterAutospacing="1"/>
        <w:contextualSpacing/>
        <w:rPr>
          <w:rFonts w:ascii="Times New Roman" w:hAnsi="Times New Roman" w:cs="Times New Roman"/>
        </w:rPr>
      </w:pP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\alpha_{1}</w:t>
      </w:r>
      <w:r>
        <w:rPr>
          <w:rFonts w:ascii="Times New Roman" w:hAnsi="Times New Roman" w:cs="Times New Roman"/>
        </w:rPr>
        <w:t xml:space="preserve"> = 1</w:t>
      </w:r>
      <w:proofErr w:type="gramStart"/>
      <w:r>
        <w:rPr>
          <w:rFonts w:ascii="Times New Roman" w:hAnsi="Times New Roman" w:cs="Times New Roman"/>
        </w:rPr>
        <w:t>/(</w:t>
      </w:r>
      <w:proofErr w:type="gramEnd"/>
      <w:r>
        <w:rPr>
          <w:rFonts w:ascii="Times New Roman" w:hAnsi="Times New Roman" w:cs="Times New Roman"/>
        </w:rPr>
        <w:t>\sigma)</w:t>
      </w:r>
    </w:p>
    <w:p w:rsidR="00566B0A"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Default="009D0B46" w:rsidP="00DE5C02">
      <w:pPr>
        <w:spacing w:before="100" w:beforeAutospacing="1" w:after="100" w:afterAutospacing="1"/>
        <w:contextualSpacing/>
        <w:rPr>
          <w:rFonts w:ascii="Times New Roman" w:hAnsi="Times New Roman" w:cs="Times New Roman"/>
        </w:rPr>
      </w:pPr>
    </w:p>
    <w:p w:rsidR="00ED43A8" w:rsidRDefault="00566B0A"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By changing the detection function and the specification of $\alpha_1$, we can basically create any distance function for the data.  </w:t>
      </w:r>
      <w:r w:rsidR="00A45BB0">
        <w:rPr>
          <w:rFonts w:ascii="Times New Roman" w:hAnsi="Times New Roman" w:cs="Times New Roman"/>
        </w:rPr>
        <w:t xml:space="preserve">It is important to note that sigma is not comparable under these different distance functions for detection.  Additionally, the relationship between sigma and home range radius does not have precision definition under alternative distance functions.    </w:t>
      </w:r>
      <w:r w:rsidR="00ED43A8">
        <w:rPr>
          <w:rFonts w:ascii="Times New Roman" w:hAnsi="Times New Roman" w:cs="Times New Roman"/>
        </w:rPr>
        <w:t>We demonstrate how to fit different distance functions under the Bayesian and likelihood sections below.</w:t>
      </w:r>
    </w:p>
    <w:p w:rsidR="00A45BB0" w:rsidRDefault="00A45BB0" w:rsidP="00DE5C02">
      <w:pPr>
        <w:spacing w:before="100" w:beforeAutospacing="1" w:after="100" w:afterAutospacing="1"/>
        <w:contextualSpacing/>
        <w:rPr>
          <w:rFonts w:ascii="Times New Roman" w:hAnsi="Times New Roman" w:cs="Times New Roman"/>
        </w:rPr>
      </w:pPr>
    </w:p>
    <w:p w:rsidR="004924E5" w:rsidRDefault="004924E5" w:rsidP="001F3C36">
      <w:pPr>
        <w:spacing w:before="100" w:beforeAutospacing="1" w:after="100" w:afterAutospacing="1"/>
        <w:contextualSpacing/>
        <w:rPr>
          <w:rFonts w:ascii="Bookman Old Style" w:hAnsi="Bookman Old Style"/>
          <w:b/>
          <w:sz w:val="28"/>
          <w:szCs w:val="28"/>
        </w:rPr>
      </w:pPr>
    </w:p>
    <w:p w:rsidR="001F3C36" w:rsidRPr="00B30FC1" w:rsidRDefault="001F3C36" w:rsidP="001F3C36">
      <w:pPr>
        <w:spacing w:before="100" w:beforeAutospacing="1" w:after="100" w:afterAutospacing="1"/>
        <w:contextualSpacing/>
        <w:rPr>
          <w:rFonts w:ascii="Bookman Old Style" w:hAnsi="Bookman Old Style"/>
          <w:b/>
          <w:sz w:val="28"/>
          <w:szCs w:val="28"/>
        </w:rPr>
      </w:pPr>
      <w:r w:rsidRPr="00B30FC1">
        <w:rPr>
          <w:rFonts w:ascii="Bookman Old Style" w:hAnsi="Bookman Old Style"/>
          <w:b/>
          <w:sz w:val="28"/>
          <w:szCs w:val="28"/>
        </w:rPr>
        <w:t>8.</w:t>
      </w:r>
      <w:r w:rsidR="00D6475F">
        <w:rPr>
          <w:rFonts w:ascii="Bookman Old Style" w:hAnsi="Bookman Old Style"/>
          <w:b/>
          <w:sz w:val="28"/>
          <w:szCs w:val="28"/>
        </w:rPr>
        <w:t>2</w:t>
      </w:r>
      <w:r w:rsidR="00D6475F" w:rsidRPr="00B30FC1">
        <w:rPr>
          <w:rFonts w:ascii="Bookman Old Style" w:hAnsi="Bookman Old Style"/>
          <w:b/>
          <w:sz w:val="28"/>
          <w:szCs w:val="28"/>
        </w:rPr>
        <w:t xml:space="preserve"> </w:t>
      </w:r>
      <w:r w:rsidRPr="00B30FC1">
        <w:rPr>
          <w:rFonts w:ascii="Bookman Old Style" w:hAnsi="Bookman Old Style"/>
          <w:b/>
          <w:sz w:val="28"/>
          <w:szCs w:val="28"/>
        </w:rPr>
        <w:t>Types of Covariates</w:t>
      </w:r>
    </w:p>
    <w:p w:rsidR="001F3C36" w:rsidRPr="00C67C90" w:rsidRDefault="001F3C36" w:rsidP="001F3C36">
      <w:pPr>
        <w:spacing w:before="100" w:beforeAutospacing="1" w:after="100" w:afterAutospacing="1"/>
        <w:contextualSpacing/>
        <w:rPr>
          <w:rFonts w:ascii="Times New Roman" w:hAnsi="Times New Roman" w:cs="Times New Roman"/>
        </w:rPr>
      </w:pPr>
    </w:p>
    <w:p w:rsidR="001F3C36" w:rsidRPr="00C67C90" w:rsidRDefault="00984331" w:rsidP="001F3C36">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Broadly speaking, we recognize (here) 2 types of covariates: Fixed covariates which are observable and might vary by trap alone (e.g., type of trap, baited or not, disturbance regime, even habitat), sample occasion (</w:t>
      </w:r>
      <w:r w:rsidR="00B30FC1" w:rsidRPr="00C67C90">
        <w:rPr>
          <w:rFonts w:ascii="Times New Roman" w:hAnsi="Times New Roman" w:cs="Times New Roman"/>
        </w:rPr>
        <w:t xml:space="preserve">e.g., </w:t>
      </w:r>
      <w:r w:rsidRPr="00C67C90">
        <w:rPr>
          <w:rFonts w:ascii="Times New Roman" w:hAnsi="Times New Roman" w:cs="Times New Roman"/>
        </w:rPr>
        <w:t>day of season or weather conditions), or both (</w:t>
      </w:r>
      <w:r w:rsidR="00B30FC1" w:rsidRPr="00C67C90">
        <w:rPr>
          <w:rFonts w:ascii="Times New Roman" w:hAnsi="Times New Roman" w:cs="Times New Roman"/>
        </w:rPr>
        <w:t xml:space="preserve">e.g., behavior, </w:t>
      </w:r>
      <w:r w:rsidRPr="00C67C90">
        <w:rPr>
          <w:rFonts w:ascii="Times New Roman" w:hAnsi="Times New Roman" w:cs="Times New Roman"/>
        </w:rPr>
        <w:t>weather – if over a large region).</w:t>
      </w:r>
      <w:r w:rsidR="00B30FC1" w:rsidRPr="00C67C90">
        <w:rPr>
          <w:rFonts w:ascii="Times New Roman" w:hAnsi="Times New Roman" w:cs="Times New Roman"/>
        </w:rPr>
        <w:t xml:space="preserve">  </w:t>
      </w:r>
      <w:r w:rsidRPr="00C67C90">
        <w:rPr>
          <w:rFonts w:ascii="Times New Roman" w:hAnsi="Times New Roman" w:cs="Times New Roman"/>
        </w:rPr>
        <w:t xml:space="preserve">The other class of covariates are </w:t>
      </w:r>
      <w:r w:rsidR="00B30FC1" w:rsidRPr="00C67C90">
        <w:rPr>
          <w:rFonts w:ascii="Times New Roman" w:hAnsi="Times New Roman" w:cs="Times New Roman"/>
        </w:rPr>
        <w:t xml:space="preserve">those which </w:t>
      </w:r>
      <w:r w:rsidRPr="00C67C90">
        <w:rPr>
          <w:rFonts w:ascii="Times New Roman" w:hAnsi="Times New Roman" w:cs="Times New Roman"/>
        </w:rPr>
        <w:t>vary at the level of the individual (and possibly also over time).</w:t>
      </w:r>
      <w:r w:rsidR="00B30FC1" w:rsidRPr="00C67C90">
        <w:rPr>
          <w:rFonts w:ascii="Times New Roman" w:hAnsi="Times New Roman" w:cs="Times New Roman"/>
        </w:rPr>
        <w:t xml:space="preserve">   </w:t>
      </w:r>
      <w:r w:rsidRPr="00C67C90">
        <w:rPr>
          <w:rFonts w:ascii="Times New Roman" w:hAnsi="Times New Roman" w:cs="Times New Roman"/>
        </w:rPr>
        <w:t>As a technical matter, these are different than fixed covariates because</w:t>
      </w:r>
      <w:r w:rsidR="001F3C36" w:rsidRPr="00C67C90">
        <w:rPr>
          <w:rFonts w:ascii="Times New Roman" w:hAnsi="Times New Roman" w:cs="Times New Roman"/>
        </w:rPr>
        <w:t xml:space="preserve"> we </w:t>
      </w:r>
      <w:r w:rsidR="00B30FC1" w:rsidRPr="00C67C90">
        <w:rPr>
          <w:rFonts w:ascii="Times New Roman" w:hAnsi="Times New Roman" w:cs="Times New Roman"/>
        </w:rPr>
        <w:t xml:space="preserve">cannot </w:t>
      </w:r>
      <w:r w:rsidR="001F3C36" w:rsidRPr="00C67C90">
        <w:rPr>
          <w:rFonts w:ascii="Times New Roman" w:hAnsi="Times New Roman" w:cs="Times New Roman"/>
        </w:rPr>
        <w:t xml:space="preserve">see all of the individuals and the covariates are almost always incompletely observed (if at all).  The lone exception is the behavioral response which is known for all individuals, captured or not.  We noted in other chapters that </w:t>
      </w:r>
      <w:r w:rsidR="00B30FC1" w:rsidRPr="00C67C90">
        <w:rPr>
          <w:rFonts w:ascii="Times New Roman" w:hAnsi="Times New Roman" w:cs="Times New Roman"/>
        </w:rPr>
        <w:t>space itself</w:t>
      </w:r>
      <w:r w:rsidR="001F3C36" w:rsidRPr="00C67C90">
        <w:rPr>
          <w:rFonts w:ascii="Times New Roman" w:hAnsi="Times New Roman" w:cs="Times New Roman"/>
        </w:rPr>
        <w:t xml:space="preserve"> </w:t>
      </w:r>
      <w:r w:rsidR="00B30FC1" w:rsidRPr="00C67C90">
        <w:rPr>
          <w:rFonts w:ascii="Times New Roman" w:hAnsi="Times New Roman" w:cs="Times New Roman"/>
        </w:rPr>
        <w:t xml:space="preserve">(i.e., the activity centers) </w:t>
      </w:r>
      <w:r w:rsidR="001F3C36" w:rsidRPr="00C67C90">
        <w:rPr>
          <w:rFonts w:ascii="Times New Roman" w:hAnsi="Times New Roman" w:cs="Times New Roman"/>
        </w:rPr>
        <w:t>is a type of individual covariate. We do not get to observe the activity center for any individuals, but for individuals that are encountered we get to observe some information about it in the form of which traps the individual was encountered in.</w:t>
      </w:r>
    </w:p>
    <w:p w:rsidR="001F3C36" w:rsidRPr="00C67C90" w:rsidRDefault="001F3C36" w:rsidP="001F3C36">
      <w:pPr>
        <w:spacing w:before="100" w:beforeAutospacing="1" w:after="100" w:afterAutospacing="1"/>
        <w:contextualSpacing/>
        <w:rPr>
          <w:rFonts w:ascii="Times New Roman" w:hAnsi="Times New Roman" w:cs="Times New Roman"/>
        </w:rPr>
      </w:pPr>
    </w:p>
    <w:p w:rsidR="00FA4725" w:rsidRPr="00C67C90" w:rsidRDefault="009E5338" w:rsidP="00FA4725">
      <w:pPr>
        <w:rPr>
          <w:rFonts w:ascii="Times New Roman" w:hAnsi="Times New Roman" w:cs="Times New Roman"/>
        </w:rPr>
      </w:pPr>
      <w:r w:rsidRPr="00C67C90">
        <w:rPr>
          <w:rFonts w:ascii="Times New Roman" w:hAnsi="Times New Roman" w:cs="Times New Roman"/>
        </w:rPr>
        <w:t>To begin, we</w:t>
      </w:r>
      <w:r w:rsidR="00FA4725" w:rsidRPr="00C67C90">
        <w:rPr>
          <w:rFonts w:ascii="Times New Roman" w:hAnsi="Times New Roman" w:cs="Times New Roman"/>
        </w:rPr>
        <w:t xml:space="preserve"> will again assume a standard sampling design in which an array of </w:t>
      </w:r>
      <w:r w:rsidRPr="00C67C90">
        <w:rPr>
          <w:rFonts w:ascii="Times New Roman" w:hAnsi="Times New Roman" w:cs="Times New Roman"/>
        </w:rPr>
        <w:t>$</w:t>
      </w:r>
      <w:r w:rsidR="00FA4725" w:rsidRPr="00C67C90">
        <w:rPr>
          <w:rFonts w:ascii="Times New Roman" w:hAnsi="Times New Roman" w:cs="Times New Roman"/>
        </w:rPr>
        <w:t>J</w:t>
      </w:r>
      <w:r w:rsidRPr="00C67C90">
        <w:rPr>
          <w:rFonts w:ascii="Times New Roman" w:hAnsi="Times New Roman" w:cs="Times New Roman"/>
        </w:rPr>
        <w:t>$</w:t>
      </w:r>
      <w:r w:rsidR="00FA4725" w:rsidRPr="00C67C90">
        <w:rPr>
          <w:rFonts w:ascii="Times New Roman" w:hAnsi="Times New Roman" w:cs="Times New Roman"/>
        </w:rPr>
        <w:t xml:space="preserve"> traps is operated for </w:t>
      </w:r>
      <w:r w:rsidRPr="00C67C90">
        <w:rPr>
          <w:rFonts w:ascii="Times New Roman" w:hAnsi="Times New Roman" w:cs="Times New Roman"/>
        </w:rPr>
        <w:t>$</w:t>
      </w:r>
      <w:r w:rsidR="00FA4725" w:rsidRPr="00C67C90">
        <w:rPr>
          <w:rFonts w:ascii="Times New Roman" w:hAnsi="Times New Roman" w:cs="Times New Roman"/>
        </w:rPr>
        <w:t>K</w:t>
      </w:r>
      <w:r w:rsidRPr="00C67C90">
        <w:rPr>
          <w:rFonts w:ascii="Times New Roman" w:hAnsi="Times New Roman" w:cs="Times New Roman"/>
        </w:rPr>
        <w:t>$</w:t>
      </w:r>
      <w:r w:rsidR="00FA4725" w:rsidRPr="00C67C90">
        <w:rPr>
          <w:rFonts w:ascii="Times New Roman" w:hAnsi="Times New Roman" w:cs="Times New Roman"/>
        </w:rPr>
        <w:t xml:space="preserve"> time periods, which produces encounter histories for </w:t>
      </w:r>
      <w:r w:rsidRPr="00C67C90">
        <w:rPr>
          <w:rFonts w:ascii="Times New Roman" w:hAnsi="Times New Roman" w:cs="Times New Roman"/>
        </w:rPr>
        <w:t>$</w:t>
      </w:r>
      <w:r w:rsidR="00FA4725" w:rsidRPr="00C67C90">
        <w:rPr>
          <w:rFonts w:ascii="Times New Roman" w:hAnsi="Times New Roman" w:cs="Times New Roman"/>
        </w:rPr>
        <w:t>n</w:t>
      </w:r>
      <w:r w:rsidRPr="00C67C90">
        <w:rPr>
          <w:rFonts w:ascii="Times New Roman" w:hAnsi="Times New Roman" w:cs="Times New Roman"/>
        </w:rPr>
        <w:t>$</w:t>
      </w:r>
      <w:r w:rsidR="00FA4725" w:rsidRPr="00C67C90">
        <w:rPr>
          <w:rFonts w:ascii="Times New Roman" w:hAnsi="Times New Roman" w:cs="Times New Roman"/>
        </w:rPr>
        <w:t xml:space="preserve"> individuals.  For the basic model, there </w:t>
      </w:r>
      <w:r w:rsidRPr="00C67C90">
        <w:rPr>
          <w:rFonts w:ascii="Times New Roman" w:hAnsi="Times New Roman" w:cs="Times New Roman"/>
        </w:rPr>
        <w:t>are</w:t>
      </w:r>
      <w:r w:rsidR="00FA4725" w:rsidRPr="00C67C90">
        <w:rPr>
          <w:rFonts w:ascii="Times New Roman" w:hAnsi="Times New Roman" w:cs="Times New Roman"/>
        </w:rPr>
        <w:t xml:space="preserve"> no time-varying covariates that influence encounter, there are no explicit individual-specific covariates, and there are no covariates that influence density. </w:t>
      </w:r>
    </w:p>
    <w:p w:rsidR="009E5338" w:rsidRPr="00C67C90" w:rsidRDefault="00FA4725" w:rsidP="00FA4725">
      <w:pPr>
        <w:rPr>
          <w:rFonts w:ascii="Times New Roman" w:hAnsi="Times New Roman" w:cs="Times New Roman"/>
        </w:rPr>
      </w:pPr>
      <w:r w:rsidRPr="00C67C90">
        <w:rPr>
          <w:rFonts w:ascii="Times New Roman" w:hAnsi="Times New Roman" w:cs="Times New Roman"/>
        </w:rPr>
        <w:lastRenderedPageBreak/>
        <w:t xml:space="preserve">For fixed effects, those which we observe fully, we can easily incorporate these into </w:t>
      </w:r>
      <w:r w:rsidR="008A27BD" w:rsidRPr="00C67C90">
        <w:rPr>
          <w:rFonts w:ascii="Times New Roman" w:hAnsi="Times New Roman" w:cs="Times New Roman"/>
        </w:rPr>
        <w:t>the encounter probability model, just as we would do in any standard GLM or GLMM. For example,</w:t>
      </w:r>
      <w:r w:rsidRPr="00C67C90">
        <w:rPr>
          <w:rFonts w:ascii="Times New Roman" w:hAnsi="Times New Roman" w:cs="Times New Roman"/>
        </w:rPr>
        <w:br/>
      </w:r>
      <w:r w:rsidRPr="00C67C90">
        <w:rPr>
          <w:rFonts w:ascii="Times New Roman" w:hAnsi="Times New Roman" w:cs="Times New Roman"/>
        </w:rPr>
        <w:tab/>
      </w:r>
    </w:p>
    <w:p w:rsidR="00FA4725" w:rsidRPr="00C67C90" w:rsidRDefault="00882E6F" w:rsidP="00FA4725">
      <w:pPr>
        <w:rPr>
          <w:rFonts w:ascii="Times New Roman" w:hAnsi="Times New Roman" w:cs="Times New Roman"/>
        </w:rPr>
      </w:pPr>
      <w:r w:rsidRPr="00C67C90">
        <w:rPr>
          <w:rFonts w:ascii="Times New Roman" w:hAnsi="Times New Roman" w:cs="Times New Roman"/>
        </w:rPr>
        <w:t xml:space="preserve">                    </w:t>
      </w:r>
      <w:proofErr w:type="spellStart"/>
      <w:proofErr w:type="gramStart"/>
      <w:r w:rsidR="00FA4725" w:rsidRPr="00C67C90">
        <w:rPr>
          <w:rFonts w:ascii="Times New Roman" w:hAnsi="Times New Roman" w:cs="Times New Roman"/>
        </w:rPr>
        <w:t>logit</w:t>
      </w:r>
      <w:proofErr w:type="spellEnd"/>
      <w:r w:rsidR="00FA4725" w:rsidRPr="00C67C90">
        <w:rPr>
          <w:rFonts w:ascii="Times New Roman" w:hAnsi="Times New Roman" w:cs="Times New Roman"/>
        </w:rPr>
        <w:t>(</w:t>
      </w:r>
      <w:proofErr w:type="gramEnd"/>
      <w:r w:rsidR="00FA4725" w:rsidRPr="00C67C90">
        <w:rPr>
          <w:rFonts w:ascii="Times New Roman" w:hAnsi="Times New Roman" w:cs="Times New Roman"/>
        </w:rPr>
        <w:t>p[</w:t>
      </w:r>
      <w:proofErr w:type="spellStart"/>
      <w:r w:rsidR="00FA4725" w:rsidRPr="00C67C90">
        <w:rPr>
          <w:rFonts w:ascii="Times New Roman" w:hAnsi="Times New Roman" w:cs="Times New Roman"/>
        </w:rPr>
        <w:t>i,j</w:t>
      </w:r>
      <w:r w:rsidR="009E5338" w:rsidRPr="00C67C90">
        <w:rPr>
          <w:rFonts w:ascii="Times New Roman" w:hAnsi="Times New Roman" w:cs="Times New Roman"/>
        </w:rPr>
        <w:t>,k</w:t>
      </w:r>
      <w:proofErr w:type="spellEnd"/>
      <w:r w:rsidR="00FA4725" w:rsidRPr="00C67C90">
        <w:rPr>
          <w:rFonts w:ascii="Times New Roman" w:hAnsi="Times New Roman" w:cs="Times New Roman"/>
        </w:rPr>
        <w:t xml:space="preserve">]) = </w:t>
      </w:r>
      <w:r w:rsidR="000C086C">
        <w:rPr>
          <w:rFonts w:ascii="Times New Roman" w:hAnsi="Times New Roman" w:cs="Times New Roman"/>
        </w:rPr>
        <w:t>\</w:t>
      </w:r>
      <w:r w:rsidR="00FA4725" w:rsidRPr="00C67C90">
        <w:rPr>
          <w:rFonts w:ascii="Times New Roman" w:hAnsi="Times New Roman" w:cs="Times New Roman"/>
        </w:rPr>
        <w:t>alpha</w:t>
      </w:r>
      <w:r w:rsidR="000C086C">
        <w:rPr>
          <w:rFonts w:ascii="Times New Roman" w:hAnsi="Times New Roman" w:cs="Times New Roman"/>
        </w:rPr>
        <w:t>_0</w:t>
      </w:r>
      <w:r w:rsidR="00FA4725" w:rsidRPr="00C67C90">
        <w:rPr>
          <w:rFonts w:ascii="Times New Roman" w:hAnsi="Times New Roman" w:cs="Times New Roman"/>
        </w:rPr>
        <w:t xml:space="preserve"> + </w:t>
      </w:r>
      <w:r w:rsidR="000C086C">
        <w:rPr>
          <w:rFonts w:ascii="Times New Roman" w:hAnsi="Times New Roman" w:cs="Times New Roman"/>
        </w:rPr>
        <w:t>\alpha_1</w:t>
      </w:r>
      <w:r w:rsidR="00FA4725" w:rsidRPr="00C67C90">
        <w:rPr>
          <w:rFonts w:ascii="Times New Roman" w:hAnsi="Times New Roman" w:cs="Times New Roman"/>
        </w:rPr>
        <w:t>*||s[</w:t>
      </w:r>
      <w:proofErr w:type="spellStart"/>
      <w:r w:rsidR="00FA4725" w:rsidRPr="00C67C90">
        <w:rPr>
          <w:rFonts w:ascii="Times New Roman" w:hAnsi="Times New Roman" w:cs="Times New Roman"/>
        </w:rPr>
        <w:t>i</w:t>
      </w:r>
      <w:proofErr w:type="spellEnd"/>
      <w:r w:rsidR="00FA4725" w:rsidRPr="00C67C90">
        <w:rPr>
          <w:rFonts w:ascii="Times New Roman" w:hAnsi="Times New Roman" w:cs="Times New Roman"/>
        </w:rPr>
        <w:t xml:space="preserve">]-x[j]|| + </w:t>
      </w:r>
      <w:r w:rsidR="000C086C">
        <w:rPr>
          <w:rFonts w:ascii="Times New Roman" w:hAnsi="Times New Roman" w:cs="Times New Roman"/>
        </w:rPr>
        <w:t>\alpha_2</w:t>
      </w:r>
      <w:r w:rsidR="00FA4725" w:rsidRPr="00C67C90">
        <w:rPr>
          <w:rFonts w:ascii="Times New Roman" w:hAnsi="Times New Roman" w:cs="Times New Roman"/>
        </w:rPr>
        <w:t>*</w:t>
      </w:r>
      <w:r w:rsidR="00241EF0" w:rsidRPr="00C67C90">
        <w:rPr>
          <w:rFonts w:ascii="Times New Roman" w:hAnsi="Times New Roman" w:cs="Times New Roman"/>
        </w:rPr>
        <w:t>C[</w:t>
      </w:r>
      <w:proofErr w:type="spellStart"/>
      <w:r w:rsidR="00241EF0" w:rsidRPr="00C67C90">
        <w:rPr>
          <w:rFonts w:ascii="Times New Roman" w:hAnsi="Times New Roman" w:cs="Times New Roman"/>
        </w:rPr>
        <w:t>i,j,k</w:t>
      </w:r>
      <w:proofErr w:type="spellEnd"/>
      <w:r w:rsidR="00241EF0" w:rsidRPr="00C67C90">
        <w:rPr>
          <w:rFonts w:ascii="Times New Roman" w:hAnsi="Times New Roman" w:cs="Times New Roman"/>
        </w:rPr>
        <w:t>]</w:t>
      </w:r>
      <w:r w:rsidR="00FA4725" w:rsidRPr="00C67C90">
        <w:rPr>
          <w:rFonts w:ascii="Times New Roman" w:hAnsi="Times New Roman" w:cs="Times New Roman"/>
        </w:rPr>
        <w:t>[**]</w:t>
      </w:r>
    </w:p>
    <w:p w:rsidR="00FA4725" w:rsidRPr="00C67C90" w:rsidRDefault="00FA4725" w:rsidP="00CA4259">
      <w:pPr>
        <w:autoSpaceDE w:val="0"/>
        <w:autoSpaceDN w:val="0"/>
        <w:adjustRightInd w:val="0"/>
        <w:spacing w:after="0" w:line="240" w:lineRule="auto"/>
        <w:rPr>
          <w:rFonts w:ascii="Times New Roman" w:hAnsi="Times New Roman" w:cs="Times New Roman"/>
        </w:rPr>
      </w:pPr>
      <w:r w:rsidRPr="00C67C90">
        <w:rPr>
          <w:rFonts w:ascii="Times New Roman" w:hAnsi="Times New Roman" w:cs="Times New Roman"/>
        </w:rPr>
        <w:br/>
      </w:r>
      <w:proofErr w:type="gramStart"/>
      <w:r w:rsidRPr="00C67C90">
        <w:rPr>
          <w:rFonts w:ascii="Times New Roman" w:hAnsi="Times New Roman" w:cs="Times New Roman"/>
        </w:rPr>
        <w:t>where</w:t>
      </w:r>
      <w:proofErr w:type="gramEnd"/>
      <w:r w:rsidRPr="00C67C90">
        <w:rPr>
          <w:rFonts w:ascii="Times New Roman" w:hAnsi="Times New Roman" w:cs="Times New Roman"/>
        </w:rPr>
        <w:t xml:space="preserve"> </w:t>
      </w:r>
      <w:r w:rsidR="000C086C">
        <w:rPr>
          <w:rFonts w:ascii="Times New Roman" w:hAnsi="Times New Roman" w:cs="Times New Roman"/>
        </w:rPr>
        <w:t>\alpha_2</w:t>
      </w:r>
      <w:r w:rsidRPr="00C67C90">
        <w:rPr>
          <w:rFonts w:ascii="Times New Roman" w:hAnsi="Times New Roman" w:cs="Times New Roman"/>
        </w:rPr>
        <w:t xml:space="preserve"> is a vector of coefficients and </w:t>
      </w:r>
      <w:r w:rsidR="009E5338" w:rsidRPr="00C67C90">
        <w:rPr>
          <w:rFonts w:ascii="Times New Roman" w:hAnsi="Times New Roman" w:cs="Times New Roman"/>
          <w:b/>
        </w:rPr>
        <w:t>C</w:t>
      </w:r>
      <w:r w:rsidRPr="00C67C90">
        <w:rPr>
          <w:rFonts w:ascii="Times New Roman" w:hAnsi="Times New Roman" w:cs="Times New Roman"/>
        </w:rPr>
        <w:t xml:space="preserve"> is a</w:t>
      </w:r>
      <w:r w:rsidR="00882E6F" w:rsidRPr="00C67C90">
        <w:rPr>
          <w:rFonts w:ascii="Times New Roman" w:hAnsi="Times New Roman" w:cs="Times New Roman"/>
        </w:rPr>
        <w:t>n</w:t>
      </w:r>
      <w:r w:rsidRPr="00C67C90">
        <w:rPr>
          <w:rFonts w:ascii="Times New Roman" w:hAnsi="Times New Roman" w:cs="Times New Roman"/>
        </w:rPr>
        <w:t xml:space="preserve"> </w:t>
      </w:r>
      <w:r w:rsidR="00882E6F" w:rsidRPr="00C67C90">
        <w:rPr>
          <w:rFonts w:ascii="Times New Roman" w:hAnsi="Times New Roman" w:cs="Times New Roman"/>
        </w:rPr>
        <w:t xml:space="preserve">array </w:t>
      </w:r>
      <w:r w:rsidRPr="00C67C90">
        <w:rPr>
          <w:rFonts w:ascii="Times New Roman" w:hAnsi="Times New Roman" w:cs="Times New Roman"/>
        </w:rPr>
        <w:t xml:space="preserve">of covariates.  How we define these covariates (e.g., trap specific versus individual specific) will influence exactly how we include them in the model.  For example, the dimensions of </w:t>
      </w:r>
      <w:r w:rsidR="009E5338" w:rsidRPr="00C67C90">
        <w:rPr>
          <w:rFonts w:ascii="Times New Roman" w:hAnsi="Times New Roman" w:cs="Times New Roman"/>
          <w:b/>
        </w:rPr>
        <w:t>C</w:t>
      </w:r>
      <w:r w:rsidRPr="00C67C90">
        <w:rPr>
          <w:rFonts w:ascii="Times New Roman" w:hAnsi="Times New Roman" w:cs="Times New Roman"/>
        </w:rPr>
        <w:t xml:space="preserve"> will be defined by individual, trap, or both.  We can also extend this to include session specific covariates such as time of day or season by incorporating the session </w:t>
      </w:r>
      <w:r w:rsidR="00882E6F" w:rsidRPr="00C67C90">
        <w:rPr>
          <w:rFonts w:ascii="Times New Roman" w:hAnsi="Times New Roman" w:cs="Times New Roman"/>
        </w:rPr>
        <w:t>$</w:t>
      </w:r>
      <w:r w:rsidRPr="00C67C90">
        <w:rPr>
          <w:rFonts w:ascii="Times New Roman" w:hAnsi="Times New Roman" w:cs="Times New Roman"/>
        </w:rPr>
        <w:t>k</w:t>
      </w:r>
      <w:r w:rsidR="00882E6F" w:rsidRPr="00C67C90">
        <w:rPr>
          <w:rFonts w:ascii="Times New Roman" w:hAnsi="Times New Roman" w:cs="Times New Roman"/>
        </w:rPr>
        <w:t>$</w:t>
      </w:r>
      <w:r w:rsidRPr="00C67C90">
        <w:rPr>
          <w:rFonts w:ascii="Times New Roman" w:hAnsi="Times New Roman" w:cs="Times New Roman"/>
        </w:rPr>
        <w:t xml:space="preserve"> information.</w:t>
      </w:r>
      <w:r w:rsidRPr="00C67C90">
        <w:rPr>
          <w:rFonts w:ascii="Times New Roman" w:hAnsi="Times New Roman" w:cs="Times New Roman"/>
        </w:rPr>
        <w:br/>
      </w:r>
    </w:p>
    <w:p w:rsidR="00FA4725" w:rsidRPr="00C67C90" w:rsidRDefault="009E5338" w:rsidP="00FA4725">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8.</w:t>
      </w:r>
      <w:r w:rsidR="00D6475F">
        <w:rPr>
          <w:rFonts w:ascii="Times New Roman" w:hAnsi="Times New Roman" w:cs="Times New Roman"/>
        </w:rPr>
        <w:t>2</w:t>
      </w:r>
      <w:r w:rsidRPr="00C67C90">
        <w:rPr>
          <w:rFonts w:ascii="Times New Roman" w:hAnsi="Times New Roman" w:cs="Times New Roman"/>
        </w:rPr>
        <w:t xml:space="preserve">.1 </w:t>
      </w:r>
      <w:r w:rsidR="00FA4725" w:rsidRPr="00C67C90">
        <w:rPr>
          <w:rFonts w:ascii="Times New Roman" w:hAnsi="Times New Roman" w:cs="Times New Roman"/>
        </w:rPr>
        <w:t>Date and Time</w:t>
      </w:r>
    </w:p>
    <w:p w:rsidR="00FA4725" w:rsidRPr="00C67C90" w:rsidRDefault="00FA4725" w:rsidP="00FA4725">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br/>
        <w:t xml:space="preserve">We might be interested in the effect of date on the detection probability, for example in a long term hair snare </w:t>
      </w:r>
      <w:proofErr w:type="gramStart"/>
      <w:r w:rsidRPr="00C67C90">
        <w:rPr>
          <w:rFonts w:ascii="Times New Roman" w:hAnsi="Times New Roman" w:cs="Times New Roman"/>
        </w:rPr>
        <w:t>study,</w:t>
      </w:r>
      <w:proofErr w:type="gramEnd"/>
      <w:r w:rsidRPr="00C67C90">
        <w:rPr>
          <w:rFonts w:ascii="Times New Roman" w:hAnsi="Times New Roman" w:cs="Times New Roman"/>
        </w:rPr>
        <w:t xml:space="preserve"> we may expect that season</w:t>
      </w:r>
      <w:r w:rsidR="00882E6F" w:rsidRPr="00C67C90">
        <w:rPr>
          <w:rFonts w:ascii="Times New Roman" w:hAnsi="Times New Roman" w:cs="Times New Roman"/>
        </w:rPr>
        <w:t>al</w:t>
      </w:r>
      <w:r w:rsidRPr="00C67C90">
        <w:rPr>
          <w:rFonts w:ascii="Times New Roman" w:hAnsi="Times New Roman" w:cs="Times New Roman"/>
        </w:rPr>
        <w:t xml:space="preserve"> shedding w</w:t>
      </w:r>
      <w:r w:rsidR="00882E6F" w:rsidRPr="00C67C90">
        <w:rPr>
          <w:rFonts w:ascii="Times New Roman" w:hAnsi="Times New Roman" w:cs="Times New Roman"/>
        </w:rPr>
        <w:t>ill</w:t>
      </w:r>
      <w:r w:rsidRPr="00C67C90">
        <w:rPr>
          <w:rFonts w:ascii="Times New Roman" w:hAnsi="Times New Roman" w:cs="Times New Roman"/>
        </w:rPr>
        <w:t xml:space="preserve"> influence our detection probabilities.   Or we may expect reproductive behaviors to influence the detection of certain species at certain times of year.   There are a number of ways to incorporate such information into the model; here we will describe two that seem most common.  The first is to allow detection probability to be different for each date, but not to be a parametric function of data.   In this case, we allow each sampling occasion, k, to have its own baseline detection probability, </w:t>
      </w:r>
      <w:r w:rsidR="00110EE6">
        <w:rPr>
          <w:rFonts w:ascii="Times New Roman" w:hAnsi="Times New Roman" w:cs="Times New Roman"/>
        </w:rPr>
        <w:t>$\</w:t>
      </w:r>
      <w:r w:rsidRPr="00C67C90">
        <w:rPr>
          <w:rFonts w:ascii="Times New Roman" w:hAnsi="Times New Roman" w:cs="Times New Roman"/>
        </w:rPr>
        <w:t>alpha</w:t>
      </w:r>
      <w:r w:rsidR="00110EE6">
        <w:rPr>
          <w:rFonts w:ascii="Times New Roman" w:hAnsi="Times New Roman" w:cs="Times New Roman"/>
        </w:rPr>
        <w:t>_0$</w:t>
      </w:r>
      <w:r w:rsidRPr="00C67C90">
        <w:rPr>
          <w:rFonts w:ascii="Times New Roman" w:hAnsi="Times New Roman" w:cs="Times New Roman"/>
        </w:rPr>
        <w:t xml:space="preserve">.  </w:t>
      </w:r>
    </w:p>
    <w:p w:rsidR="00FA4725" w:rsidRPr="00C67C90" w:rsidRDefault="009163ED" w:rsidP="00FA4725">
      <w:pPr>
        <w:spacing w:before="100" w:beforeAutospacing="1" w:after="100" w:afterAutospacing="1"/>
        <w:contextualSpacing/>
        <w:rPr>
          <w:rFonts w:ascii="Times New Roman" w:hAnsi="Times New Roman" w:cs="Times New Roman"/>
        </w:rPr>
      </w:pPr>
      <w:ins w:id="3" w:author="Royle, Andy" w:date="2012-03-14T11:03:00Z">
        <w:r>
          <w:rPr>
            <w:rFonts w:ascii="Times New Roman" w:hAnsi="Times New Roman" w:cs="Times New Roman"/>
          </w:rPr>
          <w:t>\[</w:t>
        </w:r>
      </w:ins>
    </w:p>
    <w:p w:rsidR="00FA4725" w:rsidRDefault="00FA4725" w:rsidP="00FA4725">
      <w:pPr>
        <w:ind w:left="720" w:firstLine="720"/>
        <w:rPr>
          <w:ins w:id="4" w:author="Royle, Andy" w:date="2012-03-14T11:03:00Z"/>
          <w:rFonts w:ascii="Times New Roman" w:hAnsi="Times New Roman" w:cs="Times New Roman"/>
        </w:rPr>
      </w:pP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r w:rsidR="00110EE6">
        <w:rPr>
          <w:rFonts w:ascii="Times New Roman" w:hAnsi="Times New Roman" w:cs="Times New Roman"/>
        </w:rPr>
        <w:t>0</w:t>
      </w:r>
      <w:r w:rsidRPr="00C67C90">
        <w:rPr>
          <w:rFonts w:ascii="Times New Roman" w:hAnsi="Times New Roman" w:cs="Times New Roman"/>
        </w:rPr>
        <w:t xml:space="preserve">[k]) = </w:t>
      </w:r>
      <w:r w:rsidR="000C086C">
        <w:rPr>
          <w:rFonts w:ascii="Times New Roman" w:hAnsi="Times New Roman" w:cs="Times New Roman"/>
        </w:rPr>
        <w:t>\</w:t>
      </w:r>
      <w:r w:rsidRPr="00C67C90">
        <w:rPr>
          <w:rFonts w:ascii="Times New Roman" w:hAnsi="Times New Roman" w:cs="Times New Roman"/>
        </w:rPr>
        <w:t>alpha</w:t>
      </w:r>
      <w:r w:rsidR="000C086C">
        <w:rPr>
          <w:rFonts w:ascii="Times New Roman" w:hAnsi="Times New Roman" w:cs="Times New Roman"/>
        </w:rPr>
        <w:t>_0</w:t>
      </w:r>
      <w:r w:rsidRPr="00C67C90">
        <w:rPr>
          <w:rFonts w:ascii="Times New Roman" w:hAnsi="Times New Roman" w:cs="Times New Roman"/>
        </w:rPr>
        <w:t>[k]</w:t>
      </w:r>
      <w:r w:rsidRPr="00C67C90">
        <w:rPr>
          <w:rFonts w:ascii="Times New Roman" w:hAnsi="Times New Roman" w:cs="Times New Roman"/>
        </w:rPr>
        <w:tab/>
      </w:r>
      <w:r w:rsidRPr="00C67C90">
        <w:rPr>
          <w:rFonts w:ascii="Times New Roman" w:hAnsi="Times New Roman" w:cs="Times New Roman"/>
        </w:rPr>
        <w:tab/>
      </w:r>
      <w:r w:rsidRPr="00C67C90">
        <w:rPr>
          <w:rFonts w:ascii="Times New Roman" w:hAnsi="Times New Roman" w:cs="Times New Roman"/>
        </w:rPr>
        <w:tab/>
      </w:r>
    </w:p>
    <w:p w:rsidR="009163ED" w:rsidRDefault="009163ED" w:rsidP="009163ED">
      <w:pPr>
        <w:rPr>
          <w:rFonts w:ascii="Times New Roman" w:hAnsi="Times New Roman" w:cs="Times New Roman"/>
        </w:rPr>
        <w:pPrChange w:id="5" w:author="Royle, Andy" w:date="2012-03-14T11:03:00Z">
          <w:pPr>
            <w:ind w:left="720" w:firstLine="720"/>
          </w:pPr>
        </w:pPrChange>
      </w:pPr>
      <w:ins w:id="6" w:author="Royle, Andy" w:date="2012-03-14T11:03:00Z">
        <w:r>
          <w:rPr>
            <w:rFonts w:ascii="Times New Roman" w:hAnsi="Times New Roman" w:cs="Times New Roman"/>
          </w:rPr>
          <w:t>\]</w:t>
        </w:r>
      </w:ins>
    </w:p>
    <w:p w:rsidR="00110EE6" w:rsidRPr="00C67C90" w:rsidRDefault="00110EE6" w:rsidP="00110EE6">
      <w:pPr>
        <w:rPr>
          <w:rFonts w:ascii="Times New Roman" w:hAnsi="Times New Roman" w:cs="Times New Roman"/>
        </w:rPr>
      </w:pPr>
      <w:r>
        <w:rPr>
          <w:rFonts w:ascii="Times New Roman" w:hAnsi="Times New Roman" w:cs="Times New Roman"/>
        </w:rPr>
        <w:t xml:space="preserve">Thus, </w:t>
      </w:r>
      <w:proofErr w:type="gramStart"/>
      <w:r>
        <w:rPr>
          <w:rFonts w:ascii="Times New Roman" w:hAnsi="Times New Roman" w:cs="Times New Roman"/>
        </w:rPr>
        <w:t>p[</w:t>
      </w:r>
      <w:proofErr w:type="spellStart"/>
      <w:proofErr w:type="gramEnd"/>
      <w:r>
        <w:rPr>
          <w:rFonts w:ascii="Times New Roman" w:hAnsi="Times New Roman" w:cs="Times New Roman"/>
        </w:rPr>
        <w:t>i,j,k</w:t>
      </w:r>
      <w:proofErr w:type="spellEnd"/>
      <w:r>
        <w:rPr>
          <w:rFonts w:ascii="Times New Roman" w:hAnsi="Times New Roman" w:cs="Times New Roman"/>
        </w:rPr>
        <w:t>] = p0[k]*</w:t>
      </w:r>
      <w:proofErr w:type="spellStart"/>
      <w:r>
        <w:rPr>
          <w:rFonts w:ascii="Times New Roman" w:hAnsi="Times New Roman" w:cs="Times New Roman"/>
        </w:rPr>
        <w:t>exp</w:t>
      </w:r>
      <w:proofErr w:type="spellEnd"/>
      <w:r>
        <w:rPr>
          <w:rFonts w:ascii="Times New Roman" w:hAnsi="Times New Roman" w:cs="Times New Roman"/>
        </w:rPr>
        <w:t>(-</w:t>
      </w:r>
      <w:r w:rsidRPr="00C67C90">
        <w:rPr>
          <w:rFonts w:ascii="Times New Roman" w:hAnsi="Times New Roman" w:cs="Times New Roman"/>
        </w:rPr>
        <w:t xml:space="preserve"> </w:t>
      </w:r>
      <w:r>
        <w:rPr>
          <w:rFonts w:ascii="Times New Roman" w:hAnsi="Times New Roman" w:cs="Times New Roman"/>
        </w:rPr>
        <w:t>\alpha_1</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]-x[j]||</w:t>
      </w:r>
      <w:r>
        <w:rPr>
          <w:rFonts w:ascii="Times New Roman" w:hAnsi="Times New Roman" w:cs="Times New Roman"/>
        </w:rPr>
        <w:t>^z)</w:t>
      </w:r>
      <w:r w:rsidRPr="00C67C90">
        <w:rPr>
          <w:rFonts w:ascii="Times New Roman" w:hAnsi="Times New Roman" w:cs="Times New Roman"/>
        </w:rPr>
        <w:tab/>
      </w:r>
    </w:p>
    <w:p w:rsidR="00FA4725" w:rsidRPr="00C67C90" w:rsidRDefault="00882E6F" w:rsidP="00FA4725">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 xml:space="preserve">This delineation of </w:t>
      </w:r>
      <w:r w:rsidR="000C086C">
        <w:rPr>
          <w:rFonts w:ascii="Times New Roman" w:hAnsi="Times New Roman" w:cs="Times New Roman"/>
        </w:rPr>
        <w:t>$\</w:t>
      </w:r>
      <w:r w:rsidRPr="00C67C90">
        <w:rPr>
          <w:rFonts w:ascii="Times New Roman" w:hAnsi="Times New Roman" w:cs="Times New Roman"/>
        </w:rPr>
        <w:t>alpha</w:t>
      </w:r>
      <w:r w:rsidR="000C086C">
        <w:rPr>
          <w:rFonts w:ascii="Times New Roman" w:hAnsi="Times New Roman" w:cs="Times New Roman"/>
        </w:rPr>
        <w:t>_</w:t>
      </w:r>
      <w:proofErr w:type="gramStart"/>
      <w:r w:rsidR="000C086C">
        <w:rPr>
          <w:rFonts w:ascii="Times New Roman" w:hAnsi="Times New Roman" w:cs="Times New Roman"/>
        </w:rPr>
        <w:t>0</w:t>
      </w:r>
      <w:r w:rsidRPr="00C67C90">
        <w:rPr>
          <w:rFonts w:ascii="Times New Roman" w:hAnsi="Times New Roman" w:cs="Times New Roman"/>
        </w:rPr>
        <w:t>[</w:t>
      </w:r>
      <w:proofErr w:type="gramEnd"/>
      <w:r w:rsidRPr="00C67C90">
        <w:rPr>
          <w:rFonts w:ascii="Times New Roman" w:hAnsi="Times New Roman" w:cs="Times New Roman"/>
        </w:rPr>
        <w:t>k]</w:t>
      </w:r>
      <w:r w:rsidR="000C086C">
        <w:rPr>
          <w:rFonts w:ascii="Times New Roman" w:hAnsi="Times New Roman" w:cs="Times New Roman"/>
        </w:rPr>
        <w:t>$</w:t>
      </w:r>
      <w:r w:rsidRPr="00C67C90">
        <w:rPr>
          <w:rFonts w:ascii="Times New Roman" w:hAnsi="Times New Roman" w:cs="Times New Roman"/>
        </w:rPr>
        <w:t xml:space="preserve"> will return $k$ baseline detection probabilities.  Thus, if we had 4 sampling occasions, we will have 4 different baseline detection probabilities.  </w:t>
      </w:r>
      <w:r w:rsidR="00FA4725" w:rsidRPr="00C67C90">
        <w:rPr>
          <w:rFonts w:ascii="Times New Roman" w:hAnsi="Times New Roman" w:cs="Times New Roman"/>
        </w:rPr>
        <w:t xml:space="preserve">This </w:t>
      </w:r>
      <w:r w:rsidRPr="00C67C90">
        <w:rPr>
          <w:rFonts w:ascii="Times New Roman" w:hAnsi="Times New Roman" w:cs="Times New Roman"/>
        </w:rPr>
        <w:t xml:space="preserve">is </w:t>
      </w:r>
      <w:r w:rsidR="00FA4725" w:rsidRPr="00C67C90">
        <w:rPr>
          <w:rFonts w:ascii="Times New Roman" w:hAnsi="Times New Roman" w:cs="Times New Roman"/>
        </w:rPr>
        <w:t xml:space="preserve">useful specification in situations where we have just a few sampling occasions or we do not expect a pattern in the timing of the occasions.  </w:t>
      </w:r>
    </w:p>
    <w:p w:rsidR="00FA4725" w:rsidRPr="00C67C90" w:rsidRDefault="00FA4725" w:rsidP="00FA4725">
      <w:pPr>
        <w:spacing w:before="100" w:beforeAutospacing="1" w:after="100" w:afterAutospacing="1"/>
        <w:contextualSpacing/>
        <w:rPr>
          <w:rFonts w:ascii="Times New Roman" w:hAnsi="Times New Roman" w:cs="Times New Roman"/>
        </w:rPr>
      </w:pPr>
    </w:p>
    <w:p w:rsidR="000B222B" w:rsidRDefault="00FA4725" w:rsidP="00FA4725">
      <w:pPr>
        <w:spacing w:after="0" w:line="240" w:lineRule="auto"/>
        <w:rPr>
          <w:rFonts w:ascii="Times New Roman" w:hAnsi="Times New Roman" w:cs="Times New Roman"/>
        </w:rPr>
      </w:pPr>
      <w:r w:rsidRPr="00C67C90">
        <w:rPr>
          <w:rFonts w:ascii="Times New Roman" w:hAnsi="Times New Roman" w:cs="Times New Roman"/>
        </w:rPr>
        <w:t xml:space="preserve">However, in many cases, we might expect the date to be important for a variety of reasons.  For example, if we have camera traps running for an entire year and we expect mating behavior or denning behavior to change the patterns of individuals, then we might want to incorporate date as a linear or quadratic effect.  </w:t>
      </w:r>
      <w:r w:rsidR="00882E6F" w:rsidRPr="00C67C90">
        <w:rPr>
          <w:rFonts w:ascii="Times New Roman" w:hAnsi="Times New Roman" w:cs="Times New Roman"/>
        </w:rPr>
        <w:t xml:space="preserve">This is the reason that </w:t>
      </w:r>
      <w:proofErr w:type="spellStart"/>
      <w:r w:rsidR="00882E6F" w:rsidRPr="00C67C90">
        <w:rPr>
          <w:rFonts w:ascii="Times New Roman" w:hAnsi="Times New Roman" w:cs="Times New Roman"/>
        </w:rPr>
        <w:t>K</w:t>
      </w:r>
      <w:r w:rsidR="008A27BD" w:rsidRPr="00C67C90">
        <w:rPr>
          <w:rFonts w:ascii="Times New Roman" w:hAnsi="Times New Roman" w:cs="Times New Roman"/>
        </w:rPr>
        <w:t>ery</w:t>
      </w:r>
      <w:proofErr w:type="spellEnd"/>
      <w:r w:rsidR="008A27BD" w:rsidRPr="00C67C90">
        <w:rPr>
          <w:rFonts w:ascii="Times New Roman" w:hAnsi="Times New Roman" w:cs="Times New Roman"/>
        </w:rPr>
        <w:t xml:space="preserve"> et al. </w:t>
      </w:r>
      <w:r w:rsidR="00882E6F" w:rsidRPr="00C67C90">
        <w:rPr>
          <w:rFonts w:ascii="Times New Roman" w:hAnsi="Times New Roman" w:cs="Times New Roman"/>
        </w:rPr>
        <w:t xml:space="preserve">(2011) incorporated a day of year covariate into their model of European wildcats; the data had been collected over a year long period and cat behavior was expected to vary seasonally thus influencing the detection probabilities.  </w:t>
      </w:r>
      <w:r w:rsidRPr="00C67C90">
        <w:rPr>
          <w:rFonts w:ascii="Times New Roman" w:hAnsi="Times New Roman" w:cs="Times New Roman"/>
        </w:rPr>
        <w:t xml:space="preserve">In these cases, we would specifically incorporate </w:t>
      </w:r>
      <w:r w:rsidR="00882E6F" w:rsidRPr="00C67C90">
        <w:rPr>
          <w:rFonts w:ascii="Times New Roman" w:hAnsi="Times New Roman" w:cs="Times New Roman"/>
        </w:rPr>
        <w:t>day of year (Date)</w:t>
      </w:r>
      <w:r w:rsidRPr="00C67C90">
        <w:rPr>
          <w:rFonts w:ascii="Times New Roman" w:hAnsi="Times New Roman" w:cs="Times New Roman"/>
        </w:rPr>
        <w:t xml:space="preserve"> as a continuous covariate as:</w:t>
      </w:r>
      <w:r w:rsidRPr="00C67C90">
        <w:rPr>
          <w:rFonts w:ascii="Times New Roman" w:hAnsi="Times New Roman" w:cs="Times New Roman"/>
        </w:rPr>
        <w:br/>
      </w:r>
      <w:r w:rsidRPr="00C67C90">
        <w:rPr>
          <w:rFonts w:ascii="Times New Roman" w:hAnsi="Times New Roman" w:cs="Times New Roman"/>
        </w:rPr>
        <w:br/>
        <w:t xml:space="preserve"> </w:t>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_0</w:t>
      </w:r>
      <w:r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_1</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_2</w:t>
      </w:r>
      <w:r w:rsidRPr="00C67C90">
        <w:rPr>
          <w:rFonts w:ascii="Times New Roman" w:hAnsi="Times New Roman" w:cs="Times New Roman"/>
        </w:rPr>
        <w:t>*Date</w:t>
      </w:r>
      <w:r w:rsidR="00882E6F" w:rsidRPr="00C67C90">
        <w:rPr>
          <w:rFonts w:ascii="Times New Roman" w:hAnsi="Times New Roman" w:cs="Times New Roman"/>
        </w:rPr>
        <w:t>[</w:t>
      </w:r>
      <w:r w:rsidRPr="00C67C90">
        <w:rPr>
          <w:rFonts w:ascii="Times New Roman" w:hAnsi="Times New Roman" w:cs="Times New Roman"/>
        </w:rPr>
        <w:t>k</w:t>
      </w:r>
      <w:r w:rsidR="00882E6F" w:rsidRPr="00C67C90">
        <w:rPr>
          <w:rFonts w:ascii="Times New Roman" w:hAnsi="Times New Roman" w:cs="Times New Roman"/>
        </w:rPr>
        <w:t>]</w:t>
      </w:r>
      <w:r w:rsidRPr="00C67C90">
        <w:rPr>
          <w:rFonts w:ascii="Times New Roman" w:hAnsi="Times New Roman" w:cs="Times New Roman"/>
        </w:rPr>
        <w:t xml:space="preserve">  </w:t>
      </w:r>
    </w:p>
    <w:p w:rsidR="00FA4725" w:rsidRDefault="00FA4725" w:rsidP="00FA4725">
      <w:pPr>
        <w:spacing w:after="0" w:line="240" w:lineRule="auto"/>
        <w:rPr>
          <w:rFonts w:ascii="Times New Roman" w:hAnsi="Times New Roman" w:cs="Times New Roman"/>
        </w:rPr>
      </w:pPr>
      <w:r w:rsidRPr="00C67C90">
        <w:rPr>
          <w:rFonts w:ascii="Times New Roman" w:hAnsi="Times New Roman" w:cs="Times New Roman"/>
        </w:rPr>
        <w:t xml:space="preserve">                   </w:t>
      </w:r>
      <w:r w:rsidRPr="00C67C90">
        <w:rPr>
          <w:rFonts w:ascii="Times New Roman" w:hAnsi="Times New Roman" w:cs="Times New Roman"/>
        </w:rPr>
        <w:tab/>
      </w:r>
      <w:r w:rsidRPr="00C67C90">
        <w:rPr>
          <w:rFonts w:ascii="Times New Roman" w:hAnsi="Times New Roman" w:cs="Times New Roman"/>
        </w:rPr>
        <w:br/>
        <w:t>It is easy to see that we could model the quadratic effect of d</w:t>
      </w:r>
      <w:r w:rsidR="00882E6F" w:rsidRPr="00C67C90">
        <w:rPr>
          <w:rFonts w:ascii="Times New Roman" w:hAnsi="Times New Roman" w:cs="Times New Roman"/>
        </w:rPr>
        <w:t>ay of years</w:t>
      </w:r>
      <w:r w:rsidRPr="00C67C90">
        <w:rPr>
          <w:rFonts w:ascii="Times New Roman" w:hAnsi="Times New Roman" w:cs="Times New Roman"/>
        </w:rPr>
        <w:t xml:space="preserve"> as:</w:t>
      </w:r>
    </w:p>
    <w:p w:rsidR="000B222B" w:rsidRPr="00C67C90" w:rsidRDefault="000B222B" w:rsidP="00FA4725">
      <w:pPr>
        <w:spacing w:after="0" w:line="240" w:lineRule="auto"/>
        <w:rPr>
          <w:rFonts w:ascii="Times New Roman" w:hAnsi="Times New Roman" w:cs="Times New Roman"/>
        </w:rPr>
      </w:pPr>
    </w:p>
    <w:p w:rsidR="00FA4725" w:rsidRPr="00C67C90" w:rsidRDefault="005A710B" w:rsidP="005A710B">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FA4725" w:rsidRPr="00C67C90">
        <w:rPr>
          <w:rFonts w:ascii="Times New Roman" w:hAnsi="Times New Roman" w:cs="Times New Roman"/>
        </w:rPr>
        <w:t>logit</w:t>
      </w:r>
      <w:proofErr w:type="spellEnd"/>
      <w:r w:rsidR="00FA4725" w:rsidRPr="00C67C90">
        <w:rPr>
          <w:rFonts w:ascii="Times New Roman" w:hAnsi="Times New Roman" w:cs="Times New Roman"/>
        </w:rPr>
        <w:t>(</w:t>
      </w:r>
      <w:proofErr w:type="gramEnd"/>
      <w:r w:rsidR="00FA4725" w:rsidRPr="00C67C90">
        <w:rPr>
          <w:rFonts w:ascii="Times New Roman" w:hAnsi="Times New Roman" w:cs="Times New Roman"/>
        </w:rPr>
        <w:t>p[</w:t>
      </w:r>
      <w:proofErr w:type="spellStart"/>
      <w:r w:rsidR="00FA4725" w:rsidRPr="00C67C90">
        <w:rPr>
          <w:rFonts w:ascii="Times New Roman" w:hAnsi="Times New Roman" w:cs="Times New Roman"/>
        </w:rPr>
        <w:t>i,j,k</w:t>
      </w:r>
      <w:proofErr w:type="spellEnd"/>
      <w:r w:rsidR="00FA4725"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_0</w:t>
      </w:r>
      <w:r w:rsidR="000C086C"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_1</w:t>
      </w:r>
      <w:r w:rsidR="000C086C" w:rsidRPr="00C67C90">
        <w:rPr>
          <w:rFonts w:ascii="Times New Roman" w:hAnsi="Times New Roman" w:cs="Times New Roman"/>
        </w:rPr>
        <w:t>*||s[</w:t>
      </w:r>
      <w:proofErr w:type="spellStart"/>
      <w:r w:rsidR="000C086C" w:rsidRPr="00C67C90">
        <w:rPr>
          <w:rFonts w:ascii="Times New Roman" w:hAnsi="Times New Roman" w:cs="Times New Roman"/>
        </w:rPr>
        <w:t>i</w:t>
      </w:r>
      <w:proofErr w:type="spellEnd"/>
      <w:r w:rsidR="000C086C" w:rsidRPr="00C67C90">
        <w:rPr>
          <w:rFonts w:ascii="Times New Roman" w:hAnsi="Times New Roman" w:cs="Times New Roman"/>
        </w:rPr>
        <w:t xml:space="preserve">]-x[j]||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_2</w:t>
      </w:r>
      <w:r w:rsidR="000C086C" w:rsidRPr="00C67C90">
        <w:rPr>
          <w:rFonts w:ascii="Times New Roman" w:hAnsi="Times New Roman" w:cs="Times New Roman"/>
        </w:rPr>
        <w:t xml:space="preserve">*Date[k] </w:t>
      </w:r>
      <w:r w:rsidR="00FA4725" w:rsidRPr="00C67C90">
        <w:rPr>
          <w:rFonts w:ascii="Times New Roman" w:hAnsi="Times New Roman" w:cs="Times New Roman"/>
        </w:rPr>
        <w:t xml:space="preserve">+ </w:t>
      </w:r>
      <w:r w:rsidR="000C086C">
        <w:rPr>
          <w:rFonts w:ascii="Times New Roman" w:hAnsi="Times New Roman" w:cs="Times New Roman"/>
        </w:rPr>
        <w:t>\alpha</w:t>
      </w:r>
      <w:r w:rsidR="00110EE6">
        <w:rPr>
          <w:rFonts w:ascii="Times New Roman" w:hAnsi="Times New Roman" w:cs="Times New Roman"/>
        </w:rPr>
        <w:t>_</w:t>
      </w:r>
      <w:r w:rsidR="005D12B9">
        <w:rPr>
          <w:rFonts w:ascii="Times New Roman" w:hAnsi="Times New Roman" w:cs="Times New Roman"/>
        </w:rPr>
        <w:t>3</w:t>
      </w:r>
      <w:r w:rsidR="00FA4725" w:rsidRPr="00C67C90">
        <w:rPr>
          <w:rFonts w:ascii="Times New Roman" w:hAnsi="Times New Roman" w:cs="Times New Roman"/>
        </w:rPr>
        <w:t>*Date^2</w:t>
      </w:r>
      <w:r w:rsidR="00110EE6">
        <w:rPr>
          <w:rFonts w:ascii="Times New Roman" w:hAnsi="Times New Roman" w:cs="Times New Roman"/>
        </w:rPr>
        <w:t>[</w:t>
      </w:r>
      <w:r w:rsidR="00FA4725" w:rsidRPr="00C67C90">
        <w:rPr>
          <w:rFonts w:ascii="Times New Roman" w:hAnsi="Times New Roman" w:cs="Times New Roman"/>
        </w:rPr>
        <w:t>k</w:t>
      </w:r>
      <w:r w:rsidR="00110EE6">
        <w:rPr>
          <w:rFonts w:ascii="Times New Roman" w:hAnsi="Times New Roman" w:cs="Times New Roman"/>
        </w:rPr>
        <w:t>]</w:t>
      </w:r>
      <w:r w:rsidR="00FA4725" w:rsidRPr="00C67C90">
        <w:rPr>
          <w:rFonts w:ascii="Times New Roman" w:hAnsi="Times New Roman" w:cs="Times New Roman"/>
        </w:rPr>
        <w:t xml:space="preserve">   [**]</w:t>
      </w:r>
      <w:r w:rsidR="00FA4725" w:rsidRPr="00C67C90">
        <w:rPr>
          <w:rFonts w:ascii="Times New Roman" w:hAnsi="Times New Roman" w:cs="Times New Roman"/>
        </w:rPr>
        <w:br/>
      </w:r>
    </w:p>
    <w:p w:rsidR="00FA4725" w:rsidRDefault="00FA4725" w:rsidP="00FA4725">
      <w:pPr>
        <w:spacing w:after="0" w:line="240" w:lineRule="auto"/>
        <w:rPr>
          <w:rFonts w:ascii="Bookman Old Style" w:hAnsi="Bookman Old Style"/>
          <w:sz w:val="20"/>
          <w:szCs w:val="20"/>
        </w:rPr>
      </w:pPr>
    </w:p>
    <w:p w:rsidR="008A27BD" w:rsidRPr="00C67C90" w:rsidRDefault="00882E6F" w:rsidP="00FA4725">
      <w:pPr>
        <w:spacing w:after="0" w:line="240" w:lineRule="auto"/>
        <w:rPr>
          <w:rFonts w:ascii="Times New Roman" w:hAnsi="Times New Roman" w:cs="Times New Roman"/>
          <w:sz w:val="24"/>
        </w:rPr>
      </w:pPr>
      <w:proofErr w:type="gramStart"/>
      <w:r w:rsidRPr="00C67C90">
        <w:rPr>
          <w:rFonts w:ascii="Times New Roman" w:hAnsi="Times New Roman" w:cs="Times New Roman"/>
          <w:sz w:val="24"/>
        </w:rPr>
        <w:lastRenderedPageBreak/>
        <w:t>8.</w:t>
      </w:r>
      <w:r w:rsidR="00D6475F">
        <w:rPr>
          <w:rFonts w:ascii="Times New Roman" w:hAnsi="Times New Roman" w:cs="Times New Roman"/>
          <w:sz w:val="24"/>
        </w:rPr>
        <w:t>2</w:t>
      </w:r>
      <w:r w:rsidRPr="00C67C90">
        <w:rPr>
          <w:rFonts w:ascii="Times New Roman" w:hAnsi="Times New Roman" w:cs="Times New Roman"/>
          <w:sz w:val="24"/>
        </w:rPr>
        <w:t xml:space="preserve">.2  </w:t>
      </w:r>
      <w:r w:rsidR="008A27BD" w:rsidRPr="00C67C90">
        <w:rPr>
          <w:rFonts w:ascii="Times New Roman" w:hAnsi="Times New Roman" w:cs="Times New Roman"/>
          <w:sz w:val="24"/>
        </w:rPr>
        <w:t>Trap</w:t>
      </w:r>
      <w:proofErr w:type="gramEnd"/>
      <w:r w:rsidR="008A27BD" w:rsidRPr="00C67C90">
        <w:rPr>
          <w:rFonts w:ascii="Times New Roman" w:hAnsi="Times New Roman" w:cs="Times New Roman"/>
          <w:sz w:val="24"/>
        </w:rPr>
        <w:t>-specific covariate:</w:t>
      </w:r>
    </w:p>
    <w:p w:rsidR="008A27BD" w:rsidRPr="00C67C90" w:rsidRDefault="008A27BD" w:rsidP="00FA4725">
      <w:pPr>
        <w:spacing w:after="0" w:line="240" w:lineRule="auto"/>
        <w:rPr>
          <w:rFonts w:ascii="Times New Roman" w:hAnsi="Times New Roman" w:cs="Times New Roman"/>
        </w:rPr>
      </w:pPr>
    </w:p>
    <w:p w:rsidR="007E672E" w:rsidRDefault="00DA7E11" w:rsidP="00FA4725">
      <w:pPr>
        <w:spacing w:after="0" w:line="240" w:lineRule="auto"/>
        <w:rPr>
          <w:rFonts w:ascii="Times New Roman" w:hAnsi="Times New Roman" w:cs="Times New Roman"/>
        </w:rPr>
      </w:pPr>
      <w:r>
        <w:rPr>
          <w:rFonts w:ascii="Times New Roman" w:hAnsi="Times New Roman" w:cs="Times New Roman"/>
        </w:rPr>
        <w:t xml:space="preserve">There are a variety reasons that traps may have a different baseline detection probability including if the trap is baited or not, if trap type varies (e.g., different camera models are used in a camera trapping study), or because of the habitat type (e.g., if the trap is located on a road/trail).  For example, </w:t>
      </w:r>
      <w:proofErr w:type="spellStart"/>
      <w:r>
        <w:rPr>
          <w:rFonts w:ascii="Times New Roman" w:hAnsi="Times New Roman" w:cs="Times New Roman"/>
        </w:rPr>
        <w:t>Sollmann</w:t>
      </w:r>
      <w:proofErr w:type="spellEnd"/>
      <w:r>
        <w:rPr>
          <w:rFonts w:ascii="Times New Roman" w:hAnsi="Times New Roman" w:cs="Times New Roman"/>
        </w:rPr>
        <w:t xml:space="preserve"> et al. (2011) found a large difference in the detection probability due to traps being located on roads which the animals were using to travel along as opposed to traps placed off roads.  In each of these cases, the trap type is a binary or categorical variable – on/off road, baited/non-baited, and camera</w:t>
      </w:r>
      <w:r w:rsidR="007E672E">
        <w:rPr>
          <w:rFonts w:ascii="Times New Roman" w:hAnsi="Times New Roman" w:cs="Times New Roman"/>
        </w:rPr>
        <w:t xml:space="preserve"> model</w:t>
      </w:r>
      <w:r>
        <w:rPr>
          <w:rFonts w:ascii="Times New Roman" w:hAnsi="Times New Roman" w:cs="Times New Roman"/>
        </w:rPr>
        <w:t>.</w:t>
      </w:r>
      <w:r w:rsidR="007E672E">
        <w:rPr>
          <w:rFonts w:ascii="Times New Roman" w:hAnsi="Times New Roman" w:cs="Times New Roman"/>
        </w:rPr>
        <w:t xml:space="preserve">   We write this such that:</w:t>
      </w:r>
      <w:r>
        <w:rPr>
          <w:rFonts w:ascii="Times New Roman" w:hAnsi="Times New Roman" w:cs="Times New Roman"/>
        </w:rPr>
        <w:t xml:space="preserve">  </w:t>
      </w:r>
    </w:p>
    <w:p w:rsidR="007E672E" w:rsidRDefault="007E672E" w:rsidP="00FA4725">
      <w:pPr>
        <w:spacing w:after="0" w:line="240" w:lineRule="auto"/>
        <w:rPr>
          <w:rFonts w:ascii="Times New Roman" w:hAnsi="Times New Roman" w:cs="Times New Roman"/>
        </w:rPr>
      </w:pPr>
    </w:p>
    <w:p w:rsidR="007E672E" w:rsidRPr="00C67C90" w:rsidRDefault="007E672E" w:rsidP="007E672E">
      <w:pPr>
        <w:spacing w:after="0" w:line="240" w:lineRule="auto"/>
        <w:rPr>
          <w:rFonts w:ascii="Times New Roman" w:hAnsi="Times New Roman" w:cs="Times New Roman"/>
        </w:rPr>
      </w:pPr>
      <w:r>
        <w:rPr>
          <w:rFonts w:ascii="Times New Roman" w:hAnsi="Times New Roman" w:cs="Times New Roman"/>
        </w:rPr>
        <w:t xml:space="preserve">                           </w:t>
      </w:r>
      <w:r w:rsidR="00DA7E11">
        <w:rPr>
          <w:rFonts w:ascii="Times New Roman" w:hAnsi="Times New Roman" w:cs="Times New Roman"/>
        </w:rPr>
        <w:t xml:space="preserve">       </w:t>
      </w:r>
      <w:proofErr w:type="spellStart"/>
      <w:proofErr w:type="gramStart"/>
      <w:r w:rsidR="00DA7E11">
        <w:rPr>
          <w:rFonts w:ascii="Times New Roman" w:hAnsi="Times New Roman" w:cs="Times New Roman"/>
        </w:rPr>
        <w:t>logit</w:t>
      </w:r>
      <w:proofErr w:type="spellEnd"/>
      <w:r w:rsidR="00DA7E11">
        <w:rPr>
          <w:rFonts w:ascii="Times New Roman" w:hAnsi="Times New Roman" w:cs="Times New Roman"/>
        </w:rPr>
        <w:t>(</w:t>
      </w:r>
      <w:proofErr w:type="gramEnd"/>
      <w:r w:rsidR="00DA7E11">
        <w:rPr>
          <w:rFonts w:ascii="Times New Roman" w:hAnsi="Times New Roman" w:cs="Times New Roman"/>
        </w:rPr>
        <w:t>p[</w:t>
      </w:r>
      <w:proofErr w:type="spellStart"/>
      <w:r w:rsidR="00DA7E11">
        <w:rPr>
          <w:rFonts w:ascii="Times New Roman" w:hAnsi="Times New Roman" w:cs="Times New Roman"/>
        </w:rPr>
        <w:t>i,j,k</w:t>
      </w:r>
      <w:proofErr w:type="spellEnd"/>
      <w:r w:rsidR="00DA7E11" w:rsidRPr="00C67C90">
        <w:rPr>
          <w:rFonts w:ascii="Times New Roman" w:hAnsi="Times New Roman" w:cs="Times New Roman"/>
        </w:rPr>
        <w:t xml:space="preserve">]) </w:t>
      </w:r>
      <w:r w:rsidR="00DA7E11">
        <w:rPr>
          <w:rFonts w:ascii="Times New Roman" w:hAnsi="Times New Roman" w:cs="Times New Roman"/>
        </w:rPr>
        <w:t>= alpha[type[j]</w:t>
      </w:r>
      <w:r w:rsidR="00DA7E11" w:rsidRPr="00C67C90">
        <w:rPr>
          <w:rFonts w:ascii="Times New Roman" w:hAnsi="Times New Roman" w:cs="Times New Roman"/>
        </w:rPr>
        <w:t>] +</w:t>
      </w:r>
      <w:r w:rsidR="005D12B9">
        <w:rPr>
          <w:rFonts w:ascii="Times New Roman" w:hAnsi="Times New Roman" w:cs="Times New Roman"/>
        </w:rPr>
        <w:t xml:space="preserve"> \alpha_1</w:t>
      </w:r>
      <w:r w:rsidR="00DA7E11" w:rsidRPr="00C67C90">
        <w:rPr>
          <w:rFonts w:ascii="Times New Roman" w:hAnsi="Times New Roman" w:cs="Times New Roman"/>
        </w:rPr>
        <w:t>*||s[</w:t>
      </w:r>
      <w:proofErr w:type="spellStart"/>
      <w:r w:rsidR="00DA7E11" w:rsidRPr="00C67C90">
        <w:rPr>
          <w:rFonts w:ascii="Times New Roman" w:hAnsi="Times New Roman" w:cs="Times New Roman"/>
        </w:rPr>
        <w:t>i</w:t>
      </w:r>
      <w:proofErr w:type="spellEnd"/>
      <w:r w:rsidR="00DA7E11" w:rsidRPr="00C67C90">
        <w:rPr>
          <w:rFonts w:ascii="Times New Roman" w:hAnsi="Times New Roman" w:cs="Times New Roman"/>
        </w:rPr>
        <w:t>]-x[j]||</w:t>
      </w:r>
      <w:r>
        <w:rPr>
          <w:rFonts w:ascii="Times New Roman" w:hAnsi="Times New Roman" w:cs="Times New Roman"/>
        </w:rPr>
        <w:t xml:space="preserve">                          </w:t>
      </w:r>
      <w:r w:rsidRPr="00C67C90">
        <w:rPr>
          <w:rFonts w:ascii="Times New Roman" w:hAnsi="Times New Roman" w:cs="Times New Roman"/>
        </w:rPr>
        <w:t>[**]</w:t>
      </w:r>
    </w:p>
    <w:p w:rsidR="008A27BD" w:rsidRDefault="008A27BD" w:rsidP="00FA4725">
      <w:pPr>
        <w:spacing w:after="0" w:line="240" w:lineRule="auto"/>
        <w:rPr>
          <w:rFonts w:ascii="Times New Roman" w:hAnsi="Times New Roman" w:cs="Times New Roman"/>
        </w:rPr>
      </w:pPr>
    </w:p>
    <w:p w:rsidR="007E672E" w:rsidRDefault="007E672E" w:rsidP="007E672E">
      <w:pPr>
        <w:spacing w:after="0" w:line="240" w:lineRule="auto"/>
        <w:rPr>
          <w:rFonts w:ascii="Times New Roman" w:hAnsi="Times New Roman" w:cs="Times New Roman"/>
        </w:rPr>
      </w:pPr>
      <w:r>
        <w:rPr>
          <w:rFonts w:ascii="Times New Roman" w:hAnsi="Times New Roman" w:cs="Times New Roman"/>
        </w:rPr>
        <w:t xml:space="preserve">Here, we use an indicator variable, “type”, that will be a numeric value for the trap-specific covariate.  Thus for our example of on/off road, we would have type[j] = 1 if trap j is on a road and type[j] = 2 otherwise.  This general set up allows for multiple categories, say if 3 or 4 different camera models were used.  </w:t>
      </w:r>
    </w:p>
    <w:p w:rsidR="007E672E" w:rsidRDefault="007E672E" w:rsidP="007E672E">
      <w:pPr>
        <w:spacing w:after="0" w:line="240" w:lineRule="auto"/>
        <w:rPr>
          <w:rFonts w:ascii="Times New Roman" w:hAnsi="Times New Roman" w:cs="Times New Roman"/>
        </w:rPr>
      </w:pPr>
    </w:p>
    <w:p w:rsidR="007E672E" w:rsidRPr="00C67C90" w:rsidRDefault="007E672E" w:rsidP="00FA4725">
      <w:pPr>
        <w:spacing w:after="0" w:line="240" w:lineRule="auto"/>
        <w:rPr>
          <w:rFonts w:ascii="Times New Roman" w:hAnsi="Times New Roman" w:cs="Times New Roman"/>
        </w:rPr>
      </w:pPr>
    </w:p>
    <w:p w:rsidR="008A27BD" w:rsidRDefault="008A27BD" w:rsidP="00FA4725">
      <w:pPr>
        <w:spacing w:after="0" w:line="240" w:lineRule="auto"/>
        <w:rPr>
          <w:rFonts w:ascii="Bookman Old Style" w:hAnsi="Bookman Old Style"/>
          <w:sz w:val="20"/>
          <w:szCs w:val="20"/>
        </w:rPr>
      </w:pPr>
    </w:p>
    <w:p w:rsidR="00FA4725" w:rsidRPr="00C67C90" w:rsidRDefault="009E5338" w:rsidP="00FA4725">
      <w:pPr>
        <w:spacing w:after="0" w:line="240" w:lineRule="auto"/>
        <w:rPr>
          <w:rFonts w:ascii="Times New Roman" w:hAnsi="Times New Roman" w:cs="Times New Roman"/>
          <w:sz w:val="24"/>
        </w:rPr>
      </w:pPr>
      <w:r w:rsidRPr="00C67C90">
        <w:rPr>
          <w:rFonts w:ascii="Times New Roman" w:hAnsi="Times New Roman" w:cs="Times New Roman"/>
          <w:sz w:val="24"/>
        </w:rPr>
        <w:t>8.</w:t>
      </w:r>
      <w:r w:rsidR="00D6475F">
        <w:rPr>
          <w:rFonts w:ascii="Times New Roman" w:hAnsi="Times New Roman" w:cs="Times New Roman"/>
          <w:sz w:val="24"/>
        </w:rPr>
        <w:t>2</w:t>
      </w:r>
      <w:r w:rsidRPr="00C67C90">
        <w:rPr>
          <w:rFonts w:ascii="Times New Roman" w:hAnsi="Times New Roman" w:cs="Times New Roman"/>
          <w:sz w:val="24"/>
        </w:rPr>
        <w:t>.</w:t>
      </w:r>
      <w:r w:rsidR="00882E6F" w:rsidRPr="00C67C90">
        <w:rPr>
          <w:rFonts w:ascii="Times New Roman" w:hAnsi="Times New Roman" w:cs="Times New Roman"/>
          <w:sz w:val="24"/>
        </w:rPr>
        <w:t>3</w:t>
      </w:r>
      <w:r w:rsidRPr="00C67C90">
        <w:rPr>
          <w:rFonts w:ascii="Times New Roman" w:hAnsi="Times New Roman" w:cs="Times New Roman"/>
          <w:sz w:val="24"/>
        </w:rPr>
        <w:t xml:space="preserve"> </w:t>
      </w:r>
      <w:r w:rsidR="00FA4725" w:rsidRPr="00C67C90">
        <w:rPr>
          <w:rFonts w:ascii="Times New Roman" w:hAnsi="Times New Roman" w:cs="Times New Roman"/>
          <w:sz w:val="24"/>
        </w:rPr>
        <w:t xml:space="preserve">Behavior or Trap Response by Individual </w:t>
      </w:r>
    </w:p>
    <w:p w:rsidR="00984331" w:rsidRPr="00C67C90" w:rsidRDefault="00984331" w:rsidP="00FA4725">
      <w:pPr>
        <w:spacing w:after="0" w:line="240" w:lineRule="auto"/>
        <w:rPr>
          <w:rFonts w:ascii="Times New Roman" w:hAnsi="Times New Roman" w:cs="Times New Roman"/>
        </w:rPr>
      </w:pPr>
    </w:p>
    <w:p w:rsidR="00984331" w:rsidRPr="00C67C90" w:rsidRDefault="00984331" w:rsidP="00984331">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 xml:space="preserve">One of the most basic of encounter models is that which accommodates a change in encounter probability as a result of initial encounter. </w:t>
      </w:r>
      <w:r w:rsidR="00882E6F" w:rsidRPr="00C67C90">
        <w:rPr>
          <w:rFonts w:ascii="Times New Roman" w:hAnsi="Times New Roman" w:cs="Times New Roman"/>
        </w:rPr>
        <w:t xml:space="preserve"> </w:t>
      </w:r>
      <w:r w:rsidRPr="00C67C90">
        <w:rPr>
          <w:rFonts w:ascii="Times New Roman" w:hAnsi="Times New Roman" w:cs="Times New Roman"/>
        </w:rPr>
        <w:t>This is colloquially “trap happiness” or “trap shyness” which is a natural response of individuals to being captured. If a trap is baited</w:t>
      </w:r>
      <w:r w:rsidR="00C67C90" w:rsidRPr="00C67C90">
        <w:rPr>
          <w:rFonts w:ascii="Times New Roman" w:hAnsi="Times New Roman" w:cs="Times New Roman"/>
        </w:rPr>
        <w:t xml:space="preserve"> with a food source</w:t>
      </w:r>
      <w:r w:rsidRPr="00C67C90">
        <w:rPr>
          <w:rFonts w:ascii="Times New Roman" w:hAnsi="Times New Roman" w:cs="Times New Roman"/>
        </w:rPr>
        <w:t xml:space="preserve">, naturally an individual might come back for more. On the other hand, if being captured is traumatic then an individual might learn to avoid traps. Both of these types of responses can occur in most species depending on the type of encounter mechanisms being employed. Moreover, behavioral response can be either global </w:t>
      </w:r>
      <w:r w:rsidR="00C67C90" w:rsidRPr="00C67C90">
        <w:rPr>
          <w:rFonts w:ascii="Times New Roman" w:hAnsi="Times New Roman" w:cs="Times New Roman"/>
        </w:rPr>
        <w:t xml:space="preserve">(Gardner et al. 2010) </w:t>
      </w:r>
      <w:r w:rsidRPr="00C67C90">
        <w:rPr>
          <w:rFonts w:ascii="Times New Roman" w:hAnsi="Times New Roman" w:cs="Times New Roman"/>
        </w:rPr>
        <w:t>or local (</w:t>
      </w:r>
      <w:proofErr w:type="spellStart"/>
      <w:r w:rsidRPr="00C67C90">
        <w:rPr>
          <w:rFonts w:ascii="Times New Roman" w:hAnsi="Times New Roman" w:cs="Times New Roman"/>
        </w:rPr>
        <w:t>Royle</w:t>
      </w:r>
      <w:proofErr w:type="spellEnd"/>
      <w:r w:rsidRPr="00C67C90">
        <w:rPr>
          <w:rFonts w:ascii="Times New Roman" w:hAnsi="Times New Roman" w:cs="Times New Roman"/>
        </w:rPr>
        <w:t xml:space="preserve"> et al. 2009</w:t>
      </w:r>
      <w:ins w:id="7" w:author="Royle, Andy" w:date="2012-03-14T11:03:00Z">
        <w:r w:rsidR="009163ED">
          <w:rPr>
            <w:rFonts w:ascii="Times New Roman" w:hAnsi="Times New Roman" w:cs="Times New Roman"/>
          </w:rPr>
          <w:t xml:space="preserve"> XXX wolverine paper? XXX</w:t>
        </w:r>
      </w:ins>
      <w:r w:rsidR="00C67C90" w:rsidRPr="00C67C90">
        <w:rPr>
          <w:rFonts w:ascii="Times New Roman" w:hAnsi="Times New Roman" w:cs="Times New Roman"/>
        </w:rPr>
        <w:t>)</w:t>
      </w:r>
      <w:proofErr w:type="gramStart"/>
      <w:r w:rsidR="00C67C90" w:rsidRPr="00C67C90">
        <w:rPr>
          <w:rFonts w:ascii="Times New Roman" w:hAnsi="Times New Roman" w:cs="Times New Roman"/>
        </w:rPr>
        <w:t xml:space="preserve">. </w:t>
      </w:r>
      <w:r w:rsidRPr="00C67C90">
        <w:rPr>
          <w:rFonts w:ascii="Times New Roman" w:hAnsi="Times New Roman" w:cs="Times New Roman"/>
        </w:rPr>
        <w:t xml:space="preserve"> The</w:t>
      </w:r>
      <w:proofErr w:type="gramEnd"/>
      <w:r w:rsidRPr="00C67C90">
        <w:rPr>
          <w:rFonts w:ascii="Times New Roman" w:hAnsi="Times New Roman" w:cs="Times New Roman"/>
        </w:rPr>
        <w:t xml:space="preserve"> local response is a trap-specific response which </w:t>
      </w:r>
      <w:r w:rsidR="00C67C90" w:rsidRPr="00C67C90">
        <w:rPr>
          <w:rFonts w:ascii="Times New Roman" w:hAnsi="Times New Roman" w:cs="Times New Roman"/>
        </w:rPr>
        <w:t xml:space="preserve">likely </w:t>
      </w:r>
      <w:r w:rsidRPr="00C67C90">
        <w:rPr>
          <w:rFonts w:ascii="Times New Roman" w:hAnsi="Times New Roman" w:cs="Times New Roman"/>
        </w:rPr>
        <w:t>makes</w:t>
      </w:r>
      <w:r w:rsidR="00C67C90" w:rsidRPr="00C67C90">
        <w:rPr>
          <w:rFonts w:ascii="Times New Roman" w:hAnsi="Times New Roman" w:cs="Times New Roman"/>
        </w:rPr>
        <w:t xml:space="preserve"> more</w:t>
      </w:r>
      <w:r w:rsidRPr="00C67C90">
        <w:rPr>
          <w:rFonts w:ascii="Times New Roman" w:hAnsi="Times New Roman" w:cs="Times New Roman"/>
        </w:rPr>
        <w:t xml:space="preserve"> sense in most spatial situations. A global response suggests that initial capture provides a net increase or decrease (across all traps). </w:t>
      </w:r>
    </w:p>
    <w:p w:rsidR="00984331" w:rsidRPr="00C67C90" w:rsidRDefault="00984331" w:rsidP="00FA4725">
      <w:pPr>
        <w:spacing w:after="0" w:line="240" w:lineRule="auto"/>
        <w:rPr>
          <w:rFonts w:ascii="Times New Roman" w:hAnsi="Times New Roman" w:cs="Times New Roman"/>
        </w:rPr>
      </w:pPr>
    </w:p>
    <w:p w:rsidR="00FA4725" w:rsidRPr="00C67C90" w:rsidRDefault="00984331" w:rsidP="00FA4725">
      <w:pPr>
        <w:spacing w:after="0" w:line="240" w:lineRule="auto"/>
        <w:rPr>
          <w:rFonts w:ascii="Times New Roman" w:hAnsi="Times New Roman" w:cs="Times New Roman"/>
        </w:rPr>
      </w:pPr>
      <w:r w:rsidRPr="00C67C90">
        <w:rPr>
          <w:rFonts w:ascii="Times New Roman" w:hAnsi="Times New Roman" w:cs="Times New Roman"/>
        </w:rPr>
        <w:t>To describe such models</w:t>
      </w:r>
      <w:r w:rsidR="00FA4725" w:rsidRPr="00C67C90">
        <w:rPr>
          <w:rFonts w:ascii="Times New Roman" w:hAnsi="Times New Roman" w:cs="Times New Roman"/>
        </w:rPr>
        <w:t xml:space="preserve"> we can create a binary matrix that indicates if an individual has been captured </w:t>
      </w:r>
      <w:r w:rsidR="008A27BD" w:rsidRPr="00C67C90">
        <w:rPr>
          <w:rFonts w:ascii="Times New Roman" w:hAnsi="Times New Roman" w:cs="Times New Roman"/>
        </w:rPr>
        <w:t>previously</w:t>
      </w:r>
      <w:r w:rsidR="00FA4725" w:rsidRPr="00C67C90">
        <w:rPr>
          <w:rFonts w:ascii="Times New Roman" w:hAnsi="Times New Roman" w:cs="Times New Roman"/>
        </w:rPr>
        <w:t xml:space="preserve">.  </w:t>
      </w:r>
      <w:r w:rsidR="008A27BD" w:rsidRPr="00C67C90">
        <w:rPr>
          <w:rFonts w:ascii="Times New Roman" w:hAnsi="Times New Roman" w:cs="Times New Roman"/>
        </w:rPr>
        <w:t xml:space="preserve">For the global behavioral response, define the </w:t>
      </w:r>
      <w:r w:rsidR="00C67C90" w:rsidRPr="00C67C90">
        <w:rPr>
          <w:rFonts w:ascii="Times New Roman" w:hAnsi="Times New Roman" w:cs="Times New Roman"/>
        </w:rPr>
        <w:t>$</w:t>
      </w:r>
      <w:proofErr w:type="spellStart"/>
      <w:r w:rsidR="008A27BD" w:rsidRPr="00C67C90">
        <w:rPr>
          <w:rFonts w:ascii="Times New Roman" w:hAnsi="Times New Roman" w:cs="Times New Roman"/>
        </w:rPr>
        <w:t>nind</w:t>
      </w:r>
      <w:proofErr w:type="spellEnd"/>
      <w:r w:rsidR="008A27BD" w:rsidRPr="00C67C90">
        <w:rPr>
          <w:rFonts w:ascii="Times New Roman" w:hAnsi="Times New Roman" w:cs="Times New Roman"/>
        </w:rPr>
        <w:t xml:space="preserve"> x k</w:t>
      </w:r>
      <w:r w:rsidR="00C67C90" w:rsidRPr="00C67C90">
        <w:rPr>
          <w:rFonts w:ascii="Times New Roman" w:hAnsi="Times New Roman" w:cs="Times New Roman"/>
        </w:rPr>
        <w:t>$</w:t>
      </w:r>
      <w:r w:rsidR="008A27BD" w:rsidRPr="00C67C90">
        <w:rPr>
          <w:rFonts w:ascii="Times New Roman" w:hAnsi="Times New Roman" w:cs="Times New Roman"/>
        </w:rPr>
        <w:t xml:space="preserve"> </w:t>
      </w:r>
      <w:r w:rsidR="00FA4725" w:rsidRPr="00C67C90">
        <w:rPr>
          <w:rFonts w:ascii="Times New Roman" w:hAnsi="Times New Roman" w:cs="Times New Roman"/>
        </w:rPr>
        <w:t xml:space="preserve">matrix, </w:t>
      </w:r>
      <w:r w:rsidR="00C67C90" w:rsidRPr="00C67C90">
        <w:rPr>
          <w:rFonts w:ascii="Times New Roman" w:hAnsi="Times New Roman" w:cs="Times New Roman"/>
        </w:rPr>
        <w:t>C</w:t>
      </w:r>
      <w:r w:rsidR="00FA4725" w:rsidRPr="00C67C90">
        <w:rPr>
          <w:rFonts w:ascii="Times New Roman" w:hAnsi="Times New Roman" w:cs="Times New Roman"/>
        </w:rPr>
        <w:t xml:space="preserve"> where </w:t>
      </w:r>
      <w:r w:rsidR="00C67C90" w:rsidRPr="00C67C90">
        <w:rPr>
          <w:rFonts w:ascii="Times New Roman" w:hAnsi="Times New Roman" w:cs="Times New Roman"/>
        </w:rPr>
        <w:t>$</w:t>
      </w:r>
      <w:proofErr w:type="spellStart"/>
      <w:r w:rsidR="00C67C90" w:rsidRPr="00C67C90">
        <w:rPr>
          <w:rFonts w:ascii="Times New Roman" w:hAnsi="Times New Roman" w:cs="Times New Roman"/>
        </w:rPr>
        <w:t>C</w:t>
      </w:r>
      <w:r w:rsidR="00FA4725" w:rsidRPr="00C67C90">
        <w:rPr>
          <w:rFonts w:ascii="Times New Roman" w:hAnsi="Times New Roman" w:cs="Times New Roman"/>
        </w:rPr>
        <w:t>_i</w:t>
      </w:r>
      <w:proofErr w:type="gramStart"/>
      <w:r w:rsidR="00FA4725" w:rsidRPr="00C67C90">
        <w:rPr>
          <w:rFonts w:ascii="Times New Roman" w:hAnsi="Times New Roman" w:cs="Times New Roman"/>
        </w:rPr>
        <w:t>,k</w:t>
      </w:r>
      <w:proofErr w:type="spellEnd"/>
      <w:proofErr w:type="gramEnd"/>
      <w:r w:rsidR="00FA4725" w:rsidRPr="00C67C90">
        <w:rPr>
          <w:rFonts w:ascii="Times New Roman" w:hAnsi="Times New Roman" w:cs="Times New Roman"/>
        </w:rPr>
        <w:t xml:space="preserve"> =1</w:t>
      </w:r>
      <w:r w:rsidR="00C67C90" w:rsidRPr="00C67C90">
        <w:rPr>
          <w:rFonts w:ascii="Times New Roman" w:hAnsi="Times New Roman" w:cs="Times New Roman"/>
        </w:rPr>
        <w:t>$</w:t>
      </w:r>
      <w:r w:rsidR="00FA4725" w:rsidRPr="00C67C90">
        <w:rPr>
          <w:rFonts w:ascii="Times New Roman" w:hAnsi="Times New Roman" w:cs="Times New Roman"/>
        </w:rPr>
        <w:t xml:space="preserve"> means that individual </w:t>
      </w:r>
      <w:r w:rsidR="00C67C90" w:rsidRPr="00C67C90">
        <w:rPr>
          <w:rFonts w:ascii="Times New Roman" w:hAnsi="Times New Roman" w:cs="Times New Roman"/>
        </w:rPr>
        <w:t>$</w:t>
      </w:r>
      <w:proofErr w:type="spellStart"/>
      <w:r w:rsidR="00FA4725" w:rsidRPr="00C67C90">
        <w:rPr>
          <w:rFonts w:ascii="Times New Roman" w:hAnsi="Times New Roman" w:cs="Times New Roman"/>
        </w:rPr>
        <w:t>i</w:t>
      </w:r>
      <w:proofErr w:type="spellEnd"/>
      <w:r w:rsidR="00C67C90" w:rsidRPr="00C67C90">
        <w:rPr>
          <w:rFonts w:ascii="Times New Roman" w:hAnsi="Times New Roman" w:cs="Times New Roman"/>
        </w:rPr>
        <w:t>$</w:t>
      </w:r>
      <w:r w:rsidR="00FA4725" w:rsidRPr="00C67C90">
        <w:rPr>
          <w:rFonts w:ascii="Times New Roman" w:hAnsi="Times New Roman" w:cs="Times New Roman"/>
        </w:rPr>
        <w:t xml:space="preserve"> was captured at least once prior to session </w:t>
      </w:r>
      <w:r w:rsidR="00C67C90" w:rsidRPr="00C67C90">
        <w:rPr>
          <w:rFonts w:ascii="Times New Roman" w:hAnsi="Times New Roman" w:cs="Times New Roman"/>
        </w:rPr>
        <w:t>$</w:t>
      </w:r>
      <w:r w:rsidR="00FA4725" w:rsidRPr="00C67C90">
        <w:rPr>
          <w:rFonts w:ascii="Times New Roman" w:hAnsi="Times New Roman" w:cs="Times New Roman"/>
        </w:rPr>
        <w:t>k</w:t>
      </w:r>
      <w:r w:rsidR="00C67C90" w:rsidRPr="00C67C90">
        <w:rPr>
          <w:rFonts w:ascii="Times New Roman" w:hAnsi="Times New Roman" w:cs="Times New Roman"/>
        </w:rPr>
        <w:t>$</w:t>
      </w:r>
      <w:r w:rsidR="00FA4725" w:rsidRPr="00C67C90">
        <w:rPr>
          <w:rFonts w:ascii="Times New Roman" w:hAnsi="Times New Roman" w:cs="Times New Roman"/>
        </w:rPr>
        <w:t xml:space="preserve">, otherwise </w:t>
      </w:r>
      <w:r w:rsidR="00C67C90" w:rsidRPr="00C67C90">
        <w:rPr>
          <w:rFonts w:ascii="Times New Roman" w:hAnsi="Times New Roman" w:cs="Times New Roman"/>
        </w:rPr>
        <w:t xml:space="preserve">C </w:t>
      </w:r>
      <w:r w:rsidR="00FA4725" w:rsidRPr="00C67C90">
        <w:rPr>
          <w:rFonts w:ascii="Times New Roman" w:hAnsi="Times New Roman" w:cs="Times New Roman"/>
        </w:rPr>
        <w:t xml:space="preserve">= 0.  </w:t>
      </w:r>
      <w:r w:rsidR="00FA4725" w:rsidRPr="00C67C90">
        <w:rPr>
          <w:rFonts w:ascii="Times New Roman" w:hAnsi="Times New Roman" w:cs="Times New Roman"/>
        </w:rPr>
        <w:br/>
      </w:r>
    </w:p>
    <w:p w:rsidR="00FA4725" w:rsidRPr="00C67C90" w:rsidRDefault="00FA4725" w:rsidP="00FA4725">
      <w:pPr>
        <w:spacing w:after="0" w:line="240" w:lineRule="auto"/>
        <w:rPr>
          <w:rFonts w:ascii="Times New Roman" w:hAnsi="Times New Roman" w:cs="Times New Roman"/>
        </w:rPr>
      </w:pPr>
      <w:r w:rsidRPr="00C67C90">
        <w:rPr>
          <w:rFonts w:ascii="Times New Roman" w:hAnsi="Times New Roman" w:cs="Times New Roman"/>
        </w:rPr>
        <w:br/>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alpha + </w:t>
      </w:r>
      <w:r w:rsidR="00087AFB">
        <w:rPr>
          <w:rFonts w:ascii="Times New Roman" w:hAnsi="Times New Roman" w:cs="Times New Roman"/>
        </w:rPr>
        <w:t>\alpha_1</w:t>
      </w:r>
      <w:r w:rsidR="00087AFB" w:rsidRPr="00C67C90" w:rsidDel="00087AFB">
        <w:rPr>
          <w:rFonts w:ascii="Times New Roman" w:hAnsi="Times New Roman" w:cs="Times New Roman"/>
        </w:rPr>
        <w:t xml:space="preserve"> </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sidR="00087AFB">
        <w:rPr>
          <w:rFonts w:ascii="Times New Roman" w:hAnsi="Times New Roman" w:cs="Times New Roman"/>
        </w:rPr>
        <w:t>\alpha_2</w:t>
      </w:r>
      <w:r w:rsidRPr="00C67C90">
        <w:rPr>
          <w:rFonts w:ascii="Times New Roman" w:hAnsi="Times New Roman" w:cs="Times New Roman"/>
        </w:rPr>
        <w:t>*</w:t>
      </w:r>
      <w:proofErr w:type="spellStart"/>
      <w:r w:rsidR="00C67C90" w:rsidRPr="00C67C90">
        <w:rPr>
          <w:rFonts w:ascii="Times New Roman" w:hAnsi="Times New Roman" w:cs="Times New Roman"/>
        </w:rPr>
        <w:t>C</w:t>
      </w:r>
      <w:r w:rsidRPr="00C67C90">
        <w:rPr>
          <w:rFonts w:ascii="Times New Roman" w:hAnsi="Times New Roman" w:cs="Times New Roman"/>
        </w:rPr>
        <w:t>_i,k</w:t>
      </w:r>
      <w:proofErr w:type="spellEnd"/>
      <w:r w:rsidRPr="00C67C90">
        <w:rPr>
          <w:rFonts w:ascii="Times New Roman" w:hAnsi="Times New Roman" w:cs="Times New Roman"/>
        </w:rPr>
        <w:tab/>
        <w:t>[**]</w:t>
      </w:r>
      <w:r w:rsidRPr="00C67C90">
        <w:rPr>
          <w:rFonts w:ascii="Times New Roman" w:hAnsi="Times New Roman" w:cs="Times New Roman"/>
        </w:rPr>
        <w:br/>
      </w:r>
    </w:p>
    <w:p w:rsidR="00FA4725" w:rsidRPr="00C67C90" w:rsidRDefault="00FA4725" w:rsidP="00FA4725">
      <w:pPr>
        <w:spacing w:after="0" w:line="240" w:lineRule="auto"/>
        <w:rPr>
          <w:rFonts w:ascii="Times New Roman" w:hAnsi="Times New Roman" w:cs="Times New Roman"/>
          <w:highlight w:val="yellow"/>
        </w:rPr>
      </w:pPr>
      <w:r w:rsidRPr="00C67C90">
        <w:rPr>
          <w:rFonts w:ascii="Times New Roman" w:hAnsi="Times New Roman" w:cs="Times New Roman"/>
        </w:rPr>
        <w:br/>
      </w:r>
      <w:r w:rsidR="00C67C90" w:rsidRPr="00C67C90">
        <w:rPr>
          <w:rFonts w:ascii="Times New Roman" w:hAnsi="Times New Roman" w:cs="Times New Roman"/>
        </w:rPr>
        <w:t xml:space="preserve">For the local behavioral response, which is </w:t>
      </w:r>
      <w:r w:rsidRPr="00C67C90">
        <w:rPr>
          <w:rFonts w:ascii="Times New Roman" w:hAnsi="Times New Roman" w:cs="Times New Roman"/>
        </w:rPr>
        <w:t>trap specific, we create an a</w:t>
      </w:r>
      <w:r w:rsidR="00C67C90" w:rsidRPr="00C67C90">
        <w:rPr>
          <w:rFonts w:ascii="Times New Roman" w:hAnsi="Times New Roman" w:cs="Times New Roman"/>
        </w:rPr>
        <w:t>rray, $</w:t>
      </w:r>
      <w:proofErr w:type="spellStart"/>
      <w:r w:rsidR="00C67C90" w:rsidRPr="00C67C90">
        <w:rPr>
          <w:rFonts w:ascii="Times New Roman" w:hAnsi="Times New Roman" w:cs="Times New Roman"/>
        </w:rPr>
        <w:t>C_i</w:t>
      </w:r>
      <w:proofErr w:type="gramStart"/>
      <w:r w:rsidR="00C67C90" w:rsidRPr="00C67C90">
        <w:rPr>
          <w:rFonts w:ascii="Times New Roman" w:hAnsi="Times New Roman" w:cs="Times New Roman"/>
        </w:rPr>
        <w:t>,j,k</w:t>
      </w:r>
      <w:proofErr w:type="spellEnd"/>
      <w:proofErr w:type="gramEnd"/>
      <w:r w:rsidR="00C67C90" w:rsidRPr="00C67C90">
        <w:rPr>
          <w:rFonts w:ascii="Times New Roman" w:hAnsi="Times New Roman" w:cs="Times New Roman"/>
        </w:rPr>
        <w:t xml:space="preserve">$, </w:t>
      </w:r>
      <w:r w:rsidRPr="00C67C90">
        <w:rPr>
          <w:rFonts w:ascii="Times New Roman" w:hAnsi="Times New Roman" w:cs="Times New Roman"/>
        </w:rPr>
        <w:t xml:space="preserve">that indicates if an individual </w:t>
      </w:r>
      <w:r w:rsidR="00C67C90" w:rsidRPr="00C67C90">
        <w:rPr>
          <w:rFonts w:ascii="Times New Roman" w:hAnsi="Times New Roman" w:cs="Times New Roman"/>
        </w:rPr>
        <w:t>$</w:t>
      </w:r>
      <w:proofErr w:type="spellStart"/>
      <w:r w:rsidRPr="00C67C90">
        <w:rPr>
          <w:rFonts w:ascii="Times New Roman" w:hAnsi="Times New Roman" w:cs="Times New Roman"/>
        </w:rPr>
        <w:t>i</w:t>
      </w:r>
      <w:proofErr w:type="spellEnd"/>
      <w:r w:rsidR="00C67C90" w:rsidRPr="00C67C90">
        <w:rPr>
          <w:rFonts w:ascii="Times New Roman" w:hAnsi="Times New Roman" w:cs="Times New Roman"/>
        </w:rPr>
        <w:t>$</w:t>
      </w:r>
      <w:r w:rsidRPr="00C67C90">
        <w:rPr>
          <w:rFonts w:ascii="Times New Roman" w:hAnsi="Times New Roman" w:cs="Times New Roman"/>
        </w:rPr>
        <w:t xml:space="preserve"> has been previously captured in trap </w:t>
      </w:r>
      <w:r w:rsidR="00C67C90" w:rsidRPr="00C67C90">
        <w:rPr>
          <w:rFonts w:ascii="Times New Roman" w:hAnsi="Times New Roman" w:cs="Times New Roman"/>
        </w:rPr>
        <w:t>$</w:t>
      </w:r>
      <w:r w:rsidRPr="00C67C90">
        <w:rPr>
          <w:rFonts w:ascii="Times New Roman" w:hAnsi="Times New Roman" w:cs="Times New Roman"/>
        </w:rPr>
        <w:t>j</w:t>
      </w:r>
      <w:r w:rsidR="00C67C90" w:rsidRPr="00C67C90">
        <w:rPr>
          <w:rFonts w:ascii="Times New Roman" w:hAnsi="Times New Roman" w:cs="Times New Roman"/>
        </w:rPr>
        <w:t>$</w:t>
      </w:r>
      <w:r w:rsidRPr="00C67C90">
        <w:rPr>
          <w:rFonts w:ascii="Times New Roman" w:hAnsi="Times New Roman" w:cs="Times New Roman"/>
        </w:rPr>
        <w:t xml:space="preserve"> at time </w:t>
      </w:r>
      <w:r w:rsidR="00C67C90" w:rsidRPr="00C67C90">
        <w:rPr>
          <w:rFonts w:ascii="Times New Roman" w:hAnsi="Times New Roman" w:cs="Times New Roman"/>
        </w:rPr>
        <w:t>$</w:t>
      </w:r>
      <w:r w:rsidRPr="00C67C90">
        <w:rPr>
          <w:rFonts w:ascii="Times New Roman" w:hAnsi="Times New Roman" w:cs="Times New Roman"/>
        </w:rPr>
        <w:t>k</w:t>
      </w:r>
      <w:r w:rsidR="00C67C90" w:rsidRPr="00C67C90">
        <w:rPr>
          <w:rFonts w:ascii="Times New Roman" w:hAnsi="Times New Roman" w:cs="Times New Roman"/>
        </w:rPr>
        <w:t>$.  We then include this in the model in the exact same form as above:</w:t>
      </w:r>
    </w:p>
    <w:p w:rsidR="00FA4725" w:rsidRPr="00C67C90" w:rsidRDefault="00FA4725" w:rsidP="00FA4725">
      <w:pPr>
        <w:spacing w:after="0" w:line="240" w:lineRule="auto"/>
        <w:contextualSpacing/>
        <w:rPr>
          <w:rFonts w:ascii="Times New Roman" w:hAnsi="Times New Roman" w:cs="Times New Roman"/>
        </w:rPr>
      </w:pPr>
    </w:p>
    <w:p w:rsidR="00FA4725" w:rsidRPr="00C67C90" w:rsidRDefault="00FA4725" w:rsidP="00FA4725">
      <w:pPr>
        <w:rPr>
          <w:rFonts w:ascii="Times New Roman" w:hAnsi="Times New Roman" w:cs="Times New Roman"/>
        </w:rPr>
      </w:pPr>
      <w:r w:rsidRPr="00C67C90">
        <w:rPr>
          <w:rFonts w:ascii="Times New Roman" w:hAnsi="Times New Roman" w:cs="Times New Roman"/>
        </w:rPr>
        <w:br/>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w:t>
      </w:r>
      <w:r w:rsidR="00087AFB">
        <w:rPr>
          <w:rFonts w:ascii="Times New Roman" w:hAnsi="Times New Roman" w:cs="Times New Roman"/>
        </w:rPr>
        <w:t>\</w:t>
      </w:r>
      <w:r w:rsidRPr="00C67C90">
        <w:rPr>
          <w:rFonts w:ascii="Times New Roman" w:hAnsi="Times New Roman" w:cs="Times New Roman"/>
        </w:rPr>
        <w:t xml:space="preserve">alpha + </w:t>
      </w:r>
      <w:r w:rsidR="00087AFB">
        <w:rPr>
          <w:rFonts w:ascii="Times New Roman" w:hAnsi="Times New Roman" w:cs="Times New Roman"/>
        </w:rPr>
        <w:t>\alpha_1</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sidR="00087AFB">
        <w:rPr>
          <w:rFonts w:ascii="Times New Roman" w:hAnsi="Times New Roman" w:cs="Times New Roman"/>
        </w:rPr>
        <w:t>\alpha_2</w:t>
      </w:r>
      <w:r w:rsidRPr="00C67C90">
        <w:rPr>
          <w:rFonts w:ascii="Times New Roman" w:hAnsi="Times New Roman" w:cs="Times New Roman"/>
        </w:rPr>
        <w:t>*</w:t>
      </w:r>
      <w:proofErr w:type="spellStart"/>
      <w:r w:rsidR="00C67C90" w:rsidRPr="00C67C90">
        <w:rPr>
          <w:rFonts w:ascii="Times New Roman" w:hAnsi="Times New Roman" w:cs="Times New Roman"/>
        </w:rPr>
        <w:t>C</w:t>
      </w:r>
      <w:r w:rsidRPr="00C67C90">
        <w:rPr>
          <w:rFonts w:ascii="Times New Roman" w:hAnsi="Times New Roman" w:cs="Times New Roman"/>
        </w:rPr>
        <w:t>_i,j,k</w:t>
      </w:r>
      <w:proofErr w:type="spellEnd"/>
      <w:r w:rsidRPr="00C67C90">
        <w:rPr>
          <w:rFonts w:ascii="Times New Roman" w:hAnsi="Times New Roman" w:cs="Times New Roman"/>
        </w:rPr>
        <w:tab/>
        <w:t>[**]</w:t>
      </w:r>
    </w:p>
    <w:p w:rsidR="008A27BD" w:rsidRPr="00C67C90" w:rsidRDefault="008A27BD" w:rsidP="008A27BD">
      <w:pPr>
        <w:spacing w:before="100" w:beforeAutospacing="1" w:after="100" w:afterAutospacing="1"/>
        <w:contextualSpacing/>
        <w:rPr>
          <w:rFonts w:ascii="Times New Roman" w:hAnsi="Times New Roman" w:cs="Times New Roman"/>
        </w:rPr>
      </w:pPr>
    </w:p>
    <w:p w:rsidR="008A27BD" w:rsidRPr="00C67C90" w:rsidRDefault="008A27BD" w:rsidP="008A27BD">
      <w:pPr>
        <w:spacing w:before="100" w:beforeAutospacing="1" w:after="100" w:afterAutospacing="1"/>
        <w:contextualSpacing/>
        <w:rPr>
          <w:rFonts w:ascii="Times New Roman" w:hAnsi="Times New Roman" w:cs="Times New Roman"/>
          <w:sz w:val="24"/>
        </w:rPr>
      </w:pPr>
      <w:r w:rsidRPr="00C67C90">
        <w:rPr>
          <w:rFonts w:ascii="Times New Roman" w:hAnsi="Times New Roman" w:cs="Times New Roman"/>
          <w:sz w:val="24"/>
        </w:rPr>
        <w:t xml:space="preserve"> </w:t>
      </w:r>
      <w:r w:rsidR="009E5338" w:rsidRPr="00C67C90">
        <w:rPr>
          <w:rFonts w:ascii="Times New Roman" w:hAnsi="Times New Roman" w:cs="Times New Roman"/>
          <w:sz w:val="24"/>
        </w:rPr>
        <w:t>8.</w:t>
      </w:r>
      <w:r w:rsidR="00D6475F">
        <w:rPr>
          <w:rFonts w:ascii="Times New Roman" w:hAnsi="Times New Roman" w:cs="Times New Roman"/>
          <w:sz w:val="24"/>
        </w:rPr>
        <w:t>2</w:t>
      </w:r>
      <w:r w:rsidR="009E5338" w:rsidRPr="00C67C90">
        <w:rPr>
          <w:rFonts w:ascii="Times New Roman" w:hAnsi="Times New Roman" w:cs="Times New Roman"/>
          <w:sz w:val="24"/>
        </w:rPr>
        <w:t>.</w:t>
      </w:r>
      <w:r w:rsidR="00882E6F" w:rsidRPr="00C67C90">
        <w:rPr>
          <w:rFonts w:ascii="Times New Roman" w:hAnsi="Times New Roman" w:cs="Times New Roman"/>
          <w:sz w:val="24"/>
        </w:rPr>
        <w:t>4</w:t>
      </w:r>
      <w:r w:rsidR="009E5338" w:rsidRPr="00C67C90">
        <w:rPr>
          <w:rFonts w:ascii="Times New Roman" w:hAnsi="Times New Roman" w:cs="Times New Roman"/>
          <w:sz w:val="24"/>
        </w:rPr>
        <w:t xml:space="preserve"> </w:t>
      </w:r>
      <w:r w:rsidRPr="00C67C90">
        <w:rPr>
          <w:rFonts w:ascii="Times New Roman" w:hAnsi="Times New Roman" w:cs="Times New Roman"/>
          <w:sz w:val="24"/>
        </w:rPr>
        <w:t>Sex</w:t>
      </w:r>
    </w:p>
    <w:p w:rsidR="008A27BD" w:rsidRPr="00C67C90" w:rsidRDefault="008A27BD" w:rsidP="008A27BD">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 xml:space="preserve"> </w:t>
      </w:r>
    </w:p>
    <w:p w:rsidR="008A27BD" w:rsidRPr="00C67C90" w:rsidRDefault="008A27BD" w:rsidP="008A27BD">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lastRenderedPageBreak/>
        <w:t xml:space="preserve">Sex is a special kind of covariate because we can observe it for those individuals we encounter, but sometimes it might be missing because frequently in practice we only imperfectly determine gender of many species. </w:t>
      </w:r>
      <w:r w:rsidR="000B222B">
        <w:rPr>
          <w:rFonts w:ascii="Times New Roman" w:hAnsi="Times New Roman" w:cs="Times New Roman"/>
        </w:rPr>
        <w:t>We</w:t>
      </w:r>
      <w:r w:rsidRPr="00C67C90">
        <w:rPr>
          <w:rFonts w:ascii="Times New Roman" w:hAnsi="Times New Roman" w:cs="Times New Roman"/>
        </w:rPr>
        <w:t xml:space="preserve"> can imagine that sex impacts both the baseline encounter probability “alpha” and also it might </w:t>
      </w:r>
      <w:r w:rsidR="00C67C90" w:rsidRPr="00C67C90">
        <w:rPr>
          <w:rFonts w:ascii="Times New Roman" w:hAnsi="Times New Roman" w:cs="Times New Roman"/>
        </w:rPr>
        <w:t>a</w:t>
      </w:r>
      <w:r w:rsidRPr="00C67C90">
        <w:rPr>
          <w:rFonts w:ascii="Times New Roman" w:hAnsi="Times New Roman" w:cs="Times New Roman"/>
        </w:rPr>
        <w:t>ffect the typical home range size, which should cause “</w:t>
      </w:r>
      <w:r w:rsidR="00006778">
        <w:rPr>
          <w:rFonts w:ascii="Times New Roman" w:hAnsi="Times New Roman" w:cs="Times New Roman"/>
        </w:rPr>
        <w:t>alpha1</w:t>
      </w:r>
      <w:r w:rsidRPr="00C67C90">
        <w:rPr>
          <w:rFonts w:ascii="Times New Roman" w:hAnsi="Times New Roman" w:cs="Times New Roman"/>
        </w:rPr>
        <w:t>” to vary by sex.</w:t>
      </w:r>
      <w:r w:rsidR="00BD30ED" w:rsidRPr="00C67C90">
        <w:rPr>
          <w:rFonts w:ascii="Times New Roman" w:hAnsi="Times New Roman" w:cs="Times New Roman"/>
        </w:rPr>
        <w:t xml:space="preserve">  The model structure could generally look like this:</w:t>
      </w:r>
    </w:p>
    <w:p w:rsidR="00C15CA1" w:rsidRPr="00C67C90" w:rsidRDefault="00C15CA1" w:rsidP="00C15CA1">
      <w:pPr>
        <w:rPr>
          <w:rFonts w:ascii="Times New Roman" w:hAnsi="Times New Roman" w:cs="Times New Roman"/>
        </w:rPr>
      </w:pPr>
      <w:r w:rsidRPr="00C67C90">
        <w:rPr>
          <w:rFonts w:ascii="Times New Roman" w:hAnsi="Times New Roman" w:cs="Times New Roman"/>
        </w:rPr>
        <w:br/>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w:t>
      </w:r>
      <w:r>
        <w:rPr>
          <w:rFonts w:ascii="Times New Roman" w:hAnsi="Times New Roman" w:cs="Times New Roman"/>
        </w:rPr>
        <w:t>\</w:t>
      </w:r>
      <w:r w:rsidRPr="00C67C90">
        <w:rPr>
          <w:rFonts w:ascii="Times New Roman" w:hAnsi="Times New Roman" w:cs="Times New Roman"/>
        </w:rPr>
        <w:t>alpha</w:t>
      </w:r>
      <w:r w:rsidR="000B222B">
        <w:rPr>
          <w:rFonts w:ascii="Times New Roman" w:hAnsi="Times New Roman" w:cs="Times New Roman"/>
        </w:rPr>
        <w:t>[sex[</w:t>
      </w:r>
      <w:proofErr w:type="spellStart"/>
      <w:r w:rsidR="000B222B">
        <w:rPr>
          <w:rFonts w:ascii="Times New Roman" w:hAnsi="Times New Roman" w:cs="Times New Roman"/>
        </w:rPr>
        <w:t>i</w:t>
      </w:r>
      <w:proofErr w:type="spellEnd"/>
      <w:r w:rsidR="000B222B">
        <w:rPr>
          <w:rFonts w:ascii="Times New Roman" w:hAnsi="Times New Roman" w:cs="Times New Roman"/>
        </w:rPr>
        <w:t>]]</w:t>
      </w:r>
      <w:r w:rsidRPr="00C67C90">
        <w:rPr>
          <w:rFonts w:ascii="Times New Roman" w:hAnsi="Times New Roman" w:cs="Times New Roman"/>
        </w:rPr>
        <w:t xml:space="preserve"> + </w:t>
      </w:r>
      <w:r>
        <w:rPr>
          <w:rFonts w:ascii="Times New Roman" w:hAnsi="Times New Roman" w:cs="Times New Roman"/>
        </w:rPr>
        <w:t>\alpha_1[sex[</w:t>
      </w:r>
      <w:proofErr w:type="spellStart"/>
      <w:r>
        <w:rPr>
          <w:rFonts w:ascii="Times New Roman" w:hAnsi="Times New Roman" w:cs="Times New Roman"/>
        </w:rPr>
        <w:t>i</w:t>
      </w:r>
      <w:proofErr w:type="spellEnd"/>
      <w:r>
        <w:rPr>
          <w:rFonts w:ascii="Times New Roman" w:hAnsi="Times New Roman" w:cs="Times New Roman"/>
        </w:rPr>
        <w:t>]]</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Pr>
          <w:rFonts w:ascii="Times New Roman" w:hAnsi="Times New Roman" w:cs="Times New Roman"/>
        </w:rPr>
        <w:t>\alpha_2</w:t>
      </w:r>
      <w:r w:rsidRPr="00C67C90">
        <w:rPr>
          <w:rFonts w:ascii="Times New Roman" w:hAnsi="Times New Roman" w:cs="Times New Roman"/>
        </w:rPr>
        <w:t>*</w:t>
      </w:r>
      <w:proofErr w:type="spellStart"/>
      <w:r w:rsidRPr="00C67C90">
        <w:rPr>
          <w:rFonts w:ascii="Times New Roman" w:hAnsi="Times New Roman" w:cs="Times New Roman"/>
        </w:rPr>
        <w:t>C_i,j,k</w:t>
      </w:r>
      <w:proofErr w:type="spellEnd"/>
      <w:r w:rsidRPr="00C67C90">
        <w:rPr>
          <w:rFonts w:ascii="Times New Roman" w:hAnsi="Times New Roman" w:cs="Times New Roman"/>
        </w:rPr>
        <w:tab/>
        <w:t>[**]</w:t>
      </w:r>
    </w:p>
    <w:p w:rsidR="00BD30ED" w:rsidRDefault="00C15CA1" w:rsidP="008A27BD">
      <w:pPr>
        <w:spacing w:before="100" w:beforeAutospacing="1" w:after="100" w:afterAutospacing="1"/>
        <w:contextualSpacing/>
        <w:rPr>
          <w:rFonts w:ascii="Bookman Old Style" w:hAnsi="Bookman Old Style"/>
          <w:sz w:val="20"/>
          <w:szCs w:val="20"/>
        </w:rPr>
      </w:pPr>
      <w:proofErr w:type="gramStart"/>
      <w:r>
        <w:rPr>
          <w:rFonts w:ascii="Bookman Old Style" w:hAnsi="Bookman Old Style"/>
          <w:sz w:val="20"/>
          <w:szCs w:val="20"/>
        </w:rPr>
        <w:t>where</w:t>
      </w:r>
      <w:proofErr w:type="gramEnd"/>
      <w:r>
        <w:rPr>
          <w:rFonts w:ascii="Bookman Old Style" w:hAnsi="Bookman Old Style"/>
          <w:sz w:val="20"/>
          <w:szCs w:val="20"/>
        </w:rPr>
        <w:t xml:space="preserve"> sex[</w:t>
      </w:r>
      <w:proofErr w:type="spellStart"/>
      <w:r>
        <w:rPr>
          <w:rFonts w:ascii="Bookman Old Style" w:hAnsi="Bookman Old Style"/>
          <w:sz w:val="20"/>
          <w:szCs w:val="20"/>
        </w:rPr>
        <w:t>i</w:t>
      </w:r>
      <w:proofErr w:type="spellEnd"/>
      <w:r>
        <w:rPr>
          <w:rFonts w:ascii="Bookman Old Style" w:hAnsi="Bookman Old Style"/>
          <w:sz w:val="20"/>
          <w:szCs w:val="20"/>
        </w:rPr>
        <w:t xml:space="preserve">] is a vector of 1 or 2 indicator variables that say if individual </w:t>
      </w:r>
      <w:proofErr w:type="spellStart"/>
      <w:r>
        <w:rPr>
          <w:rFonts w:ascii="Bookman Old Style" w:hAnsi="Bookman Old Style"/>
          <w:sz w:val="20"/>
          <w:szCs w:val="20"/>
        </w:rPr>
        <w:t>i</w:t>
      </w:r>
      <w:proofErr w:type="spellEnd"/>
      <w:r>
        <w:rPr>
          <w:rFonts w:ascii="Bookman Old Style" w:hAnsi="Bookman Old Style"/>
          <w:sz w:val="20"/>
          <w:szCs w:val="20"/>
        </w:rPr>
        <w:t xml:space="preserve"> is</w:t>
      </w:r>
      <w:r w:rsidR="000B222B">
        <w:rPr>
          <w:rFonts w:ascii="Bookman Old Style" w:hAnsi="Bookman Old Style"/>
          <w:sz w:val="20"/>
          <w:szCs w:val="20"/>
        </w:rPr>
        <w:t xml:space="preserve"> male or </w:t>
      </w:r>
      <w:r>
        <w:rPr>
          <w:rFonts w:ascii="Bookman Old Style" w:hAnsi="Bookman Old Style"/>
          <w:sz w:val="20"/>
          <w:szCs w:val="20"/>
        </w:rPr>
        <w:t>female</w:t>
      </w:r>
      <w:r w:rsidR="000B222B">
        <w:rPr>
          <w:rFonts w:ascii="Bookman Old Style" w:hAnsi="Bookman Old Style"/>
          <w:sz w:val="20"/>
          <w:szCs w:val="20"/>
        </w:rPr>
        <w:t>.  However, we do not know the sex of individuals that are not observed or may not have been identifiable, making this a partially observed covariate.  We deal with slightly differently based on the framework that we select (Bayesian or likelihood] and we discuss this in detail below for each modeling framework in sections 8.3.3 and 8.4.3.</w:t>
      </w:r>
    </w:p>
    <w:p w:rsidR="00BD30ED" w:rsidRDefault="00BD30ED" w:rsidP="008A27BD">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 </w:t>
      </w:r>
    </w:p>
    <w:p w:rsidR="00C15CA1" w:rsidRDefault="00C15CA1" w:rsidP="008A27BD">
      <w:pPr>
        <w:spacing w:before="100" w:beforeAutospacing="1" w:after="100" w:afterAutospacing="1"/>
        <w:contextualSpacing/>
        <w:rPr>
          <w:rFonts w:ascii="Bookman Old Style" w:hAnsi="Bookman Old Style"/>
          <w:sz w:val="20"/>
          <w:szCs w:val="20"/>
        </w:rPr>
      </w:pPr>
      <w:proofErr w:type="gramStart"/>
      <w:r>
        <w:rPr>
          <w:rFonts w:ascii="Bookman Old Style" w:hAnsi="Bookman Old Style"/>
          <w:sz w:val="20"/>
          <w:szCs w:val="20"/>
        </w:rPr>
        <w:t xml:space="preserve">8.2.5 </w:t>
      </w:r>
      <w:r w:rsidR="008A27BD">
        <w:rPr>
          <w:rFonts w:ascii="Bookman Old Style" w:hAnsi="Bookman Old Style"/>
          <w:sz w:val="20"/>
          <w:szCs w:val="20"/>
        </w:rPr>
        <w:t xml:space="preserve"> Heterogeneity</w:t>
      </w:r>
      <w:proofErr w:type="gramEnd"/>
      <w:r w:rsidR="008A27BD">
        <w:rPr>
          <w:rFonts w:ascii="Bookman Old Style" w:hAnsi="Bookman Old Style"/>
          <w:sz w:val="20"/>
          <w:szCs w:val="20"/>
        </w:rPr>
        <w:t xml:space="preserve"> </w:t>
      </w:r>
    </w:p>
    <w:p w:rsidR="008A27BD" w:rsidRDefault="00C15CA1" w:rsidP="008A27BD">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Heterogeneity is a covariate that is </w:t>
      </w:r>
      <w:r w:rsidR="008A27BD">
        <w:rPr>
          <w:rFonts w:ascii="Bookman Old Style" w:hAnsi="Bookman Old Style"/>
          <w:sz w:val="20"/>
          <w:szCs w:val="20"/>
        </w:rPr>
        <w:t xml:space="preserve">completely latent. </w:t>
      </w:r>
      <w:r w:rsidR="00641CAD">
        <w:rPr>
          <w:rFonts w:ascii="Bookman Old Style" w:hAnsi="Bookman Old Style"/>
          <w:sz w:val="20"/>
          <w:szCs w:val="20"/>
        </w:rPr>
        <w:t xml:space="preserve">  </w:t>
      </w:r>
      <w:r>
        <w:rPr>
          <w:rFonts w:ascii="Bookman Old Style" w:hAnsi="Bookman Old Style"/>
          <w:sz w:val="20"/>
          <w:szCs w:val="20"/>
        </w:rPr>
        <w:t xml:space="preserve">This can include many things such as </w:t>
      </w:r>
      <w:r w:rsidR="00641CAD">
        <w:rPr>
          <w:rFonts w:ascii="Bookman Old Style" w:hAnsi="Bookman Old Style"/>
          <w:sz w:val="20"/>
          <w:szCs w:val="20"/>
        </w:rPr>
        <w:t xml:space="preserve">an additive individual effect or an individual-specific effect of distance.  We address these models separately in Section </w:t>
      </w:r>
      <w:r>
        <w:rPr>
          <w:rFonts w:ascii="Bookman Old Style" w:hAnsi="Bookman Old Style"/>
          <w:sz w:val="20"/>
          <w:szCs w:val="20"/>
        </w:rPr>
        <w:t>8.5</w:t>
      </w:r>
      <w:r w:rsidR="00641CAD">
        <w:rPr>
          <w:rFonts w:ascii="Bookman Old Style" w:hAnsi="Bookman Old Style"/>
          <w:sz w:val="20"/>
          <w:szCs w:val="20"/>
        </w:rPr>
        <w:t xml:space="preserve"> below</w:t>
      </w:r>
      <w:r>
        <w:rPr>
          <w:rFonts w:ascii="Bookman Old Style" w:hAnsi="Bookman Old Style"/>
          <w:sz w:val="20"/>
          <w:szCs w:val="20"/>
        </w:rPr>
        <w:t xml:space="preserve"> and show a simple example of a finite mixture model carried out in </w:t>
      </w:r>
      <w:proofErr w:type="spellStart"/>
      <w:r>
        <w:rPr>
          <w:rFonts w:ascii="Bookman Old Style" w:hAnsi="Bookman Old Style"/>
          <w:sz w:val="20"/>
          <w:szCs w:val="20"/>
        </w:rPr>
        <w:t>secr</w:t>
      </w:r>
      <w:proofErr w:type="spellEnd"/>
      <w:r>
        <w:rPr>
          <w:rFonts w:ascii="Bookman Old Style" w:hAnsi="Bookman Old Style"/>
          <w:sz w:val="20"/>
          <w:szCs w:val="20"/>
        </w:rPr>
        <w:t xml:space="preserve"> in Section 8.4.4</w:t>
      </w:r>
      <w:r w:rsidR="00641CAD">
        <w:rPr>
          <w:rFonts w:ascii="Bookman Old Style" w:hAnsi="Bookman Old Style"/>
          <w:sz w:val="20"/>
          <w:szCs w:val="20"/>
        </w:rPr>
        <w:t>.</w:t>
      </w:r>
    </w:p>
    <w:p w:rsidR="00FA4725" w:rsidRDefault="00FA4725" w:rsidP="004D315A">
      <w:pPr>
        <w:spacing w:before="100" w:beforeAutospacing="1" w:after="100" w:afterAutospacing="1"/>
        <w:contextualSpacing/>
        <w:rPr>
          <w:rFonts w:ascii="Bookman Old Style" w:hAnsi="Bookman Old Style"/>
          <w:sz w:val="28"/>
          <w:szCs w:val="28"/>
        </w:rPr>
      </w:pPr>
    </w:p>
    <w:p w:rsidR="00FA4725" w:rsidRPr="000B222B" w:rsidRDefault="00641CAD" w:rsidP="004D315A">
      <w:pPr>
        <w:spacing w:before="100" w:beforeAutospacing="1" w:after="100" w:afterAutospacing="1"/>
        <w:contextualSpacing/>
        <w:rPr>
          <w:rFonts w:ascii="Bookman Old Style" w:hAnsi="Bookman Old Style"/>
          <w:b/>
          <w:sz w:val="28"/>
          <w:szCs w:val="28"/>
        </w:rPr>
      </w:pPr>
      <w:r w:rsidRPr="000B222B">
        <w:rPr>
          <w:rFonts w:ascii="Bookman Old Style" w:hAnsi="Bookman Old Style"/>
          <w:b/>
          <w:sz w:val="28"/>
          <w:szCs w:val="28"/>
        </w:rPr>
        <w:t>8.</w:t>
      </w:r>
      <w:r w:rsidR="00D6475F">
        <w:rPr>
          <w:rFonts w:ascii="Bookman Old Style" w:hAnsi="Bookman Old Style"/>
          <w:b/>
          <w:sz w:val="28"/>
          <w:szCs w:val="28"/>
        </w:rPr>
        <w:t>3</w:t>
      </w:r>
      <w:r w:rsidRPr="000B222B">
        <w:rPr>
          <w:rFonts w:ascii="Bookman Old Style" w:hAnsi="Bookman Old Style"/>
          <w:b/>
          <w:sz w:val="28"/>
          <w:szCs w:val="28"/>
        </w:rPr>
        <w:t>. Bayesian Analysis of covariate</w:t>
      </w:r>
      <w:r w:rsidR="0010469B">
        <w:rPr>
          <w:rFonts w:ascii="Bookman Old Style" w:hAnsi="Bookman Old Style"/>
          <w:b/>
          <w:sz w:val="28"/>
          <w:szCs w:val="28"/>
        </w:rPr>
        <w:t>s</w:t>
      </w:r>
    </w:p>
    <w:p w:rsidR="00C979F6" w:rsidRPr="000B222B" w:rsidRDefault="00C979F6" w:rsidP="004D315A">
      <w:pPr>
        <w:spacing w:before="100" w:beforeAutospacing="1" w:after="100" w:afterAutospacing="1"/>
        <w:contextualSpacing/>
        <w:rPr>
          <w:rFonts w:ascii="Times New Roman" w:hAnsi="Times New Roman" w:cs="Times New Roman"/>
          <w:sz w:val="20"/>
          <w:szCs w:val="20"/>
        </w:rPr>
      </w:pPr>
    </w:p>
    <w:p w:rsidR="00C979F6" w:rsidRPr="000B222B" w:rsidRDefault="00C81820" w:rsidP="00C81820">
      <w:pPr>
        <w:spacing w:before="100" w:beforeAutospacing="1" w:after="100" w:afterAutospacing="1"/>
        <w:contextualSpacing/>
        <w:rPr>
          <w:rFonts w:ascii="Bookman Old Style" w:hAnsi="Bookman Old Style"/>
          <w:sz w:val="20"/>
          <w:szCs w:val="20"/>
        </w:rPr>
      </w:pPr>
      <w:r w:rsidRPr="000B222B">
        <w:rPr>
          <w:rFonts w:ascii="Bookman Old Style" w:hAnsi="Bookman Old Style" w:cs="Times New Roman"/>
          <w:sz w:val="20"/>
          <w:szCs w:val="20"/>
        </w:rPr>
        <w:t xml:space="preserve">To demonstrate how to incorporate various types of covariates using {\bf BUGS}, we will again return to the data collected during the Ft. Drum bear study.    This data set was first introduced in Chapter 3, but to refresh your memory, there 38 baited </w:t>
      </w:r>
      <w:proofErr w:type="gramStart"/>
      <w:r w:rsidRPr="000B222B">
        <w:rPr>
          <w:rFonts w:ascii="Bookman Old Style" w:hAnsi="Bookman Old Style" w:cs="Times New Roman"/>
          <w:sz w:val="20"/>
          <w:szCs w:val="20"/>
        </w:rPr>
        <w:t>hair</w:t>
      </w:r>
      <w:proofErr w:type="gramEnd"/>
      <w:r w:rsidRPr="000B222B">
        <w:rPr>
          <w:rFonts w:ascii="Bookman Old Style" w:hAnsi="Bookman Old Style" w:cs="Times New Roman"/>
          <w:sz w:val="20"/>
          <w:szCs w:val="20"/>
        </w:rPr>
        <w:t xml:space="preserve"> snared that were run between June and July 2006.  The snares were checked each week for a total for $K=8$ sample occasions and $n=47$ individual bears were “captured” at least once.  </w:t>
      </w:r>
      <w:r w:rsidRPr="000B222B">
        <w:rPr>
          <w:rFonts w:ascii="Bookman Old Style" w:hAnsi="Bookman Old Style"/>
          <w:sz w:val="20"/>
          <w:szCs w:val="20"/>
        </w:rPr>
        <w:t>The data are provided in the {\bf R} package \</w:t>
      </w:r>
      <w:proofErr w:type="spellStart"/>
      <w:r w:rsidRPr="000B222B">
        <w:rPr>
          <w:rFonts w:ascii="Bookman Old Style" w:hAnsi="Bookman Old Style"/>
          <w:sz w:val="20"/>
          <w:szCs w:val="20"/>
        </w:rPr>
        <w:t>mbox</w:t>
      </w:r>
      <w:proofErr w:type="spellEnd"/>
      <w:r w:rsidRPr="000B222B">
        <w:rPr>
          <w:rFonts w:ascii="Bookman Old Style" w:hAnsi="Bookman Old Style"/>
          <w:sz w:val="20"/>
          <w:szCs w:val="20"/>
        </w:rPr>
        <w:t>{\</w:t>
      </w:r>
      <w:proofErr w:type="spellStart"/>
      <w:r w:rsidRPr="000B222B">
        <w:rPr>
          <w:rFonts w:ascii="Bookman Old Style" w:hAnsi="Bookman Old Style"/>
          <w:sz w:val="20"/>
          <w:szCs w:val="20"/>
        </w:rPr>
        <w:t>tt</w:t>
      </w:r>
      <w:proofErr w:type="spellEnd"/>
      <w:r w:rsidRPr="000B222B">
        <w:rPr>
          <w:rFonts w:ascii="Bookman Old Style" w:hAnsi="Bookman Old Style"/>
          <w:sz w:val="20"/>
          <w:szCs w:val="20"/>
        </w:rPr>
        <w:t xml:space="preserve"> </w:t>
      </w:r>
      <w:proofErr w:type="spellStart"/>
      <w:r w:rsidRPr="000B222B">
        <w:rPr>
          <w:rFonts w:ascii="Bookman Old Style" w:hAnsi="Bookman Old Style"/>
          <w:sz w:val="20"/>
          <w:szCs w:val="20"/>
        </w:rPr>
        <w:t>scrbook</w:t>
      </w:r>
      <w:proofErr w:type="spellEnd"/>
      <w:r w:rsidRPr="000B222B">
        <w:rPr>
          <w:rFonts w:ascii="Bookman Old Style" w:hAnsi="Bookman Old Style"/>
          <w:sz w:val="20"/>
          <w:szCs w:val="20"/>
        </w:rPr>
        <w:t>} and the analysis can be set up and run as we will show throughout the chapter.</w:t>
      </w:r>
    </w:p>
    <w:p w:rsidR="000B222B" w:rsidRPr="000B222B" w:rsidRDefault="000B222B" w:rsidP="00C81820">
      <w:pPr>
        <w:spacing w:before="100" w:beforeAutospacing="1" w:after="100" w:afterAutospacing="1"/>
        <w:contextualSpacing/>
        <w:rPr>
          <w:rFonts w:ascii="Bookman Old Style" w:hAnsi="Bookman Old Style"/>
          <w:sz w:val="20"/>
          <w:szCs w:val="20"/>
        </w:rPr>
      </w:pPr>
    </w:p>
    <w:p w:rsidR="00C979F6" w:rsidRPr="000B222B" w:rsidRDefault="00C979F6" w:rsidP="00C81820">
      <w:pPr>
        <w:spacing w:before="100" w:beforeAutospacing="1" w:after="100" w:afterAutospacing="1"/>
        <w:contextualSpacing/>
        <w:rPr>
          <w:rFonts w:ascii="Bookman Old Style" w:hAnsi="Bookman Old Style"/>
          <w:sz w:val="20"/>
          <w:szCs w:val="20"/>
        </w:rPr>
      </w:pPr>
      <w:r w:rsidRPr="000B222B">
        <w:rPr>
          <w:rFonts w:ascii="Bookman Old Style" w:hAnsi="Bookman Old Style"/>
          <w:sz w:val="20"/>
          <w:szCs w:val="20"/>
        </w:rPr>
        <w:t>8.</w:t>
      </w:r>
      <w:r w:rsidR="005A710B" w:rsidRPr="000B222B">
        <w:rPr>
          <w:rFonts w:ascii="Bookman Old Style" w:hAnsi="Bookman Old Style"/>
          <w:sz w:val="20"/>
          <w:szCs w:val="20"/>
        </w:rPr>
        <w:t>3</w:t>
      </w:r>
      <w:r w:rsidR="00EA1C54" w:rsidRPr="000B222B">
        <w:rPr>
          <w:rFonts w:ascii="Bookman Old Style" w:hAnsi="Bookman Old Style"/>
          <w:sz w:val="20"/>
          <w:szCs w:val="20"/>
        </w:rPr>
        <w:t>.1. D</w:t>
      </w:r>
      <w:r w:rsidRPr="000B222B">
        <w:rPr>
          <w:rFonts w:ascii="Bookman Old Style" w:hAnsi="Bookman Old Style"/>
          <w:sz w:val="20"/>
          <w:szCs w:val="20"/>
        </w:rPr>
        <w:t>etection functions</w:t>
      </w:r>
    </w:p>
    <w:p w:rsidR="00C979F6" w:rsidRPr="000B222B" w:rsidRDefault="00C979F6" w:rsidP="00C81820">
      <w:pPr>
        <w:spacing w:before="100" w:beforeAutospacing="1" w:after="100" w:afterAutospacing="1"/>
        <w:contextualSpacing/>
        <w:rPr>
          <w:rFonts w:ascii="Bookman Old Style" w:hAnsi="Bookman Old Style"/>
          <w:sz w:val="20"/>
          <w:szCs w:val="20"/>
        </w:rPr>
      </w:pPr>
      <w:r w:rsidRPr="000B222B">
        <w:rPr>
          <w:rFonts w:ascii="Bookman Old Style" w:hAnsi="Bookman Old Style"/>
          <w:sz w:val="20"/>
          <w:szCs w:val="20"/>
        </w:rPr>
        <w:t xml:space="preserve">We start here by presenting the basic SCR model with no covariates and the half normal distance function.   </w:t>
      </w:r>
    </w:p>
    <w:p w:rsidR="00C81820" w:rsidRPr="000B222B" w:rsidRDefault="00C81820" w:rsidP="00C81820">
      <w:pPr>
        <w:spacing w:before="100" w:beforeAutospacing="1" w:after="100" w:afterAutospacing="1"/>
        <w:contextualSpacing/>
        <w:rPr>
          <w:rFonts w:ascii="Bookman Old Style" w:hAnsi="Bookman Old Style"/>
        </w:rPr>
      </w:pP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library(</w:t>
      </w:r>
      <w:proofErr w:type="gramEnd"/>
      <w:r w:rsidRPr="000B222B">
        <w:rPr>
          <w:rFonts w:ascii="Courier New" w:hAnsi="Courier New" w:cs="Courier New"/>
          <w:sz w:val="16"/>
          <w:szCs w:val="16"/>
        </w:rPr>
        <w:t>"</w:t>
      </w:r>
      <w:proofErr w:type="spellStart"/>
      <w:r w:rsidRPr="000B222B">
        <w:rPr>
          <w:rFonts w:ascii="Courier New" w:hAnsi="Courier New" w:cs="Courier New"/>
          <w:sz w:val="16"/>
          <w:szCs w:val="16"/>
        </w:rPr>
        <w:t>scrbook</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data(</w:t>
      </w:r>
      <w:proofErr w:type="gramEnd"/>
      <w:r w:rsidRPr="000B222B">
        <w:rPr>
          <w:rFonts w:ascii="Courier New" w:hAnsi="Courier New" w:cs="Courier New"/>
          <w:sz w:val="16"/>
          <w:szCs w:val="16"/>
        </w:rPr>
        <w:t>"</w:t>
      </w:r>
      <w:proofErr w:type="spellStart"/>
      <w:r w:rsidRPr="000B222B">
        <w:rPr>
          <w:rFonts w:ascii="Courier New" w:hAnsi="Courier New" w:cs="Courier New"/>
          <w:sz w:val="16"/>
          <w:szCs w:val="16"/>
        </w:rPr>
        <w:t>beardata</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trapmat</w:t>
      </w:r>
      <w:proofErr w:type="spellEnd"/>
      <w:proofErr w:type="gramEnd"/>
      <w:r w:rsidRPr="000B222B">
        <w:rPr>
          <w:rFonts w:ascii="Courier New" w:hAnsi="Courier New" w:cs="Courier New"/>
          <w:sz w:val="16"/>
          <w:szCs w:val="16"/>
        </w:rPr>
        <w:t>&lt;-</w:t>
      </w:r>
      <w:proofErr w:type="spellStart"/>
      <w:r w:rsidRPr="000B222B">
        <w:rPr>
          <w:rFonts w:ascii="Courier New" w:hAnsi="Courier New" w:cs="Courier New"/>
          <w:sz w:val="16"/>
          <w:szCs w:val="16"/>
        </w:rPr>
        <w:t>beardata$trapmat</w:t>
      </w:r>
      <w:proofErr w:type="spellEnd"/>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nind</w:t>
      </w:r>
      <w:proofErr w:type="spellEnd"/>
      <w:proofErr w:type="gramEnd"/>
      <w:r w:rsidRPr="000B222B">
        <w:rPr>
          <w:rFonts w:ascii="Courier New" w:hAnsi="Courier New" w:cs="Courier New"/>
          <w:sz w:val="16"/>
          <w:szCs w:val="16"/>
        </w:rPr>
        <w:t>&lt;-dim(</w:t>
      </w:r>
      <w:proofErr w:type="spellStart"/>
      <w:r w:rsidRPr="000B222B">
        <w:rPr>
          <w:rFonts w:ascii="Courier New" w:hAnsi="Courier New" w:cs="Courier New"/>
          <w:sz w:val="16"/>
          <w:szCs w:val="16"/>
        </w:rPr>
        <w:t>beardata$bearArray</w:t>
      </w:r>
      <w:proofErr w:type="spellEnd"/>
      <w:r w:rsidRPr="000B222B">
        <w:rPr>
          <w:rFonts w:ascii="Courier New" w:hAnsi="Courier New" w:cs="Courier New"/>
          <w:sz w:val="16"/>
          <w:szCs w:val="16"/>
        </w:rPr>
        <w:t>)[1]</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K&lt;-</w:t>
      </w:r>
      <w:proofErr w:type="gramStart"/>
      <w:r w:rsidRPr="000B222B">
        <w:rPr>
          <w:rFonts w:ascii="Courier New" w:hAnsi="Courier New" w:cs="Courier New"/>
          <w:sz w:val="16"/>
          <w:szCs w:val="16"/>
        </w:rPr>
        <w:t>dim(</w:t>
      </w:r>
      <w:proofErr w:type="spellStart"/>
      <w:proofErr w:type="gramEnd"/>
      <w:r w:rsidRPr="000B222B">
        <w:rPr>
          <w:rFonts w:ascii="Courier New" w:hAnsi="Courier New" w:cs="Courier New"/>
          <w:sz w:val="16"/>
          <w:szCs w:val="16"/>
        </w:rPr>
        <w:t>beardata$bearArray</w:t>
      </w:r>
      <w:proofErr w:type="spellEnd"/>
      <w:r w:rsidRPr="000B222B">
        <w:rPr>
          <w:rFonts w:ascii="Courier New" w:hAnsi="Courier New" w:cs="Courier New"/>
          <w:sz w:val="16"/>
          <w:szCs w:val="16"/>
        </w:rPr>
        <w:t>)[3]</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ntraps</w:t>
      </w:r>
      <w:proofErr w:type="spellEnd"/>
      <w:proofErr w:type="gramEnd"/>
      <w:r w:rsidRPr="000B222B">
        <w:rPr>
          <w:rFonts w:ascii="Courier New" w:hAnsi="Courier New" w:cs="Courier New"/>
          <w:sz w:val="16"/>
          <w:szCs w:val="16"/>
        </w:rPr>
        <w:t>&lt;-dim(</w:t>
      </w:r>
      <w:proofErr w:type="spellStart"/>
      <w:r w:rsidRPr="000B222B">
        <w:rPr>
          <w:rFonts w:ascii="Courier New" w:hAnsi="Courier New" w:cs="Courier New"/>
          <w:sz w:val="16"/>
          <w:szCs w:val="16"/>
        </w:rPr>
        <w:t>beardata$bearArray</w:t>
      </w:r>
      <w:proofErr w:type="spellEnd"/>
      <w:r w:rsidRPr="000B222B">
        <w:rPr>
          <w:rFonts w:ascii="Courier New" w:hAnsi="Courier New" w:cs="Courier New"/>
          <w:sz w:val="16"/>
          <w:szCs w:val="16"/>
        </w:rPr>
        <w:t>)[2]</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M=650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nz</w:t>
      </w:r>
      <w:proofErr w:type="spellEnd"/>
      <w:proofErr w:type="gramEnd"/>
      <w:r w:rsidRPr="000B222B">
        <w:rPr>
          <w:rFonts w:ascii="Courier New" w:hAnsi="Courier New" w:cs="Courier New"/>
          <w:sz w:val="16"/>
          <w:szCs w:val="16"/>
        </w:rPr>
        <w:t>&lt;-M-</w:t>
      </w:r>
      <w:proofErr w:type="spellStart"/>
      <w:r w:rsidRPr="000B222B">
        <w:rPr>
          <w:rFonts w:ascii="Courier New" w:hAnsi="Courier New" w:cs="Courier New"/>
          <w:sz w:val="16"/>
          <w:szCs w:val="16"/>
        </w:rPr>
        <w:t>nind</w:t>
      </w:r>
      <w:proofErr w:type="spellEnd"/>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Yaug</w:t>
      </w:r>
      <w:proofErr w:type="spellEnd"/>
      <w:r w:rsidRPr="000B222B">
        <w:rPr>
          <w:rFonts w:ascii="Courier New" w:hAnsi="Courier New" w:cs="Courier New"/>
          <w:sz w:val="16"/>
          <w:szCs w:val="16"/>
        </w:rPr>
        <w:t xml:space="preserve"> &lt;- </w:t>
      </w:r>
      <w:proofErr w:type="gramStart"/>
      <w:r w:rsidRPr="000B222B">
        <w:rPr>
          <w:rFonts w:ascii="Courier New" w:hAnsi="Courier New" w:cs="Courier New"/>
          <w:sz w:val="16"/>
          <w:szCs w:val="16"/>
        </w:rPr>
        <w:t>array(</w:t>
      </w:r>
      <w:proofErr w:type="gramEnd"/>
      <w:r w:rsidRPr="000B222B">
        <w:rPr>
          <w:rFonts w:ascii="Courier New" w:hAnsi="Courier New" w:cs="Courier New"/>
          <w:sz w:val="16"/>
          <w:szCs w:val="16"/>
        </w:rPr>
        <w:t>0, dim=c(</w:t>
      </w:r>
      <w:proofErr w:type="spellStart"/>
      <w:r w:rsidRPr="000B222B">
        <w:rPr>
          <w:rFonts w:ascii="Courier New" w:hAnsi="Courier New" w:cs="Courier New"/>
          <w:sz w:val="16"/>
          <w:szCs w:val="16"/>
        </w:rPr>
        <w:t>M,ntraps,K</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Yaug</w:t>
      </w:r>
      <w:proofErr w:type="spellEnd"/>
      <w:r w:rsidRPr="000B222B">
        <w:rPr>
          <w:rFonts w:ascii="Courier New" w:hAnsi="Courier New" w:cs="Courier New"/>
          <w:sz w:val="16"/>
          <w:szCs w:val="16"/>
        </w:rPr>
        <w:t>[</w:t>
      </w:r>
      <w:proofErr w:type="gramEnd"/>
      <w:r w:rsidRPr="000B222B">
        <w:rPr>
          <w:rFonts w:ascii="Courier New" w:hAnsi="Courier New" w:cs="Courier New"/>
          <w:sz w:val="16"/>
          <w:szCs w:val="16"/>
        </w:rPr>
        <w:t>1:nind,,]&lt;-</w:t>
      </w:r>
      <w:proofErr w:type="spellStart"/>
      <w:r w:rsidRPr="000B222B">
        <w:rPr>
          <w:rFonts w:ascii="Courier New" w:hAnsi="Courier New" w:cs="Courier New"/>
          <w:sz w:val="16"/>
          <w:szCs w:val="16"/>
        </w:rPr>
        <w:t>beardata$bearArray</w:t>
      </w:r>
      <w:proofErr w:type="spellEnd"/>
      <w:r w:rsidRPr="000B222B">
        <w:rPr>
          <w:rFonts w:ascii="Courier New" w:hAnsi="Courier New" w:cs="Courier New"/>
          <w:sz w:val="16"/>
          <w:szCs w:val="16"/>
        </w:rPr>
        <w:t xml:space="preserve">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y&lt;- </w:t>
      </w:r>
      <w:proofErr w:type="gramStart"/>
      <w:r w:rsidRPr="000B222B">
        <w:rPr>
          <w:rFonts w:ascii="Courier New" w:hAnsi="Courier New" w:cs="Courier New"/>
          <w:sz w:val="16"/>
          <w:szCs w:val="16"/>
        </w:rPr>
        <w:t>apply(</w:t>
      </w:r>
      <w:proofErr w:type="spellStart"/>
      <w:proofErr w:type="gramEnd"/>
      <w:r w:rsidRPr="000B222B">
        <w:rPr>
          <w:rFonts w:ascii="Courier New" w:hAnsi="Courier New" w:cs="Courier New"/>
          <w:sz w:val="16"/>
          <w:szCs w:val="16"/>
        </w:rPr>
        <w:t>Yaug,c</w:t>
      </w:r>
      <w:proofErr w:type="spellEnd"/>
      <w:r w:rsidRPr="000B222B">
        <w:rPr>
          <w:rFonts w:ascii="Courier New" w:hAnsi="Courier New" w:cs="Courier New"/>
          <w:sz w:val="16"/>
          <w:szCs w:val="16"/>
        </w:rPr>
        <w:t xml:space="preserve">(1,2),sum) # summarize by </w:t>
      </w:r>
      <w:proofErr w:type="spellStart"/>
      <w:r w:rsidRPr="000B222B">
        <w:rPr>
          <w:rFonts w:ascii="Courier New" w:hAnsi="Courier New" w:cs="Courier New"/>
          <w:sz w:val="16"/>
          <w:szCs w:val="16"/>
        </w:rPr>
        <w:t>ind</w:t>
      </w:r>
      <w:proofErr w:type="spellEnd"/>
      <w:r w:rsidRPr="000B222B">
        <w:rPr>
          <w:rFonts w:ascii="Courier New" w:hAnsi="Courier New" w:cs="Courier New"/>
          <w:sz w:val="16"/>
          <w:szCs w:val="16"/>
        </w:rPr>
        <w:t xml:space="preserve"> x traps</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#center the coordinates of the trap matrix</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lastRenderedPageBreak/>
        <w:t>X=</w:t>
      </w:r>
      <w:proofErr w:type="spellStart"/>
      <w:r w:rsidRPr="000B222B">
        <w:rPr>
          <w:rFonts w:ascii="Courier New" w:hAnsi="Courier New" w:cs="Courier New"/>
          <w:sz w:val="16"/>
          <w:szCs w:val="16"/>
        </w:rPr>
        <w:t>as.matrix</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cbind</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[,2]))/1000, (</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[,3]))/1000))</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#set up the boundary boxes</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Xl=</w:t>
      </w:r>
      <w:proofErr w:type="gramStart"/>
      <w:r w:rsidRPr="000B222B">
        <w:rPr>
          <w:rFonts w:ascii="Courier New" w:hAnsi="Courier New" w:cs="Courier New"/>
          <w:sz w:val="16"/>
          <w:szCs w:val="16"/>
        </w:rPr>
        <w:t>min(</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[,2] -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gramStart"/>
      <w:r w:rsidRPr="000B222B">
        <w:rPr>
          <w:rFonts w:ascii="Courier New" w:hAnsi="Courier New" w:cs="Courier New"/>
          <w:sz w:val="16"/>
          <w:szCs w:val="16"/>
        </w:rPr>
        <w:t>max(</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[,2]-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w:t>
      </w:r>
      <w:proofErr w:type="gramStart"/>
      <w:r w:rsidRPr="000B222B">
        <w:rPr>
          <w:rFonts w:ascii="Courier New" w:hAnsi="Courier New" w:cs="Courier New"/>
          <w:sz w:val="16"/>
          <w:szCs w:val="16"/>
        </w:rPr>
        <w:t>min(</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[,3]-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Yu=</w:t>
      </w:r>
      <w:proofErr w:type="gramStart"/>
      <w:r w:rsidRPr="000B222B">
        <w:rPr>
          <w:rFonts w:ascii="Courier New" w:hAnsi="Courier New" w:cs="Courier New"/>
          <w:sz w:val="16"/>
          <w:szCs w:val="16"/>
        </w:rPr>
        <w:t>max(</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[,3]-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areaX</w:t>
      </w:r>
      <w:proofErr w:type="spellEnd"/>
      <w:proofErr w:type="gramEnd"/>
      <w:r w:rsidRPr="000B222B">
        <w:rPr>
          <w:rFonts w:ascii="Courier New" w:hAnsi="Courier New" w:cs="Courier New"/>
          <w:sz w:val="16"/>
          <w:szCs w:val="16"/>
        </w:rPr>
        <w:t>=(Xl-</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-Yu)</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cat("</w:t>
      </w:r>
      <w:proofErr w:type="gramEnd"/>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model</w:t>
      </w:r>
      <w:proofErr w:type="gramEnd"/>
      <w:r w:rsidRPr="000B222B">
        <w:rPr>
          <w:rFonts w:ascii="Courier New" w:hAnsi="Courier New" w:cs="Courier New"/>
          <w:sz w:val="16"/>
          <w:szCs w:val="16"/>
        </w:rPr>
        <w:t xml:space="preserve">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alpha0~</w:t>
      </w:r>
      <w:proofErr w:type="gramStart"/>
      <w:r w:rsidRPr="000B222B">
        <w:rPr>
          <w:rFonts w:ascii="Courier New" w:hAnsi="Courier New" w:cs="Courier New"/>
          <w:sz w:val="16"/>
          <w:szCs w:val="16"/>
        </w:rPr>
        <w:t>dnorm(</w:t>
      </w:r>
      <w:proofErr w:type="gramEnd"/>
      <w:r w:rsidRPr="000B222B">
        <w:rPr>
          <w:rFonts w:ascii="Courier New" w:hAnsi="Courier New" w:cs="Courier New"/>
          <w:sz w:val="16"/>
          <w:szCs w:val="16"/>
        </w:rPr>
        <w:t>0,.1)</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logit</w:t>
      </w:r>
      <w:proofErr w:type="spellEnd"/>
      <w:r w:rsidRPr="000B222B">
        <w:rPr>
          <w:rFonts w:ascii="Courier New" w:hAnsi="Courier New" w:cs="Courier New"/>
          <w:sz w:val="16"/>
          <w:szCs w:val="16"/>
        </w:rPr>
        <w:t>(</w:t>
      </w:r>
      <w:proofErr w:type="gramEnd"/>
      <w:r w:rsidRPr="000B222B">
        <w:rPr>
          <w:rFonts w:ascii="Courier New" w:hAnsi="Courier New" w:cs="Courier New"/>
          <w:sz w:val="16"/>
          <w:szCs w:val="16"/>
        </w:rPr>
        <w:t>p0)&lt;- alpha0</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alpha1&lt;-1</w:t>
      </w:r>
      <w:proofErr w:type="gramStart"/>
      <w:r w:rsidRPr="000B222B">
        <w:rPr>
          <w:rFonts w:ascii="Courier New" w:hAnsi="Courier New" w:cs="Courier New"/>
          <w:sz w:val="16"/>
          <w:szCs w:val="16"/>
        </w:rPr>
        <w:t>/(</w:t>
      </w:r>
      <w:proofErr w:type="gramEnd"/>
      <w:r w:rsidRPr="000B222B">
        <w:rPr>
          <w:rFonts w:ascii="Courier New" w:hAnsi="Courier New" w:cs="Courier New"/>
          <w:sz w:val="16"/>
          <w:szCs w:val="16"/>
        </w:rPr>
        <w:t>2*sigma*sigma)</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sigma~</w:t>
      </w:r>
      <w:proofErr w:type="gramEnd"/>
      <w:r w:rsidRPr="000B222B">
        <w:rPr>
          <w:rFonts w:ascii="Courier New" w:hAnsi="Courier New" w:cs="Courier New"/>
          <w:sz w:val="16"/>
          <w:szCs w:val="16"/>
        </w:rPr>
        <w:t>dunif</w:t>
      </w:r>
      <w:proofErr w:type="spellEnd"/>
      <w:r w:rsidRPr="000B222B">
        <w:rPr>
          <w:rFonts w:ascii="Courier New" w:hAnsi="Courier New" w:cs="Courier New"/>
          <w:sz w:val="16"/>
          <w:szCs w:val="16"/>
        </w:rPr>
        <w:t>(0, 15)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psi~</w:t>
      </w:r>
      <w:proofErr w:type="gramEnd"/>
      <w:r w:rsidRPr="000B222B">
        <w:rPr>
          <w:rFonts w:ascii="Courier New" w:hAnsi="Courier New" w:cs="Courier New"/>
          <w:sz w:val="16"/>
          <w:szCs w:val="16"/>
        </w:rPr>
        <w:t>dunif</w:t>
      </w:r>
      <w:proofErr w:type="spellEnd"/>
      <w:r w:rsidRPr="000B222B">
        <w:rPr>
          <w:rFonts w:ascii="Courier New" w:hAnsi="Courier New" w:cs="Courier New"/>
          <w:sz w:val="16"/>
          <w:szCs w:val="16"/>
        </w:rPr>
        <w:t>(0,1)</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for(</w:t>
      </w:r>
      <w:proofErr w:type="spellStart"/>
      <w:proofErr w:type="gramEnd"/>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in 1:M){</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z[</w:t>
      </w:r>
      <w:proofErr w:type="spellStart"/>
      <w:proofErr w:type="gramEnd"/>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dbern</w:t>
      </w:r>
      <w:proofErr w:type="spellEnd"/>
      <w:r w:rsidRPr="000B222B">
        <w:rPr>
          <w:rFonts w:ascii="Courier New" w:hAnsi="Courier New" w:cs="Courier New"/>
          <w:sz w:val="16"/>
          <w:szCs w:val="16"/>
        </w:rPr>
        <w:t>(psi)</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s[</w:t>
      </w:r>
      <w:proofErr w:type="gramEnd"/>
      <w:r w:rsidRPr="000B222B">
        <w:rPr>
          <w:rFonts w:ascii="Courier New" w:hAnsi="Courier New" w:cs="Courier New"/>
          <w:sz w:val="16"/>
          <w:szCs w:val="16"/>
        </w:rPr>
        <w:t>i,1]~</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Xl,Xu</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s[</w:t>
      </w:r>
      <w:proofErr w:type="gramEnd"/>
      <w:r w:rsidRPr="000B222B">
        <w:rPr>
          <w:rFonts w:ascii="Courier New" w:hAnsi="Courier New" w:cs="Courier New"/>
          <w:sz w:val="16"/>
          <w:szCs w:val="16"/>
        </w:rPr>
        <w:t>i,2]~</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Yl,Yu</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for(</w:t>
      </w:r>
      <w:proofErr w:type="gramEnd"/>
      <w:r w:rsidRPr="000B222B">
        <w:rPr>
          <w:rFonts w:ascii="Courier New" w:hAnsi="Courier New" w:cs="Courier New"/>
          <w:sz w:val="16"/>
          <w:szCs w:val="16"/>
        </w:rPr>
        <w:t>j in 1:J){</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]&lt;-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 xml:space="preserve">(s[i,1]-X[j,1],2) +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(s[i,2]-X[j,2],2),0.5)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y[</w:t>
      </w:r>
      <w:proofErr w:type="spellStart"/>
      <w:proofErr w:type="gramEnd"/>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dbin</w:t>
      </w:r>
      <w:proofErr w:type="spellEnd"/>
      <w:r w:rsidRPr="000B222B">
        <w:rPr>
          <w:rFonts w:ascii="Courier New" w:hAnsi="Courier New" w:cs="Courier New"/>
          <w:sz w:val="16"/>
          <w:szCs w:val="16"/>
        </w:rPr>
        <w:t>(p[</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],K)</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p[</w:t>
      </w:r>
      <w:proofErr w:type="spellStart"/>
      <w:proofErr w:type="gramEnd"/>
      <w:r w:rsidRPr="000B222B">
        <w:rPr>
          <w:rFonts w:ascii="Courier New" w:hAnsi="Courier New" w:cs="Courier New"/>
          <w:sz w:val="16"/>
          <w:szCs w:val="16"/>
        </w:rPr>
        <w:t>i,j</w:t>
      </w:r>
      <w:proofErr w:type="spellEnd"/>
      <w:r w:rsidRPr="000B222B">
        <w:rPr>
          <w:rFonts w:ascii="Courier New" w:hAnsi="Courier New" w:cs="Courier New"/>
          <w:sz w:val="16"/>
          <w:szCs w:val="16"/>
        </w:rPr>
        <w:t>]&lt;- z[</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]*p0*</w:t>
      </w:r>
      <w:proofErr w:type="spellStart"/>
      <w:r w:rsidRPr="000B222B">
        <w:rPr>
          <w:rFonts w:ascii="Courier New" w:hAnsi="Courier New" w:cs="Courier New"/>
          <w:sz w:val="16"/>
          <w:szCs w:val="16"/>
        </w:rPr>
        <w:t>exp</w:t>
      </w:r>
      <w:proofErr w:type="spellEnd"/>
      <w:r w:rsidRPr="000B222B">
        <w:rPr>
          <w:rFonts w:ascii="Courier New" w:hAnsi="Courier New" w:cs="Courier New"/>
          <w:sz w:val="16"/>
          <w:szCs w:val="16"/>
        </w:rPr>
        <w:t>(- alpha1*d[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N&lt;-</w:t>
      </w:r>
      <w:proofErr w:type="gramStart"/>
      <w:r w:rsidRPr="000B222B">
        <w:rPr>
          <w:rFonts w:ascii="Courier New" w:hAnsi="Courier New" w:cs="Courier New"/>
          <w:sz w:val="16"/>
          <w:szCs w:val="16"/>
        </w:rPr>
        <w:t>sum(</w:t>
      </w:r>
      <w:proofErr w:type="gramEnd"/>
      <w:r w:rsidRPr="000B222B">
        <w:rPr>
          <w:rFonts w:ascii="Courier New" w:hAnsi="Courier New" w:cs="Courier New"/>
          <w:sz w:val="16"/>
          <w:szCs w:val="16"/>
        </w:rPr>
        <w:t>z[])</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D&lt;-N/area</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roofErr w:type="gramStart"/>
      <w:r w:rsidRPr="000B222B">
        <w:rPr>
          <w:rFonts w:ascii="Courier New" w:hAnsi="Courier New" w:cs="Courier New"/>
          <w:sz w:val="16"/>
          <w:szCs w:val="16"/>
        </w:rPr>
        <w:t>,file</w:t>
      </w:r>
      <w:proofErr w:type="gramEnd"/>
      <w:r w:rsidRPr="000B222B">
        <w:rPr>
          <w:rFonts w:ascii="Courier New" w:hAnsi="Courier New" w:cs="Courier New"/>
          <w:sz w:val="16"/>
          <w:szCs w:val="16"/>
        </w:rPr>
        <w:t xml:space="preserve"> = "SCR0a.txt")</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data0&lt;-list(y=</w:t>
      </w:r>
      <w:proofErr w:type="spellStart"/>
      <w:r w:rsidRPr="000B222B">
        <w:rPr>
          <w:rFonts w:ascii="Courier New" w:hAnsi="Courier New" w:cs="Courier New"/>
          <w:sz w:val="16"/>
          <w:szCs w:val="16"/>
        </w:rPr>
        <w:t>y</w:t>
      </w:r>
      <w:proofErr w:type="gramStart"/>
      <w:r w:rsidRPr="000B222B">
        <w:rPr>
          <w:rFonts w:ascii="Courier New" w:hAnsi="Courier New" w:cs="Courier New"/>
          <w:sz w:val="16"/>
          <w:szCs w:val="16"/>
        </w:rPr>
        <w:t>,M</w:t>
      </w:r>
      <w:proofErr w:type="spellEnd"/>
      <w:proofErr w:type="gramEnd"/>
      <w:r w:rsidRPr="000B222B">
        <w:rPr>
          <w:rFonts w:ascii="Courier New" w:hAnsi="Courier New" w:cs="Courier New"/>
          <w:sz w:val="16"/>
          <w:szCs w:val="16"/>
        </w:rPr>
        <w:t>=M,K=</w:t>
      </w:r>
      <w:r w:rsidR="002E2AD9">
        <w:rPr>
          <w:rFonts w:ascii="Courier New" w:hAnsi="Courier New" w:cs="Courier New"/>
          <w:sz w:val="16"/>
          <w:szCs w:val="16"/>
        </w:rPr>
        <w:t>K</w:t>
      </w:r>
      <w:r w:rsidRPr="000B222B">
        <w:rPr>
          <w:rFonts w:ascii="Courier New" w:hAnsi="Courier New" w:cs="Courier New"/>
          <w:sz w:val="16"/>
          <w:szCs w:val="16"/>
        </w:rPr>
        <w:t>, J=</w:t>
      </w:r>
      <w:proofErr w:type="spellStart"/>
      <w:r w:rsidR="002E2AD9">
        <w:rPr>
          <w:rFonts w:ascii="Courier New" w:hAnsi="Courier New" w:cs="Courier New"/>
          <w:sz w:val="16"/>
          <w:szCs w:val="16"/>
        </w:rPr>
        <w:t>ntraps</w:t>
      </w:r>
      <w:proofErr w:type="spellEnd"/>
      <w:r w:rsidRPr="000B222B">
        <w:rPr>
          <w:rFonts w:ascii="Courier New" w:hAnsi="Courier New" w:cs="Courier New"/>
          <w:sz w:val="16"/>
          <w:szCs w:val="16"/>
        </w:rPr>
        <w:t xml:space="preserve">, Xl=Xl, </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 xml:space="preserve">, </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 Yu=Yu, X=X, area=</w:t>
      </w:r>
      <w:proofErr w:type="spellStart"/>
      <w:r w:rsidRPr="000B222B">
        <w:rPr>
          <w:rFonts w:ascii="Courier New" w:hAnsi="Courier New" w:cs="Courier New"/>
          <w:sz w:val="16"/>
          <w:szCs w:val="16"/>
        </w:rPr>
        <w:t>areaX</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params0&lt;-</w:t>
      </w:r>
      <w:proofErr w:type="gramStart"/>
      <w:r w:rsidRPr="000B222B">
        <w:rPr>
          <w:rFonts w:ascii="Courier New" w:hAnsi="Courier New" w:cs="Courier New"/>
          <w:sz w:val="16"/>
          <w:szCs w:val="16"/>
        </w:rPr>
        <w:t>list(</w:t>
      </w:r>
      <w:proofErr w:type="gramEnd"/>
      <w:r w:rsidRPr="000B222B">
        <w:rPr>
          <w:rFonts w:ascii="Courier New" w:hAnsi="Courier New" w:cs="Courier New"/>
          <w:sz w:val="16"/>
          <w:szCs w:val="16"/>
        </w:rPr>
        <w:t>'psi','p0','N', 'D', 'sigma')</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zst</w:t>
      </w:r>
      <w:proofErr w:type="spellEnd"/>
      <w:r w:rsidRPr="000B222B">
        <w:rPr>
          <w:rFonts w:ascii="Courier New" w:hAnsi="Courier New" w:cs="Courier New"/>
          <w:sz w:val="16"/>
          <w:szCs w:val="16"/>
        </w:rPr>
        <w:t>=</w:t>
      </w:r>
      <w:proofErr w:type="spellStart"/>
      <w:proofErr w:type="gramEnd"/>
      <w:r w:rsidRPr="000B222B">
        <w:rPr>
          <w:rFonts w:ascii="Courier New" w:hAnsi="Courier New" w:cs="Courier New"/>
          <w:sz w:val="16"/>
          <w:szCs w:val="16"/>
        </w:rPr>
        <w:t>as.vector</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rbinom</w:t>
      </w:r>
      <w:proofErr w:type="spellEnd"/>
      <w:r w:rsidRPr="000B222B">
        <w:rPr>
          <w:rFonts w:ascii="Courier New" w:hAnsi="Courier New" w:cs="Courier New"/>
          <w:sz w:val="16"/>
          <w:szCs w:val="16"/>
        </w:rPr>
        <w:t>(M, 1, .5))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  function() {list(z=</w:t>
      </w:r>
      <w:proofErr w:type="spellStart"/>
      <w:r w:rsidRPr="000B222B">
        <w:rPr>
          <w:rFonts w:ascii="Courier New" w:hAnsi="Courier New" w:cs="Courier New"/>
          <w:sz w:val="16"/>
          <w:szCs w:val="16"/>
        </w:rPr>
        <w:t>zst,psi</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sigma=</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(1),alpha0=</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fit0 = </w:t>
      </w:r>
      <w:proofErr w:type="gramStart"/>
      <w:r w:rsidRPr="000B222B">
        <w:rPr>
          <w:rFonts w:ascii="Courier New" w:hAnsi="Courier New" w:cs="Courier New"/>
          <w:sz w:val="16"/>
          <w:szCs w:val="16"/>
        </w:rPr>
        <w:t>bugs(</w:t>
      </w:r>
      <w:proofErr w:type="gramEnd"/>
      <w:r w:rsidRPr="000B222B">
        <w:rPr>
          <w:rFonts w:ascii="Courier New" w:hAnsi="Courier New" w:cs="Courier New"/>
          <w:sz w:val="16"/>
          <w:szCs w:val="16"/>
        </w:rPr>
        <w:t xml:space="preserve">data0, </w:t>
      </w: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params0, </w:t>
      </w:r>
      <w:proofErr w:type="spellStart"/>
      <w:r w:rsidRPr="000B222B">
        <w:rPr>
          <w:rFonts w:ascii="Courier New" w:hAnsi="Courier New" w:cs="Courier New"/>
          <w:sz w:val="16"/>
          <w:szCs w:val="16"/>
        </w:rPr>
        <w:t>model.file</w:t>
      </w:r>
      <w:proofErr w:type="spellEnd"/>
      <w:r w:rsidRPr="000B222B">
        <w:rPr>
          <w:rFonts w:ascii="Courier New" w:hAnsi="Courier New" w:cs="Courier New"/>
          <w:sz w:val="16"/>
          <w:szCs w:val="16"/>
        </w:rPr>
        <w:t>="SCR0a.txt",working.directory=</w:t>
      </w:r>
      <w:proofErr w:type="spellStart"/>
      <w:r w:rsidRPr="000B222B">
        <w:rPr>
          <w:rFonts w:ascii="Courier New" w:hAnsi="Courier New" w:cs="Courier New"/>
          <w:sz w:val="16"/>
          <w:szCs w:val="16"/>
        </w:rPr>
        <w:t>getwd</w:t>
      </w:r>
      <w:proofErr w:type="spellEnd"/>
      <w:r w:rsidRPr="000B222B">
        <w:rPr>
          <w:rFonts w:ascii="Courier New" w:hAnsi="Courier New" w:cs="Courier New"/>
          <w:sz w:val="16"/>
          <w:szCs w:val="16"/>
        </w:rPr>
        <w:t xml:space="preserve">(),    </w:t>
      </w:r>
    </w:p>
    <w:p w:rsidR="00C979F6"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debug=</w:t>
      </w:r>
      <w:proofErr w:type="gramEnd"/>
      <w:r w:rsidRPr="000B222B">
        <w:rPr>
          <w:rFonts w:ascii="Courier New" w:hAnsi="Courier New" w:cs="Courier New"/>
          <w:sz w:val="16"/>
          <w:szCs w:val="16"/>
        </w:rPr>
        <w:t xml:space="preserve">T, </w:t>
      </w:r>
      <w:proofErr w:type="spellStart"/>
      <w:r w:rsidRPr="000B222B">
        <w:rPr>
          <w:rFonts w:ascii="Courier New" w:hAnsi="Courier New" w:cs="Courier New"/>
          <w:sz w:val="16"/>
          <w:szCs w:val="16"/>
        </w:rPr>
        <w:t>n.chains</w:t>
      </w:r>
      <w:proofErr w:type="spellEnd"/>
      <w:r w:rsidRPr="000B222B">
        <w:rPr>
          <w:rFonts w:ascii="Courier New" w:hAnsi="Courier New" w:cs="Courier New"/>
          <w:sz w:val="16"/>
          <w:szCs w:val="16"/>
        </w:rPr>
        <w:t xml:space="preserve">=3, </w:t>
      </w:r>
      <w:proofErr w:type="spellStart"/>
      <w:r w:rsidRPr="000B222B">
        <w:rPr>
          <w:rFonts w:ascii="Courier New" w:hAnsi="Courier New" w:cs="Courier New"/>
          <w:sz w:val="16"/>
          <w:szCs w:val="16"/>
        </w:rPr>
        <w:t>n.iter</w:t>
      </w:r>
      <w:proofErr w:type="spellEnd"/>
      <w:r w:rsidRPr="000B222B">
        <w:rPr>
          <w:rFonts w:ascii="Courier New" w:hAnsi="Courier New" w:cs="Courier New"/>
          <w:sz w:val="16"/>
          <w:szCs w:val="16"/>
        </w:rPr>
        <w:t xml:space="preserve">=20000, </w:t>
      </w:r>
      <w:proofErr w:type="spellStart"/>
      <w:r w:rsidRPr="000B222B">
        <w:rPr>
          <w:rFonts w:ascii="Courier New" w:hAnsi="Courier New" w:cs="Courier New"/>
          <w:sz w:val="16"/>
          <w:szCs w:val="16"/>
        </w:rPr>
        <w:t>n.burnin</w:t>
      </w:r>
      <w:proofErr w:type="spellEnd"/>
      <w:r w:rsidRPr="000B222B">
        <w:rPr>
          <w:rFonts w:ascii="Courier New" w:hAnsi="Courier New" w:cs="Courier New"/>
          <w:sz w:val="16"/>
          <w:szCs w:val="16"/>
        </w:rPr>
        <w:t xml:space="preserve">=10000, </w:t>
      </w:r>
      <w:proofErr w:type="spellStart"/>
      <w:r w:rsidRPr="000B222B">
        <w:rPr>
          <w:rFonts w:ascii="Courier New" w:hAnsi="Courier New" w:cs="Courier New"/>
          <w:sz w:val="16"/>
          <w:szCs w:val="16"/>
        </w:rPr>
        <w:t>n.thin</w:t>
      </w:r>
      <w:proofErr w:type="spellEnd"/>
      <w:r w:rsidRPr="000B222B">
        <w:rPr>
          <w:rFonts w:ascii="Courier New" w:hAnsi="Courier New" w:cs="Courier New"/>
          <w:sz w:val="16"/>
          <w:szCs w:val="16"/>
        </w:rPr>
        <w:t>=2)</w:t>
      </w:r>
    </w:p>
    <w:p w:rsidR="002E2AD9" w:rsidRDefault="002E2AD9" w:rsidP="002E2AD9">
      <w:pPr>
        <w:spacing w:before="100" w:beforeAutospacing="1" w:after="100" w:afterAutospacing="1"/>
        <w:contextualSpacing/>
        <w:rPr>
          <w:rFonts w:ascii="Courier New" w:hAnsi="Courier New" w:cs="Courier New"/>
          <w:sz w:val="16"/>
          <w:szCs w:val="16"/>
        </w:rPr>
      </w:pP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&gt; </w:t>
      </w:r>
      <w:proofErr w:type="gramStart"/>
      <w:r w:rsidRPr="002E2AD9">
        <w:rPr>
          <w:rFonts w:ascii="Courier New" w:hAnsi="Courier New" w:cs="Courier New"/>
          <w:sz w:val="16"/>
          <w:szCs w:val="16"/>
        </w:rPr>
        <w:t>print(</w:t>
      </w:r>
      <w:proofErr w:type="gramEnd"/>
      <w:r w:rsidRPr="002E2AD9">
        <w:rPr>
          <w:rFonts w:ascii="Courier New" w:hAnsi="Courier New" w:cs="Courier New"/>
          <w:sz w:val="16"/>
          <w:szCs w:val="16"/>
        </w:rPr>
        <w:t>fit0, digits=3)</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Inference for Bugs model at "SCR0a.txt</w:t>
      </w:r>
      <w:proofErr w:type="gramStart"/>
      <w:r w:rsidRPr="002E2AD9">
        <w:rPr>
          <w:rFonts w:ascii="Courier New" w:hAnsi="Courier New" w:cs="Courier New"/>
          <w:sz w:val="16"/>
          <w:szCs w:val="16"/>
        </w:rPr>
        <w:t>",</w:t>
      </w:r>
      <w:proofErr w:type="gramEnd"/>
      <w:r w:rsidRPr="002E2AD9">
        <w:rPr>
          <w:rFonts w:ascii="Courier New" w:hAnsi="Courier New" w:cs="Courier New"/>
          <w:sz w:val="16"/>
          <w:szCs w:val="16"/>
        </w:rPr>
        <w:t xml:space="preserve"> fit using </w:t>
      </w:r>
      <w:proofErr w:type="spellStart"/>
      <w:r w:rsidRPr="002E2AD9">
        <w:rPr>
          <w:rFonts w:ascii="Courier New" w:hAnsi="Courier New" w:cs="Courier New"/>
          <w:sz w:val="16"/>
          <w:szCs w:val="16"/>
        </w:rPr>
        <w:t>WinBUGS</w:t>
      </w:r>
      <w:proofErr w:type="spellEnd"/>
      <w:r w:rsidRPr="002E2AD9">
        <w:rPr>
          <w:rFonts w:ascii="Courier New" w:hAnsi="Courier New" w:cs="Courier New"/>
          <w:sz w:val="16"/>
          <w:szCs w:val="16"/>
        </w:rPr>
        <w:t>,</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 3 chains, each with 20000 iterations (first 10000 discarded), </w:t>
      </w:r>
      <w:proofErr w:type="spellStart"/>
      <w:r w:rsidRPr="002E2AD9">
        <w:rPr>
          <w:rFonts w:ascii="Courier New" w:hAnsi="Courier New" w:cs="Courier New"/>
          <w:sz w:val="16"/>
          <w:szCs w:val="16"/>
        </w:rPr>
        <w:t>n.thin</w:t>
      </w:r>
      <w:proofErr w:type="spellEnd"/>
      <w:r w:rsidRPr="002E2AD9">
        <w:rPr>
          <w:rFonts w:ascii="Courier New" w:hAnsi="Courier New" w:cs="Courier New"/>
          <w:sz w:val="16"/>
          <w:szCs w:val="16"/>
        </w:rPr>
        <w:t xml:space="preserve"> = 2</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n.sims</w:t>
      </w:r>
      <w:proofErr w:type="spellEnd"/>
      <w:r w:rsidRPr="002E2AD9">
        <w:rPr>
          <w:rFonts w:ascii="Courier New" w:hAnsi="Courier New" w:cs="Courier New"/>
          <w:sz w:val="16"/>
          <w:szCs w:val="16"/>
        </w:rPr>
        <w:t xml:space="preserve"> = 15000 iterations saved</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            </w:t>
      </w:r>
      <w:proofErr w:type="gramStart"/>
      <w:r w:rsidRPr="002E2AD9">
        <w:rPr>
          <w:rFonts w:ascii="Courier New" w:hAnsi="Courier New" w:cs="Courier New"/>
          <w:sz w:val="16"/>
          <w:szCs w:val="16"/>
        </w:rPr>
        <w:t>mean</w:t>
      </w:r>
      <w:proofErr w:type="gramEnd"/>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sd</w:t>
      </w:r>
      <w:proofErr w:type="spellEnd"/>
      <w:r w:rsidRPr="002E2AD9">
        <w:rPr>
          <w:rFonts w:ascii="Courier New" w:hAnsi="Courier New" w:cs="Courier New"/>
          <w:sz w:val="16"/>
          <w:szCs w:val="16"/>
        </w:rPr>
        <w:t xml:space="preserve">    2.5%     25%     50%     75%   97.5%  </w:t>
      </w:r>
      <w:proofErr w:type="spellStart"/>
      <w:r w:rsidRPr="002E2AD9">
        <w:rPr>
          <w:rFonts w:ascii="Courier New" w:hAnsi="Courier New" w:cs="Courier New"/>
          <w:sz w:val="16"/>
          <w:szCs w:val="16"/>
        </w:rPr>
        <w:t>Rhat</w:t>
      </w:r>
      <w:proofErr w:type="spellEnd"/>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n.eff</w:t>
      </w:r>
      <w:proofErr w:type="spellEnd"/>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psi</w:t>
      </w:r>
      <w:proofErr w:type="gramEnd"/>
      <w:r w:rsidRPr="002E2AD9">
        <w:rPr>
          <w:rFonts w:ascii="Courier New" w:hAnsi="Courier New" w:cs="Courier New"/>
          <w:sz w:val="16"/>
          <w:szCs w:val="16"/>
        </w:rPr>
        <w:t xml:space="preserve">        0.775  0.100   0.578   0.705   0.777   0.848   0.956 1.003  1100</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p0         </w:t>
      </w:r>
      <w:proofErr w:type="gramStart"/>
      <w:r w:rsidRPr="002E2AD9">
        <w:rPr>
          <w:rFonts w:ascii="Courier New" w:hAnsi="Courier New" w:cs="Courier New"/>
          <w:sz w:val="16"/>
          <w:szCs w:val="16"/>
        </w:rPr>
        <w:t>0.106  0.014</w:t>
      </w:r>
      <w:proofErr w:type="gramEnd"/>
      <w:r w:rsidRPr="002E2AD9">
        <w:rPr>
          <w:rFonts w:ascii="Courier New" w:hAnsi="Courier New" w:cs="Courier New"/>
          <w:sz w:val="16"/>
          <w:szCs w:val="16"/>
        </w:rPr>
        <w:t xml:space="preserve">   0.080   0.096   0.105   0.115   0.134 1.002  2900</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N        504.262 64.264 377.000 459.000 506.000 552.000 621.000 </w:t>
      </w:r>
      <w:proofErr w:type="gramStart"/>
      <w:r w:rsidRPr="002E2AD9">
        <w:rPr>
          <w:rFonts w:ascii="Courier New" w:hAnsi="Courier New" w:cs="Courier New"/>
          <w:sz w:val="16"/>
          <w:szCs w:val="16"/>
        </w:rPr>
        <w:t>1.003  1100</w:t>
      </w:r>
      <w:proofErr w:type="gramEnd"/>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D          </w:t>
      </w:r>
      <w:proofErr w:type="gramStart"/>
      <w:r w:rsidRPr="002E2AD9">
        <w:rPr>
          <w:rFonts w:ascii="Courier New" w:hAnsi="Courier New" w:cs="Courier New"/>
          <w:sz w:val="16"/>
          <w:szCs w:val="16"/>
        </w:rPr>
        <w:t>0.166  0.021</w:t>
      </w:r>
      <w:proofErr w:type="gramEnd"/>
      <w:r w:rsidRPr="002E2AD9">
        <w:rPr>
          <w:rFonts w:ascii="Courier New" w:hAnsi="Courier New" w:cs="Courier New"/>
          <w:sz w:val="16"/>
          <w:szCs w:val="16"/>
        </w:rPr>
        <w:t xml:space="preserve">   0.124   0.151   0.167   0.182   0.205 1.003  1100</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sigma</w:t>
      </w:r>
      <w:proofErr w:type="gramEnd"/>
      <w:r w:rsidRPr="002E2AD9">
        <w:rPr>
          <w:rFonts w:ascii="Courier New" w:hAnsi="Courier New" w:cs="Courier New"/>
          <w:sz w:val="16"/>
          <w:szCs w:val="16"/>
        </w:rPr>
        <w:t xml:space="preserve">      1.996  0.129   1.766   1.908   1.988   2.077   2.272 1.001  8800</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deviance</w:t>
      </w:r>
      <w:proofErr w:type="gramEnd"/>
      <w:r w:rsidRPr="002E2AD9">
        <w:rPr>
          <w:rFonts w:ascii="Courier New" w:hAnsi="Courier New" w:cs="Courier New"/>
          <w:sz w:val="16"/>
          <w:szCs w:val="16"/>
        </w:rPr>
        <w:t xml:space="preserve"> 774.331 20.409 737.000 759.900 773.400 787.900 817.000 1.001 13000</w:t>
      </w:r>
    </w:p>
    <w:p w:rsidR="002E2AD9" w:rsidRPr="002E2AD9" w:rsidRDefault="002E2AD9" w:rsidP="002E2AD9">
      <w:pPr>
        <w:spacing w:before="100" w:beforeAutospacing="1" w:after="100" w:afterAutospacing="1"/>
        <w:contextualSpacing/>
        <w:rPr>
          <w:rFonts w:ascii="Courier New" w:hAnsi="Courier New" w:cs="Courier New"/>
          <w:sz w:val="16"/>
          <w:szCs w:val="16"/>
        </w:rPr>
      </w:pP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For each parameter, </w:t>
      </w:r>
      <w:proofErr w:type="spellStart"/>
      <w:r w:rsidRPr="002E2AD9">
        <w:rPr>
          <w:rFonts w:ascii="Courier New" w:hAnsi="Courier New" w:cs="Courier New"/>
          <w:sz w:val="16"/>
          <w:szCs w:val="16"/>
        </w:rPr>
        <w:t>n.eff</w:t>
      </w:r>
      <w:proofErr w:type="spellEnd"/>
      <w:r w:rsidRPr="002E2AD9">
        <w:rPr>
          <w:rFonts w:ascii="Courier New" w:hAnsi="Courier New" w:cs="Courier New"/>
          <w:sz w:val="16"/>
          <w:szCs w:val="16"/>
        </w:rPr>
        <w:t xml:space="preserve"> is a crude measure of effective sample size,</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and</w:t>
      </w:r>
      <w:proofErr w:type="gramEnd"/>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Rhat</w:t>
      </w:r>
      <w:proofErr w:type="spellEnd"/>
      <w:r w:rsidRPr="002E2AD9">
        <w:rPr>
          <w:rFonts w:ascii="Courier New" w:hAnsi="Courier New" w:cs="Courier New"/>
          <w:sz w:val="16"/>
          <w:szCs w:val="16"/>
        </w:rPr>
        <w:t xml:space="preserve"> is the potential scale reduction factor (at convergence, </w:t>
      </w:r>
      <w:proofErr w:type="spellStart"/>
      <w:r w:rsidRPr="002E2AD9">
        <w:rPr>
          <w:rFonts w:ascii="Courier New" w:hAnsi="Courier New" w:cs="Courier New"/>
          <w:sz w:val="16"/>
          <w:szCs w:val="16"/>
        </w:rPr>
        <w:t>Rhat</w:t>
      </w:r>
      <w:proofErr w:type="spellEnd"/>
      <w:r w:rsidRPr="002E2AD9">
        <w:rPr>
          <w:rFonts w:ascii="Courier New" w:hAnsi="Courier New" w:cs="Courier New"/>
          <w:sz w:val="16"/>
          <w:szCs w:val="16"/>
        </w:rPr>
        <w:t>=1).</w:t>
      </w:r>
    </w:p>
    <w:p w:rsidR="002E2AD9" w:rsidRPr="002E2AD9" w:rsidRDefault="002E2AD9" w:rsidP="002E2AD9">
      <w:pPr>
        <w:spacing w:before="100" w:beforeAutospacing="1" w:after="100" w:afterAutospacing="1"/>
        <w:contextualSpacing/>
        <w:rPr>
          <w:rFonts w:ascii="Courier New" w:hAnsi="Courier New" w:cs="Courier New"/>
          <w:sz w:val="16"/>
          <w:szCs w:val="16"/>
        </w:rPr>
      </w:pP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DIC info (using the rule, </w:t>
      </w:r>
      <w:proofErr w:type="spellStart"/>
      <w:r w:rsidRPr="002E2AD9">
        <w:rPr>
          <w:rFonts w:ascii="Courier New" w:hAnsi="Courier New" w:cs="Courier New"/>
          <w:sz w:val="16"/>
          <w:szCs w:val="16"/>
        </w:rPr>
        <w:t>pD</w:t>
      </w:r>
      <w:proofErr w:type="spellEnd"/>
      <w:r w:rsidRPr="002E2AD9">
        <w:rPr>
          <w:rFonts w:ascii="Courier New" w:hAnsi="Courier New" w:cs="Courier New"/>
          <w:sz w:val="16"/>
          <w:szCs w:val="16"/>
        </w:rPr>
        <w:t xml:space="preserve"> = </w:t>
      </w:r>
      <w:proofErr w:type="spellStart"/>
      <w:proofErr w:type="gramStart"/>
      <w:r w:rsidRPr="002E2AD9">
        <w:rPr>
          <w:rFonts w:ascii="Courier New" w:hAnsi="Courier New" w:cs="Courier New"/>
          <w:sz w:val="16"/>
          <w:szCs w:val="16"/>
        </w:rPr>
        <w:t>var</w:t>
      </w:r>
      <w:proofErr w:type="spellEnd"/>
      <w:r w:rsidRPr="002E2AD9">
        <w:rPr>
          <w:rFonts w:ascii="Courier New" w:hAnsi="Courier New" w:cs="Courier New"/>
          <w:sz w:val="16"/>
          <w:szCs w:val="16"/>
        </w:rPr>
        <w:t>(</w:t>
      </w:r>
      <w:proofErr w:type="gramEnd"/>
      <w:r w:rsidRPr="002E2AD9">
        <w:rPr>
          <w:rFonts w:ascii="Courier New" w:hAnsi="Courier New" w:cs="Courier New"/>
          <w:sz w:val="16"/>
          <w:szCs w:val="16"/>
        </w:rPr>
        <w:t>deviance)/2)</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spellStart"/>
      <w:proofErr w:type="gramStart"/>
      <w:r w:rsidRPr="002E2AD9">
        <w:rPr>
          <w:rFonts w:ascii="Courier New" w:hAnsi="Courier New" w:cs="Courier New"/>
          <w:sz w:val="16"/>
          <w:szCs w:val="16"/>
        </w:rPr>
        <w:t>pD</w:t>
      </w:r>
      <w:proofErr w:type="spellEnd"/>
      <w:proofErr w:type="gramEnd"/>
      <w:r w:rsidRPr="002E2AD9">
        <w:rPr>
          <w:rFonts w:ascii="Courier New" w:hAnsi="Courier New" w:cs="Courier New"/>
          <w:sz w:val="16"/>
          <w:szCs w:val="16"/>
        </w:rPr>
        <w:t xml:space="preserve"> = 208.3 and DIC = 982.6</w:t>
      </w:r>
    </w:p>
    <w:p w:rsidR="00C979F6" w:rsidRPr="000B222B" w:rsidRDefault="002E2AD9" w:rsidP="00C979F6">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DIC is an estimate of expected predictive error (lower deviance is better).</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\end{verbatim}</w:t>
      </w:r>
    </w:p>
    <w:p w:rsidR="00C979F6"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w:t>
      </w:r>
    </w:p>
    <w:p w:rsidR="002E2AD9" w:rsidRDefault="002E2AD9" w:rsidP="00C979F6">
      <w:pPr>
        <w:spacing w:before="100" w:beforeAutospacing="1" w:after="100" w:afterAutospacing="1"/>
        <w:contextualSpacing/>
        <w:rPr>
          <w:rFonts w:ascii="Times New Roman" w:hAnsi="Times New Roman" w:cs="Times New Roman"/>
        </w:rPr>
      </w:pPr>
      <w:r>
        <w:rPr>
          <w:rFonts w:ascii="Times New Roman" w:hAnsi="Times New Roman" w:cs="Times New Roman"/>
        </w:rPr>
        <w:lastRenderedPageBreak/>
        <w:t xml:space="preserve">The output from our basic model with no covariates and the half-normal distance function provides an estimate of D = 0.167 bears per $km^2$ and sigma = 1.996.  This is similar to the estimated density found under model $M_0$ in Chapter 3.2.5, which was 0.18 bears per $km^2$.  </w:t>
      </w:r>
      <w:r w:rsidR="000F1B58">
        <w:rPr>
          <w:rFonts w:ascii="Times New Roman" w:hAnsi="Times New Roman" w:cs="Times New Roman"/>
        </w:rPr>
        <w:t>We can also see that the 97.5% percentile for N is 621, thus not reaching our M=650 value, but close enough that we may want to check that N is not truncated by this level of data augmentation.</w:t>
      </w:r>
    </w:p>
    <w:p w:rsidR="002E2AD9" w:rsidRPr="004924E5" w:rsidRDefault="002E2AD9" w:rsidP="00C979F6">
      <w:pPr>
        <w:spacing w:before="100" w:beforeAutospacing="1" w:after="100" w:afterAutospacing="1"/>
        <w:contextualSpacing/>
        <w:rPr>
          <w:rFonts w:ascii="Times New Roman" w:hAnsi="Times New Roman" w:cs="Times New Roman"/>
        </w:rPr>
      </w:pPr>
    </w:p>
    <w:p w:rsidR="00C979F6" w:rsidRDefault="00734BA0" w:rsidP="00C979F6">
      <w:pPr>
        <w:spacing w:before="100" w:beforeAutospacing="1" w:after="100" w:afterAutospacing="1"/>
        <w:contextualSpacing/>
        <w:rPr>
          <w:rFonts w:ascii="Times New Roman" w:hAnsi="Times New Roman" w:cs="Times New Roman"/>
        </w:rPr>
      </w:pPr>
      <w:r>
        <w:rPr>
          <w:rFonts w:ascii="Times New Roman" w:hAnsi="Times New Roman" w:cs="Times New Roman"/>
        </w:rPr>
        <w:t>Now, we can use the same data setup, but examine a different distance function as describe above by redefining $\alpha_1$</w:t>
      </w:r>
      <w:proofErr w:type="gramStart"/>
      <w:r>
        <w:rPr>
          <w:rFonts w:ascii="Times New Roman" w:hAnsi="Times New Roman" w:cs="Times New Roman"/>
        </w:rPr>
        <w:t>..</w:t>
      </w:r>
      <w:proofErr w:type="gramEnd"/>
      <w:r>
        <w:rPr>
          <w:rFonts w:ascii="Times New Roman" w:hAnsi="Times New Roman" w:cs="Times New Roman"/>
        </w:rPr>
        <w:t xml:space="preserve"> </w:t>
      </w:r>
      <w:r w:rsidR="00C979F6">
        <w:rPr>
          <w:rFonts w:ascii="Times New Roman" w:hAnsi="Times New Roman" w:cs="Times New Roman"/>
        </w:rPr>
        <w:t xml:space="preserve">To </w:t>
      </w:r>
      <w:r>
        <w:rPr>
          <w:rFonts w:ascii="Times New Roman" w:hAnsi="Times New Roman" w:cs="Times New Roman"/>
        </w:rPr>
        <w:t xml:space="preserve">use </w:t>
      </w:r>
      <w:r w:rsidR="00C979F6">
        <w:rPr>
          <w:rFonts w:ascii="Times New Roman" w:hAnsi="Times New Roman" w:cs="Times New Roman"/>
        </w:rPr>
        <w:t xml:space="preserve">the exponential distance function, we modify the </w:t>
      </w:r>
      <w:r w:rsidR="00C979F6" w:rsidRPr="004924E5">
        <w:rPr>
          <w:rFonts w:ascii="Times New Roman" w:hAnsi="Times New Roman" w:cs="Times New Roman"/>
        </w:rPr>
        <w:t>{\bf BUGS} model file</w:t>
      </w:r>
      <w:r w:rsidR="00C979F6">
        <w:rPr>
          <w:rFonts w:ascii="Times New Roman" w:hAnsi="Times New Roman" w:cs="Times New Roman"/>
        </w:rPr>
        <w:t xml:space="preserve"> </w:t>
      </w:r>
      <w:r>
        <w:rPr>
          <w:rFonts w:ascii="Times New Roman" w:hAnsi="Times New Roman" w:cs="Times New Roman"/>
        </w:rPr>
        <w:t>such that:</w:t>
      </w:r>
    </w:p>
    <w:p w:rsidR="00734BA0" w:rsidRDefault="00734BA0" w:rsidP="00C979F6">
      <w:pPr>
        <w:spacing w:before="100" w:beforeAutospacing="1" w:after="100" w:afterAutospacing="1"/>
        <w:contextualSpacing/>
        <w:rPr>
          <w:rFonts w:ascii="Times New Roman" w:hAnsi="Times New Roman" w:cs="Times New Roman"/>
        </w:rPr>
      </w:pP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cat("</w:t>
      </w:r>
      <w:r w:rsidRPr="000B222B">
        <w:rPr>
          <w:rFonts w:ascii="Courier New" w:hAnsi="Courier New" w:cs="Courier New"/>
          <w:sz w:val="16"/>
          <w:szCs w:val="16"/>
        </w:rPr>
        <w:br/>
        <w:t>model {</w:t>
      </w:r>
      <w:r w:rsidRPr="000B222B">
        <w:rPr>
          <w:rFonts w:ascii="Courier New" w:hAnsi="Courier New" w:cs="Courier New"/>
          <w:sz w:val="16"/>
          <w:szCs w:val="16"/>
        </w:rPr>
        <w:br/>
        <w:t>alpha0~dnorm(0,.1)</w:t>
      </w:r>
      <w:r w:rsidRPr="000B222B">
        <w:rPr>
          <w:rFonts w:ascii="Courier New" w:hAnsi="Courier New" w:cs="Courier New"/>
          <w:sz w:val="16"/>
          <w:szCs w:val="16"/>
        </w:rPr>
        <w:br/>
      </w:r>
      <w:proofErr w:type="spellStart"/>
      <w:r w:rsidRPr="000B222B">
        <w:rPr>
          <w:rFonts w:ascii="Courier New" w:hAnsi="Courier New" w:cs="Courier New"/>
          <w:sz w:val="16"/>
          <w:szCs w:val="16"/>
        </w:rPr>
        <w:t>logit</w:t>
      </w:r>
      <w:proofErr w:type="spellEnd"/>
      <w:r w:rsidRPr="000B222B">
        <w:rPr>
          <w:rFonts w:ascii="Courier New" w:hAnsi="Courier New" w:cs="Courier New"/>
          <w:sz w:val="16"/>
          <w:szCs w:val="16"/>
        </w:rPr>
        <w:t>(p0)&lt;- alpha0</w:t>
      </w:r>
      <w:r w:rsidRPr="000B222B">
        <w:rPr>
          <w:rFonts w:ascii="Courier New" w:hAnsi="Courier New" w:cs="Courier New"/>
          <w:sz w:val="16"/>
          <w:szCs w:val="16"/>
        </w:rPr>
        <w:br/>
        <w:t>alpha1&lt;-1/(sigma)</w:t>
      </w:r>
      <w:r w:rsidRPr="000B222B">
        <w:rPr>
          <w:rFonts w:ascii="Courier New" w:hAnsi="Courier New" w:cs="Courier New"/>
          <w:sz w:val="16"/>
          <w:szCs w:val="16"/>
        </w:rPr>
        <w:br/>
      </w:r>
      <w:proofErr w:type="spellStart"/>
      <w:r w:rsidRPr="000B222B">
        <w:rPr>
          <w:rFonts w:ascii="Courier New" w:hAnsi="Courier New" w:cs="Courier New"/>
          <w:sz w:val="16"/>
          <w:szCs w:val="16"/>
        </w:rPr>
        <w:t>sigma~dunif</w:t>
      </w:r>
      <w:proofErr w:type="spellEnd"/>
      <w:r w:rsidRPr="000B222B">
        <w:rPr>
          <w:rFonts w:ascii="Courier New" w:hAnsi="Courier New" w:cs="Courier New"/>
          <w:sz w:val="16"/>
          <w:szCs w:val="16"/>
        </w:rPr>
        <w:t>(0, 15)</w:t>
      </w:r>
      <w:r w:rsidRPr="000B222B">
        <w:rPr>
          <w:rFonts w:ascii="Courier New" w:hAnsi="Courier New" w:cs="Courier New"/>
          <w:sz w:val="16"/>
          <w:szCs w:val="16"/>
        </w:rPr>
        <w:br/>
      </w:r>
      <w:proofErr w:type="spellStart"/>
      <w:r w:rsidRPr="000B222B">
        <w:rPr>
          <w:rFonts w:ascii="Courier New" w:hAnsi="Courier New" w:cs="Courier New"/>
          <w:sz w:val="16"/>
          <w:szCs w:val="16"/>
        </w:rPr>
        <w:t>psi~dunif</w:t>
      </w:r>
      <w:proofErr w:type="spellEnd"/>
      <w:r w:rsidRPr="000B222B">
        <w:rPr>
          <w:rFonts w:ascii="Courier New" w:hAnsi="Courier New" w:cs="Courier New"/>
          <w:sz w:val="16"/>
          <w:szCs w:val="16"/>
        </w:rPr>
        <w:t>(0,1)</w:t>
      </w:r>
      <w:r w:rsidRPr="000B222B">
        <w:rPr>
          <w:rFonts w:ascii="Courier New" w:hAnsi="Courier New" w:cs="Courier New"/>
          <w:sz w:val="16"/>
          <w:szCs w:val="16"/>
        </w:rPr>
        <w:br/>
      </w:r>
      <w:r w:rsidRPr="000B222B">
        <w:rPr>
          <w:rFonts w:ascii="Courier New" w:hAnsi="Courier New" w:cs="Courier New"/>
          <w:sz w:val="16"/>
          <w:szCs w:val="16"/>
        </w:rPr>
        <w:br/>
        <w:t>for(</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in 1:M){</w:t>
      </w:r>
      <w:r w:rsidRPr="000B222B">
        <w:rPr>
          <w:rFonts w:ascii="Courier New" w:hAnsi="Courier New" w:cs="Courier New"/>
          <w:sz w:val="16"/>
          <w:szCs w:val="16"/>
        </w:rPr>
        <w:br/>
        <w:t> z[</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dbern</w:t>
      </w:r>
      <w:proofErr w:type="spellEnd"/>
      <w:r w:rsidRPr="000B222B">
        <w:rPr>
          <w:rFonts w:ascii="Courier New" w:hAnsi="Courier New" w:cs="Courier New"/>
          <w:sz w:val="16"/>
          <w:szCs w:val="16"/>
        </w:rPr>
        <w:t>(psi)</w:t>
      </w:r>
      <w:r w:rsidRPr="000B222B">
        <w:rPr>
          <w:rFonts w:ascii="Courier New" w:hAnsi="Courier New" w:cs="Courier New"/>
          <w:sz w:val="16"/>
          <w:szCs w:val="16"/>
        </w:rPr>
        <w:br/>
        <w:t> s[i,1]~</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Xl,Xu</w:t>
      </w:r>
      <w:proofErr w:type="spellEnd"/>
      <w:r w:rsidRPr="000B222B">
        <w:rPr>
          <w:rFonts w:ascii="Courier New" w:hAnsi="Courier New" w:cs="Courier New"/>
          <w:sz w:val="16"/>
          <w:szCs w:val="16"/>
        </w:rPr>
        <w:t>)</w:t>
      </w:r>
      <w:r w:rsidRPr="000B222B">
        <w:rPr>
          <w:rFonts w:ascii="Courier New" w:hAnsi="Courier New" w:cs="Courier New"/>
          <w:sz w:val="16"/>
          <w:szCs w:val="16"/>
        </w:rPr>
        <w:br/>
        <w:t> s[i,2]~</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Yl,Yu</w:t>
      </w:r>
      <w:proofErr w:type="spellEnd"/>
      <w:r w:rsidRPr="000B222B">
        <w:rPr>
          <w:rFonts w:ascii="Courier New" w:hAnsi="Courier New" w:cs="Courier New"/>
          <w:sz w:val="16"/>
          <w:szCs w:val="16"/>
        </w:rPr>
        <w:t>)</w:t>
      </w:r>
      <w:r w:rsidRPr="000B222B">
        <w:rPr>
          <w:rFonts w:ascii="Courier New" w:hAnsi="Courier New" w:cs="Courier New"/>
          <w:sz w:val="16"/>
          <w:szCs w:val="16"/>
        </w:rPr>
        <w:br/>
        <w:t>for(j in 1:J){</w:t>
      </w:r>
      <w:r w:rsidRPr="000B222B">
        <w:rPr>
          <w:rFonts w:ascii="Courier New" w:hAnsi="Courier New" w:cs="Courier New"/>
          <w:sz w:val="16"/>
          <w:szCs w:val="16"/>
        </w:rPr>
        <w:br/>
        <w:t>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]&lt;-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 xml:space="preserve">(s[i,1]-X[j,1],2) +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(s[i,2]-X[j,2],2),0.5)</w:t>
      </w:r>
      <w:r w:rsidRPr="000B222B">
        <w:rPr>
          <w:rFonts w:ascii="Courier New" w:hAnsi="Courier New" w:cs="Courier New"/>
          <w:sz w:val="16"/>
          <w:szCs w:val="16"/>
        </w:rPr>
        <w:br/>
        <w:t>y[</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dbin</w:t>
      </w:r>
      <w:proofErr w:type="spellEnd"/>
      <w:r w:rsidRPr="000B222B">
        <w:rPr>
          <w:rFonts w:ascii="Courier New" w:hAnsi="Courier New" w:cs="Courier New"/>
          <w:sz w:val="16"/>
          <w:szCs w:val="16"/>
        </w:rPr>
        <w:t>(p[</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],K)</w:t>
      </w:r>
      <w:r w:rsidRPr="000B222B">
        <w:rPr>
          <w:rFonts w:ascii="Courier New" w:hAnsi="Courier New" w:cs="Courier New"/>
          <w:sz w:val="16"/>
          <w:szCs w:val="16"/>
        </w:rPr>
        <w:br/>
        <w:t>p[</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]&lt;- z[</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]*p0*</w:t>
      </w:r>
      <w:proofErr w:type="spellStart"/>
      <w:r w:rsidRPr="000B222B">
        <w:rPr>
          <w:rFonts w:ascii="Courier New" w:hAnsi="Courier New" w:cs="Courier New"/>
          <w:sz w:val="16"/>
          <w:szCs w:val="16"/>
        </w:rPr>
        <w:t>exp</w:t>
      </w:r>
      <w:proofErr w:type="spellEnd"/>
      <w:r w:rsidRPr="000B222B">
        <w:rPr>
          <w:rFonts w:ascii="Courier New" w:hAnsi="Courier New" w:cs="Courier New"/>
          <w:sz w:val="16"/>
          <w:szCs w:val="16"/>
        </w:rPr>
        <w:t>(- alpha1*d[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w:t>
      </w:r>
      <w:r w:rsidRPr="000B222B">
        <w:rPr>
          <w:rFonts w:ascii="Courier New" w:hAnsi="Courier New" w:cs="Courier New"/>
          <w:sz w:val="16"/>
          <w:szCs w:val="16"/>
        </w:rPr>
        <w:br/>
        <w:t>}</w:t>
      </w:r>
      <w:r w:rsidRPr="000B222B">
        <w:rPr>
          <w:rFonts w:ascii="Courier New" w:hAnsi="Courier New" w:cs="Courier New"/>
          <w:sz w:val="16"/>
          <w:szCs w:val="16"/>
        </w:rPr>
        <w:br/>
        <w:t>N&lt;-sum(z[])</w:t>
      </w:r>
      <w:r w:rsidRPr="000B222B">
        <w:rPr>
          <w:rFonts w:ascii="Courier New" w:hAnsi="Courier New" w:cs="Courier New"/>
          <w:sz w:val="16"/>
          <w:szCs w:val="16"/>
        </w:rPr>
        <w:br/>
        <w:t>D&lt;-N/area</w:t>
      </w:r>
      <w:r w:rsidRPr="000B222B">
        <w:rPr>
          <w:rFonts w:ascii="Courier New" w:hAnsi="Courier New" w:cs="Courier New"/>
          <w:sz w:val="16"/>
          <w:szCs w:val="16"/>
        </w:rPr>
        <w:br/>
        <w:t>}</w:t>
      </w:r>
      <w:r w:rsidRPr="000B222B">
        <w:rPr>
          <w:rFonts w:ascii="Courier New" w:hAnsi="Courier New" w:cs="Courier New"/>
          <w:sz w:val="16"/>
          <w:szCs w:val="16"/>
        </w:rPr>
        <w:br/>
        <w:t>",file = "SCR0exp.txt")</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data0&lt;-list(y=</w:t>
      </w:r>
      <w:proofErr w:type="spellStart"/>
      <w:r w:rsidRPr="000B222B">
        <w:rPr>
          <w:rFonts w:ascii="Courier New" w:hAnsi="Courier New" w:cs="Courier New"/>
          <w:sz w:val="16"/>
          <w:szCs w:val="16"/>
        </w:rPr>
        <w:t>y</w:t>
      </w:r>
      <w:proofErr w:type="gramStart"/>
      <w:r w:rsidRPr="000B222B">
        <w:rPr>
          <w:rFonts w:ascii="Courier New" w:hAnsi="Courier New" w:cs="Courier New"/>
          <w:sz w:val="16"/>
          <w:szCs w:val="16"/>
        </w:rPr>
        <w:t>,M</w:t>
      </w:r>
      <w:proofErr w:type="spellEnd"/>
      <w:proofErr w:type="gramEnd"/>
      <w:r w:rsidRPr="000B222B">
        <w:rPr>
          <w:rFonts w:ascii="Courier New" w:hAnsi="Courier New" w:cs="Courier New"/>
          <w:sz w:val="16"/>
          <w:szCs w:val="16"/>
        </w:rPr>
        <w:t>=M,K=</w:t>
      </w:r>
      <w:r w:rsidR="002E2AD9">
        <w:rPr>
          <w:rFonts w:ascii="Courier New" w:hAnsi="Courier New" w:cs="Courier New"/>
          <w:sz w:val="16"/>
          <w:szCs w:val="16"/>
        </w:rPr>
        <w:t>K</w:t>
      </w:r>
      <w:r w:rsidRPr="000B222B">
        <w:rPr>
          <w:rFonts w:ascii="Courier New" w:hAnsi="Courier New" w:cs="Courier New"/>
          <w:sz w:val="16"/>
          <w:szCs w:val="16"/>
        </w:rPr>
        <w:t>, J=</w:t>
      </w:r>
      <w:proofErr w:type="spellStart"/>
      <w:r w:rsidR="002E2AD9">
        <w:rPr>
          <w:rFonts w:ascii="Courier New" w:hAnsi="Courier New" w:cs="Courier New"/>
          <w:sz w:val="16"/>
          <w:szCs w:val="16"/>
        </w:rPr>
        <w:t>ntraps</w:t>
      </w:r>
      <w:proofErr w:type="spellEnd"/>
      <w:r w:rsidRPr="000B222B">
        <w:rPr>
          <w:rFonts w:ascii="Courier New" w:hAnsi="Courier New" w:cs="Courier New"/>
          <w:sz w:val="16"/>
          <w:szCs w:val="16"/>
        </w:rPr>
        <w:t xml:space="preserve">, Xl=Xl, </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 xml:space="preserve">, </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 Yu=Yu, X=X, area=</w:t>
      </w:r>
      <w:proofErr w:type="spellStart"/>
      <w:r w:rsidRPr="000B222B">
        <w:rPr>
          <w:rFonts w:ascii="Courier New" w:hAnsi="Courier New" w:cs="Courier New"/>
          <w:sz w:val="16"/>
          <w:szCs w:val="16"/>
        </w:rPr>
        <w:t>areaX</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params0&lt;-</w:t>
      </w:r>
      <w:proofErr w:type="gramStart"/>
      <w:r w:rsidRPr="000B222B">
        <w:rPr>
          <w:rFonts w:ascii="Courier New" w:hAnsi="Courier New" w:cs="Courier New"/>
          <w:sz w:val="16"/>
          <w:szCs w:val="16"/>
        </w:rPr>
        <w:t>list(</w:t>
      </w:r>
      <w:proofErr w:type="gramEnd"/>
      <w:r w:rsidRPr="000B222B">
        <w:rPr>
          <w:rFonts w:ascii="Courier New" w:hAnsi="Courier New" w:cs="Courier New"/>
          <w:sz w:val="16"/>
          <w:szCs w:val="16"/>
        </w:rPr>
        <w:t>'psi','p0','N', 'D', 'sigma')</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zst</w:t>
      </w:r>
      <w:proofErr w:type="spellEnd"/>
      <w:r w:rsidRPr="000B222B">
        <w:rPr>
          <w:rFonts w:ascii="Courier New" w:hAnsi="Courier New" w:cs="Courier New"/>
          <w:sz w:val="16"/>
          <w:szCs w:val="16"/>
        </w:rPr>
        <w:t>=</w:t>
      </w:r>
      <w:proofErr w:type="spellStart"/>
      <w:proofErr w:type="gramEnd"/>
      <w:r w:rsidRPr="000B222B">
        <w:rPr>
          <w:rFonts w:ascii="Courier New" w:hAnsi="Courier New" w:cs="Courier New"/>
          <w:sz w:val="16"/>
          <w:szCs w:val="16"/>
        </w:rPr>
        <w:t>as.vector</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rbinom</w:t>
      </w:r>
      <w:proofErr w:type="spellEnd"/>
      <w:r w:rsidRPr="000B222B">
        <w:rPr>
          <w:rFonts w:ascii="Courier New" w:hAnsi="Courier New" w:cs="Courier New"/>
          <w:sz w:val="16"/>
          <w:szCs w:val="16"/>
        </w:rPr>
        <w:t>(M, 1, .5))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  function() {list(z=</w:t>
      </w:r>
      <w:proofErr w:type="spellStart"/>
      <w:r w:rsidRPr="000B222B">
        <w:rPr>
          <w:rFonts w:ascii="Courier New" w:hAnsi="Courier New" w:cs="Courier New"/>
          <w:sz w:val="16"/>
          <w:szCs w:val="16"/>
        </w:rPr>
        <w:t>zst,psi</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sigma=</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(1),alpha0=</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fit</w:t>
      </w:r>
      <w:r w:rsidR="00E17249" w:rsidRPr="000B222B">
        <w:rPr>
          <w:rFonts w:ascii="Courier New" w:hAnsi="Courier New" w:cs="Courier New"/>
          <w:sz w:val="16"/>
          <w:szCs w:val="16"/>
        </w:rPr>
        <w:t>exp</w:t>
      </w:r>
      <w:proofErr w:type="spellEnd"/>
      <w:proofErr w:type="gramEnd"/>
      <w:r w:rsidRPr="000B222B">
        <w:rPr>
          <w:rFonts w:ascii="Courier New" w:hAnsi="Courier New" w:cs="Courier New"/>
          <w:sz w:val="16"/>
          <w:szCs w:val="16"/>
        </w:rPr>
        <w:t xml:space="preserve"> = bugs(data0, </w:t>
      </w: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params0, </w:t>
      </w:r>
      <w:proofErr w:type="spellStart"/>
      <w:r w:rsidRPr="000B222B">
        <w:rPr>
          <w:rFonts w:ascii="Courier New" w:hAnsi="Courier New" w:cs="Courier New"/>
          <w:sz w:val="16"/>
          <w:szCs w:val="16"/>
        </w:rPr>
        <w:t>model.file</w:t>
      </w:r>
      <w:proofErr w:type="spellEnd"/>
      <w:r w:rsidRPr="000B222B">
        <w:rPr>
          <w:rFonts w:ascii="Courier New" w:hAnsi="Courier New" w:cs="Courier New"/>
          <w:sz w:val="16"/>
          <w:szCs w:val="16"/>
        </w:rPr>
        <w:t>="SCR0exp.txt",working.directory=</w:t>
      </w:r>
      <w:proofErr w:type="spellStart"/>
      <w:r w:rsidRPr="000B222B">
        <w:rPr>
          <w:rFonts w:ascii="Courier New" w:hAnsi="Courier New" w:cs="Courier New"/>
          <w:sz w:val="16"/>
          <w:szCs w:val="16"/>
        </w:rPr>
        <w:t>getwd</w:t>
      </w:r>
      <w:proofErr w:type="spellEnd"/>
      <w:r w:rsidRPr="000B222B">
        <w:rPr>
          <w:rFonts w:ascii="Courier New" w:hAnsi="Courier New" w:cs="Courier New"/>
          <w:sz w:val="16"/>
          <w:szCs w:val="16"/>
        </w:rPr>
        <w:t xml:space="preserve">(),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debug=</w:t>
      </w:r>
      <w:proofErr w:type="gramEnd"/>
      <w:r w:rsidRPr="000B222B">
        <w:rPr>
          <w:rFonts w:ascii="Courier New" w:hAnsi="Courier New" w:cs="Courier New"/>
          <w:sz w:val="16"/>
          <w:szCs w:val="16"/>
        </w:rPr>
        <w:t xml:space="preserve">T, </w:t>
      </w:r>
      <w:proofErr w:type="spellStart"/>
      <w:r w:rsidRPr="000B222B">
        <w:rPr>
          <w:rFonts w:ascii="Courier New" w:hAnsi="Courier New" w:cs="Courier New"/>
          <w:sz w:val="16"/>
          <w:szCs w:val="16"/>
        </w:rPr>
        <w:t>n.chains</w:t>
      </w:r>
      <w:proofErr w:type="spellEnd"/>
      <w:r w:rsidRPr="000B222B">
        <w:rPr>
          <w:rFonts w:ascii="Courier New" w:hAnsi="Courier New" w:cs="Courier New"/>
          <w:sz w:val="16"/>
          <w:szCs w:val="16"/>
        </w:rPr>
        <w:t xml:space="preserve">=3, </w:t>
      </w:r>
      <w:proofErr w:type="spellStart"/>
      <w:r w:rsidRPr="000B222B">
        <w:rPr>
          <w:rFonts w:ascii="Courier New" w:hAnsi="Courier New" w:cs="Courier New"/>
          <w:sz w:val="16"/>
          <w:szCs w:val="16"/>
        </w:rPr>
        <w:t>n.iter</w:t>
      </w:r>
      <w:proofErr w:type="spellEnd"/>
      <w:r w:rsidRPr="000B222B">
        <w:rPr>
          <w:rFonts w:ascii="Courier New" w:hAnsi="Courier New" w:cs="Courier New"/>
          <w:sz w:val="16"/>
          <w:szCs w:val="16"/>
        </w:rPr>
        <w:t xml:space="preserve">=20000, </w:t>
      </w:r>
      <w:proofErr w:type="spellStart"/>
      <w:r w:rsidRPr="000B222B">
        <w:rPr>
          <w:rFonts w:ascii="Courier New" w:hAnsi="Courier New" w:cs="Courier New"/>
          <w:sz w:val="16"/>
          <w:szCs w:val="16"/>
        </w:rPr>
        <w:t>n.burnin</w:t>
      </w:r>
      <w:proofErr w:type="spellEnd"/>
      <w:r w:rsidRPr="000B222B">
        <w:rPr>
          <w:rFonts w:ascii="Courier New" w:hAnsi="Courier New" w:cs="Courier New"/>
          <w:sz w:val="16"/>
          <w:szCs w:val="16"/>
        </w:rPr>
        <w:t xml:space="preserve">=10000, </w:t>
      </w:r>
      <w:proofErr w:type="spellStart"/>
      <w:r w:rsidRPr="000B222B">
        <w:rPr>
          <w:rFonts w:ascii="Courier New" w:hAnsi="Courier New" w:cs="Courier New"/>
          <w:sz w:val="16"/>
          <w:szCs w:val="16"/>
        </w:rPr>
        <w:t>n.thin</w:t>
      </w:r>
      <w:proofErr w:type="spellEnd"/>
      <w:r w:rsidRPr="000B222B">
        <w:rPr>
          <w:rFonts w:ascii="Courier New" w:hAnsi="Courier New" w:cs="Courier New"/>
          <w:sz w:val="16"/>
          <w:szCs w:val="16"/>
        </w:rPr>
        <w:t>=2)</w:t>
      </w:r>
    </w:p>
    <w:p w:rsidR="00C979F6" w:rsidRPr="00E44012" w:rsidRDefault="00C979F6" w:rsidP="00C979F6">
      <w:pPr>
        <w:spacing w:before="100" w:beforeAutospacing="1" w:after="100" w:afterAutospacing="1"/>
        <w:contextualSpacing/>
        <w:rPr>
          <w:rFonts w:ascii="Courier New" w:hAnsi="Courier New" w:cs="Courier New"/>
          <w:sz w:val="16"/>
          <w:szCs w:val="16"/>
        </w:rPr>
      </w:pP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&gt; </w:t>
      </w:r>
      <w:proofErr w:type="gramStart"/>
      <w:r w:rsidRPr="008F22A3">
        <w:rPr>
          <w:rFonts w:ascii="Courier New" w:hAnsi="Courier New" w:cs="Courier New"/>
          <w:sz w:val="16"/>
          <w:szCs w:val="16"/>
        </w:rPr>
        <w:t>print(</w:t>
      </w:r>
      <w:proofErr w:type="spellStart"/>
      <w:proofErr w:type="gramEnd"/>
      <w:r w:rsidRPr="008F22A3">
        <w:rPr>
          <w:rFonts w:ascii="Courier New" w:hAnsi="Courier New" w:cs="Courier New"/>
          <w:sz w:val="16"/>
          <w:szCs w:val="16"/>
        </w:rPr>
        <w:t>fitexp</w:t>
      </w:r>
      <w:proofErr w:type="spellEnd"/>
      <w:r w:rsidRPr="008F22A3">
        <w:rPr>
          <w:rFonts w:ascii="Courier New" w:hAnsi="Courier New" w:cs="Courier New"/>
          <w:sz w:val="16"/>
          <w:szCs w:val="16"/>
        </w:rPr>
        <w:t>, digits=3)</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Inference for Bugs model at "SCR0exp.txt</w:t>
      </w:r>
      <w:proofErr w:type="gramStart"/>
      <w:r w:rsidRPr="008F22A3">
        <w:rPr>
          <w:rFonts w:ascii="Courier New" w:hAnsi="Courier New" w:cs="Courier New"/>
          <w:sz w:val="16"/>
          <w:szCs w:val="16"/>
        </w:rPr>
        <w:t>",</w:t>
      </w:r>
      <w:proofErr w:type="gramEnd"/>
      <w:r w:rsidRPr="008F22A3">
        <w:rPr>
          <w:rFonts w:ascii="Courier New" w:hAnsi="Courier New" w:cs="Courier New"/>
          <w:sz w:val="16"/>
          <w:szCs w:val="16"/>
        </w:rPr>
        <w:t xml:space="preserve"> fit using </w:t>
      </w:r>
      <w:proofErr w:type="spellStart"/>
      <w:r w:rsidRPr="008F22A3">
        <w:rPr>
          <w:rFonts w:ascii="Courier New" w:hAnsi="Courier New" w:cs="Courier New"/>
          <w:sz w:val="16"/>
          <w:szCs w:val="16"/>
        </w:rPr>
        <w:t>WinBUGS</w:t>
      </w:r>
      <w:proofErr w:type="spellEnd"/>
      <w:r w:rsidRPr="008F22A3">
        <w:rPr>
          <w:rFonts w:ascii="Courier New" w:hAnsi="Courier New" w:cs="Courier New"/>
          <w:sz w:val="16"/>
          <w:szCs w:val="16"/>
        </w:rPr>
        <w:t>,</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 3 chains, each with 20000 iterations (first 10000 discarded)</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n.sims</w:t>
      </w:r>
      <w:proofErr w:type="spellEnd"/>
      <w:r w:rsidRPr="008F22A3">
        <w:rPr>
          <w:rFonts w:ascii="Courier New" w:hAnsi="Courier New" w:cs="Courier New"/>
          <w:sz w:val="16"/>
          <w:szCs w:val="16"/>
        </w:rPr>
        <w:t xml:space="preserve"> = 30000 iterations saved</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            </w:t>
      </w:r>
      <w:proofErr w:type="gramStart"/>
      <w:r w:rsidRPr="008F22A3">
        <w:rPr>
          <w:rFonts w:ascii="Courier New" w:hAnsi="Courier New" w:cs="Courier New"/>
          <w:sz w:val="16"/>
          <w:szCs w:val="16"/>
        </w:rPr>
        <w:t>mean</w:t>
      </w:r>
      <w:proofErr w:type="gramEnd"/>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sd</w:t>
      </w:r>
      <w:proofErr w:type="spellEnd"/>
      <w:r w:rsidRPr="008F22A3">
        <w:rPr>
          <w:rFonts w:ascii="Courier New" w:hAnsi="Courier New" w:cs="Courier New"/>
          <w:sz w:val="16"/>
          <w:szCs w:val="16"/>
        </w:rPr>
        <w:t xml:space="preserve">    2.5%     25%     50%     75%   97.5%  </w:t>
      </w:r>
      <w:proofErr w:type="spellStart"/>
      <w:r w:rsidRPr="008F22A3">
        <w:rPr>
          <w:rFonts w:ascii="Courier New" w:hAnsi="Courier New" w:cs="Courier New"/>
          <w:sz w:val="16"/>
          <w:szCs w:val="16"/>
        </w:rPr>
        <w:t>Rhat</w:t>
      </w:r>
      <w:proofErr w:type="spellEnd"/>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n.eff</w:t>
      </w:r>
      <w:proofErr w:type="spellEnd"/>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psi</w:t>
      </w:r>
      <w:proofErr w:type="gramEnd"/>
      <w:r w:rsidRPr="008F22A3">
        <w:rPr>
          <w:rFonts w:ascii="Courier New" w:hAnsi="Courier New" w:cs="Courier New"/>
          <w:sz w:val="16"/>
          <w:szCs w:val="16"/>
        </w:rPr>
        <w:t xml:space="preserve">        0.789  0.102   0.588   0.718   0.790   0.863   0.975 1.004   760</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p0         </w:t>
      </w:r>
      <w:proofErr w:type="gramStart"/>
      <w:r w:rsidRPr="008F22A3">
        <w:rPr>
          <w:rFonts w:ascii="Courier New" w:hAnsi="Courier New" w:cs="Courier New"/>
          <w:sz w:val="16"/>
          <w:szCs w:val="16"/>
        </w:rPr>
        <w:t>0.348  0.056</w:t>
      </w:r>
      <w:proofErr w:type="gramEnd"/>
      <w:r w:rsidRPr="008F22A3">
        <w:rPr>
          <w:rFonts w:ascii="Courier New" w:hAnsi="Courier New" w:cs="Courier New"/>
          <w:sz w:val="16"/>
          <w:szCs w:val="16"/>
        </w:rPr>
        <w:t xml:space="preserve">   0.252   0.308   0.344   0.382   0.470 1.005   550</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N        513.419 65.770 384.000 467.000 513.000 561.000 634.000 1.004   790</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D          </w:t>
      </w:r>
      <w:proofErr w:type="gramStart"/>
      <w:r w:rsidRPr="008F22A3">
        <w:rPr>
          <w:rFonts w:ascii="Courier New" w:hAnsi="Courier New" w:cs="Courier New"/>
          <w:sz w:val="16"/>
          <w:szCs w:val="16"/>
        </w:rPr>
        <w:t>0.169  0.022</w:t>
      </w:r>
      <w:proofErr w:type="gramEnd"/>
      <w:r w:rsidRPr="008F22A3">
        <w:rPr>
          <w:rFonts w:ascii="Courier New" w:hAnsi="Courier New" w:cs="Courier New"/>
          <w:sz w:val="16"/>
          <w:szCs w:val="16"/>
        </w:rPr>
        <w:t xml:space="preserve">   0.127   0.154   0.169   0.185   0.209 1.004   790</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sigma</w:t>
      </w:r>
      <w:proofErr w:type="gramEnd"/>
      <w:r w:rsidRPr="008F22A3">
        <w:rPr>
          <w:rFonts w:ascii="Courier New" w:hAnsi="Courier New" w:cs="Courier New"/>
          <w:sz w:val="16"/>
          <w:szCs w:val="16"/>
        </w:rPr>
        <w:t xml:space="preserve">      1.114  0.093   0.947   1.049   1.108   1.173   1.315 1.004   780</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deviance</w:t>
      </w:r>
      <w:proofErr w:type="gramEnd"/>
      <w:r w:rsidRPr="008F22A3">
        <w:rPr>
          <w:rFonts w:ascii="Courier New" w:hAnsi="Courier New" w:cs="Courier New"/>
          <w:sz w:val="16"/>
          <w:szCs w:val="16"/>
        </w:rPr>
        <w:t xml:space="preserve"> 717.773 22.363 676.500 702.100 717.000 732.100 764.000 1.001  6000</w:t>
      </w:r>
    </w:p>
    <w:p w:rsidR="008F22A3" w:rsidRPr="008F22A3" w:rsidRDefault="008F22A3" w:rsidP="008F22A3">
      <w:pPr>
        <w:spacing w:before="100" w:beforeAutospacing="1" w:after="100" w:afterAutospacing="1"/>
        <w:contextualSpacing/>
        <w:rPr>
          <w:rFonts w:ascii="Courier New" w:hAnsi="Courier New" w:cs="Courier New"/>
          <w:sz w:val="16"/>
          <w:szCs w:val="16"/>
        </w:rPr>
      </w:pP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For each parameter, </w:t>
      </w:r>
      <w:proofErr w:type="spellStart"/>
      <w:r w:rsidRPr="008F22A3">
        <w:rPr>
          <w:rFonts w:ascii="Courier New" w:hAnsi="Courier New" w:cs="Courier New"/>
          <w:sz w:val="16"/>
          <w:szCs w:val="16"/>
        </w:rPr>
        <w:t>n.eff</w:t>
      </w:r>
      <w:proofErr w:type="spellEnd"/>
      <w:r w:rsidRPr="008F22A3">
        <w:rPr>
          <w:rFonts w:ascii="Courier New" w:hAnsi="Courier New" w:cs="Courier New"/>
          <w:sz w:val="16"/>
          <w:szCs w:val="16"/>
        </w:rPr>
        <w:t xml:space="preserve"> is a crude measure of effective sample size,</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and</w:t>
      </w:r>
      <w:proofErr w:type="gramEnd"/>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Rhat</w:t>
      </w:r>
      <w:proofErr w:type="spellEnd"/>
      <w:r w:rsidRPr="008F22A3">
        <w:rPr>
          <w:rFonts w:ascii="Courier New" w:hAnsi="Courier New" w:cs="Courier New"/>
          <w:sz w:val="16"/>
          <w:szCs w:val="16"/>
        </w:rPr>
        <w:t xml:space="preserve"> is the potential scale reduction factor (at convergence, </w:t>
      </w:r>
      <w:proofErr w:type="spellStart"/>
      <w:r w:rsidRPr="008F22A3">
        <w:rPr>
          <w:rFonts w:ascii="Courier New" w:hAnsi="Courier New" w:cs="Courier New"/>
          <w:sz w:val="16"/>
          <w:szCs w:val="16"/>
        </w:rPr>
        <w:t>Rhat</w:t>
      </w:r>
      <w:proofErr w:type="spellEnd"/>
      <w:r w:rsidRPr="008F22A3">
        <w:rPr>
          <w:rFonts w:ascii="Courier New" w:hAnsi="Courier New" w:cs="Courier New"/>
          <w:sz w:val="16"/>
          <w:szCs w:val="16"/>
        </w:rPr>
        <w:t>=1).</w:t>
      </w:r>
    </w:p>
    <w:p w:rsidR="008F22A3" w:rsidRPr="008F22A3" w:rsidRDefault="008F22A3" w:rsidP="008F22A3">
      <w:pPr>
        <w:spacing w:before="100" w:beforeAutospacing="1" w:after="100" w:afterAutospacing="1"/>
        <w:contextualSpacing/>
        <w:rPr>
          <w:rFonts w:ascii="Courier New" w:hAnsi="Courier New" w:cs="Courier New"/>
          <w:sz w:val="16"/>
          <w:szCs w:val="16"/>
        </w:rPr>
      </w:pP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DIC info (using the rule, </w:t>
      </w:r>
      <w:proofErr w:type="spellStart"/>
      <w:r w:rsidRPr="008F22A3">
        <w:rPr>
          <w:rFonts w:ascii="Courier New" w:hAnsi="Courier New" w:cs="Courier New"/>
          <w:sz w:val="16"/>
          <w:szCs w:val="16"/>
        </w:rPr>
        <w:t>pD</w:t>
      </w:r>
      <w:proofErr w:type="spellEnd"/>
      <w:r w:rsidRPr="008F22A3">
        <w:rPr>
          <w:rFonts w:ascii="Courier New" w:hAnsi="Courier New" w:cs="Courier New"/>
          <w:sz w:val="16"/>
          <w:szCs w:val="16"/>
        </w:rPr>
        <w:t xml:space="preserve"> = </w:t>
      </w:r>
      <w:proofErr w:type="spellStart"/>
      <w:proofErr w:type="gramStart"/>
      <w:r w:rsidRPr="008F22A3">
        <w:rPr>
          <w:rFonts w:ascii="Courier New" w:hAnsi="Courier New" w:cs="Courier New"/>
          <w:sz w:val="16"/>
          <w:szCs w:val="16"/>
        </w:rPr>
        <w:t>var</w:t>
      </w:r>
      <w:proofErr w:type="spellEnd"/>
      <w:r w:rsidRPr="008F22A3">
        <w:rPr>
          <w:rFonts w:ascii="Courier New" w:hAnsi="Courier New" w:cs="Courier New"/>
          <w:sz w:val="16"/>
          <w:szCs w:val="16"/>
        </w:rPr>
        <w:t>(</w:t>
      </w:r>
      <w:proofErr w:type="gramEnd"/>
      <w:r w:rsidRPr="008F22A3">
        <w:rPr>
          <w:rFonts w:ascii="Courier New" w:hAnsi="Courier New" w:cs="Courier New"/>
          <w:sz w:val="16"/>
          <w:szCs w:val="16"/>
        </w:rPr>
        <w:t>deviance)/2)</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spellStart"/>
      <w:proofErr w:type="gramStart"/>
      <w:r w:rsidRPr="008F22A3">
        <w:rPr>
          <w:rFonts w:ascii="Courier New" w:hAnsi="Courier New" w:cs="Courier New"/>
          <w:sz w:val="16"/>
          <w:szCs w:val="16"/>
        </w:rPr>
        <w:lastRenderedPageBreak/>
        <w:t>pD</w:t>
      </w:r>
      <w:proofErr w:type="spellEnd"/>
      <w:proofErr w:type="gramEnd"/>
      <w:r w:rsidRPr="008F22A3">
        <w:rPr>
          <w:rFonts w:ascii="Courier New" w:hAnsi="Courier New" w:cs="Courier New"/>
          <w:sz w:val="16"/>
          <w:szCs w:val="16"/>
        </w:rPr>
        <w:t xml:space="preserve"> = 250.0 and DIC = 967.8</w:t>
      </w:r>
    </w:p>
    <w:p w:rsidR="00C979F6" w:rsidRPr="004924E5" w:rsidRDefault="008F22A3" w:rsidP="00C979F6">
      <w:pPr>
        <w:spacing w:before="100" w:beforeAutospacing="1" w:after="100" w:afterAutospacing="1"/>
        <w:contextualSpacing/>
        <w:rPr>
          <w:rFonts w:ascii="Times New Roman" w:hAnsi="Times New Roman" w:cs="Times New Roman"/>
        </w:rPr>
      </w:pPr>
      <w:r w:rsidRPr="008F22A3">
        <w:rPr>
          <w:rFonts w:ascii="Courier New" w:hAnsi="Courier New" w:cs="Courier New"/>
          <w:sz w:val="16"/>
          <w:szCs w:val="16"/>
        </w:rPr>
        <w:t>DIC is an estimate of expected predictive error (lower deviance is better).</w:t>
      </w:r>
      <w:r w:rsidR="00C979F6" w:rsidRPr="004924E5">
        <w:rPr>
          <w:rFonts w:ascii="Times New Roman" w:hAnsi="Times New Roman" w:cs="Times New Roman"/>
        </w:rPr>
        <w:t>\</w:t>
      </w:r>
      <w:proofErr w:type="gramStart"/>
      <w:r w:rsidR="00C979F6" w:rsidRPr="004924E5">
        <w:rPr>
          <w:rFonts w:ascii="Times New Roman" w:hAnsi="Times New Roman" w:cs="Times New Roman"/>
        </w:rPr>
        <w:t>end{</w:t>
      </w:r>
      <w:proofErr w:type="gramEnd"/>
      <w:r w:rsidR="00C979F6" w:rsidRPr="004924E5">
        <w:rPr>
          <w:rFonts w:ascii="Times New Roman" w:hAnsi="Times New Roman" w:cs="Times New Roman"/>
        </w:rPr>
        <w:t>verbatim}</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w:t>
      </w:r>
    </w:p>
    <w:p w:rsidR="00641CAD" w:rsidRDefault="00641CAD" w:rsidP="004D315A">
      <w:pPr>
        <w:spacing w:before="100" w:beforeAutospacing="1" w:after="100" w:afterAutospacing="1"/>
        <w:contextualSpacing/>
        <w:rPr>
          <w:rFonts w:ascii="Bookman Old Style" w:hAnsi="Bookman Old Style"/>
        </w:rPr>
      </w:pPr>
    </w:p>
    <w:p w:rsidR="00734BA0" w:rsidRPr="000B222B" w:rsidRDefault="00734BA0" w:rsidP="004D315A">
      <w:pPr>
        <w:spacing w:before="100" w:beforeAutospacing="1" w:after="100" w:afterAutospacing="1"/>
        <w:contextualSpacing/>
        <w:rPr>
          <w:rFonts w:ascii="Bookman Old Style" w:hAnsi="Bookman Old Style"/>
        </w:rPr>
      </w:pPr>
      <w:r>
        <w:rPr>
          <w:rFonts w:ascii="Bookman Old Style" w:hAnsi="Bookman Old Style"/>
        </w:rPr>
        <w:t>Here, we see that density is estimated at 0.17 and is effectively the same as under the half-normal distance function model above.  In this case with the exponential distance function, sigma is defined differently, so here we see the posterior mean estimate of sigma is 1.</w:t>
      </w:r>
      <w:r w:rsidR="008F22A3">
        <w:rPr>
          <w:rFonts w:ascii="Bookman Old Style" w:hAnsi="Bookman Old Style"/>
        </w:rPr>
        <w:t xml:space="preserve">14 </w:t>
      </w:r>
      <w:r>
        <w:rPr>
          <w:rFonts w:ascii="Bookman Old Style" w:hAnsi="Bookman Old Style"/>
        </w:rPr>
        <w:t>(0.</w:t>
      </w:r>
      <w:r w:rsidR="008F22A3">
        <w:rPr>
          <w:rFonts w:ascii="Bookman Old Style" w:hAnsi="Bookman Old Style"/>
        </w:rPr>
        <w:t>95</w:t>
      </w:r>
      <w:r>
        <w:rPr>
          <w:rFonts w:ascii="Bookman Old Style" w:hAnsi="Bookman Old Style"/>
        </w:rPr>
        <w:t>, 1.</w:t>
      </w:r>
      <w:r w:rsidR="008F22A3">
        <w:rPr>
          <w:rFonts w:ascii="Bookman Old Style" w:hAnsi="Bookman Old Style"/>
        </w:rPr>
        <w:t>32</w:t>
      </w:r>
      <w:r>
        <w:rPr>
          <w:rFonts w:ascii="Bookman Old Style" w:hAnsi="Bookman Old Style"/>
        </w:rPr>
        <w:t>), which is entirely distinct from our estimate of sigma under the half normal model.  This highlights that it is important for the user to know what distance function is used and what the interpretation of sigma might be.</w:t>
      </w:r>
      <w:r w:rsidR="00E44012">
        <w:rPr>
          <w:rFonts w:ascii="Bookman Old Style" w:hAnsi="Bookman Old Style"/>
        </w:rPr>
        <w:t xml:space="preserve">  There is not a</w:t>
      </w:r>
      <w:r>
        <w:rPr>
          <w:rFonts w:ascii="Bookman Old Style" w:hAnsi="Bookman Old Style"/>
        </w:rPr>
        <w:t xml:space="preserve"> clear way (that we know of) for sigma from the exponential model to be related to home range radius.   </w:t>
      </w:r>
    </w:p>
    <w:p w:rsidR="004D315A" w:rsidRDefault="004D315A" w:rsidP="004D315A">
      <w:pPr>
        <w:spacing w:before="100" w:beforeAutospacing="1" w:after="100" w:afterAutospacing="1"/>
        <w:contextualSpacing/>
        <w:rPr>
          <w:rFonts w:ascii="Bookman Old Style" w:hAnsi="Bookman Old Style"/>
          <w:sz w:val="20"/>
          <w:szCs w:val="20"/>
        </w:rPr>
      </w:pPr>
    </w:p>
    <w:p w:rsidR="00463103" w:rsidRPr="00F14882" w:rsidRDefault="00E44012" w:rsidP="004D315A">
      <w:pPr>
        <w:spacing w:before="100" w:beforeAutospacing="1" w:after="100" w:afterAutospacing="1"/>
        <w:contextualSpacing/>
        <w:rPr>
          <w:rFonts w:ascii="Times New Roman" w:hAnsi="Times New Roman" w:cs="Times New Roman"/>
        </w:rPr>
      </w:pPr>
      <w:r w:rsidRPr="00F14882">
        <w:rPr>
          <w:rFonts w:ascii="Times New Roman" w:hAnsi="Times New Roman" w:cs="Times New Roman"/>
        </w:rPr>
        <w:t xml:space="preserve">We leave the detection functions for now and move onto incorporating covariates into the model using the BUGS language.  For this part, we will stick with the half-normal distance model shown in the SCR0.txt model file above. </w:t>
      </w:r>
    </w:p>
    <w:p w:rsidR="00E44012" w:rsidRPr="00F14882" w:rsidRDefault="00E44012" w:rsidP="004D315A">
      <w:pPr>
        <w:spacing w:before="100" w:beforeAutospacing="1" w:after="100" w:afterAutospacing="1"/>
        <w:contextualSpacing/>
        <w:rPr>
          <w:rFonts w:ascii="Times New Roman" w:hAnsi="Times New Roman" w:cs="Times New Roman"/>
        </w:rPr>
      </w:pPr>
    </w:p>
    <w:p w:rsidR="00E44012" w:rsidRPr="00F14882" w:rsidRDefault="00E44012" w:rsidP="00E44012">
      <w:pPr>
        <w:spacing w:before="100" w:beforeAutospacing="1" w:after="100" w:afterAutospacing="1"/>
        <w:contextualSpacing/>
        <w:rPr>
          <w:rFonts w:ascii="Times New Roman" w:hAnsi="Times New Roman" w:cs="Times New Roman"/>
        </w:rPr>
      </w:pPr>
      <w:r w:rsidRPr="00F14882">
        <w:rPr>
          <w:rFonts w:ascii="Times New Roman" w:hAnsi="Times New Roman" w:cs="Times New Roman"/>
        </w:rPr>
        <w:t>8.4.1 Time</w:t>
      </w:r>
    </w:p>
    <w:p w:rsidR="00E44012" w:rsidRPr="00F14882" w:rsidRDefault="00E44012" w:rsidP="00E44012">
      <w:pPr>
        <w:spacing w:before="100" w:beforeAutospacing="1" w:after="100" w:afterAutospacing="1"/>
        <w:contextualSpacing/>
        <w:rPr>
          <w:rFonts w:ascii="Times New Roman" w:hAnsi="Times New Roman" w:cs="Times New Roman"/>
        </w:rPr>
      </w:pPr>
    </w:p>
    <w:p w:rsidR="00E44012" w:rsidRPr="00F14882" w:rsidRDefault="00E44012" w:rsidP="004D315A">
      <w:pPr>
        <w:spacing w:before="100" w:beforeAutospacing="1" w:after="100" w:afterAutospacing="1"/>
        <w:contextualSpacing/>
        <w:rPr>
          <w:rFonts w:ascii="Times New Roman" w:hAnsi="Times New Roman" w:cs="Times New Roman"/>
        </w:rPr>
      </w:pPr>
      <w:r w:rsidRPr="00F14882">
        <w:rPr>
          <w:rFonts w:ascii="Times New Roman" w:hAnsi="Times New Roman" w:cs="Times New Roman"/>
        </w:rPr>
        <w:t xml:space="preserve">There are a number of ways in which we can incorporate time into our models.  As we demonstrated above, we can easily fit a “time effect” where each occasion has its own detection probability in </w:t>
      </w:r>
      <w:proofErr w:type="spellStart"/>
      <w:r w:rsidRPr="00F14882">
        <w:rPr>
          <w:rFonts w:ascii="Times New Roman" w:hAnsi="Times New Roman" w:cs="Times New Roman"/>
        </w:rPr>
        <w:t>WinBUGS</w:t>
      </w:r>
      <w:proofErr w:type="spellEnd"/>
      <w:r w:rsidRPr="00F14882">
        <w:rPr>
          <w:rFonts w:ascii="Times New Roman" w:hAnsi="Times New Roman" w:cs="Times New Roman"/>
        </w:rPr>
        <w:t>.</w:t>
      </w:r>
      <w:r w:rsidR="00F14882" w:rsidRPr="00F14882">
        <w:rPr>
          <w:rFonts w:ascii="Times New Roman" w:hAnsi="Times New Roman" w:cs="Times New Roman"/>
        </w:rPr>
        <w:t xml:space="preserve"> Again, we can use the same data set up as in the previous section and just modify our </w:t>
      </w:r>
      <w:proofErr w:type="spellStart"/>
      <w:r w:rsidR="00F14882" w:rsidRPr="00F14882">
        <w:rPr>
          <w:rFonts w:ascii="Times New Roman" w:hAnsi="Times New Roman" w:cs="Times New Roman"/>
        </w:rPr>
        <w:t>WinBUGS</w:t>
      </w:r>
      <w:proofErr w:type="spellEnd"/>
      <w:r w:rsidR="00F14882" w:rsidRPr="00F14882">
        <w:rPr>
          <w:rFonts w:ascii="Times New Roman" w:hAnsi="Times New Roman" w:cs="Times New Roman"/>
        </w:rPr>
        <w:t xml:space="preserve"> code to now allow $\alpha_0$ to be estimated for each time period $k$.  In order to estimate </w:t>
      </w:r>
      <w:r w:rsidR="00D10CE0" w:rsidRPr="00F14882">
        <w:rPr>
          <w:rFonts w:ascii="Times New Roman" w:hAnsi="Times New Roman" w:cs="Times New Roman"/>
        </w:rPr>
        <w:t>time</w:t>
      </w:r>
      <w:r w:rsidR="00F14882" w:rsidRPr="00F14882">
        <w:rPr>
          <w:rFonts w:ascii="Times New Roman" w:hAnsi="Times New Roman" w:cs="Times New Roman"/>
        </w:rPr>
        <w:t xml:space="preserve"> specific baseline detection, we need to use the 3-d data array which has </w:t>
      </w:r>
      <w:proofErr w:type="spellStart"/>
      <w:r w:rsidR="00F14882" w:rsidRPr="00F14882">
        <w:rPr>
          <w:rFonts w:ascii="Times New Roman" w:hAnsi="Times New Roman" w:cs="Times New Roman"/>
        </w:rPr>
        <w:t>nind</w:t>
      </w:r>
      <w:proofErr w:type="spellEnd"/>
      <w:r w:rsidR="00F14882" w:rsidRPr="00F14882">
        <w:rPr>
          <w:rFonts w:ascii="Times New Roman" w:hAnsi="Times New Roman" w:cs="Times New Roman"/>
        </w:rPr>
        <w:t xml:space="preserve"> x </w:t>
      </w:r>
      <w:proofErr w:type="spellStart"/>
      <w:r w:rsidR="00F14882" w:rsidRPr="00F14882">
        <w:rPr>
          <w:rFonts w:ascii="Times New Roman" w:hAnsi="Times New Roman" w:cs="Times New Roman"/>
        </w:rPr>
        <w:t>ntraps</w:t>
      </w:r>
      <w:proofErr w:type="spellEnd"/>
      <w:r w:rsidR="00F14882" w:rsidRPr="00F14882">
        <w:rPr>
          <w:rFonts w:ascii="Times New Roman" w:hAnsi="Times New Roman" w:cs="Times New Roman"/>
        </w:rPr>
        <w:t xml:space="preserve"> x </w:t>
      </w:r>
      <w:proofErr w:type="spellStart"/>
      <w:r w:rsidR="00F14882" w:rsidRPr="00F14882">
        <w:rPr>
          <w:rFonts w:ascii="Times New Roman" w:hAnsi="Times New Roman" w:cs="Times New Roman"/>
        </w:rPr>
        <w:t>nreps</w:t>
      </w:r>
      <w:proofErr w:type="spellEnd"/>
      <w:r w:rsidR="00F14882" w:rsidRPr="00F14882">
        <w:rPr>
          <w:rFonts w:ascii="Times New Roman" w:hAnsi="Times New Roman" w:cs="Times New Roman"/>
        </w:rPr>
        <w:t xml:space="preserve">.  Thus, in our list of data, we now use </w:t>
      </w:r>
      <w:proofErr w:type="spellStart"/>
      <w:r w:rsidR="00F14882" w:rsidRPr="00F14882">
        <w:rPr>
          <w:rFonts w:ascii="Times New Roman" w:hAnsi="Times New Roman" w:cs="Times New Roman"/>
        </w:rPr>
        <w:t>Yaug</w:t>
      </w:r>
      <w:proofErr w:type="spellEnd"/>
      <w:r w:rsidR="00F14882" w:rsidRPr="00F14882">
        <w:rPr>
          <w:rFonts w:ascii="Times New Roman" w:hAnsi="Times New Roman" w:cs="Times New Roman"/>
        </w:rPr>
        <w:t xml:space="preserve"> instead of y (the 2-d version of the data). </w:t>
      </w:r>
      <w:r w:rsidR="00D10CE0">
        <w:rPr>
          <w:rFonts w:ascii="Times New Roman" w:hAnsi="Times New Roman" w:cs="Times New Roman"/>
        </w:rPr>
        <w:t xml:space="preserve"> We also update our initial values so that there are $k=8$ values generated.</w:t>
      </w:r>
      <w:r w:rsidR="00F14882" w:rsidRPr="00F14882">
        <w:rPr>
          <w:rFonts w:ascii="Times New Roman" w:hAnsi="Times New Roman" w:cs="Times New Roman"/>
        </w:rPr>
        <w:t xml:space="preserve"> This ultimately means that we have put in another nested for loop in our code and the computation time will increase quite a bit</w:t>
      </w:r>
      <w:r w:rsidR="00D10CE0">
        <w:rPr>
          <w:rFonts w:ascii="Times New Roman" w:hAnsi="Times New Roman" w:cs="Times New Roman"/>
        </w:rPr>
        <w:t xml:space="preserve"> (this model may take up to 20 hours or more on your machine)</w:t>
      </w:r>
      <w:r w:rsidR="00F14882" w:rsidRPr="00F14882">
        <w:rPr>
          <w:rFonts w:ascii="Times New Roman" w:hAnsi="Times New Roman" w:cs="Times New Roman"/>
        </w:rPr>
        <w:t xml:space="preserve">.   </w:t>
      </w:r>
    </w:p>
    <w:p w:rsidR="00F14882" w:rsidRPr="00F14882" w:rsidRDefault="00F14882" w:rsidP="004D315A">
      <w:pPr>
        <w:spacing w:before="100" w:beforeAutospacing="1" w:after="100" w:afterAutospacing="1"/>
        <w:contextualSpacing/>
        <w:rPr>
          <w:rFonts w:ascii="Times New Roman" w:hAnsi="Times New Roman" w:cs="Times New Roman"/>
        </w:rPr>
      </w:pPr>
    </w:p>
    <w:p w:rsidR="00F14882" w:rsidRPr="004924E5" w:rsidRDefault="00F14882" w:rsidP="00F14882">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F14882" w:rsidRPr="00F14882" w:rsidRDefault="00F14882" w:rsidP="004D315A">
      <w:pPr>
        <w:spacing w:before="100" w:beforeAutospacing="1" w:after="100" w:afterAutospacing="1"/>
        <w:contextualSpacing/>
        <w:rPr>
          <w:rFonts w:ascii="Times New Roman" w:hAnsi="Times New Roman" w:cs="Times New Roman"/>
        </w:rPr>
      </w:pPr>
      <w:r>
        <w:rPr>
          <w:rFonts w:ascii="Times New Roman" w:hAnsi="Times New Roman" w:cs="Times New Roman"/>
        </w:rPr>
        <w:t>\begin{verbatim}</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cat("</w:t>
      </w:r>
      <w:proofErr w:type="gramEnd"/>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model</w:t>
      </w:r>
      <w:proofErr w:type="gramEnd"/>
      <w:r w:rsidRPr="00F14882">
        <w:rPr>
          <w:rFonts w:ascii="Courier New" w:hAnsi="Courier New" w:cs="Courier New"/>
          <w:sz w:val="16"/>
          <w:szCs w:val="16"/>
        </w:rPr>
        <w:t xml:space="preserve"> {</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gramEnd"/>
      <w:r w:rsidR="008F22A3">
        <w:rPr>
          <w:rFonts w:ascii="Courier New" w:hAnsi="Courier New" w:cs="Courier New"/>
          <w:sz w:val="16"/>
          <w:szCs w:val="16"/>
        </w:rPr>
        <w:t>k</w:t>
      </w:r>
      <w:r w:rsidRPr="00F14882">
        <w:rPr>
          <w:rFonts w:ascii="Courier New" w:hAnsi="Courier New" w:cs="Courier New"/>
          <w:sz w:val="16"/>
          <w:szCs w:val="16"/>
        </w:rPr>
        <w:t xml:space="preserve"> in 1:K){</w:t>
      </w: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alpha0[</w:t>
      </w:r>
      <w:proofErr w:type="gramEnd"/>
      <w:r w:rsidRPr="00F14882">
        <w:rPr>
          <w:rFonts w:ascii="Courier New" w:hAnsi="Courier New" w:cs="Courier New"/>
          <w:sz w:val="16"/>
          <w:szCs w:val="16"/>
        </w:rPr>
        <w:t>k]~</w:t>
      </w:r>
      <w:proofErr w:type="spellStart"/>
      <w:r w:rsidRPr="00F14882">
        <w:rPr>
          <w:rFonts w:ascii="Courier New" w:hAnsi="Courier New" w:cs="Courier New"/>
          <w:sz w:val="16"/>
          <w:szCs w:val="16"/>
        </w:rPr>
        <w:t>dnorm</w:t>
      </w:r>
      <w:proofErr w:type="spellEnd"/>
      <w:r w:rsidRPr="00F14882">
        <w:rPr>
          <w:rFonts w:ascii="Courier New" w:hAnsi="Courier New" w:cs="Courier New"/>
          <w:sz w:val="16"/>
          <w:szCs w:val="16"/>
        </w:rPr>
        <w:t>(0,.1)</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logit</w:t>
      </w:r>
      <w:proofErr w:type="spellEnd"/>
      <w:r w:rsidRPr="00F14882">
        <w:rPr>
          <w:rFonts w:ascii="Courier New" w:hAnsi="Courier New" w:cs="Courier New"/>
          <w:sz w:val="16"/>
          <w:szCs w:val="16"/>
        </w:rPr>
        <w:t>(</w:t>
      </w:r>
      <w:proofErr w:type="gramEnd"/>
      <w:r w:rsidRPr="00F14882">
        <w:rPr>
          <w:rFonts w:ascii="Courier New" w:hAnsi="Courier New" w:cs="Courier New"/>
          <w:sz w:val="16"/>
          <w:szCs w:val="16"/>
        </w:rPr>
        <w:t>p0[k])&lt;- alpha0[k]</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alpha1&lt;-1</w:t>
      </w:r>
      <w:proofErr w:type="gramStart"/>
      <w:r w:rsidRPr="00F14882">
        <w:rPr>
          <w:rFonts w:ascii="Courier New" w:hAnsi="Courier New" w:cs="Courier New"/>
          <w:sz w:val="16"/>
          <w:szCs w:val="16"/>
        </w:rPr>
        <w:t>/(</w:t>
      </w:r>
      <w:proofErr w:type="gramEnd"/>
      <w:r w:rsidRPr="00F14882">
        <w:rPr>
          <w:rFonts w:ascii="Courier New" w:hAnsi="Courier New" w:cs="Courier New"/>
          <w:sz w:val="16"/>
          <w:szCs w:val="16"/>
        </w:rPr>
        <w:t>2*sigma*sigma)</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sigma~</w:t>
      </w:r>
      <w:proofErr w:type="gramEnd"/>
      <w:r w:rsidRPr="00F14882">
        <w:rPr>
          <w:rFonts w:ascii="Courier New" w:hAnsi="Courier New" w:cs="Courier New"/>
          <w:sz w:val="16"/>
          <w:szCs w:val="16"/>
        </w:rPr>
        <w:t>dunif</w:t>
      </w:r>
      <w:proofErr w:type="spellEnd"/>
      <w:r w:rsidRPr="00F14882">
        <w:rPr>
          <w:rFonts w:ascii="Courier New" w:hAnsi="Courier New" w:cs="Courier New"/>
          <w:sz w:val="16"/>
          <w:szCs w:val="16"/>
        </w:rPr>
        <w:t>(0, 15)</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psi~</w:t>
      </w:r>
      <w:proofErr w:type="gramEnd"/>
      <w:r w:rsidRPr="00F14882">
        <w:rPr>
          <w:rFonts w:ascii="Courier New" w:hAnsi="Courier New" w:cs="Courier New"/>
          <w:sz w:val="16"/>
          <w:szCs w:val="16"/>
        </w:rPr>
        <w:t>dunif</w:t>
      </w:r>
      <w:proofErr w:type="spellEnd"/>
      <w:r w:rsidRPr="00F14882">
        <w:rPr>
          <w:rFonts w:ascii="Courier New" w:hAnsi="Courier New" w:cs="Courier New"/>
          <w:sz w:val="16"/>
          <w:szCs w:val="16"/>
        </w:rPr>
        <w:t>(0,1)</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spellStart"/>
      <w:proofErr w:type="gramEnd"/>
      <w:r w:rsidRPr="00F14882">
        <w:rPr>
          <w:rFonts w:ascii="Courier New" w:hAnsi="Courier New" w:cs="Courier New"/>
          <w:sz w:val="16"/>
          <w:szCs w:val="16"/>
        </w:rPr>
        <w:t>i</w:t>
      </w:r>
      <w:proofErr w:type="spellEnd"/>
      <w:r w:rsidRPr="00F14882">
        <w:rPr>
          <w:rFonts w:ascii="Courier New" w:hAnsi="Courier New" w:cs="Courier New"/>
          <w:sz w:val="16"/>
          <w:szCs w:val="16"/>
        </w:rPr>
        <w:t xml:space="preserve"> in 1:M){</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z[</w:t>
      </w:r>
      <w:proofErr w:type="spellStart"/>
      <w:proofErr w:type="gramEnd"/>
      <w:r w:rsidRPr="00F14882">
        <w:rPr>
          <w:rFonts w:ascii="Courier New" w:hAnsi="Courier New" w:cs="Courier New"/>
          <w:sz w:val="16"/>
          <w:szCs w:val="16"/>
        </w:rPr>
        <w:t>i</w:t>
      </w:r>
      <w:proofErr w:type="spellEnd"/>
      <w:r w:rsidRPr="00F14882">
        <w:rPr>
          <w:rFonts w:ascii="Courier New" w:hAnsi="Courier New" w:cs="Courier New"/>
          <w:sz w:val="16"/>
          <w:szCs w:val="16"/>
        </w:rPr>
        <w:t xml:space="preserve">] ~ </w:t>
      </w:r>
      <w:proofErr w:type="spellStart"/>
      <w:r w:rsidRPr="00F14882">
        <w:rPr>
          <w:rFonts w:ascii="Courier New" w:hAnsi="Courier New" w:cs="Courier New"/>
          <w:sz w:val="16"/>
          <w:szCs w:val="16"/>
        </w:rPr>
        <w:t>dbern</w:t>
      </w:r>
      <w:proofErr w:type="spellEnd"/>
      <w:r w:rsidRPr="00F14882">
        <w:rPr>
          <w:rFonts w:ascii="Courier New" w:hAnsi="Courier New" w:cs="Courier New"/>
          <w:sz w:val="16"/>
          <w:szCs w:val="16"/>
        </w:rPr>
        <w:t>(psi)</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s[</w:t>
      </w:r>
      <w:proofErr w:type="gramEnd"/>
      <w:r w:rsidRPr="00F14882">
        <w:rPr>
          <w:rFonts w:ascii="Courier New" w:hAnsi="Courier New" w:cs="Courier New"/>
          <w:sz w:val="16"/>
          <w:szCs w:val="16"/>
        </w:rPr>
        <w:t>i,1]~</w:t>
      </w:r>
      <w:proofErr w:type="spellStart"/>
      <w:r w:rsidRPr="00F14882">
        <w:rPr>
          <w:rFonts w:ascii="Courier New" w:hAnsi="Courier New" w:cs="Courier New"/>
          <w:sz w:val="16"/>
          <w:szCs w:val="16"/>
        </w:rPr>
        <w:t>dunif</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Xl,Xu</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s[</w:t>
      </w:r>
      <w:proofErr w:type="gramEnd"/>
      <w:r w:rsidRPr="00F14882">
        <w:rPr>
          <w:rFonts w:ascii="Courier New" w:hAnsi="Courier New" w:cs="Courier New"/>
          <w:sz w:val="16"/>
          <w:szCs w:val="16"/>
        </w:rPr>
        <w:t>i,2]~</w:t>
      </w:r>
      <w:proofErr w:type="spellStart"/>
      <w:r w:rsidRPr="00F14882">
        <w:rPr>
          <w:rFonts w:ascii="Courier New" w:hAnsi="Courier New" w:cs="Courier New"/>
          <w:sz w:val="16"/>
          <w:szCs w:val="16"/>
        </w:rPr>
        <w:t>dunif</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Yl,Yu</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gramEnd"/>
      <w:r w:rsidRPr="00F14882">
        <w:rPr>
          <w:rFonts w:ascii="Courier New" w:hAnsi="Courier New" w:cs="Courier New"/>
          <w:sz w:val="16"/>
          <w:szCs w:val="16"/>
        </w:rPr>
        <w:t>j in 1:J){</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d[</w:t>
      </w:r>
      <w:proofErr w:type="spellStart"/>
      <w:r w:rsidRPr="00F14882">
        <w:rPr>
          <w:rFonts w:ascii="Courier New" w:hAnsi="Courier New" w:cs="Courier New"/>
          <w:sz w:val="16"/>
          <w:szCs w:val="16"/>
        </w:rPr>
        <w:t>i,j</w:t>
      </w:r>
      <w:proofErr w:type="spellEnd"/>
      <w:r w:rsidRPr="00F14882">
        <w:rPr>
          <w:rFonts w:ascii="Courier New" w:hAnsi="Courier New" w:cs="Courier New"/>
          <w:sz w:val="16"/>
          <w:szCs w:val="16"/>
        </w:rPr>
        <w:t xml:space="preserve">]&lt;- </w:t>
      </w:r>
      <w:proofErr w:type="spellStart"/>
      <w:r w:rsidRPr="00F14882">
        <w:rPr>
          <w:rFonts w:ascii="Courier New" w:hAnsi="Courier New" w:cs="Courier New"/>
          <w:sz w:val="16"/>
          <w:szCs w:val="16"/>
        </w:rPr>
        <w:t>pow</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pow</w:t>
      </w:r>
      <w:proofErr w:type="spellEnd"/>
      <w:r w:rsidRPr="00F14882">
        <w:rPr>
          <w:rFonts w:ascii="Courier New" w:hAnsi="Courier New" w:cs="Courier New"/>
          <w:sz w:val="16"/>
          <w:szCs w:val="16"/>
        </w:rPr>
        <w:t xml:space="preserve">(s[i,1]-X[j,1],2) + </w:t>
      </w:r>
      <w:proofErr w:type="spellStart"/>
      <w:r w:rsidRPr="00F14882">
        <w:rPr>
          <w:rFonts w:ascii="Courier New" w:hAnsi="Courier New" w:cs="Courier New"/>
          <w:sz w:val="16"/>
          <w:szCs w:val="16"/>
        </w:rPr>
        <w:t>pow</w:t>
      </w:r>
      <w:proofErr w:type="spellEnd"/>
      <w:r w:rsidRPr="00F14882">
        <w:rPr>
          <w:rFonts w:ascii="Courier New" w:hAnsi="Courier New" w:cs="Courier New"/>
          <w:sz w:val="16"/>
          <w:szCs w:val="16"/>
        </w:rPr>
        <w:t>(s[i,2]-X[j,2],2),0.5)</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gramEnd"/>
      <w:r w:rsidRPr="00F14882">
        <w:rPr>
          <w:rFonts w:ascii="Courier New" w:hAnsi="Courier New" w:cs="Courier New"/>
          <w:sz w:val="16"/>
          <w:szCs w:val="16"/>
        </w:rPr>
        <w:t>k in 1:K){</w:t>
      </w: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y[</w:t>
      </w:r>
      <w:proofErr w:type="spellStart"/>
      <w:proofErr w:type="gramEnd"/>
      <w:r w:rsidRPr="00F14882">
        <w:rPr>
          <w:rFonts w:ascii="Courier New" w:hAnsi="Courier New" w:cs="Courier New"/>
          <w:sz w:val="16"/>
          <w:szCs w:val="16"/>
        </w:rPr>
        <w:t>i,j,k</w:t>
      </w:r>
      <w:proofErr w:type="spellEnd"/>
      <w:r w:rsidRPr="00F14882">
        <w:rPr>
          <w:rFonts w:ascii="Courier New" w:hAnsi="Courier New" w:cs="Courier New"/>
          <w:sz w:val="16"/>
          <w:szCs w:val="16"/>
        </w:rPr>
        <w:t xml:space="preserve">] ~ </w:t>
      </w:r>
      <w:proofErr w:type="spellStart"/>
      <w:r w:rsidRPr="00F14882">
        <w:rPr>
          <w:rFonts w:ascii="Courier New" w:hAnsi="Courier New" w:cs="Courier New"/>
          <w:sz w:val="16"/>
          <w:szCs w:val="16"/>
        </w:rPr>
        <w:t>dbin</w:t>
      </w:r>
      <w:proofErr w:type="spellEnd"/>
      <w:r w:rsidRPr="00F14882">
        <w:rPr>
          <w:rFonts w:ascii="Courier New" w:hAnsi="Courier New" w:cs="Courier New"/>
          <w:sz w:val="16"/>
          <w:szCs w:val="16"/>
        </w:rPr>
        <w:t>(p[</w:t>
      </w:r>
      <w:proofErr w:type="spellStart"/>
      <w:r w:rsidRPr="00F14882">
        <w:rPr>
          <w:rFonts w:ascii="Courier New" w:hAnsi="Courier New" w:cs="Courier New"/>
          <w:sz w:val="16"/>
          <w:szCs w:val="16"/>
        </w:rPr>
        <w:t>i,j,k</w:t>
      </w:r>
      <w:proofErr w:type="spellEnd"/>
      <w:r w:rsidRPr="00F14882">
        <w:rPr>
          <w:rFonts w:ascii="Courier New" w:hAnsi="Courier New" w:cs="Courier New"/>
          <w:sz w:val="16"/>
          <w:szCs w:val="16"/>
        </w:rPr>
        <w:t>],1)</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lastRenderedPageBreak/>
        <w:t>p[</w:t>
      </w:r>
      <w:proofErr w:type="spellStart"/>
      <w:r w:rsidRPr="00F14882">
        <w:rPr>
          <w:rFonts w:ascii="Courier New" w:hAnsi="Courier New" w:cs="Courier New"/>
          <w:sz w:val="16"/>
          <w:szCs w:val="16"/>
        </w:rPr>
        <w:t>i,j,k</w:t>
      </w:r>
      <w:proofErr w:type="spellEnd"/>
      <w:r w:rsidRPr="00F14882">
        <w:rPr>
          <w:rFonts w:ascii="Courier New" w:hAnsi="Courier New" w:cs="Courier New"/>
          <w:sz w:val="16"/>
          <w:szCs w:val="16"/>
        </w:rPr>
        <w:t>]&lt;- z[</w:t>
      </w:r>
      <w:proofErr w:type="spellStart"/>
      <w:r w:rsidRPr="00F14882">
        <w:rPr>
          <w:rFonts w:ascii="Courier New" w:hAnsi="Courier New" w:cs="Courier New"/>
          <w:sz w:val="16"/>
          <w:szCs w:val="16"/>
        </w:rPr>
        <w:t>i</w:t>
      </w:r>
      <w:proofErr w:type="spellEnd"/>
      <w:r w:rsidRPr="00F14882">
        <w:rPr>
          <w:rFonts w:ascii="Courier New" w:hAnsi="Courier New" w:cs="Courier New"/>
          <w:sz w:val="16"/>
          <w:szCs w:val="16"/>
        </w:rPr>
        <w:t>]*p0[k]*</w:t>
      </w:r>
      <w:proofErr w:type="spellStart"/>
      <w:r w:rsidRPr="00F14882">
        <w:rPr>
          <w:rFonts w:ascii="Courier New" w:hAnsi="Courier New" w:cs="Courier New"/>
          <w:sz w:val="16"/>
          <w:szCs w:val="16"/>
        </w:rPr>
        <w:t>exp</w:t>
      </w:r>
      <w:proofErr w:type="spellEnd"/>
      <w:r w:rsidRPr="00F14882">
        <w:rPr>
          <w:rFonts w:ascii="Courier New" w:hAnsi="Courier New" w:cs="Courier New"/>
          <w:sz w:val="16"/>
          <w:szCs w:val="16"/>
        </w:rPr>
        <w:t>(- alpha1*d[</w:t>
      </w:r>
      <w:proofErr w:type="spellStart"/>
      <w:r w:rsidRPr="00F14882">
        <w:rPr>
          <w:rFonts w:ascii="Courier New" w:hAnsi="Courier New" w:cs="Courier New"/>
          <w:sz w:val="16"/>
          <w:szCs w:val="16"/>
        </w:rPr>
        <w:t>i,j</w:t>
      </w:r>
      <w:proofErr w:type="spellEnd"/>
      <w:r w:rsidRPr="00F14882">
        <w:rPr>
          <w:rFonts w:ascii="Courier New" w:hAnsi="Courier New" w:cs="Courier New"/>
          <w:sz w:val="16"/>
          <w:szCs w:val="16"/>
        </w:rPr>
        <w:t>]*d[</w:t>
      </w:r>
      <w:proofErr w:type="spellStart"/>
      <w:r w:rsidRPr="00F14882">
        <w:rPr>
          <w:rFonts w:ascii="Courier New" w:hAnsi="Courier New" w:cs="Courier New"/>
          <w:sz w:val="16"/>
          <w:szCs w:val="16"/>
        </w:rPr>
        <w:t>i,j</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N&lt;-</w:t>
      </w:r>
      <w:proofErr w:type="gramStart"/>
      <w:r w:rsidRPr="00F14882">
        <w:rPr>
          <w:rFonts w:ascii="Courier New" w:hAnsi="Courier New" w:cs="Courier New"/>
          <w:sz w:val="16"/>
          <w:szCs w:val="16"/>
        </w:rPr>
        <w:t>sum(</w:t>
      </w:r>
      <w:proofErr w:type="gramEnd"/>
      <w:r w:rsidRPr="00F14882">
        <w:rPr>
          <w:rFonts w:ascii="Courier New" w:hAnsi="Courier New" w:cs="Courier New"/>
          <w:sz w:val="16"/>
          <w:szCs w:val="16"/>
        </w:rPr>
        <w:t>z[])</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D&lt;-N/area</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roofErr w:type="gramStart"/>
      <w:r w:rsidRPr="00F14882">
        <w:rPr>
          <w:rFonts w:ascii="Courier New" w:hAnsi="Courier New" w:cs="Courier New"/>
          <w:sz w:val="16"/>
          <w:szCs w:val="16"/>
        </w:rPr>
        <w:t>,file</w:t>
      </w:r>
      <w:proofErr w:type="gramEnd"/>
      <w:r w:rsidRPr="00F14882">
        <w:rPr>
          <w:rFonts w:ascii="Courier New" w:hAnsi="Courier New" w:cs="Courier New"/>
          <w:sz w:val="16"/>
          <w:szCs w:val="16"/>
        </w:rPr>
        <w:t xml:space="preserve"> = "SCR0t.txt")</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data0&lt;-list(y=</w:t>
      </w:r>
      <w:proofErr w:type="spellStart"/>
      <w:r w:rsidRPr="00F14882">
        <w:rPr>
          <w:rFonts w:ascii="Courier New" w:hAnsi="Courier New" w:cs="Courier New"/>
          <w:sz w:val="16"/>
          <w:szCs w:val="16"/>
        </w:rPr>
        <w:t>Yaug</w:t>
      </w:r>
      <w:proofErr w:type="gramStart"/>
      <w:r w:rsidRPr="00F14882">
        <w:rPr>
          <w:rFonts w:ascii="Courier New" w:hAnsi="Courier New" w:cs="Courier New"/>
          <w:sz w:val="16"/>
          <w:szCs w:val="16"/>
        </w:rPr>
        <w:t>,M</w:t>
      </w:r>
      <w:proofErr w:type="spellEnd"/>
      <w:proofErr w:type="gramEnd"/>
      <w:r w:rsidRPr="00F14882">
        <w:rPr>
          <w:rFonts w:ascii="Courier New" w:hAnsi="Courier New" w:cs="Courier New"/>
          <w:sz w:val="16"/>
          <w:szCs w:val="16"/>
        </w:rPr>
        <w:t>=M,K=K, J=</w:t>
      </w:r>
      <w:proofErr w:type="spellStart"/>
      <w:r w:rsidRPr="00F14882">
        <w:rPr>
          <w:rFonts w:ascii="Courier New" w:hAnsi="Courier New" w:cs="Courier New"/>
          <w:sz w:val="16"/>
          <w:szCs w:val="16"/>
        </w:rPr>
        <w:t>ntraps</w:t>
      </w:r>
      <w:proofErr w:type="spellEnd"/>
      <w:r w:rsidRPr="00F14882">
        <w:rPr>
          <w:rFonts w:ascii="Courier New" w:hAnsi="Courier New" w:cs="Courier New"/>
          <w:sz w:val="16"/>
          <w:szCs w:val="16"/>
        </w:rPr>
        <w:t xml:space="preserve">, Xl=Xl, </w:t>
      </w:r>
      <w:proofErr w:type="spellStart"/>
      <w:r w:rsidRPr="00F14882">
        <w:rPr>
          <w:rFonts w:ascii="Courier New" w:hAnsi="Courier New" w:cs="Courier New"/>
          <w:sz w:val="16"/>
          <w:szCs w:val="16"/>
        </w:rPr>
        <w:t>Yl</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Yl</w:t>
      </w:r>
      <w:proofErr w:type="spellEnd"/>
      <w:r w:rsidRPr="00F14882">
        <w:rPr>
          <w:rFonts w:ascii="Courier New" w:hAnsi="Courier New" w:cs="Courier New"/>
          <w:sz w:val="16"/>
          <w:szCs w:val="16"/>
        </w:rPr>
        <w:t xml:space="preserve">, </w:t>
      </w:r>
      <w:proofErr w:type="spellStart"/>
      <w:r w:rsidRPr="00F14882">
        <w:rPr>
          <w:rFonts w:ascii="Courier New" w:hAnsi="Courier New" w:cs="Courier New"/>
          <w:sz w:val="16"/>
          <w:szCs w:val="16"/>
        </w:rPr>
        <w:t>Xu</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Xu</w:t>
      </w:r>
      <w:proofErr w:type="spellEnd"/>
      <w:r w:rsidRPr="00F14882">
        <w:rPr>
          <w:rFonts w:ascii="Courier New" w:hAnsi="Courier New" w:cs="Courier New"/>
          <w:sz w:val="16"/>
          <w:szCs w:val="16"/>
        </w:rPr>
        <w:t>, Yu=Yu, X=X, area=</w:t>
      </w:r>
      <w:proofErr w:type="spellStart"/>
      <w:r w:rsidRPr="00F14882">
        <w:rPr>
          <w:rFonts w:ascii="Courier New" w:hAnsi="Courier New" w:cs="Courier New"/>
          <w:sz w:val="16"/>
          <w:szCs w:val="16"/>
        </w:rPr>
        <w:t>areaX</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params0&lt;-</w:t>
      </w:r>
      <w:proofErr w:type="gramStart"/>
      <w:r w:rsidRPr="00F14882">
        <w:rPr>
          <w:rFonts w:ascii="Courier New" w:hAnsi="Courier New" w:cs="Courier New"/>
          <w:sz w:val="16"/>
          <w:szCs w:val="16"/>
        </w:rPr>
        <w:t>list(</w:t>
      </w:r>
      <w:proofErr w:type="gramEnd"/>
      <w:r w:rsidRPr="00F14882">
        <w:rPr>
          <w:rFonts w:ascii="Courier New" w:hAnsi="Courier New" w:cs="Courier New"/>
          <w:sz w:val="16"/>
          <w:szCs w:val="16"/>
        </w:rPr>
        <w:t>'psi','p0','N', 'D', 'sigma')</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zst</w:t>
      </w:r>
      <w:proofErr w:type="spellEnd"/>
      <w:r w:rsidRPr="00F14882">
        <w:rPr>
          <w:rFonts w:ascii="Courier New" w:hAnsi="Courier New" w:cs="Courier New"/>
          <w:sz w:val="16"/>
          <w:szCs w:val="16"/>
        </w:rPr>
        <w:t>=</w:t>
      </w:r>
      <w:proofErr w:type="spellStart"/>
      <w:proofErr w:type="gramEnd"/>
      <w:r w:rsidRPr="00F14882">
        <w:rPr>
          <w:rFonts w:ascii="Courier New" w:hAnsi="Courier New" w:cs="Courier New"/>
          <w:sz w:val="16"/>
          <w:szCs w:val="16"/>
        </w:rPr>
        <w:t>as.vector</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rbinom</w:t>
      </w:r>
      <w:proofErr w:type="spellEnd"/>
      <w:r w:rsidRPr="00F14882">
        <w:rPr>
          <w:rFonts w:ascii="Courier New" w:hAnsi="Courier New" w:cs="Courier New"/>
          <w:sz w:val="16"/>
          <w:szCs w:val="16"/>
        </w:rPr>
        <w:t>(M, 1, .5))</w:t>
      </w:r>
    </w:p>
    <w:p w:rsidR="00F14882" w:rsidRPr="00F14882" w:rsidRDefault="00F14882" w:rsidP="00F14882">
      <w:pPr>
        <w:spacing w:after="0" w:line="240" w:lineRule="auto"/>
        <w:contextualSpacing/>
        <w:rPr>
          <w:rFonts w:ascii="Courier New" w:hAnsi="Courier New" w:cs="Courier New"/>
          <w:sz w:val="16"/>
          <w:szCs w:val="16"/>
        </w:rPr>
      </w:pPr>
      <w:proofErr w:type="spellStart"/>
      <w:r w:rsidRPr="00F14882">
        <w:rPr>
          <w:rFonts w:ascii="Courier New" w:hAnsi="Courier New" w:cs="Courier New"/>
          <w:sz w:val="16"/>
          <w:szCs w:val="16"/>
        </w:rPr>
        <w:t>inits</w:t>
      </w:r>
      <w:proofErr w:type="spellEnd"/>
      <w:r w:rsidRPr="00F14882">
        <w:rPr>
          <w:rFonts w:ascii="Courier New" w:hAnsi="Courier New" w:cs="Courier New"/>
          <w:sz w:val="16"/>
          <w:szCs w:val="16"/>
        </w:rPr>
        <w:t xml:space="preserve"> =  function() {list(z=</w:t>
      </w:r>
      <w:proofErr w:type="spellStart"/>
      <w:r w:rsidRPr="00F14882">
        <w:rPr>
          <w:rFonts w:ascii="Courier New" w:hAnsi="Courier New" w:cs="Courier New"/>
          <w:sz w:val="16"/>
          <w:szCs w:val="16"/>
        </w:rPr>
        <w:t>zst,psi</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runif</w:t>
      </w:r>
      <w:proofErr w:type="spellEnd"/>
      <w:r w:rsidRPr="00F14882">
        <w:rPr>
          <w:rFonts w:ascii="Courier New" w:hAnsi="Courier New" w:cs="Courier New"/>
          <w:sz w:val="16"/>
          <w:szCs w:val="16"/>
        </w:rPr>
        <w:t>(1), sigma=</w:t>
      </w:r>
      <w:proofErr w:type="spellStart"/>
      <w:r w:rsidRPr="00F14882">
        <w:rPr>
          <w:rFonts w:ascii="Courier New" w:hAnsi="Courier New" w:cs="Courier New"/>
          <w:sz w:val="16"/>
          <w:szCs w:val="16"/>
        </w:rPr>
        <w:t>runif</w:t>
      </w:r>
      <w:proofErr w:type="spellEnd"/>
      <w:r w:rsidRPr="00F14882">
        <w:rPr>
          <w:rFonts w:ascii="Courier New" w:hAnsi="Courier New" w:cs="Courier New"/>
          <w:sz w:val="16"/>
          <w:szCs w:val="16"/>
        </w:rPr>
        <w:t>(1),alpha0=</w:t>
      </w:r>
      <w:proofErr w:type="spellStart"/>
      <w:r w:rsidRPr="00F14882">
        <w:rPr>
          <w:rFonts w:ascii="Courier New" w:hAnsi="Courier New" w:cs="Courier New"/>
          <w:sz w:val="16"/>
          <w:szCs w:val="16"/>
        </w:rPr>
        <w:t>runif</w:t>
      </w:r>
      <w:proofErr w:type="spellEnd"/>
      <w:r w:rsidRPr="00F14882">
        <w:rPr>
          <w:rFonts w:ascii="Courier New" w:hAnsi="Courier New" w:cs="Courier New"/>
          <w:sz w:val="16"/>
          <w:szCs w:val="16"/>
        </w:rPr>
        <w:t>(</w:t>
      </w:r>
      <w:r w:rsidR="008F22A3">
        <w:rPr>
          <w:rFonts w:ascii="Courier New" w:hAnsi="Courier New" w:cs="Courier New"/>
          <w:sz w:val="16"/>
          <w:szCs w:val="16"/>
        </w:rPr>
        <w:t>8</w:t>
      </w:r>
      <w:r w:rsidRPr="00F14882">
        <w:rPr>
          <w:rFonts w:ascii="Courier New" w:hAnsi="Courier New" w:cs="Courier New"/>
          <w:sz w:val="16"/>
          <w:szCs w:val="16"/>
        </w:rPr>
        <w:t>)) }</w:t>
      </w:r>
    </w:p>
    <w:p w:rsidR="00F14882" w:rsidRPr="00F14882" w:rsidRDefault="008F22A3"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fit</w:t>
      </w:r>
      <w:r>
        <w:rPr>
          <w:rFonts w:ascii="Courier New" w:hAnsi="Courier New" w:cs="Courier New"/>
          <w:sz w:val="16"/>
          <w:szCs w:val="16"/>
        </w:rPr>
        <w:t>t</w:t>
      </w:r>
      <w:proofErr w:type="spellEnd"/>
      <w:proofErr w:type="gramEnd"/>
      <w:r w:rsidRPr="00F14882">
        <w:rPr>
          <w:rFonts w:ascii="Courier New" w:hAnsi="Courier New" w:cs="Courier New"/>
          <w:sz w:val="16"/>
          <w:szCs w:val="16"/>
        </w:rPr>
        <w:t xml:space="preserve"> </w:t>
      </w:r>
      <w:r w:rsidR="00F14882" w:rsidRPr="00F14882">
        <w:rPr>
          <w:rFonts w:ascii="Courier New" w:hAnsi="Courier New" w:cs="Courier New"/>
          <w:sz w:val="16"/>
          <w:szCs w:val="16"/>
        </w:rPr>
        <w:t xml:space="preserve">= bugs(data0, </w:t>
      </w:r>
      <w:proofErr w:type="spellStart"/>
      <w:r w:rsidR="00F14882" w:rsidRPr="00F14882">
        <w:rPr>
          <w:rFonts w:ascii="Courier New" w:hAnsi="Courier New" w:cs="Courier New"/>
          <w:sz w:val="16"/>
          <w:szCs w:val="16"/>
        </w:rPr>
        <w:t>inits</w:t>
      </w:r>
      <w:proofErr w:type="spellEnd"/>
      <w:r w:rsidR="00F14882" w:rsidRPr="00F14882">
        <w:rPr>
          <w:rFonts w:ascii="Courier New" w:hAnsi="Courier New" w:cs="Courier New"/>
          <w:sz w:val="16"/>
          <w:szCs w:val="16"/>
        </w:rPr>
        <w:t xml:space="preserve">, params0, </w:t>
      </w:r>
      <w:proofErr w:type="spellStart"/>
      <w:r w:rsidR="00F14882" w:rsidRPr="00F14882">
        <w:rPr>
          <w:rFonts w:ascii="Courier New" w:hAnsi="Courier New" w:cs="Courier New"/>
          <w:sz w:val="16"/>
          <w:szCs w:val="16"/>
        </w:rPr>
        <w:t>model.file</w:t>
      </w:r>
      <w:proofErr w:type="spellEnd"/>
      <w:r w:rsidR="00F14882" w:rsidRPr="00F14882">
        <w:rPr>
          <w:rFonts w:ascii="Courier New" w:hAnsi="Courier New" w:cs="Courier New"/>
          <w:sz w:val="16"/>
          <w:szCs w:val="16"/>
        </w:rPr>
        <w:t>="</w:t>
      </w:r>
      <w:r w:rsidRPr="00F14882">
        <w:rPr>
          <w:rFonts w:ascii="Courier New" w:hAnsi="Courier New" w:cs="Courier New"/>
          <w:sz w:val="16"/>
          <w:szCs w:val="16"/>
        </w:rPr>
        <w:t>SCR0</w:t>
      </w:r>
      <w:r>
        <w:rPr>
          <w:rFonts w:ascii="Courier New" w:hAnsi="Courier New" w:cs="Courier New"/>
          <w:sz w:val="16"/>
          <w:szCs w:val="16"/>
        </w:rPr>
        <w:t>t</w:t>
      </w:r>
      <w:r w:rsidR="00F14882" w:rsidRPr="00F14882">
        <w:rPr>
          <w:rFonts w:ascii="Courier New" w:hAnsi="Courier New" w:cs="Courier New"/>
          <w:sz w:val="16"/>
          <w:szCs w:val="16"/>
        </w:rPr>
        <w:t>.txt",working.directory=</w:t>
      </w:r>
      <w:proofErr w:type="spellStart"/>
      <w:r w:rsidR="00F14882" w:rsidRPr="00F14882">
        <w:rPr>
          <w:rFonts w:ascii="Courier New" w:hAnsi="Courier New" w:cs="Courier New"/>
          <w:sz w:val="16"/>
          <w:szCs w:val="16"/>
        </w:rPr>
        <w:t>getwd</w:t>
      </w:r>
      <w:proofErr w:type="spellEnd"/>
      <w:r w:rsidR="00F14882" w:rsidRPr="00F14882">
        <w:rPr>
          <w:rFonts w:ascii="Courier New" w:hAnsi="Courier New" w:cs="Courier New"/>
          <w:sz w:val="16"/>
          <w:szCs w:val="16"/>
        </w:rPr>
        <w:t xml:space="preserve">(),    </w:t>
      </w:r>
    </w:p>
    <w:p w:rsid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debug=</w:t>
      </w:r>
      <w:proofErr w:type="gramEnd"/>
      <w:r w:rsidRPr="00F14882">
        <w:rPr>
          <w:rFonts w:ascii="Courier New" w:hAnsi="Courier New" w:cs="Courier New"/>
          <w:sz w:val="16"/>
          <w:szCs w:val="16"/>
        </w:rPr>
        <w:t xml:space="preserve">T, </w:t>
      </w:r>
      <w:proofErr w:type="spellStart"/>
      <w:r w:rsidRPr="00F14882">
        <w:rPr>
          <w:rFonts w:ascii="Courier New" w:hAnsi="Courier New" w:cs="Courier New"/>
          <w:sz w:val="16"/>
          <w:szCs w:val="16"/>
        </w:rPr>
        <w:t>n.chains</w:t>
      </w:r>
      <w:proofErr w:type="spellEnd"/>
      <w:r w:rsidRPr="00F14882">
        <w:rPr>
          <w:rFonts w:ascii="Courier New" w:hAnsi="Courier New" w:cs="Courier New"/>
          <w:sz w:val="16"/>
          <w:szCs w:val="16"/>
        </w:rPr>
        <w:t xml:space="preserve">=3, </w:t>
      </w:r>
      <w:proofErr w:type="spellStart"/>
      <w:r w:rsidRPr="00F14882">
        <w:rPr>
          <w:rFonts w:ascii="Courier New" w:hAnsi="Courier New" w:cs="Courier New"/>
          <w:sz w:val="16"/>
          <w:szCs w:val="16"/>
        </w:rPr>
        <w:t>n.iter</w:t>
      </w:r>
      <w:proofErr w:type="spellEnd"/>
      <w:r w:rsidRPr="00F14882">
        <w:rPr>
          <w:rFonts w:ascii="Courier New" w:hAnsi="Courier New" w:cs="Courier New"/>
          <w:sz w:val="16"/>
          <w:szCs w:val="16"/>
        </w:rPr>
        <w:t xml:space="preserve">=20000, </w:t>
      </w:r>
      <w:proofErr w:type="spellStart"/>
      <w:r w:rsidRPr="00F14882">
        <w:rPr>
          <w:rFonts w:ascii="Courier New" w:hAnsi="Courier New" w:cs="Courier New"/>
          <w:sz w:val="16"/>
          <w:szCs w:val="16"/>
        </w:rPr>
        <w:t>n.burnin</w:t>
      </w:r>
      <w:proofErr w:type="spellEnd"/>
      <w:r w:rsidRPr="00F14882">
        <w:rPr>
          <w:rFonts w:ascii="Courier New" w:hAnsi="Courier New" w:cs="Courier New"/>
          <w:sz w:val="16"/>
          <w:szCs w:val="16"/>
        </w:rPr>
        <w:t xml:space="preserve">=10000, </w:t>
      </w:r>
      <w:proofErr w:type="spellStart"/>
      <w:r w:rsidRPr="00F14882">
        <w:rPr>
          <w:rFonts w:ascii="Courier New" w:hAnsi="Courier New" w:cs="Courier New"/>
          <w:sz w:val="16"/>
          <w:szCs w:val="16"/>
        </w:rPr>
        <w:t>n.thin</w:t>
      </w:r>
      <w:proofErr w:type="spellEnd"/>
      <w:r w:rsidRPr="00F14882">
        <w:rPr>
          <w:rFonts w:ascii="Courier New" w:hAnsi="Courier New" w:cs="Courier New"/>
          <w:sz w:val="16"/>
          <w:szCs w:val="16"/>
        </w:rPr>
        <w:t>=2)</w:t>
      </w:r>
    </w:p>
    <w:p w:rsidR="00F14882" w:rsidRDefault="00F14882" w:rsidP="00F14882">
      <w:pPr>
        <w:spacing w:after="0" w:line="240" w:lineRule="auto"/>
        <w:contextualSpacing/>
        <w:rPr>
          <w:rFonts w:ascii="Courier New" w:hAnsi="Courier New" w:cs="Courier New"/>
          <w:sz w:val="16"/>
          <w:szCs w:val="16"/>
        </w:rPr>
      </w:pP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&gt; </w:t>
      </w:r>
      <w:proofErr w:type="gramStart"/>
      <w:r w:rsidRPr="00D10CE0">
        <w:rPr>
          <w:rFonts w:ascii="Courier New" w:hAnsi="Courier New" w:cs="Courier New"/>
          <w:sz w:val="16"/>
          <w:szCs w:val="16"/>
        </w:rPr>
        <w:t>print(</w:t>
      </w:r>
      <w:proofErr w:type="spellStart"/>
      <w:proofErr w:type="gramEnd"/>
      <w:r w:rsidRPr="00D10CE0">
        <w:rPr>
          <w:rFonts w:ascii="Courier New" w:hAnsi="Courier New" w:cs="Courier New"/>
          <w:sz w:val="16"/>
          <w:szCs w:val="16"/>
        </w:rPr>
        <w:t>fitt</w:t>
      </w:r>
      <w:proofErr w:type="spellEnd"/>
      <w:r w:rsidRPr="00D10CE0">
        <w:rPr>
          <w:rFonts w:ascii="Courier New" w:hAnsi="Courier New" w:cs="Courier New"/>
          <w:sz w:val="16"/>
          <w:szCs w:val="16"/>
        </w:rPr>
        <w:t>, digits=3)</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Inference for Bugs model at "SCR0t.txt</w:t>
      </w:r>
      <w:proofErr w:type="gramStart"/>
      <w:r w:rsidRPr="00D10CE0">
        <w:rPr>
          <w:rFonts w:ascii="Courier New" w:hAnsi="Courier New" w:cs="Courier New"/>
          <w:sz w:val="16"/>
          <w:szCs w:val="16"/>
        </w:rPr>
        <w:t>",</w:t>
      </w:r>
      <w:proofErr w:type="gramEnd"/>
      <w:r w:rsidRPr="00D10CE0">
        <w:rPr>
          <w:rFonts w:ascii="Courier New" w:hAnsi="Courier New" w:cs="Courier New"/>
          <w:sz w:val="16"/>
          <w:szCs w:val="16"/>
        </w:rPr>
        <w:t xml:space="preserve"> fit using </w:t>
      </w:r>
      <w:proofErr w:type="spellStart"/>
      <w:r w:rsidRPr="00D10CE0">
        <w:rPr>
          <w:rFonts w:ascii="Courier New" w:hAnsi="Courier New" w:cs="Courier New"/>
          <w:sz w:val="16"/>
          <w:szCs w:val="16"/>
        </w:rPr>
        <w:t>WinBUGS</w:t>
      </w:r>
      <w:proofErr w:type="spellEnd"/>
      <w:r w:rsidRPr="00D10CE0">
        <w:rPr>
          <w:rFonts w:ascii="Courier New" w:hAnsi="Courier New" w:cs="Courier New"/>
          <w:sz w:val="16"/>
          <w:szCs w:val="16"/>
        </w:rPr>
        <w:t>,</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 3 chains, each with 20 iterations (first 10 discarded), </w:t>
      </w:r>
      <w:proofErr w:type="spellStart"/>
      <w:r w:rsidRPr="00D10CE0">
        <w:rPr>
          <w:rFonts w:ascii="Courier New" w:hAnsi="Courier New" w:cs="Courier New"/>
          <w:sz w:val="16"/>
          <w:szCs w:val="16"/>
        </w:rPr>
        <w:t>n.thin</w:t>
      </w:r>
      <w:proofErr w:type="spellEnd"/>
      <w:r w:rsidRPr="00D10CE0">
        <w:rPr>
          <w:rFonts w:ascii="Courier New" w:hAnsi="Courier New" w:cs="Courier New"/>
          <w:sz w:val="16"/>
          <w:szCs w:val="16"/>
        </w:rPr>
        <w:t xml:space="preserve"> = 2</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 </w:t>
      </w:r>
      <w:proofErr w:type="spellStart"/>
      <w:r w:rsidRPr="00D10CE0">
        <w:rPr>
          <w:rFonts w:ascii="Courier New" w:hAnsi="Courier New" w:cs="Courier New"/>
          <w:sz w:val="16"/>
          <w:szCs w:val="16"/>
        </w:rPr>
        <w:t>n.sims</w:t>
      </w:r>
      <w:proofErr w:type="spellEnd"/>
      <w:r w:rsidRPr="00D10CE0">
        <w:rPr>
          <w:rFonts w:ascii="Courier New" w:hAnsi="Courier New" w:cs="Courier New"/>
          <w:sz w:val="16"/>
          <w:szCs w:val="16"/>
        </w:rPr>
        <w:t xml:space="preserve"> = 15 iterations saved</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             </w:t>
      </w:r>
      <w:proofErr w:type="gramStart"/>
      <w:r w:rsidRPr="00D10CE0">
        <w:rPr>
          <w:rFonts w:ascii="Courier New" w:hAnsi="Courier New" w:cs="Courier New"/>
          <w:sz w:val="16"/>
          <w:szCs w:val="16"/>
        </w:rPr>
        <w:t>mean</w:t>
      </w:r>
      <w:proofErr w:type="gramEnd"/>
      <w:r w:rsidRPr="00D10CE0">
        <w:rPr>
          <w:rFonts w:ascii="Courier New" w:hAnsi="Courier New" w:cs="Courier New"/>
          <w:sz w:val="16"/>
          <w:szCs w:val="16"/>
        </w:rPr>
        <w:t xml:space="preserve">     </w:t>
      </w:r>
      <w:proofErr w:type="spellStart"/>
      <w:r w:rsidRPr="00D10CE0">
        <w:rPr>
          <w:rFonts w:ascii="Courier New" w:hAnsi="Courier New" w:cs="Courier New"/>
          <w:sz w:val="16"/>
          <w:szCs w:val="16"/>
        </w:rPr>
        <w:t>sd</w:t>
      </w:r>
      <w:proofErr w:type="spellEnd"/>
      <w:r w:rsidRPr="00D10CE0">
        <w:rPr>
          <w:rFonts w:ascii="Courier New" w:hAnsi="Courier New" w:cs="Courier New"/>
          <w:sz w:val="16"/>
          <w:szCs w:val="16"/>
        </w:rPr>
        <w:t xml:space="preserve">     2.5%      25%      50%      75%    97.5%   </w:t>
      </w:r>
      <w:proofErr w:type="spellStart"/>
      <w:r w:rsidRPr="00D10CE0">
        <w:rPr>
          <w:rFonts w:ascii="Courier New" w:hAnsi="Courier New" w:cs="Courier New"/>
          <w:sz w:val="16"/>
          <w:szCs w:val="16"/>
        </w:rPr>
        <w:t>Rhat</w:t>
      </w:r>
      <w:proofErr w:type="spellEnd"/>
      <w:r w:rsidRPr="00D10CE0">
        <w:rPr>
          <w:rFonts w:ascii="Courier New" w:hAnsi="Courier New" w:cs="Courier New"/>
          <w:sz w:val="16"/>
          <w:szCs w:val="16"/>
        </w:rPr>
        <w:t xml:space="preserve"> </w:t>
      </w:r>
      <w:proofErr w:type="spellStart"/>
      <w:r w:rsidRPr="00D10CE0">
        <w:rPr>
          <w:rFonts w:ascii="Courier New" w:hAnsi="Courier New" w:cs="Courier New"/>
          <w:sz w:val="16"/>
          <w:szCs w:val="16"/>
        </w:rPr>
        <w:t>n.eff</w:t>
      </w:r>
      <w:proofErr w:type="spellEnd"/>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psi</w:t>
      </w:r>
      <w:proofErr w:type="gramEnd"/>
      <w:r w:rsidRPr="00D10CE0">
        <w:rPr>
          <w:rFonts w:ascii="Courier New" w:hAnsi="Courier New" w:cs="Courier New"/>
          <w:sz w:val="16"/>
          <w:szCs w:val="16"/>
        </w:rPr>
        <w:t xml:space="preserve">         0.084  0.014    0.063    0.075    0.084    0.092    0.107  0.898    15</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1]       0.658  0.044    0.610    0.614    0.649    0.712    0.717 37.099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2]       0.557  0.031    0.512    0.516    0.578    0.581    0.582 13.305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3]       0.640  0.045    0.577    0.583    0.659    0.680    0.686 29.848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4]       0.645  0.054    0.570    0.575    0.667    0.688    0.700 27.818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5]       0.574  0.015    0.554    0.559    0.573    0.589    0.592 10.273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6]       0.672  0.010    0.662    0.664    0.667    0.682    0.688  6.429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7]       0.596  0.056    0.521    0.529    0.610    0.653    0.656 30.910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8]       0.619  0.037    0.589    0.591    0.598    0.665    0.671 14.977     3</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N          </w:t>
      </w:r>
      <w:proofErr w:type="gramStart"/>
      <w:r w:rsidRPr="00D10CE0">
        <w:rPr>
          <w:rFonts w:ascii="Courier New" w:hAnsi="Courier New" w:cs="Courier New"/>
          <w:sz w:val="16"/>
          <w:szCs w:val="16"/>
        </w:rPr>
        <w:t>54.600  3.795</w:t>
      </w:r>
      <w:proofErr w:type="gramEnd"/>
      <w:r w:rsidRPr="00D10CE0">
        <w:rPr>
          <w:rFonts w:ascii="Courier New" w:hAnsi="Courier New" w:cs="Courier New"/>
          <w:sz w:val="16"/>
          <w:szCs w:val="16"/>
        </w:rPr>
        <w:t xml:space="preserve">   49.691   52.000   54.000   57.498   61.570  0.987    15</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D           </w:t>
      </w:r>
      <w:proofErr w:type="gramStart"/>
      <w:r w:rsidRPr="00D10CE0">
        <w:rPr>
          <w:rFonts w:ascii="Courier New" w:hAnsi="Courier New" w:cs="Courier New"/>
          <w:sz w:val="16"/>
          <w:szCs w:val="16"/>
        </w:rPr>
        <w:t>0.018  0.001</w:t>
      </w:r>
      <w:proofErr w:type="gramEnd"/>
      <w:r w:rsidRPr="00D10CE0">
        <w:rPr>
          <w:rFonts w:ascii="Courier New" w:hAnsi="Courier New" w:cs="Courier New"/>
          <w:sz w:val="16"/>
          <w:szCs w:val="16"/>
        </w:rPr>
        <w:t xml:space="preserve">    0.016    0.017    0.018    0.019    0.020  0.987    15</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sigma</w:t>
      </w:r>
      <w:proofErr w:type="gramEnd"/>
      <w:r w:rsidRPr="00D10CE0">
        <w:rPr>
          <w:rFonts w:ascii="Courier New" w:hAnsi="Courier New" w:cs="Courier New"/>
          <w:sz w:val="16"/>
          <w:szCs w:val="16"/>
        </w:rPr>
        <w:t xml:space="preserve">       8.282  0.364    7.660    8.066    8.362    8.521    8.819  1.258     9</w:t>
      </w:r>
    </w:p>
    <w:p w:rsidR="00D10CE0" w:rsidRPr="004924E5" w:rsidRDefault="00D10CE0" w:rsidP="00D10CE0">
      <w:pPr>
        <w:spacing w:before="100" w:beforeAutospacing="1" w:after="100" w:afterAutospacing="1"/>
        <w:contextualSpacing/>
        <w:rPr>
          <w:rFonts w:ascii="Times New Roman" w:hAnsi="Times New Roman" w:cs="Times New Roman"/>
        </w:rPr>
      </w:pPr>
      <w:proofErr w:type="gramStart"/>
      <w:r w:rsidRPr="00D10CE0">
        <w:rPr>
          <w:rFonts w:ascii="Courier New" w:hAnsi="Courier New" w:cs="Courier New"/>
          <w:sz w:val="16"/>
          <w:szCs w:val="16"/>
        </w:rPr>
        <w:t>deviance</w:t>
      </w:r>
      <w:proofErr w:type="gramEnd"/>
      <w:r w:rsidRPr="00D10CE0">
        <w:rPr>
          <w:rFonts w:ascii="Courier New" w:hAnsi="Courier New" w:cs="Courier New"/>
          <w:sz w:val="16"/>
          <w:szCs w:val="16"/>
        </w:rPr>
        <w:t xml:space="preserve"> 1498.133 40.440 1444.144 1465.999 1492.000 1526.440 1564.546  1.507     6</w:t>
      </w:r>
    </w:p>
    <w:p w:rsidR="00D10CE0" w:rsidRPr="004924E5" w:rsidRDefault="00D10CE0" w:rsidP="00D10CE0">
      <w:pPr>
        <w:spacing w:before="100" w:beforeAutospacing="1" w:after="100" w:afterAutospacing="1"/>
        <w:contextualSpacing/>
        <w:rPr>
          <w:rFonts w:ascii="Times New Roman" w:hAnsi="Times New Roman" w:cs="Times New Roman"/>
        </w:rPr>
      </w:pPr>
      <w:r>
        <w:rPr>
          <w:rFonts w:ascii="Times New Roman" w:hAnsi="Times New Roman" w:cs="Times New Roman"/>
        </w:rPr>
        <w:t>\end</w:t>
      </w:r>
      <w:r w:rsidRPr="004924E5">
        <w:rPr>
          <w:rFonts w:ascii="Times New Roman" w:hAnsi="Times New Roman" w:cs="Times New Roman"/>
        </w:rPr>
        <w:t>{verbatim}</w:t>
      </w:r>
    </w:p>
    <w:p w:rsidR="00D10CE0" w:rsidRDefault="00D10CE0" w:rsidP="00D10CE0">
      <w:pPr>
        <w:spacing w:after="0" w:line="240" w:lineRule="auto"/>
        <w:contextualSpacing/>
        <w:rPr>
          <w:rFonts w:ascii="Courier New" w:hAnsi="Courier New" w:cs="Courier New"/>
          <w:sz w:val="16"/>
          <w:szCs w:val="16"/>
        </w:rPr>
      </w:pPr>
      <w:r>
        <w:rPr>
          <w:rFonts w:ascii="Courier New" w:hAnsi="Courier New" w:cs="Courier New"/>
          <w:sz w:val="16"/>
          <w:szCs w:val="16"/>
        </w:rPr>
        <w:t>}</w:t>
      </w:r>
    </w:p>
    <w:p w:rsidR="003F5D61" w:rsidRDefault="003F5D61" w:rsidP="00D10CE0">
      <w:pPr>
        <w:spacing w:after="0" w:line="240" w:lineRule="auto"/>
        <w:contextualSpacing/>
        <w:rPr>
          <w:rFonts w:ascii="Courier New" w:hAnsi="Courier New" w:cs="Courier New"/>
          <w:sz w:val="16"/>
          <w:szCs w:val="16"/>
        </w:rPr>
      </w:pPr>
    </w:p>
    <w:p w:rsidR="00D10CE0" w:rsidRDefault="00D10CE0" w:rsidP="00F14882">
      <w:pPr>
        <w:spacing w:after="0" w:line="240" w:lineRule="auto"/>
        <w:contextualSpacing/>
        <w:rPr>
          <w:rFonts w:ascii="Courier New" w:hAnsi="Courier New" w:cs="Courier New"/>
          <w:sz w:val="16"/>
          <w:szCs w:val="16"/>
        </w:rPr>
      </w:pPr>
      <w:r>
        <w:rPr>
          <w:rFonts w:ascii="Times New Roman" w:hAnsi="Times New Roman" w:cs="Times New Roman"/>
        </w:rPr>
        <w:t xml:space="preserve">The results from this model are very similar to those from the basic model, but now we can examine the difference in detection across time. </w:t>
      </w:r>
      <w:r w:rsidR="003F5D61">
        <w:rPr>
          <w:rFonts w:ascii="Times New Roman" w:hAnsi="Times New Roman" w:cs="Times New Roman"/>
        </w:rPr>
        <w:t xml:space="preserve">  We see that there is a clear difference in detection p0 at time k=1 than with the other time periods.  Additionally, detection seems to increase for the first few time periods before stabilizing around 0.7.  It is clear that by adding in a time specific detection probability, we have identified that there is heterogeneity in detection and it is important to model those differences.  Our density estimates are similar however to the base model, suggesting that the variation in detection by occasion did not have a huge impact on our results. </w:t>
      </w:r>
    </w:p>
    <w:p w:rsidR="00D10CE0" w:rsidRDefault="00D10CE0" w:rsidP="00F14882">
      <w:pPr>
        <w:spacing w:after="0" w:line="240" w:lineRule="auto"/>
        <w:contextualSpacing/>
        <w:rPr>
          <w:rFonts w:ascii="Courier New" w:hAnsi="Courier New" w:cs="Courier New"/>
          <w:sz w:val="16"/>
          <w:szCs w:val="16"/>
        </w:rPr>
      </w:pPr>
    </w:p>
    <w:p w:rsidR="00D10CE0" w:rsidRDefault="00D10CE0" w:rsidP="00F14882">
      <w:pPr>
        <w:spacing w:after="0" w:line="240" w:lineRule="auto"/>
        <w:contextualSpacing/>
        <w:rPr>
          <w:rFonts w:ascii="Courier New" w:hAnsi="Courier New" w:cs="Courier New"/>
          <w:sz w:val="16"/>
          <w:szCs w:val="16"/>
        </w:rPr>
      </w:pPr>
    </w:p>
    <w:p w:rsidR="00F14882" w:rsidRDefault="00F14882" w:rsidP="00F14882">
      <w:pPr>
        <w:spacing w:after="0" w:line="240" w:lineRule="auto"/>
        <w:contextualSpacing/>
        <w:rPr>
          <w:rFonts w:ascii="Courier New" w:hAnsi="Courier New" w:cs="Courier New"/>
          <w:sz w:val="16"/>
          <w:szCs w:val="16"/>
        </w:rPr>
      </w:pPr>
    </w:p>
    <w:p w:rsidR="00F14882" w:rsidRDefault="00F14882" w:rsidP="00F14882">
      <w:pPr>
        <w:spacing w:after="0" w:line="240" w:lineRule="auto"/>
        <w:contextualSpacing/>
        <w:rPr>
          <w:rFonts w:ascii="Courier New" w:hAnsi="Courier New" w:cs="Courier New"/>
          <w:sz w:val="16"/>
          <w:szCs w:val="16"/>
        </w:rPr>
      </w:pPr>
    </w:p>
    <w:p w:rsidR="00F14882" w:rsidRDefault="00F14882" w:rsidP="00F14882">
      <w:pPr>
        <w:spacing w:after="0" w:line="240" w:lineRule="auto"/>
        <w:contextualSpacing/>
        <w:rPr>
          <w:rFonts w:ascii="Times New Roman" w:hAnsi="Times New Roman" w:cs="Times New Roman"/>
        </w:rPr>
      </w:pPr>
      <w:r w:rsidRPr="00F14882">
        <w:rPr>
          <w:rFonts w:ascii="Times New Roman" w:hAnsi="Times New Roman" w:cs="Times New Roman"/>
        </w:rPr>
        <w:t>8.3.2 Behavior</w:t>
      </w:r>
    </w:p>
    <w:p w:rsidR="000D1051" w:rsidRDefault="000D1051" w:rsidP="00F14882">
      <w:pPr>
        <w:spacing w:after="0" w:line="240" w:lineRule="auto"/>
        <w:contextualSpacing/>
        <w:rPr>
          <w:rFonts w:ascii="Times New Roman" w:hAnsi="Times New Roman" w:cs="Times New Roman"/>
        </w:rPr>
      </w:pPr>
    </w:p>
    <w:p w:rsidR="000D1051" w:rsidRPr="00F14882" w:rsidRDefault="000D1051" w:rsidP="00F14882">
      <w:pPr>
        <w:spacing w:after="0" w:line="240" w:lineRule="auto"/>
        <w:contextualSpacing/>
        <w:rPr>
          <w:rFonts w:ascii="Times New Roman" w:hAnsi="Times New Roman" w:cs="Times New Roman"/>
        </w:rPr>
      </w:pPr>
      <w:r>
        <w:rPr>
          <w:rFonts w:ascii="Times New Roman" w:hAnsi="Times New Roman" w:cs="Times New Roman"/>
        </w:rPr>
        <w:t xml:space="preserve">In order to model behavior, we must first create the require matrix or array that will indicate whether an individual has been previously captured or not.  We can do this in one of two ways – either as a global response </w:t>
      </w:r>
      <w:r w:rsidR="008F22A3">
        <w:rPr>
          <w:rFonts w:ascii="Times New Roman" w:hAnsi="Times New Roman" w:cs="Times New Roman"/>
        </w:rPr>
        <w:t xml:space="preserve">(was the individual previously captured in any trap) </w:t>
      </w:r>
      <w:r>
        <w:rPr>
          <w:rFonts w:ascii="Times New Roman" w:hAnsi="Times New Roman" w:cs="Times New Roman"/>
        </w:rPr>
        <w:t>or as a local response (</w:t>
      </w:r>
      <w:r w:rsidR="008F22A3">
        <w:rPr>
          <w:rFonts w:ascii="Times New Roman" w:hAnsi="Times New Roman" w:cs="Times New Roman"/>
        </w:rPr>
        <w:t xml:space="preserve">was the animal previously captured in this </w:t>
      </w:r>
      <w:r>
        <w:rPr>
          <w:rFonts w:ascii="Times New Roman" w:hAnsi="Times New Roman" w:cs="Times New Roman"/>
        </w:rPr>
        <w:t xml:space="preserve">trap). </w:t>
      </w:r>
      <w:r w:rsidR="00C623AC">
        <w:rPr>
          <w:rFonts w:ascii="Times New Roman" w:hAnsi="Times New Roman" w:cs="Times New Roman"/>
        </w:rPr>
        <w:t xml:space="preserve">  In either case, we will again have to use the 3-d array of the capture histories – </w:t>
      </w:r>
      <w:proofErr w:type="spellStart"/>
      <w:r w:rsidR="00C623AC">
        <w:rPr>
          <w:rFonts w:ascii="Times New Roman" w:hAnsi="Times New Roman" w:cs="Times New Roman"/>
        </w:rPr>
        <w:t>nind</w:t>
      </w:r>
      <w:proofErr w:type="spellEnd"/>
      <w:r w:rsidR="00C623AC">
        <w:rPr>
          <w:rFonts w:ascii="Times New Roman" w:hAnsi="Times New Roman" w:cs="Times New Roman"/>
        </w:rPr>
        <w:t xml:space="preserve"> x </w:t>
      </w:r>
      <w:proofErr w:type="spellStart"/>
      <w:r w:rsidR="00C623AC">
        <w:rPr>
          <w:rFonts w:ascii="Times New Roman" w:hAnsi="Times New Roman" w:cs="Times New Roman"/>
        </w:rPr>
        <w:t>ntraps</w:t>
      </w:r>
      <w:proofErr w:type="spellEnd"/>
      <w:r w:rsidR="00C623AC">
        <w:rPr>
          <w:rFonts w:ascii="Times New Roman" w:hAnsi="Times New Roman" w:cs="Times New Roman"/>
        </w:rPr>
        <w:t xml:space="preserve"> x </w:t>
      </w:r>
      <w:proofErr w:type="spellStart"/>
      <w:r w:rsidR="00C623AC">
        <w:rPr>
          <w:rFonts w:ascii="Times New Roman" w:hAnsi="Times New Roman" w:cs="Times New Roman"/>
        </w:rPr>
        <w:t>nreps</w:t>
      </w:r>
      <w:proofErr w:type="spellEnd"/>
      <w:r w:rsidR="00C623AC">
        <w:rPr>
          <w:rFonts w:ascii="Times New Roman" w:hAnsi="Times New Roman" w:cs="Times New Roman"/>
        </w:rPr>
        <w:t xml:space="preserve"> – as we did for the time model.  Thus we caution our reader that the model may take quite a bit of time to run.</w:t>
      </w:r>
    </w:p>
    <w:p w:rsidR="00F14882" w:rsidRDefault="00F14882" w:rsidP="007E3CA2">
      <w:pPr>
        <w:spacing w:after="0" w:line="240" w:lineRule="auto"/>
        <w:contextualSpacing/>
        <w:rPr>
          <w:rFonts w:ascii="Courier New" w:hAnsi="Courier New" w:cs="Courier New"/>
          <w:sz w:val="16"/>
          <w:szCs w:val="16"/>
        </w:rPr>
      </w:pPr>
    </w:p>
    <w:p w:rsidR="00F14882" w:rsidRDefault="00F14882" w:rsidP="007E3CA2">
      <w:pPr>
        <w:spacing w:after="0" w:line="240" w:lineRule="auto"/>
        <w:contextualSpacing/>
        <w:rPr>
          <w:rFonts w:ascii="Courier New" w:hAnsi="Courier New" w:cs="Courier New"/>
          <w:sz w:val="16"/>
          <w:szCs w:val="16"/>
        </w:rPr>
      </w:pPr>
    </w:p>
    <w:p w:rsidR="00EC7685" w:rsidRPr="004924E5" w:rsidRDefault="00EC7685" w:rsidP="00EC7685">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EC7685" w:rsidRPr="00F14882" w:rsidRDefault="00EC7685" w:rsidP="00EC7685">
      <w:pPr>
        <w:spacing w:before="100" w:beforeAutospacing="1" w:after="100" w:afterAutospacing="1"/>
        <w:contextualSpacing/>
        <w:rPr>
          <w:rFonts w:ascii="Times New Roman" w:hAnsi="Times New Roman" w:cs="Times New Roman"/>
        </w:rPr>
      </w:pPr>
      <w:r>
        <w:rPr>
          <w:rFonts w:ascii="Times New Roman" w:hAnsi="Times New Roman" w:cs="Times New Roman"/>
        </w:rPr>
        <w:t>\begin{verbatim}</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create the previous capture matrix that is trap specific, </w:t>
      </w:r>
      <w:proofErr w:type="gramStart"/>
      <w:r w:rsidRPr="00EC7685">
        <w:rPr>
          <w:rFonts w:ascii="Courier New" w:hAnsi="Courier New" w:cs="Courier New"/>
          <w:sz w:val="16"/>
          <w:szCs w:val="16"/>
        </w:rPr>
        <w:t>C[</w:t>
      </w:r>
      <w:proofErr w:type="spellStart"/>
      <w:proofErr w:type="gramEnd"/>
      <w:r w:rsidRPr="00EC7685">
        <w:rPr>
          <w:rFonts w:ascii="Courier New" w:hAnsi="Courier New" w:cs="Courier New"/>
          <w:sz w:val="16"/>
          <w:szCs w:val="16"/>
        </w:rPr>
        <w:t>i,j,k</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C=</w:t>
      </w:r>
      <w:proofErr w:type="spellStart"/>
      <w:r w:rsidRPr="00EC7685">
        <w:rPr>
          <w:rFonts w:ascii="Courier New" w:hAnsi="Courier New" w:cs="Courier New"/>
          <w:sz w:val="16"/>
          <w:szCs w:val="16"/>
        </w:rPr>
        <w:t>Yaug</w:t>
      </w:r>
      <w:proofErr w:type="spellEnd"/>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lastRenderedPageBreak/>
        <w:t>for(</w:t>
      </w:r>
      <w:proofErr w:type="gramEnd"/>
      <w:r w:rsidRPr="00EC7685">
        <w:rPr>
          <w:rFonts w:ascii="Courier New" w:hAnsi="Courier New" w:cs="Courier New"/>
          <w:sz w:val="16"/>
          <w:szCs w:val="16"/>
        </w:rPr>
        <w:t>k in 2:K){</w:t>
      </w: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C[</w:t>
      </w:r>
      <w:proofErr w:type="gramEnd"/>
      <w:r w:rsidRPr="00EC7685">
        <w:rPr>
          <w:rFonts w:ascii="Courier New" w:hAnsi="Courier New" w:cs="Courier New"/>
          <w:sz w:val="16"/>
          <w:szCs w:val="16"/>
        </w:rPr>
        <w:t xml:space="preserve">,,k] = </w:t>
      </w:r>
      <w:proofErr w:type="spellStart"/>
      <w:r w:rsidRPr="00EC7685">
        <w:rPr>
          <w:rFonts w:ascii="Courier New" w:hAnsi="Courier New" w:cs="Courier New"/>
          <w:sz w:val="16"/>
          <w:szCs w:val="16"/>
        </w:rPr>
        <w:t>Yaug</w:t>
      </w:r>
      <w:proofErr w:type="spellEnd"/>
      <w:r w:rsidRPr="00EC7685">
        <w:rPr>
          <w:rFonts w:ascii="Courier New" w:hAnsi="Courier New" w:cs="Courier New"/>
          <w:sz w:val="16"/>
          <w:szCs w:val="16"/>
        </w:rPr>
        <w:t>[,,k] + C[,,k-1]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C[C &gt;1] =1</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cat("</w:t>
      </w:r>
      <w:proofErr w:type="gramEnd"/>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model</w:t>
      </w:r>
      <w:proofErr w:type="gramEnd"/>
      <w:r w:rsidRPr="00EC7685">
        <w:rPr>
          <w:rFonts w:ascii="Courier New" w:hAnsi="Courier New" w:cs="Courier New"/>
          <w:sz w:val="16"/>
          <w:szCs w:val="16"/>
        </w:rPr>
        <w:t xml:space="preserve"> {</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alpha0~</w:t>
      </w:r>
      <w:proofErr w:type="gramStart"/>
      <w:r w:rsidRPr="00EC7685">
        <w:rPr>
          <w:rFonts w:ascii="Courier New" w:hAnsi="Courier New" w:cs="Courier New"/>
          <w:sz w:val="16"/>
          <w:szCs w:val="16"/>
        </w:rPr>
        <w:t>dnorm(</w:t>
      </w:r>
      <w:proofErr w:type="gramEnd"/>
      <w:r w:rsidRPr="00EC7685">
        <w:rPr>
          <w:rFonts w:ascii="Courier New" w:hAnsi="Courier New" w:cs="Courier New"/>
          <w:sz w:val="16"/>
          <w:szCs w:val="16"/>
        </w:rPr>
        <w:t>0,.1)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alpha2~</w:t>
      </w:r>
      <w:proofErr w:type="gramStart"/>
      <w:r w:rsidRPr="00EC7685">
        <w:rPr>
          <w:rFonts w:ascii="Courier New" w:hAnsi="Courier New" w:cs="Courier New"/>
          <w:sz w:val="16"/>
          <w:szCs w:val="16"/>
        </w:rPr>
        <w:t>dnorm(</w:t>
      </w:r>
      <w:proofErr w:type="gramEnd"/>
      <w:r w:rsidRPr="00EC7685">
        <w:rPr>
          <w:rFonts w:ascii="Courier New" w:hAnsi="Courier New" w:cs="Courier New"/>
          <w:sz w:val="16"/>
          <w:szCs w:val="16"/>
        </w:rPr>
        <w:t>0,.1)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alpha1&lt;-1</w:t>
      </w:r>
      <w:proofErr w:type="gramStart"/>
      <w:r w:rsidRPr="00EC7685">
        <w:rPr>
          <w:rFonts w:ascii="Courier New" w:hAnsi="Courier New" w:cs="Courier New"/>
          <w:sz w:val="16"/>
          <w:szCs w:val="16"/>
        </w:rPr>
        <w:t>/(</w:t>
      </w:r>
      <w:proofErr w:type="gramEnd"/>
      <w:r w:rsidRPr="00EC7685">
        <w:rPr>
          <w:rFonts w:ascii="Courier New" w:hAnsi="Courier New" w:cs="Courier New"/>
          <w:sz w:val="16"/>
          <w:szCs w:val="16"/>
        </w:rPr>
        <w:t>2*sigma*sigma)</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sigma~</w:t>
      </w:r>
      <w:proofErr w:type="gramEnd"/>
      <w:r w:rsidRPr="00EC7685">
        <w:rPr>
          <w:rFonts w:ascii="Courier New" w:hAnsi="Courier New" w:cs="Courier New"/>
          <w:sz w:val="16"/>
          <w:szCs w:val="16"/>
        </w:rPr>
        <w:t>dunif</w:t>
      </w:r>
      <w:proofErr w:type="spellEnd"/>
      <w:r w:rsidRPr="00EC7685">
        <w:rPr>
          <w:rFonts w:ascii="Courier New" w:hAnsi="Courier New" w:cs="Courier New"/>
          <w:sz w:val="16"/>
          <w:szCs w:val="16"/>
        </w:rPr>
        <w:t>(0, 15)</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psi~</w:t>
      </w:r>
      <w:proofErr w:type="gramEnd"/>
      <w:r w:rsidRPr="00EC7685">
        <w:rPr>
          <w:rFonts w:ascii="Courier New" w:hAnsi="Courier New" w:cs="Courier New"/>
          <w:sz w:val="16"/>
          <w:szCs w:val="16"/>
        </w:rPr>
        <w:t>dunif</w:t>
      </w:r>
      <w:proofErr w:type="spellEnd"/>
      <w:r w:rsidRPr="00EC7685">
        <w:rPr>
          <w:rFonts w:ascii="Courier New" w:hAnsi="Courier New" w:cs="Courier New"/>
          <w:sz w:val="16"/>
          <w:szCs w:val="16"/>
        </w:rPr>
        <w:t>(0,1)</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for(</w:t>
      </w:r>
      <w:proofErr w:type="spellStart"/>
      <w:proofErr w:type="gramEnd"/>
      <w:r w:rsidRPr="00EC7685">
        <w:rPr>
          <w:rFonts w:ascii="Courier New" w:hAnsi="Courier New" w:cs="Courier New"/>
          <w:sz w:val="16"/>
          <w:szCs w:val="16"/>
        </w:rPr>
        <w:t>i</w:t>
      </w:r>
      <w:proofErr w:type="spellEnd"/>
      <w:r w:rsidRPr="00EC7685">
        <w:rPr>
          <w:rFonts w:ascii="Courier New" w:hAnsi="Courier New" w:cs="Courier New"/>
          <w:sz w:val="16"/>
          <w:szCs w:val="16"/>
        </w:rPr>
        <w:t xml:space="preserve"> in 1:M){</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z[</w:t>
      </w:r>
      <w:proofErr w:type="spellStart"/>
      <w:proofErr w:type="gramEnd"/>
      <w:r w:rsidRPr="00EC7685">
        <w:rPr>
          <w:rFonts w:ascii="Courier New" w:hAnsi="Courier New" w:cs="Courier New"/>
          <w:sz w:val="16"/>
          <w:szCs w:val="16"/>
        </w:rPr>
        <w:t>i</w:t>
      </w:r>
      <w:proofErr w:type="spellEnd"/>
      <w:r w:rsidRPr="00EC7685">
        <w:rPr>
          <w:rFonts w:ascii="Courier New" w:hAnsi="Courier New" w:cs="Courier New"/>
          <w:sz w:val="16"/>
          <w:szCs w:val="16"/>
        </w:rPr>
        <w:t xml:space="preserve">] ~ </w:t>
      </w:r>
      <w:proofErr w:type="spellStart"/>
      <w:r w:rsidRPr="00EC7685">
        <w:rPr>
          <w:rFonts w:ascii="Courier New" w:hAnsi="Courier New" w:cs="Courier New"/>
          <w:sz w:val="16"/>
          <w:szCs w:val="16"/>
        </w:rPr>
        <w:t>dbern</w:t>
      </w:r>
      <w:proofErr w:type="spellEnd"/>
      <w:r w:rsidRPr="00EC7685">
        <w:rPr>
          <w:rFonts w:ascii="Courier New" w:hAnsi="Courier New" w:cs="Courier New"/>
          <w:sz w:val="16"/>
          <w:szCs w:val="16"/>
        </w:rPr>
        <w:t>(psi)</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s[</w:t>
      </w:r>
      <w:proofErr w:type="gramEnd"/>
      <w:r w:rsidRPr="00EC7685">
        <w:rPr>
          <w:rFonts w:ascii="Courier New" w:hAnsi="Courier New" w:cs="Courier New"/>
          <w:sz w:val="16"/>
          <w:szCs w:val="16"/>
        </w:rPr>
        <w:t>i,1]~</w:t>
      </w:r>
      <w:proofErr w:type="spellStart"/>
      <w:r w:rsidRPr="00EC7685">
        <w:rPr>
          <w:rFonts w:ascii="Courier New" w:hAnsi="Courier New" w:cs="Courier New"/>
          <w:sz w:val="16"/>
          <w:szCs w:val="16"/>
        </w:rPr>
        <w:t>dunif</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Xl,Xu</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s[</w:t>
      </w:r>
      <w:proofErr w:type="gramEnd"/>
      <w:r w:rsidRPr="00EC7685">
        <w:rPr>
          <w:rFonts w:ascii="Courier New" w:hAnsi="Courier New" w:cs="Courier New"/>
          <w:sz w:val="16"/>
          <w:szCs w:val="16"/>
        </w:rPr>
        <w:t>i,2]~</w:t>
      </w:r>
      <w:proofErr w:type="spellStart"/>
      <w:r w:rsidRPr="00EC7685">
        <w:rPr>
          <w:rFonts w:ascii="Courier New" w:hAnsi="Courier New" w:cs="Courier New"/>
          <w:sz w:val="16"/>
          <w:szCs w:val="16"/>
        </w:rPr>
        <w:t>dunif</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Yl,Yu</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for(</w:t>
      </w:r>
      <w:proofErr w:type="gramEnd"/>
      <w:r w:rsidRPr="00EC7685">
        <w:rPr>
          <w:rFonts w:ascii="Courier New" w:hAnsi="Courier New" w:cs="Courier New"/>
          <w:sz w:val="16"/>
          <w:szCs w:val="16"/>
        </w:rPr>
        <w:t>j in 1:J){</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d[</w:t>
      </w:r>
      <w:proofErr w:type="spellStart"/>
      <w:r w:rsidRPr="00EC7685">
        <w:rPr>
          <w:rFonts w:ascii="Courier New" w:hAnsi="Courier New" w:cs="Courier New"/>
          <w:sz w:val="16"/>
          <w:szCs w:val="16"/>
        </w:rPr>
        <w:t>i,j</w:t>
      </w:r>
      <w:proofErr w:type="spellEnd"/>
      <w:r w:rsidRPr="00EC7685">
        <w:rPr>
          <w:rFonts w:ascii="Courier New" w:hAnsi="Courier New" w:cs="Courier New"/>
          <w:sz w:val="16"/>
          <w:szCs w:val="16"/>
        </w:rPr>
        <w:t xml:space="preserve">]&lt;- </w:t>
      </w:r>
      <w:proofErr w:type="spellStart"/>
      <w:r w:rsidRPr="00EC7685">
        <w:rPr>
          <w:rFonts w:ascii="Courier New" w:hAnsi="Courier New" w:cs="Courier New"/>
          <w:sz w:val="16"/>
          <w:szCs w:val="16"/>
        </w:rPr>
        <w:t>pow</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pow</w:t>
      </w:r>
      <w:proofErr w:type="spellEnd"/>
      <w:r w:rsidRPr="00EC7685">
        <w:rPr>
          <w:rFonts w:ascii="Courier New" w:hAnsi="Courier New" w:cs="Courier New"/>
          <w:sz w:val="16"/>
          <w:szCs w:val="16"/>
        </w:rPr>
        <w:t xml:space="preserve">(s[i,1]-X[j,1],2) + </w:t>
      </w:r>
      <w:proofErr w:type="spellStart"/>
      <w:r w:rsidRPr="00EC7685">
        <w:rPr>
          <w:rFonts w:ascii="Courier New" w:hAnsi="Courier New" w:cs="Courier New"/>
          <w:sz w:val="16"/>
          <w:szCs w:val="16"/>
        </w:rPr>
        <w:t>pow</w:t>
      </w:r>
      <w:proofErr w:type="spellEnd"/>
      <w:r w:rsidRPr="00EC7685">
        <w:rPr>
          <w:rFonts w:ascii="Courier New" w:hAnsi="Courier New" w:cs="Courier New"/>
          <w:sz w:val="16"/>
          <w:szCs w:val="16"/>
        </w:rPr>
        <w:t>(s[i,2]-X[j,2],2),0.5)</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for(</w:t>
      </w:r>
      <w:proofErr w:type="gramEnd"/>
      <w:r w:rsidRPr="00EC7685">
        <w:rPr>
          <w:rFonts w:ascii="Courier New" w:hAnsi="Courier New" w:cs="Courier New"/>
          <w:sz w:val="16"/>
          <w:szCs w:val="16"/>
        </w:rPr>
        <w:t>k in 1:K){</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logit</w:t>
      </w:r>
      <w:proofErr w:type="spellEnd"/>
      <w:r w:rsidRPr="00EC7685">
        <w:rPr>
          <w:rFonts w:ascii="Courier New" w:hAnsi="Courier New" w:cs="Courier New"/>
          <w:sz w:val="16"/>
          <w:szCs w:val="16"/>
        </w:rPr>
        <w:t>(</w:t>
      </w:r>
      <w:proofErr w:type="gramEnd"/>
      <w:r w:rsidRPr="00EC7685">
        <w:rPr>
          <w:rFonts w:ascii="Courier New" w:hAnsi="Courier New" w:cs="Courier New"/>
          <w:sz w:val="16"/>
          <w:szCs w:val="16"/>
        </w:rPr>
        <w:t>p0[</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])&lt;- alpha0 + alpha2*C[</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y[</w:t>
      </w:r>
      <w:proofErr w:type="spellStart"/>
      <w:proofErr w:type="gramEnd"/>
      <w:r w:rsidRPr="00EC7685">
        <w:rPr>
          <w:rFonts w:ascii="Courier New" w:hAnsi="Courier New" w:cs="Courier New"/>
          <w:sz w:val="16"/>
          <w:szCs w:val="16"/>
        </w:rPr>
        <w:t>i,j,k</w:t>
      </w:r>
      <w:proofErr w:type="spellEnd"/>
      <w:r w:rsidRPr="00EC7685">
        <w:rPr>
          <w:rFonts w:ascii="Courier New" w:hAnsi="Courier New" w:cs="Courier New"/>
          <w:sz w:val="16"/>
          <w:szCs w:val="16"/>
        </w:rPr>
        <w:t xml:space="preserve">] ~ </w:t>
      </w:r>
      <w:proofErr w:type="spellStart"/>
      <w:r w:rsidRPr="00EC7685">
        <w:rPr>
          <w:rFonts w:ascii="Courier New" w:hAnsi="Courier New" w:cs="Courier New"/>
          <w:sz w:val="16"/>
          <w:szCs w:val="16"/>
        </w:rPr>
        <w:t>dbin</w:t>
      </w:r>
      <w:proofErr w:type="spellEnd"/>
      <w:r w:rsidRPr="00EC7685">
        <w:rPr>
          <w:rFonts w:ascii="Courier New" w:hAnsi="Courier New" w:cs="Courier New"/>
          <w:sz w:val="16"/>
          <w:szCs w:val="16"/>
        </w:rPr>
        <w:t>(p[</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p[</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]&lt;- z[</w:t>
      </w:r>
      <w:proofErr w:type="spellStart"/>
      <w:r w:rsidRPr="00EC7685">
        <w:rPr>
          <w:rFonts w:ascii="Courier New" w:hAnsi="Courier New" w:cs="Courier New"/>
          <w:sz w:val="16"/>
          <w:szCs w:val="16"/>
        </w:rPr>
        <w:t>i</w:t>
      </w:r>
      <w:proofErr w:type="spellEnd"/>
      <w:r w:rsidRPr="00EC7685">
        <w:rPr>
          <w:rFonts w:ascii="Courier New" w:hAnsi="Courier New" w:cs="Courier New"/>
          <w:sz w:val="16"/>
          <w:szCs w:val="16"/>
        </w:rPr>
        <w:t>]*p0[</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exp</w:t>
      </w:r>
      <w:proofErr w:type="spellEnd"/>
      <w:r w:rsidRPr="00EC7685">
        <w:rPr>
          <w:rFonts w:ascii="Courier New" w:hAnsi="Courier New" w:cs="Courier New"/>
          <w:sz w:val="16"/>
          <w:szCs w:val="16"/>
        </w:rPr>
        <w:t>(- alpha1*d[</w:t>
      </w:r>
      <w:proofErr w:type="spellStart"/>
      <w:r w:rsidRPr="00EC7685">
        <w:rPr>
          <w:rFonts w:ascii="Courier New" w:hAnsi="Courier New" w:cs="Courier New"/>
          <w:sz w:val="16"/>
          <w:szCs w:val="16"/>
        </w:rPr>
        <w:t>i,j</w:t>
      </w:r>
      <w:proofErr w:type="spellEnd"/>
      <w:r w:rsidRPr="00EC7685">
        <w:rPr>
          <w:rFonts w:ascii="Courier New" w:hAnsi="Courier New" w:cs="Courier New"/>
          <w:sz w:val="16"/>
          <w:szCs w:val="16"/>
        </w:rPr>
        <w:t>]*d[</w:t>
      </w:r>
      <w:proofErr w:type="spellStart"/>
      <w:r w:rsidRPr="00EC7685">
        <w:rPr>
          <w:rFonts w:ascii="Courier New" w:hAnsi="Courier New" w:cs="Courier New"/>
          <w:sz w:val="16"/>
          <w:szCs w:val="16"/>
        </w:rPr>
        <w:t>i,j</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N&lt;-</w:t>
      </w:r>
      <w:proofErr w:type="gramStart"/>
      <w:r w:rsidRPr="00EC7685">
        <w:rPr>
          <w:rFonts w:ascii="Courier New" w:hAnsi="Courier New" w:cs="Courier New"/>
          <w:sz w:val="16"/>
          <w:szCs w:val="16"/>
        </w:rPr>
        <w:t>sum(</w:t>
      </w:r>
      <w:proofErr w:type="gramEnd"/>
      <w:r w:rsidRPr="00EC7685">
        <w:rPr>
          <w:rFonts w:ascii="Courier New" w:hAnsi="Courier New" w:cs="Courier New"/>
          <w:sz w:val="16"/>
          <w:szCs w:val="16"/>
        </w:rPr>
        <w:t>z[])</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D&lt;-N/area</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roofErr w:type="gramStart"/>
      <w:r w:rsidRPr="00EC7685">
        <w:rPr>
          <w:rFonts w:ascii="Courier New" w:hAnsi="Courier New" w:cs="Courier New"/>
          <w:sz w:val="16"/>
          <w:szCs w:val="16"/>
        </w:rPr>
        <w:t>,file</w:t>
      </w:r>
      <w:proofErr w:type="gramEnd"/>
      <w:r w:rsidRPr="00EC7685">
        <w:rPr>
          <w:rFonts w:ascii="Courier New" w:hAnsi="Courier New" w:cs="Courier New"/>
          <w:sz w:val="16"/>
          <w:szCs w:val="16"/>
        </w:rPr>
        <w:t xml:space="preserve"> = "SCRb.txt")</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datab</w:t>
      </w:r>
      <w:proofErr w:type="spellEnd"/>
      <w:proofErr w:type="gramEnd"/>
      <w:r w:rsidRPr="00EC7685">
        <w:rPr>
          <w:rFonts w:ascii="Courier New" w:hAnsi="Courier New" w:cs="Courier New"/>
          <w:sz w:val="16"/>
          <w:szCs w:val="16"/>
        </w:rPr>
        <w:t>&lt;-list(y=</w:t>
      </w:r>
      <w:proofErr w:type="spellStart"/>
      <w:r w:rsidRPr="00EC7685">
        <w:rPr>
          <w:rFonts w:ascii="Courier New" w:hAnsi="Courier New" w:cs="Courier New"/>
          <w:sz w:val="16"/>
          <w:szCs w:val="16"/>
        </w:rPr>
        <w:t>Yaug,C</w:t>
      </w:r>
      <w:proofErr w:type="spellEnd"/>
      <w:r w:rsidRPr="00EC7685">
        <w:rPr>
          <w:rFonts w:ascii="Courier New" w:hAnsi="Courier New" w:cs="Courier New"/>
          <w:sz w:val="16"/>
          <w:szCs w:val="16"/>
        </w:rPr>
        <w:t>=C, M=M,K=K, J=</w:t>
      </w:r>
      <w:proofErr w:type="spellStart"/>
      <w:r w:rsidRPr="00EC7685">
        <w:rPr>
          <w:rFonts w:ascii="Courier New" w:hAnsi="Courier New" w:cs="Courier New"/>
          <w:sz w:val="16"/>
          <w:szCs w:val="16"/>
        </w:rPr>
        <w:t>ntraps</w:t>
      </w:r>
      <w:proofErr w:type="spellEnd"/>
      <w:r w:rsidRPr="00EC7685">
        <w:rPr>
          <w:rFonts w:ascii="Courier New" w:hAnsi="Courier New" w:cs="Courier New"/>
          <w:sz w:val="16"/>
          <w:szCs w:val="16"/>
        </w:rPr>
        <w:t xml:space="preserve">, Xl=Xl, </w:t>
      </w:r>
      <w:proofErr w:type="spellStart"/>
      <w:r w:rsidRPr="00EC7685">
        <w:rPr>
          <w:rFonts w:ascii="Courier New" w:hAnsi="Courier New" w:cs="Courier New"/>
          <w:sz w:val="16"/>
          <w:szCs w:val="16"/>
        </w:rPr>
        <w:t>Yl</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Yl</w:t>
      </w:r>
      <w:proofErr w:type="spellEnd"/>
      <w:r w:rsidRPr="00EC7685">
        <w:rPr>
          <w:rFonts w:ascii="Courier New" w:hAnsi="Courier New" w:cs="Courier New"/>
          <w:sz w:val="16"/>
          <w:szCs w:val="16"/>
        </w:rPr>
        <w:t xml:space="preserve">, </w:t>
      </w:r>
      <w:proofErr w:type="spellStart"/>
      <w:r w:rsidRPr="00EC7685">
        <w:rPr>
          <w:rFonts w:ascii="Courier New" w:hAnsi="Courier New" w:cs="Courier New"/>
          <w:sz w:val="16"/>
          <w:szCs w:val="16"/>
        </w:rPr>
        <w:t>Xu</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Xu</w:t>
      </w:r>
      <w:proofErr w:type="spellEnd"/>
      <w:r w:rsidRPr="00EC7685">
        <w:rPr>
          <w:rFonts w:ascii="Courier New" w:hAnsi="Courier New" w:cs="Courier New"/>
          <w:sz w:val="16"/>
          <w:szCs w:val="16"/>
        </w:rPr>
        <w:t>, Yu=Yu, X=X, area=</w:t>
      </w:r>
      <w:proofErr w:type="spellStart"/>
      <w:r w:rsidRPr="00EC7685">
        <w:rPr>
          <w:rFonts w:ascii="Courier New" w:hAnsi="Courier New" w:cs="Courier New"/>
          <w:sz w:val="16"/>
          <w:szCs w:val="16"/>
        </w:rPr>
        <w:t>areaX</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params0&lt;-</w:t>
      </w:r>
      <w:proofErr w:type="gramStart"/>
      <w:r w:rsidRPr="00EC7685">
        <w:rPr>
          <w:rFonts w:ascii="Courier New" w:hAnsi="Courier New" w:cs="Courier New"/>
          <w:sz w:val="16"/>
          <w:szCs w:val="16"/>
        </w:rPr>
        <w:t>list(</w:t>
      </w:r>
      <w:proofErr w:type="gramEnd"/>
      <w:r w:rsidRPr="00EC7685">
        <w:rPr>
          <w:rFonts w:ascii="Courier New" w:hAnsi="Courier New" w:cs="Courier New"/>
          <w:sz w:val="16"/>
          <w:szCs w:val="16"/>
        </w:rPr>
        <w:t>'psi','alpha0','alpha2', 'N', 'D', 'sigma')</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zst</w:t>
      </w:r>
      <w:proofErr w:type="spellEnd"/>
      <w:r w:rsidRPr="00EC7685">
        <w:rPr>
          <w:rFonts w:ascii="Courier New" w:hAnsi="Courier New" w:cs="Courier New"/>
          <w:sz w:val="16"/>
          <w:szCs w:val="16"/>
        </w:rPr>
        <w:t>=</w:t>
      </w:r>
      <w:proofErr w:type="spellStart"/>
      <w:proofErr w:type="gramEnd"/>
      <w:r w:rsidRPr="00EC7685">
        <w:rPr>
          <w:rFonts w:ascii="Courier New" w:hAnsi="Courier New" w:cs="Courier New"/>
          <w:sz w:val="16"/>
          <w:szCs w:val="16"/>
        </w:rPr>
        <w:t>as.vector</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rbinom</w:t>
      </w:r>
      <w:proofErr w:type="spellEnd"/>
      <w:r w:rsidRPr="00EC7685">
        <w:rPr>
          <w:rFonts w:ascii="Courier New" w:hAnsi="Courier New" w:cs="Courier New"/>
          <w:sz w:val="16"/>
          <w:szCs w:val="16"/>
        </w:rPr>
        <w:t>(M, 1, .5))</w:t>
      </w:r>
    </w:p>
    <w:p w:rsidR="00EC7685" w:rsidRPr="00EC7685" w:rsidRDefault="00EC7685" w:rsidP="00EC7685">
      <w:pPr>
        <w:spacing w:after="0" w:line="240" w:lineRule="auto"/>
        <w:contextualSpacing/>
        <w:rPr>
          <w:rFonts w:ascii="Courier New" w:hAnsi="Courier New" w:cs="Courier New"/>
          <w:sz w:val="16"/>
          <w:szCs w:val="16"/>
        </w:rPr>
      </w:pPr>
      <w:proofErr w:type="spellStart"/>
      <w:r w:rsidRPr="00EC7685">
        <w:rPr>
          <w:rFonts w:ascii="Courier New" w:hAnsi="Courier New" w:cs="Courier New"/>
          <w:sz w:val="16"/>
          <w:szCs w:val="16"/>
        </w:rPr>
        <w:t>inits</w:t>
      </w:r>
      <w:proofErr w:type="spellEnd"/>
      <w:r w:rsidRPr="00EC7685">
        <w:rPr>
          <w:rFonts w:ascii="Courier New" w:hAnsi="Courier New" w:cs="Courier New"/>
          <w:sz w:val="16"/>
          <w:szCs w:val="16"/>
        </w:rPr>
        <w:t xml:space="preserve"> =  function() {list(z=</w:t>
      </w:r>
      <w:proofErr w:type="spellStart"/>
      <w:r w:rsidRPr="00EC7685">
        <w:rPr>
          <w:rFonts w:ascii="Courier New" w:hAnsi="Courier New" w:cs="Courier New"/>
          <w:sz w:val="16"/>
          <w:szCs w:val="16"/>
        </w:rPr>
        <w:t>zst,psi</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 sigma=</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(1),alpha0=</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(1),alpha2=</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 }</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fitb</w:t>
      </w:r>
      <w:proofErr w:type="spellEnd"/>
      <w:proofErr w:type="gramEnd"/>
      <w:r w:rsidRPr="00EC7685">
        <w:rPr>
          <w:rFonts w:ascii="Courier New" w:hAnsi="Courier New" w:cs="Courier New"/>
          <w:sz w:val="16"/>
          <w:szCs w:val="16"/>
        </w:rPr>
        <w:t xml:space="preserve"> = bugs(</w:t>
      </w:r>
      <w:proofErr w:type="spellStart"/>
      <w:r w:rsidRPr="00EC7685">
        <w:rPr>
          <w:rFonts w:ascii="Courier New" w:hAnsi="Courier New" w:cs="Courier New"/>
          <w:sz w:val="16"/>
          <w:szCs w:val="16"/>
        </w:rPr>
        <w:t>datab</w:t>
      </w:r>
      <w:proofErr w:type="spellEnd"/>
      <w:r w:rsidRPr="00EC7685">
        <w:rPr>
          <w:rFonts w:ascii="Courier New" w:hAnsi="Courier New" w:cs="Courier New"/>
          <w:sz w:val="16"/>
          <w:szCs w:val="16"/>
        </w:rPr>
        <w:t xml:space="preserve">, </w:t>
      </w:r>
      <w:proofErr w:type="spellStart"/>
      <w:r w:rsidRPr="00EC7685">
        <w:rPr>
          <w:rFonts w:ascii="Courier New" w:hAnsi="Courier New" w:cs="Courier New"/>
          <w:sz w:val="16"/>
          <w:szCs w:val="16"/>
        </w:rPr>
        <w:t>inits</w:t>
      </w:r>
      <w:proofErr w:type="spellEnd"/>
      <w:r w:rsidRPr="00EC7685">
        <w:rPr>
          <w:rFonts w:ascii="Courier New" w:hAnsi="Courier New" w:cs="Courier New"/>
          <w:sz w:val="16"/>
          <w:szCs w:val="16"/>
        </w:rPr>
        <w:t xml:space="preserve">, params0, </w:t>
      </w:r>
      <w:proofErr w:type="spellStart"/>
      <w:r w:rsidRPr="00EC7685">
        <w:rPr>
          <w:rFonts w:ascii="Courier New" w:hAnsi="Courier New" w:cs="Courier New"/>
          <w:sz w:val="16"/>
          <w:szCs w:val="16"/>
        </w:rPr>
        <w:t>model.file</w:t>
      </w:r>
      <w:proofErr w:type="spellEnd"/>
      <w:r w:rsidRPr="00EC7685">
        <w:rPr>
          <w:rFonts w:ascii="Courier New" w:hAnsi="Courier New" w:cs="Courier New"/>
          <w:sz w:val="16"/>
          <w:szCs w:val="16"/>
        </w:rPr>
        <w:t>="SCRb.txt",</w:t>
      </w:r>
      <w:proofErr w:type="spellStart"/>
      <w:r w:rsidRPr="00EC7685">
        <w:rPr>
          <w:rFonts w:ascii="Courier New" w:hAnsi="Courier New" w:cs="Courier New"/>
          <w:sz w:val="16"/>
          <w:szCs w:val="16"/>
        </w:rPr>
        <w:t>working.directory</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getwd</w:t>
      </w:r>
      <w:proofErr w:type="spellEnd"/>
      <w:r w:rsidRPr="00EC7685">
        <w:rPr>
          <w:rFonts w:ascii="Courier New" w:hAnsi="Courier New" w:cs="Courier New"/>
          <w:sz w:val="16"/>
          <w:szCs w:val="16"/>
        </w:rPr>
        <w:t xml:space="preserve">(),    </w:t>
      </w:r>
    </w:p>
    <w:p w:rsidR="00F14882"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debug=</w:t>
      </w:r>
      <w:proofErr w:type="gramEnd"/>
      <w:r w:rsidRPr="00EC7685">
        <w:rPr>
          <w:rFonts w:ascii="Courier New" w:hAnsi="Courier New" w:cs="Courier New"/>
          <w:sz w:val="16"/>
          <w:szCs w:val="16"/>
        </w:rPr>
        <w:t xml:space="preserve">T, </w:t>
      </w:r>
      <w:proofErr w:type="spellStart"/>
      <w:r w:rsidRPr="00EC7685">
        <w:rPr>
          <w:rFonts w:ascii="Courier New" w:hAnsi="Courier New" w:cs="Courier New"/>
          <w:sz w:val="16"/>
          <w:szCs w:val="16"/>
        </w:rPr>
        <w:t>n.chains</w:t>
      </w:r>
      <w:proofErr w:type="spellEnd"/>
      <w:r w:rsidRPr="00EC7685">
        <w:rPr>
          <w:rFonts w:ascii="Courier New" w:hAnsi="Courier New" w:cs="Courier New"/>
          <w:sz w:val="16"/>
          <w:szCs w:val="16"/>
        </w:rPr>
        <w:t xml:space="preserve">=3, </w:t>
      </w:r>
      <w:proofErr w:type="spellStart"/>
      <w:r w:rsidRPr="00EC7685">
        <w:rPr>
          <w:rFonts w:ascii="Courier New" w:hAnsi="Courier New" w:cs="Courier New"/>
          <w:sz w:val="16"/>
          <w:szCs w:val="16"/>
        </w:rPr>
        <w:t>n.iter</w:t>
      </w:r>
      <w:proofErr w:type="spellEnd"/>
      <w:r w:rsidRPr="00EC7685">
        <w:rPr>
          <w:rFonts w:ascii="Courier New" w:hAnsi="Courier New" w:cs="Courier New"/>
          <w:sz w:val="16"/>
          <w:szCs w:val="16"/>
        </w:rPr>
        <w:t xml:space="preserve">=20, </w:t>
      </w:r>
      <w:proofErr w:type="spellStart"/>
      <w:r w:rsidRPr="00EC7685">
        <w:rPr>
          <w:rFonts w:ascii="Courier New" w:hAnsi="Courier New" w:cs="Courier New"/>
          <w:sz w:val="16"/>
          <w:szCs w:val="16"/>
        </w:rPr>
        <w:t>n.burnin</w:t>
      </w:r>
      <w:proofErr w:type="spellEnd"/>
      <w:r w:rsidRPr="00EC7685">
        <w:rPr>
          <w:rFonts w:ascii="Courier New" w:hAnsi="Courier New" w:cs="Courier New"/>
          <w:sz w:val="16"/>
          <w:szCs w:val="16"/>
        </w:rPr>
        <w:t xml:space="preserve">=10, </w:t>
      </w:r>
      <w:proofErr w:type="spellStart"/>
      <w:r w:rsidRPr="00EC7685">
        <w:rPr>
          <w:rFonts w:ascii="Courier New" w:hAnsi="Courier New" w:cs="Courier New"/>
          <w:sz w:val="16"/>
          <w:szCs w:val="16"/>
        </w:rPr>
        <w:t>n.thin</w:t>
      </w:r>
      <w:proofErr w:type="spellEnd"/>
      <w:r w:rsidRPr="00EC7685">
        <w:rPr>
          <w:rFonts w:ascii="Courier New" w:hAnsi="Courier New" w:cs="Courier New"/>
          <w:sz w:val="16"/>
          <w:szCs w:val="16"/>
        </w:rPr>
        <w:t>=2)</w:t>
      </w:r>
    </w:p>
    <w:p w:rsidR="00EC7685" w:rsidRDefault="00EC7685" w:rsidP="00EC7685">
      <w:pPr>
        <w:spacing w:after="0" w:line="240" w:lineRule="auto"/>
        <w:contextualSpacing/>
        <w:rPr>
          <w:rFonts w:ascii="Courier New" w:hAnsi="Courier New" w:cs="Courier New"/>
          <w:sz w:val="16"/>
          <w:szCs w:val="16"/>
        </w:rPr>
      </w:pPr>
    </w:p>
    <w:p w:rsidR="00EC7685" w:rsidRPr="004924E5" w:rsidRDefault="00EC7685" w:rsidP="00EC7685">
      <w:pPr>
        <w:spacing w:before="100" w:beforeAutospacing="1" w:after="100" w:afterAutospacing="1"/>
        <w:contextualSpacing/>
        <w:rPr>
          <w:rFonts w:ascii="Times New Roman" w:hAnsi="Times New Roman" w:cs="Times New Roman"/>
        </w:rPr>
      </w:pPr>
      <w:r>
        <w:rPr>
          <w:rFonts w:ascii="Times New Roman" w:hAnsi="Times New Roman" w:cs="Times New Roman"/>
        </w:rPr>
        <w:t>\end</w:t>
      </w:r>
      <w:r w:rsidRPr="004924E5">
        <w:rPr>
          <w:rFonts w:ascii="Times New Roman" w:hAnsi="Times New Roman" w:cs="Times New Roman"/>
        </w:rPr>
        <w:t>{verbatim}</w:t>
      </w:r>
    </w:p>
    <w:p w:rsidR="00EC7685" w:rsidRDefault="00EC7685" w:rsidP="00EC7685">
      <w:pPr>
        <w:spacing w:after="0" w:line="240" w:lineRule="auto"/>
        <w:contextualSpacing/>
        <w:rPr>
          <w:rFonts w:ascii="Courier New" w:hAnsi="Courier New" w:cs="Courier New"/>
          <w:sz w:val="16"/>
          <w:szCs w:val="16"/>
        </w:rPr>
      </w:pPr>
      <w:r>
        <w:rPr>
          <w:rFonts w:ascii="Courier New" w:hAnsi="Courier New" w:cs="Courier New"/>
          <w:sz w:val="16"/>
          <w:szCs w:val="16"/>
        </w:rPr>
        <w:t>}</w:t>
      </w:r>
    </w:p>
    <w:p w:rsidR="00EC7685" w:rsidRDefault="00EC7685" w:rsidP="00EC7685">
      <w:pPr>
        <w:spacing w:after="0" w:line="240" w:lineRule="auto"/>
        <w:contextualSpacing/>
        <w:rPr>
          <w:rFonts w:ascii="Courier New" w:hAnsi="Courier New" w:cs="Courier New"/>
          <w:sz w:val="16"/>
          <w:szCs w:val="16"/>
        </w:rPr>
      </w:pPr>
    </w:p>
    <w:p w:rsidR="00EC7685" w:rsidRDefault="00EC7685" w:rsidP="00EC7685">
      <w:pPr>
        <w:spacing w:after="0" w:line="240" w:lineRule="auto"/>
        <w:contextualSpacing/>
        <w:rPr>
          <w:ins w:id="8" w:author="Beth Gardner" w:date="2012-03-13T17:54:00Z"/>
          <w:rFonts w:ascii="Courier New" w:hAnsi="Courier New" w:cs="Courier New"/>
          <w:sz w:val="16"/>
          <w:szCs w:val="16"/>
        </w:rPr>
      </w:pPr>
    </w:p>
    <w:p w:rsidR="00EC7685" w:rsidRDefault="00EC7685" w:rsidP="00EC7685">
      <w:pPr>
        <w:spacing w:after="0" w:line="240" w:lineRule="auto"/>
        <w:contextualSpacing/>
        <w:rPr>
          <w:rFonts w:ascii="Courier New" w:hAnsi="Courier New" w:cs="Courier New"/>
          <w:sz w:val="16"/>
          <w:szCs w:val="16"/>
        </w:rPr>
      </w:pPr>
      <w:ins w:id="9" w:author="Beth Gardner" w:date="2012-03-13T17:54:00Z">
        <w:r>
          <w:rPr>
            <w:rFonts w:ascii="Courier New" w:hAnsi="Courier New" w:cs="Courier New"/>
            <w:sz w:val="16"/>
            <w:szCs w:val="16"/>
          </w:rPr>
          <w:t xml:space="preserve">WAITING FOR THE RESULTS HERE.  </w:t>
        </w:r>
      </w:ins>
    </w:p>
    <w:p w:rsidR="00F14882" w:rsidRDefault="00F14882" w:rsidP="007E3CA2">
      <w:pPr>
        <w:spacing w:after="0" w:line="240" w:lineRule="auto"/>
        <w:contextualSpacing/>
        <w:rPr>
          <w:rFonts w:ascii="Courier New" w:hAnsi="Courier New" w:cs="Courier New"/>
          <w:sz w:val="16"/>
          <w:szCs w:val="16"/>
        </w:rPr>
      </w:pPr>
    </w:p>
    <w:p w:rsidR="00F14882" w:rsidRPr="007E3CA2" w:rsidRDefault="00F14882" w:rsidP="007E3CA2">
      <w:pPr>
        <w:spacing w:after="0" w:line="240" w:lineRule="auto"/>
        <w:contextualSpacing/>
        <w:rPr>
          <w:rFonts w:ascii="Courier New" w:hAnsi="Courier New" w:cs="Courier New"/>
          <w:sz w:val="16"/>
          <w:szCs w:val="16"/>
        </w:rPr>
      </w:pPr>
    </w:p>
    <w:p w:rsidR="00463103" w:rsidRDefault="00463103" w:rsidP="004D315A">
      <w:pPr>
        <w:spacing w:before="100" w:beforeAutospacing="1" w:after="100" w:afterAutospacing="1"/>
        <w:contextualSpacing/>
        <w:rPr>
          <w:rFonts w:ascii="Bookman Old Style" w:hAnsi="Bookman Old Style"/>
          <w:sz w:val="20"/>
          <w:szCs w:val="20"/>
        </w:rPr>
      </w:pPr>
    </w:p>
    <w:p w:rsidR="00463103" w:rsidRPr="00C81820" w:rsidRDefault="00463103" w:rsidP="004D315A">
      <w:pPr>
        <w:spacing w:before="100" w:beforeAutospacing="1" w:after="100" w:afterAutospacing="1"/>
        <w:contextualSpacing/>
        <w:rPr>
          <w:rFonts w:ascii="Bookman Old Style" w:hAnsi="Bookman Old Style"/>
          <w:b/>
          <w:sz w:val="28"/>
          <w:szCs w:val="28"/>
        </w:rPr>
      </w:pPr>
      <w:r w:rsidRPr="00C81820">
        <w:rPr>
          <w:rFonts w:ascii="Bookman Old Style" w:hAnsi="Bookman Old Style"/>
          <w:b/>
          <w:sz w:val="28"/>
          <w:szCs w:val="28"/>
        </w:rPr>
        <w:t>8.</w:t>
      </w:r>
      <w:r w:rsidR="00D6475F">
        <w:rPr>
          <w:rFonts w:ascii="Bookman Old Style" w:hAnsi="Bookman Old Style"/>
          <w:b/>
          <w:sz w:val="28"/>
          <w:szCs w:val="28"/>
        </w:rPr>
        <w:t>4</w:t>
      </w:r>
      <w:r w:rsidRPr="00C81820">
        <w:rPr>
          <w:rFonts w:ascii="Bookman Old Style" w:hAnsi="Bookman Old Style"/>
          <w:b/>
          <w:sz w:val="28"/>
          <w:szCs w:val="28"/>
        </w:rPr>
        <w:t>. Likelihood analysis in SECR</w:t>
      </w:r>
    </w:p>
    <w:p w:rsidR="00DA0693" w:rsidRPr="009F45B4" w:rsidRDefault="00DA0693" w:rsidP="004D315A">
      <w:pPr>
        <w:spacing w:before="100" w:beforeAutospacing="1" w:after="100" w:afterAutospacing="1"/>
        <w:contextualSpacing/>
        <w:rPr>
          <w:rFonts w:ascii="Times New Roman" w:hAnsi="Times New Roman" w:cs="Times New Roman"/>
        </w:rPr>
      </w:pPr>
    </w:p>
    <w:p w:rsidR="009F45B4" w:rsidRPr="009F45B4" w:rsidRDefault="006A2695" w:rsidP="006A2695">
      <w:pPr>
        <w:rPr>
          <w:rFonts w:ascii="Times New Roman" w:hAnsi="Times New Roman" w:cs="Times New Roman"/>
        </w:rPr>
      </w:pPr>
      <w:r w:rsidRPr="009F45B4">
        <w:rPr>
          <w:rFonts w:ascii="Times New Roman" w:hAnsi="Times New Roman" w:cs="Times New Roman"/>
        </w:rPr>
        <w:t xml:space="preserve">SECR allows the user to simulate data and fit a suite of models with various detection functions and covariate responses.  </w:t>
      </w:r>
      <w:r w:rsidR="009F45B4" w:rsidRPr="009F45B4">
        <w:rPr>
          <w:rFonts w:ascii="Times New Roman" w:hAnsi="Times New Roman" w:cs="Times New Roman"/>
        </w:rPr>
        <w:t xml:space="preserve">As we saw in Chapter 5, </w:t>
      </w:r>
      <w:proofErr w:type="spellStart"/>
      <w:r w:rsidR="009F45B4" w:rsidRPr="009F45B4">
        <w:rPr>
          <w:rFonts w:ascii="Times New Roman" w:hAnsi="Times New Roman" w:cs="Times New Roman"/>
        </w:rPr>
        <w:t>secr</w:t>
      </w:r>
      <w:proofErr w:type="spellEnd"/>
      <w:r w:rsidR="009F45B4" w:rsidRPr="009F45B4">
        <w:rPr>
          <w:rFonts w:ascii="Times New Roman" w:hAnsi="Times New Roman" w:cs="Times New Roman"/>
        </w:rPr>
        <w:t xml:space="preserve"> uses the standard R model specification framework, defining the dependent and independent variable relationship using tildes (e.g., y ~ x). Thus, in </w:t>
      </w:r>
      <w:proofErr w:type="spellStart"/>
      <w:r w:rsidR="009F45B4" w:rsidRPr="009F45B4">
        <w:rPr>
          <w:rFonts w:ascii="Times New Roman" w:hAnsi="Times New Roman" w:cs="Times New Roman"/>
        </w:rPr>
        <w:t>secr</w:t>
      </w:r>
      <w:proofErr w:type="spellEnd"/>
      <w:r w:rsidR="009F45B4" w:rsidRPr="009F45B4">
        <w:rPr>
          <w:rFonts w:ascii="Times New Roman" w:hAnsi="Times New Roman" w:cs="Times New Roman"/>
        </w:rPr>
        <w:t xml:space="preserve"> we might have g0 ~ behavior or sigma ~ time; when left unspecified or set to 1 (e.g., g0 ~ 1), this will default to a model with no covariates that is constant.  .  Additionally, we can specify covariates in </w:t>
      </w:r>
      <w:proofErr w:type="spellStart"/>
      <w:r w:rsidR="009F45B4" w:rsidRPr="009F45B4">
        <w:rPr>
          <w:rFonts w:ascii="Times New Roman" w:hAnsi="Times New Roman" w:cs="Times New Roman"/>
        </w:rPr>
        <w:t>secr</w:t>
      </w:r>
      <w:proofErr w:type="spellEnd"/>
      <w:r w:rsidR="009F45B4" w:rsidRPr="009F45B4">
        <w:rPr>
          <w:rFonts w:ascii="Times New Roman" w:hAnsi="Times New Roman" w:cs="Times New Roman"/>
        </w:rPr>
        <w:t xml:space="preserve"> on density, which are set for example as D ~ habitat.</w:t>
      </w:r>
    </w:p>
    <w:p w:rsidR="006A2695" w:rsidRPr="009F45B4" w:rsidRDefault="006A2695" w:rsidP="006A2695">
      <w:pPr>
        <w:spacing w:before="100" w:beforeAutospacing="1" w:after="100" w:afterAutospacing="1"/>
        <w:contextualSpacing/>
        <w:rPr>
          <w:rFonts w:ascii="Times New Roman" w:hAnsi="Times New Roman" w:cs="Times New Roman"/>
        </w:rPr>
      </w:pPr>
      <w:r w:rsidRPr="009F45B4">
        <w:rPr>
          <w:rFonts w:ascii="Times New Roman" w:hAnsi="Times New Roman" w:cs="Times New Roman"/>
        </w:rPr>
        <w:t xml:space="preserve">To demonstrate a suite of models with various types of covariates using </w:t>
      </w:r>
      <w:proofErr w:type="spellStart"/>
      <w:r w:rsidRPr="009F45B4">
        <w:rPr>
          <w:rFonts w:ascii="Times New Roman" w:hAnsi="Times New Roman" w:cs="Times New Roman"/>
        </w:rPr>
        <w:t>secr</w:t>
      </w:r>
      <w:proofErr w:type="spellEnd"/>
      <w:r w:rsidRPr="009F45B4">
        <w:rPr>
          <w:rFonts w:ascii="Times New Roman" w:hAnsi="Times New Roman" w:cs="Times New Roman"/>
        </w:rPr>
        <w:t xml:space="preserve">, we </w:t>
      </w:r>
      <w:r w:rsidR="00C81820">
        <w:rPr>
          <w:rFonts w:ascii="Times New Roman" w:hAnsi="Times New Roman" w:cs="Times New Roman"/>
        </w:rPr>
        <w:t>continue using the data collected on black bears in Ft. Drum, NY, USA</w:t>
      </w:r>
      <w:r w:rsidRPr="009F45B4">
        <w:rPr>
          <w:rFonts w:ascii="Times New Roman" w:hAnsi="Times New Roman" w:cs="Times New Roman"/>
        </w:rPr>
        <w:t xml:space="preserve">.  It should be easy for the reader to take this example and generalize it for his or her own use.   First we need to read in the raw data and the trap file so that we can build the capture history and trap files required by </w:t>
      </w:r>
      <w:proofErr w:type="spellStart"/>
      <w:r w:rsidRPr="009F45B4">
        <w:rPr>
          <w:rFonts w:ascii="Times New Roman" w:hAnsi="Times New Roman" w:cs="Times New Roman"/>
        </w:rPr>
        <w:t>secr</w:t>
      </w:r>
      <w:proofErr w:type="spellEnd"/>
      <w:r w:rsidRPr="009F45B4">
        <w:rPr>
          <w:rFonts w:ascii="Times New Roman" w:hAnsi="Times New Roman" w:cs="Times New Roman"/>
        </w:rPr>
        <w:t xml:space="preserve">.  After doing this, similar to the wolverine </w:t>
      </w:r>
      <w:r w:rsidRPr="009F45B4">
        <w:rPr>
          <w:rFonts w:ascii="Times New Roman" w:hAnsi="Times New Roman" w:cs="Times New Roman"/>
        </w:rPr>
        <w:lastRenderedPageBreak/>
        <w:t xml:space="preserve">example shown in Chapter *5*, we then call the command </w:t>
      </w:r>
      <w:proofErr w:type="spellStart"/>
      <w:r w:rsidRPr="009F45B4">
        <w:rPr>
          <w:rFonts w:ascii="Times New Roman" w:hAnsi="Times New Roman" w:cs="Times New Roman"/>
        </w:rPr>
        <w:t>secr.fit</w:t>
      </w:r>
      <w:proofErr w:type="spellEnd"/>
      <w:r w:rsidRPr="009F45B4">
        <w:rPr>
          <w:rFonts w:ascii="Times New Roman" w:hAnsi="Times New Roman" w:cs="Times New Roman"/>
        </w:rPr>
        <w:t xml:space="preserve"> to run the model.  All of the following models should take somewhere between 30 seconds and 5 minutes to run on your computer (possibly a little longer or shorter given the specifics of your machine).    To refresh your memory here</w:t>
      </w:r>
      <w:r w:rsidR="009F45B4" w:rsidRPr="009F45B4">
        <w:rPr>
          <w:rFonts w:ascii="Times New Roman" w:hAnsi="Times New Roman" w:cs="Times New Roman"/>
        </w:rPr>
        <w:t xml:space="preserve"> how to read in and format the data and run the basic </w:t>
      </w:r>
      <w:r w:rsidRPr="009F45B4">
        <w:rPr>
          <w:rFonts w:ascii="Times New Roman" w:hAnsi="Times New Roman" w:cs="Times New Roman"/>
        </w:rPr>
        <w:t>model</w:t>
      </w:r>
      <w:r w:rsidR="009F45B4" w:rsidRPr="009F45B4">
        <w:rPr>
          <w:rFonts w:ascii="Times New Roman" w:hAnsi="Times New Roman" w:cs="Times New Roman"/>
        </w:rPr>
        <w:t xml:space="preserve"> with no covariates </w:t>
      </w:r>
      <w:r w:rsidR="00ED43A8">
        <w:rPr>
          <w:rFonts w:ascii="Times New Roman" w:hAnsi="Times New Roman" w:cs="Times New Roman"/>
        </w:rPr>
        <w:t xml:space="preserve">and a half normal distance function </w:t>
      </w:r>
      <w:r w:rsidR="009F45B4" w:rsidRPr="009F45B4">
        <w:rPr>
          <w:rFonts w:ascii="Times New Roman" w:hAnsi="Times New Roman" w:cs="Times New Roman"/>
        </w:rPr>
        <w:t xml:space="preserve">in </w:t>
      </w:r>
      <w:proofErr w:type="spellStart"/>
      <w:r w:rsidR="009F45B4" w:rsidRPr="009F45B4">
        <w:rPr>
          <w:rFonts w:ascii="Times New Roman" w:hAnsi="Times New Roman" w:cs="Times New Roman"/>
        </w:rPr>
        <w:t>secr</w:t>
      </w:r>
      <w:proofErr w:type="spellEnd"/>
      <w:r w:rsidRPr="009F45B4">
        <w:rPr>
          <w:rFonts w:ascii="Times New Roman" w:hAnsi="Times New Roman" w:cs="Times New Roman"/>
        </w:rPr>
        <w:t xml:space="preserve"> </w:t>
      </w:r>
      <w:r w:rsidR="009F45B4" w:rsidRPr="009F45B4">
        <w:rPr>
          <w:rFonts w:ascii="Times New Roman" w:hAnsi="Times New Roman" w:cs="Times New Roman"/>
        </w:rPr>
        <w:t>for the Ft. Drum bear study</w:t>
      </w:r>
      <w:r w:rsidRPr="009F45B4">
        <w:rPr>
          <w:rFonts w:ascii="Times New Roman" w:hAnsi="Times New Roman" w:cs="Times New Roman"/>
        </w:rPr>
        <w:t>:</w:t>
      </w:r>
    </w:p>
    <w:p w:rsidR="006A2695" w:rsidRDefault="006A2695" w:rsidP="004D315A">
      <w:pPr>
        <w:spacing w:before="100" w:beforeAutospacing="1" w:after="100" w:afterAutospacing="1"/>
        <w:contextualSpacing/>
        <w:rPr>
          <w:rFonts w:ascii="Bookman Old Style" w:hAnsi="Bookman Old Style"/>
          <w:sz w:val="20"/>
          <w:szCs w:val="20"/>
        </w:rPr>
      </w:pP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trapmat</w:t>
      </w:r>
      <w:proofErr w:type="spellEnd"/>
      <w:proofErr w:type="gramEnd"/>
      <w:r w:rsidRPr="00E450DA">
        <w:rPr>
          <w:rFonts w:ascii="Courier New" w:hAnsi="Courier New" w:cs="Courier New"/>
          <w:sz w:val="16"/>
          <w:szCs w:val="16"/>
        </w:rPr>
        <w:t>&lt;-read.csv("FDtrapmat.csv")</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trapmat</w:t>
      </w:r>
      <w:proofErr w:type="spellEnd"/>
      <w:r w:rsidRPr="00E450DA">
        <w:rPr>
          <w:rFonts w:ascii="Courier New" w:hAnsi="Courier New" w:cs="Courier New"/>
          <w:sz w:val="16"/>
          <w:szCs w:val="16"/>
        </w:rPr>
        <w:t>[</w:t>
      </w:r>
      <w:proofErr w:type="gramEnd"/>
      <w:r w:rsidRPr="00E450DA">
        <w:rPr>
          <w:rFonts w:ascii="Courier New" w:hAnsi="Courier New" w:cs="Courier New"/>
          <w:sz w:val="16"/>
          <w:szCs w:val="16"/>
        </w:rPr>
        <w:t xml:space="preserve">,2:3] = </w:t>
      </w:r>
      <w:proofErr w:type="spellStart"/>
      <w:r w:rsidRPr="00E450DA">
        <w:rPr>
          <w:rFonts w:ascii="Courier New" w:hAnsi="Courier New" w:cs="Courier New"/>
          <w:sz w:val="16"/>
          <w:szCs w:val="16"/>
        </w:rPr>
        <w:t>trapmat</w:t>
      </w:r>
      <w:proofErr w:type="spellEnd"/>
      <w:r w:rsidRPr="00E450DA">
        <w:rPr>
          <w:rFonts w:ascii="Courier New" w:hAnsi="Courier New" w:cs="Courier New"/>
          <w:sz w:val="16"/>
          <w:szCs w:val="16"/>
        </w:rPr>
        <w:t>[,2:3]*1000</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colnames</w:t>
      </w:r>
      <w:proofErr w:type="spellEnd"/>
      <w:r w:rsidRPr="00E450DA">
        <w:rPr>
          <w:rFonts w:ascii="Courier New" w:hAnsi="Courier New" w:cs="Courier New"/>
          <w:sz w:val="16"/>
          <w:szCs w:val="16"/>
        </w:rPr>
        <w:t>(</w:t>
      </w:r>
      <w:proofErr w:type="spellStart"/>
      <w:proofErr w:type="gramEnd"/>
      <w:r w:rsidRPr="00E450DA">
        <w:rPr>
          <w:rFonts w:ascii="Courier New" w:hAnsi="Courier New" w:cs="Courier New"/>
          <w:sz w:val="16"/>
          <w:szCs w:val="16"/>
        </w:rPr>
        <w:t>trapmat</w:t>
      </w:r>
      <w:proofErr w:type="spellEnd"/>
      <w:r w:rsidRPr="00E450DA">
        <w:rPr>
          <w:rFonts w:ascii="Courier New" w:hAnsi="Courier New" w:cs="Courier New"/>
          <w:sz w:val="16"/>
          <w:szCs w:val="16"/>
        </w:rPr>
        <w:t>)&lt;- c("</w:t>
      </w:r>
      <w:proofErr w:type="spellStart"/>
      <w:r w:rsidRPr="00E450DA">
        <w:rPr>
          <w:rFonts w:ascii="Courier New" w:hAnsi="Courier New" w:cs="Courier New"/>
          <w:sz w:val="16"/>
          <w:szCs w:val="16"/>
        </w:rPr>
        <w:t>trapID</w:t>
      </w:r>
      <w:proofErr w:type="spellEnd"/>
      <w:r w:rsidRPr="00E450DA">
        <w:rPr>
          <w:rFonts w:ascii="Courier New" w:hAnsi="Courier New" w:cs="Courier New"/>
          <w:sz w:val="16"/>
          <w:szCs w:val="16"/>
        </w:rPr>
        <w:t>","x", "y")</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trapfile</w:t>
      </w:r>
      <w:proofErr w:type="spellEnd"/>
      <w:proofErr w:type="gramEnd"/>
      <w:r w:rsidRPr="00E450DA">
        <w:rPr>
          <w:rFonts w:ascii="Courier New" w:hAnsi="Courier New" w:cs="Courier New"/>
          <w:sz w:val="16"/>
          <w:szCs w:val="16"/>
        </w:rPr>
        <w:t xml:space="preserve"> &lt;- </w:t>
      </w:r>
      <w:proofErr w:type="spellStart"/>
      <w:r w:rsidRPr="00E450DA">
        <w:rPr>
          <w:rFonts w:ascii="Courier New" w:hAnsi="Courier New" w:cs="Courier New"/>
          <w:sz w:val="16"/>
          <w:szCs w:val="16"/>
        </w:rPr>
        <w:t>read.traps</w:t>
      </w:r>
      <w:proofErr w:type="spellEnd"/>
      <w:r w:rsidRPr="00E450DA">
        <w:rPr>
          <w:rFonts w:ascii="Courier New" w:hAnsi="Courier New" w:cs="Courier New"/>
          <w:sz w:val="16"/>
          <w:szCs w:val="16"/>
        </w:rPr>
        <w:t xml:space="preserve">(data = </w:t>
      </w:r>
      <w:proofErr w:type="spellStart"/>
      <w:r w:rsidRPr="00E450DA">
        <w:rPr>
          <w:rFonts w:ascii="Courier New" w:hAnsi="Courier New" w:cs="Courier New"/>
          <w:sz w:val="16"/>
          <w:szCs w:val="16"/>
        </w:rPr>
        <w:t>trapmat</w:t>
      </w:r>
      <w:proofErr w:type="spellEnd"/>
      <w:r w:rsidRPr="00E450DA">
        <w:rPr>
          <w:rFonts w:ascii="Courier New" w:hAnsi="Courier New" w:cs="Courier New"/>
          <w:sz w:val="16"/>
          <w:szCs w:val="16"/>
        </w:rPr>
        <w:t>, detector = "proximity")</w:t>
      </w:r>
    </w:p>
    <w:p w:rsidR="004D315A" w:rsidRPr="00E450DA" w:rsidRDefault="004D315A" w:rsidP="004D315A">
      <w:pPr>
        <w:spacing w:before="100" w:beforeAutospacing="1" w:after="100" w:afterAutospacing="1"/>
        <w:contextualSpacing/>
        <w:rPr>
          <w:rFonts w:ascii="Courier New" w:hAnsi="Courier New" w:cs="Courier New"/>
          <w:sz w:val="16"/>
          <w:szCs w:val="16"/>
        </w:rPr>
      </w:pP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captfile</w:t>
      </w:r>
      <w:proofErr w:type="spellEnd"/>
      <w:proofErr w:type="gramEnd"/>
      <w:r w:rsidRPr="00E450DA">
        <w:rPr>
          <w:rFonts w:ascii="Courier New" w:hAnsi="Courier New" w:cs="Courier New"/>
          <w:sz w:val="16"/>
          <w:szCs w:val="16"/>
        </w:rPr>
        <w:t xml:space="preserve"> &lt;- </w:t>
      </w:r>
      <w:proofErr w:type="spellStart"/>
      <w:r w:rsidRPr="00E450DA">
        <w:rPr>
          <w:rFonts w:ascii="Courier New" w:hAnsi="Courier New" w:cs="Courier New"/>
          <w:sz w:val="16"/>
          <w:szCs w:val="16"/>
        </w:rPr>
        <w:t>bearraw</w:t>
      </w:r>
      <w:proofErr w:type="spellEnd"/>
      <w:r w:rsidRPr="00E450DA">
        <w:rPr>
          <w:rFonts w:ascii="Courier New" w:hAnsi="Courier New" w:cs="Courier New"/>
          <w:sz w:val="16"/>
          <w:szCs w:val="16"/>
        </w:rPr>
        <w:t xml:space="preserve">[ , c(4,1,3,2)] </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colnames</w:t>
      </w:r>
      <w:proofErr w:type="spellEnd"/>
      <w:r w:rsidRPr="00E450DA">
        <w:rPr>
          <w:rFonts w:ascii="Courier New" w:hAnsi="Courier New" w:cs="Courier New"/>
          <w:sz w:val="16"/>
          <w:szCs w:val="16"/>
        </w:rPr>
        <w:t>(</w:t>
      </w:r>
      <w:proofErr w:type="spellStart"/>
      <w:proofErr w:type="gramEnd"/>
      <w:r w:rsidRPr="00E450DA">
        <w:rPr>
          <w:rFonts w:ascii="Courier New" w:hAnsi="Courier New" w:cs="Courier New"/>
          <w:sz w:val="16"/>
          <w:szCs w:val="16"/>
        </w:rPr>
        <w:t>captfile</w:t>
      </w:r>
      <w:proofErr w:type="spellEnd"/>
      <w:r w:rsidRPr="00E450DA">
        <w:rPr>
          <w:rFonts w:ascii="Courier New" w:hAnsi="Courier New" w:cs="Courier New"/>
          <w:sz w:val="16"/>
          <w:szCs w:val="16"/>
        </w:rPr>
        <w:t>) &lt;- c("Session", "ID", "Occasion", "</w:t>
      </w:r>
      <w:proofErr w:type="spellStart"/>
      <w:r w:rsidRPr="00E450DA">
        <w:rPr>
          <w:rFonts w:ascii="Courier New" w:hAnsi="Courier New" w:cs="Courier New"/>
          <w:sz w:val="16"/>
          <w:szCs w:val="16"/>
        </w:rPr>
        <w:t>trapID</w:t>
      </w:r>
      <w:proofErr w:type="spellEnd"/>
      <w:r w:rsidRPr="00E450DA">
        <w:rPr>
          <w:rFonts w:ascii="Courier New" w:hAnsi="Courier New" w:cs="Courier New"/>
          <w:sz w:val="16"/>
          <w:szCs w:val="16"/>
        </w:rPr>
        <w:t>")</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bearcapt</w:t>
      </w:r>
      <w:proofErr w:type="spellEnd"/>
      <w:r w:rsidRPr="00E450DA">
        <w:rPr>
          <w:rFonts w:ascii="Courier New" w:hAnsi="Courier New" w:cs="Courier New"/>
          <w:sz w:val="16"/>
          <w:szCs w:val="16"/>
        </w:rPr>
        <w:t>=</w:t>
      </w:r>
      <w:proofErr w:type="spellStart"/>
      <w:proofErr w:type="gramEnd"/>
      <w:r w:rsidRPr="00E450DA">
        <w:rPr>
          <w:rFonts w:ascii="Courier New" w:hAnsi="Courier New" w:cs="Courier New"/>
          <w:sz w:val="16"/>
          <w:szCs w:val="16"/>
        </w:rPr>
        <w:t>make.capthist</w:t>
      </w:r>
      <w:proofErr w:type="spellEnd"/>
      <w:r w:rsidRPr="00E450DA">
        <w:rPr>
          <w:rFonts w:ascii="Courier New" w:hAnsi="Courier New" w:cs="Courier New"/>
          <w:sz w:val="16"/>
          <w:szCs w:val="16"/>
        </w:rPr>
        <w:t>(</w:t>
      </w:r>
      <w:proofErr w:type="spellStart"/>
      <w:r w:rsidRPr="00E450DA">
        <w:rPr>
          <w:rFonts w:ascii="Courier New" w:hAnsi="Courier New" w:cs="Courier New"/>
          <w:sz w:val="16"/>
          <w:szCs w:val="16"/>
        </w:rPr>
        <w:t>captfile</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trapfile</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fmt</w:t>
      </w:r>
      <w:proofErr w:type="spellEnd"/>
      <w:r w:rsidRPr="00E450DA">
        <w:rPr>
          <w:rFonts w:ascii="Courier New" w:hAnsi="Courier New" w:cs="Courier New"/>
          <w:sz w:val="16"/>
          <w:szCs w:val="16"/>
        </w:rPr>
        <w:t xml:space="preserve"> = "</w:t>
      </w:r>
      <w:proofErr w:type="spellStart"/>
      <w:r w:rsidRPr="00E450DA">
        <w:rPr>
          <w:rFonts w:ascii="Courier New" w:hAnsi="Courier New" w:cs="Courier New"/>
          <w:sz w:val="16"/>
          <w:szCs w:val="16"/>
        </w:rPr>
        <w:t>trapID</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noccasions</w:t>
      </w:r>
      <w:proofErr w:type="spellEnd"/>
      <w:r w:rsidRPr="00E450DA">
        <w:rPr>
          <w:rFonts w:ascii="Courier New" w:hAnsi="Courier New" w:cs="Courier New"/>
          <w:sz w:val="16"/>
          <w:szCs w:val="16"/>
        </w:rPr>
        <w:t xml:space="preserve"> = 8)</w:t>
      </w:r>
    </w:p>
    <w:p w:rsidR="004D315A" w:rsidRPr="00E450DA" w:rsidRDefault="004D315A" w:rsidP="004D315A">
      <w:pPr>
        <w:spacing w:before="100" w:beforeAutospacing="1" w:after="100" w:afterAutospacing="1"/>
        <w:contextualSpacing/>
        <w:rPr>
          <w:rFonts w:ascii="Courier New" w:hAnsi="Courier New" w:cs="Courier New"/>
          <w:sz w:val="16"/>
          <w:szCs w:val="16"/>
        </w:rPr>
      </w:pP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gramStart"/>
      <w:r w:rsidRPr="00E450DA">
        <w:rPr>
          <w:rFonts w:ascii="Courier New" w:hAnsi="Courier New" w:cs="Courier New"/>
          <w:sz w:val="16"/>
          <w:szCs w:val="16"/>
        </w:rPr>
        <w:t>bear=</w:t>
      </w:r>
      <w:proofErr w:type="spellStart"/>
      <w:proofErr w:type="gramEnd"/>
      <w:r w:rsidRPr="00E450DA">
        <w:rPr>
          <w:rFonts w:ascii="Courier New" w:hAnsi="Courier New" w:cs="Courier New"/>
          <w:sz w:val="16"/>
          <w:szCs w:val="16"/>
        </w:rPr>
        <w:t>secr.fit</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bearcapt</w:t>
      </w:r>
      <w:proofErr w:type="spellEnd"/>
      <w:r w:rsidRPr="00E450DA">
        <w:rPr>
          <w:rFonts w:ascii="Courier New" w:hAnsi="Courier New" w:cs="Courier New"/>
          <w:sz w:val="16"/>
          <w:szCs w:val="16"/>
        </w:rPr>
        <w:t>, buffer = 20000)</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Detector type     proximity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Detector number   38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Average spacing   1776.437 m </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x-range</w:t>
      </w:r>
      <w:proofErr w:type="gramEnd"/>
      <w:r w:rsidRPr="009242B0">
        <w:rPr>
          <w:rFonts w:ascii="Courier New" w:hAnsi="Courier New" w:cs="Courier New"/>
          <w:sz w:val="16"/>
          <w:szCs w:val="16"/>
        </w:rPr>
        <w:t xml:space="preserve">           438789 456465 m </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y-range</w:t>
      </w:r>
      <w:proofErr w:type="gramEnd"/>
      <w:r w:rsidRPr="009242B0">
        <w:rPr>
          <w:rFonts w:ascii="Courier New" w:hAnsi="Courier New" w:cs="Courier New"/>
          <w:sz w:val="16"/>
          <w:szCs w:val="16"/>
        </w:rPr>
        <w:t xml:space="preserve">           4874895 4887477 m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animals       :  47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detections    :  151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occasions     :  8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Mask area       :  301466.0 ha </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Model           :  D~1 g0~1 sigma~1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Fixed (real)    :  none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Detection </w:t>
      </w:r>
      <w:proofErr w:type="spellStart"/>
      <w:proofErr w:type="gramStart"/>
      <w:r w:rsidRPr="009242B0">
        <w:rPr>
          <w:rFonts w:ascii="Courier New" w:hAnsi="Courier New" w:cs="Courier New"/>
          <w:sz w:val="16"/>
          <w:szCs w:val="16"/>
        </w:rPr>
        <w:t>fn</w:t>
      </w:r>
      <w:proofErr w:type="spellEnd"/>
      <w:proofErr w:type="gramEnd"/>
      <w:r w:rsidRPr="009242B0">
        <w:rPr>
          <w:rFonts w:ascii="Courier New" w:hAnsi="Courier New" w:cs="Courier New"/>
          <w:sz w:val="16"/>
          <w:szCs w:val="16"/>
        </w:rPr>
        <w:t xml:space="preserve">    :  </w:t>
      </w:r>
      <w:proofErr w:type="spellStart"/>
      <w:r w:rsidRPr="009242B0">
        <w:rPr>
          <w:rFonts w:ascii="Courier New" w:hAnsi="Courier New" w:cs="Courier New"/>
          <w:sz w:val="16"/>
          <w:szCs w:val="16"/>
        </w:rPr>
        <w:t>halfnormal</w:t>
      </w:r>
      <w:proofErr w:type="spellEnd"/>
      <w:r w:rsidRPr="009242B0">
        <w:rPr>
          <w:rFonts w:ascii="Courier New" w:hAnsi="Courier New" w:cs="Courier New"/>
          <w:sz w:val="16"/>
          <w:szCs w:val="16"/>
        </w:rPr>
        <w:t xml:space="preserve">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Distribution    :  </w:t>
      </w:r>
      <w:proofErr w:type="spellStart"/>
      <w:r w:rsidRPr="009242B0">
        <w:rPr>
          <w:rFonts w:ascii="Courier New" w:hAnsi="Courier New" w:cs="Courier New"/>
          <w:sz w:val="16"/>
          <w:szCs w:val="16"/>
        </w:rPr>
        <w:t>poisson</w:t>
      </w:r>
      <w:proofErr w:type="spellEnd"/>
      <w:r w:rsidRPr="009242B0">
        <w:rPr>
          <w:rFonts w:ascii="Courier New" w:hAnsi="Courier New" w:cs="Courier New"/>
          <w:sz w:val="16"/>
          <w:szCs w:val="16"/>
        </w:rPr>
        <w:t xml:space="preserve">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parameters    :  3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Log </w:t>
      </w:r>
      <w:proofErr w:type="gramStart"/>
      <w:r w:rsidRPr="009242B0">
        <w:rPr>
          <w:rFonts w:ascii="Courier New" w:hAnsi="Courier New" w:cs="Courier New"/>
          <w:sz w:val="16"/>
          <w:szCs w:val="16"/>
        </w:rPr>
        <w:t>likelihood  :</w:t>
      </w:r>
      <w:proofErr w:type="gramEnd"/>
      <w:r w:rsidRPr="009242B0">
        <w:rPr>
          <w:rFonts w:ascii="Courier New" w:hAnsi="Courier New" w:cs="Courier New"/>
          <w:sz w:val="16"/>
          <w:szCs w:val="16"/>
        </w:rPr>
        <w:t xml:space="preserve">  -587.1641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AIC             :  1180.328 </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spellStart"/>
      <w:r w:rsidRPr="009242B0">
        <w:rPr>
          <w:rFonts w:ascii="Courier New" w:hAnsi="Courier New" w:cs="Courier New"/>
          <w:sz w:val="16"/>
          <w:szCs w:val="16"/>
        </w:rPr>
        <w:t>AICc</w:t>
      </w:r>
      <w:proofErr w:type="spellEnd"/>
      <w:r w:rsidRPr="009242B0">
        <w:rPr>
          <w:rFonts w:ascii="Courier New" w:hAnsi="Courier New" w:cs="Courier New"/>
          <w:sz w:val="16"/>
          <w:szCs w:val="16"/>
        </w:rPr>
        <w:t xml:space="preserve">            :  1180.886 </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Beta parameters (coefficients)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           </w:t>
      </w:r>
      <w:proofErr w:type="gramStart"/>
      <w:r w:rsidRPr="009242B0">
        <w:rPr>
          <w:rFonts w:ascii="Courier New" w:hAnsi="Courier New" w:cs="Courier New"/>
          <w:sz w:val="16"/>
          <w:szCs w:val="16"/>
        </w:rPr>
        <w:t>beta</w:t>
      </w:r>
      <w:proofErr w:type="gram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SE.beta</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lcl</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ucl</w:t>
      </w:r>
      <w:proofErr w:type="spellEnd"/>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D     -6.398657 0.15502806 -6.702506 -6.094807</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g0    -2.133876 0.14669415 -2.421391 -1.846361</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sigma  7.587286</w:t>
      </w:r>
      <w:proofErr w:type="gramEnd"/>
      <w:r w:rsidRPr="009242B0">
        <w:rPr>
          <w:rFonts w:ascii="Courier New" w:hAnsi="Courier New" w:cs="Courier New"/>
          <w:sz w:val="16"/>
          <w:szCs w:val="16"/>
        </w:rPr>
        <w:t xml:space="preserve"> 0.06458962  7.460692  7.713879</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Variance-covariance matrix of beta parameters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                  D            g0        sigma</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D      0.0240336981 -0.0001084522 -0.002602049</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g0    -</w:t>
      </w:r>
      <w:proofErr w:type="gramStart"/>
      <w:r w:rsidRPr="009242B0">
        <w:rPr>
          <w:rFonts w:ascii="Courier New" w:hAnsi="Courier New" w:cs="Courier New"/>
          <w:sz w:val="16"/>
          <w:szCs w:val="16"/>
        </w:rPr>
        <w:t>0.0001084522  0.0215191733</w:t>
      </w:r>
      <w:proofErr w:type="gramEnd"/>
      <w:r w:rsidRPr="009242B0">
        <w:rPr>
          <w:rFonts w:ascii="Courier New" w:hAnsi="Courier New" w:cs="Courier New"/>
          <w:sz w:val="16"/>
          <w:szCs w:val="16"/>
        </w:rPr>
        <w:t xml:space="preserve"> -0.005977169</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sigma</w:t>
      </w:r>
      <w:proofErr w:type="gramEnd"/>
      <w:r w:rsidRPr="009242B0">
        <w:rPr>
          <w:rFonts w:ascii="Courier New" w:hAnsi="Courier New" w:cs="Courier New"/>
          <w:sz w:val="16"/>
          <w:szCs w:val="16"/>
        </w:rPr>
        <w:t xml:space="preserve"> -0.0026020486 -0.0059771686  0.004171819</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Fitted (real) parameters evaluated at base levels of covariates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       </w:t>
      </w:r>
      <w:proofErr w:type="gramStart"/>
      <w:r w:rsidRPr="009242B0">
        <w:rPr>
          <w:rFonts w:ascii="Courier New" w:hAnsi="Courier New" w:cs="Courier New"/>
          <w:sz w:val="16"/>
          <w:szCs w:val="16"/>
        </w:rPr>
        <w:t>link</w:t>
      </w:r>
      <w:proofErr w:type="gramEnd"/>
      <w:r w:rsidRPr="009242B0">
        <w:rPr>
          <w:rFonts w:ascii="Courier New" w:hAnsi="Courier New" w:cs="Courier New"/>
          <w:sz w:val="16"/>
          <w:szCs w:val="16"/>
        </w:rPr>
        <w:t xml:space="preserve">     estimate  </w:t>
      </w:r>
      <w:proofErr w:type="spellStart"/>
      <w:r w:rsidRPr="009242B0">
        <w:rPr>
          <w:rFonts w:ascii="Courier New" w:hAnsi="Courier New" w:cs="Courier New"/>
          <w:sz w:val="16"/>
          <w:szCs w:val="16"/>
        </w:rPr>
        <w:t>SE.estimate</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lcl</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ucl</w:t>
      </w:r>
      <w:proofErr w:type="spellEnd"/>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D       log 1.663791e-03 2.594918e-04 1.227831e-03 2.254545e-03</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g0</w:t>
      </w:r>
      <w:proofErr w:type="gram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logit</w:t>
      </w:r>
      <w:proofErr w:type="spellEnd"/>
      <w:r w:rsidRPr="009242B0">
        <w:rPr>
          <w:rFonts w:ascii="Courier New" w:hAnsi="Courier New" w:cs="Courier New"/>
          <w:sz w:val="16"/>
          <w:szCs w:val="16"/>
        </w:rPr>
        <w:t xml:space="preserve"> 1.058476e-01 1.388370e-02 8.155599e-02 1.363008e-01</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sigma</w:t>
      </w:r>
      <w:proofErr w:type="gramEnd"/>
      <w:r w:rsidRPr="009242B0">
        <w:rPr>
          <w:rFonts w:ascii="Courier New" w:hAnsi="Courier New" w:cs="Courier New"/>
          <w:sz w:val="16"/>
          <w:szCs w:val="16"/>
        </w:rPr>
        <w:t xml:space="preserve">   log 1.972951e+03 1.275652e+02 1.738351e+03 2.239211e+03</w:t>
      </w:r>
    </w:p>
    <w:p w:rsidR="004D315A" w:rsidRDefault="004D315A" w:rsidP="004D315A">
      <w:pPr>
        <w:spacing w:before="100" w:beforeAutospacing="1" w:after="100" w:afterAutospacing="1"/>
        <w:contextualSpacing/>
        <w:rPr>
          <w:rFonts w:ascii="Bookman Old Style" w:hAnsi="Bookman Old Style"/>
          <w:sz w:val="20"/>
          <w:szCs w:val="20"/>
        </w:rPr>
      </w:pP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\end{verbatim}</w:t>
      </w: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lastRenderedPageBreak/>
        <w:t>}</w:t>
      </w:r>
    </w:p>
    <w:p w:rsidR="00D6475F" w:rsidRDefault="00D6475F" w:rsidP="004D315A">
      <w:pPr>
        <w:spacing w:before="100" w:beforeAutospacing="1" w:after="100" w:afterAutospacing="1"/>
        <w:contextualSpacing/>
        <w:rPr>
          <w:rFonts w:ascii="Bookman Old Style" w:hAnsi="Bookman Old Style"/>
          <w:sz w:val="20"/>
          <w:szCs w:val="20"/>
        </w:rPr>
      </w:pPr>
    </w:p>
    <w:p w:rsidR="00D6475F" w:rsidRDefault="00D6475F" w:rsidP="004D315A">
      <w:pPr>
        <w:spacing w:before="100" w:beforeAutospacing="1" w:after="100" w:afterAutospacing="1"/>
        <w:contextualSpacing/>
        <w:rPr>
          <w:rFonts w:ascii="Bookman Old Style" w:hAnsi="Bookman Old Style"/>
          <w:sz w:val="20"/>
          <w:szCs w:val="20"/>
        </w:rPr>
      </w:pPr>
    </w:p>
    <w:p w:rsidR="004D315A" w:rsidRDefault="004D315A"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Just as a reminder, </w:t>
      </w:r>
      <w:proofErr w:type="spellStart"/>
      <w:r>
        <w:rPr>
          <w:rFonts w:ascii="Bookman Old Style" w:hAnsi="Bookman Old Style"/>
          <w:sz w:val="20"/>
          <w:szCs w:val="20"/>
        </w:rPr>
        <w:t>secr</w:t>
      </w:r>
      <w:proofErr w:type="spellEnd"/>
      <w:r>
        <w:rPr>
          <w:rFonts w:ascii="Bookman Old Style" w:hAnsi="Bookman Old Style"/>
          <w:sz w:val="20"/>
          <w:szCs w:val="20"/>
        </w:rPr>
        <w:t xml:space="preserve"> returns density in terms of individuals per hectare, so we must multiply this D by 100 to see the estimate as individuals per km2.   In doing so, the</w:t>
      </w:r>
      <w:r w:rsidR="00342F0B">
        <w:rPr>
          <w:rFonts w:ascii="Bookman Old Style" w:hAnsi="Bookman Old Style"/>
          <w:sz w:val="20"/>
          <w:szCs w:val="20"/>
        </w:rPr>
        <w:t xml:space="preserve"> resulting density is 0.166 individuals / $km ^2$, which very similar to that found in section 8.</w:t>
      </w:r>
      <w:r w:rsidR="00D6475F">
        <w:rPr>
          <w:rFonts w:ascii="Bookman Old Style" w:hAnsi="Bookman Old Style"/>
          <w:sz w:val="20"/>
          <w:szCs w:val="20"/>
        </w:rPr>
        <w:t xml:space="preserve">3 </w:t>
      </w:r>
      <w:r w:rsidR="00342F0B">
        <w:rPr>
          <w:rFonts w:ascii="Bookman Old Style" w:hAnsi="Bookman Old Style"/>
          <w:sz w:val="20"/>
          <w:szCs w:val="20"/>
        </w:rPr>
        <w:t xml:space="preserve">using </w:t>
      </w:r>
      <w:proofErr w:type="spellStart"/>
      <w:r w:rsidR="00342F0B">
        <w:rPr>
          <w:rFonts w:ascii="Bookman Old Style" w:hAnsi="Bookman Old Style"/>
          <w:sz w:val="20"/>
          <w:szCs w:val="20"/>
        </w:rPr>
        <w:t>WinBUGS</w:t>
      </w:r>
      <w:proofErr w:type="spellEnd"/>
      <w:r w:rsidR="00342F0B">
        <w:rPr>
          <w:rFonts w:ascii="Bookman Old Style" w:hAnsi="Bookman Old Style"/>
          <w:sz w:val="20"/>
          <w:szCs w:val="20"/>
        </w:rPr>
        <w:t xml:space="preserve"> for the basic model</w:t>
      </w:r>
      <w:r w:rsidR="00D6475F">
        <w:rPr>
          <w:rFonts w:ascii="Bookman Old Style" w:hAnsi="Bookman Old Style"/>
          <w:sz w:val="20"/>
          <w:szCs w:val="20"/>
        </w:rPr>
        <w:t xml:space="preserve"> with a half-normal distance function on detection</w:t>
      </w:r>
      <w:r w:rsidR="00342F0B">
        <w:rPr>
          <w:rFonts w:ascii="Bookman Old Style" w:hAnsi="Bookman Old Style"/>
          <w:sz w:val="20"/>
          <w:szCs w:val="20"/>
        </w:rPr>
        <w:t xml:space="preserve">. </w:t>
      </w:r>
      <w:r>
        <w:rPr>
          <w:rFonts w:ascii="Bookman Old Style" w:hAnsi="Bookman Old Style"/>
          <w:sz w:val="20"/>
          <w:szCs w:val="20"/>
        </w:rPr>
        <w:t xml:space="preserve"> </w:t>
      </w:r>
    </w:p>
    <w:p w:rsidR="00C81820" w:rsidRDefault="00C81820" w:rsidP="004D315A">
      <w:pPr>
        <w:spacing w:before="100" w:beforeAutospacing="1" w:after="100" w:afterAutospacing="1"/>
        <w:contextualSpacing/>
        <w:rPr>
          <w:rFonts w:ascii="Bookman Old Style" w:hAnsi="Bookman Old Style"/>
          <w:sz w:val="20"/>
          <w:szCs w:val="20"/>
        </w:rPr>
      </w:pPr>
    </w:p>
    <w:p w:rsidR="00ED43A8" w:rsidRDefault="00ED43A8" w:rsidP="00ED43A8">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secr</w:t>
      </w:r>
      <w:proofErr w:type="spellEnd"/>
      <w:r>
        <w:rPr>
          <w:rFonts w:ascii="Times New Roman" w:hAnsi="Times New Roman" w:cs="Times New Roman"/>
        </w:rPr>
        <w:t xml:space="preserve"> package, the detection functions are specified by changing the call to the “</w:t>
      </w:r>
      <w:proofErr w:type="spellStart"/>
      <w:r>
        <w:rPr>
          <w:rFonts w:ascii="Times New Roman" w:hAnsi="Times New Roman" w:cs="Times New Roman"/>
        </w:rPr>
        <w:t>detectfn</w:t>
      </w:r>
      <w:proofErr w:type="spellEnd"/>
      <w:r>
        <w:rPr>
          <w:rFonts w:ascii="Times New Roman" w:hAnsi="Times New Roman" w:cs="Times New Roman"/>
        </w:rPr>
        <w:t xml:space="preserve">” within the </w:t>
      </w:r>
      <w:proofErr w:type="spellStart"/>
      <w:r>
        <w:rPr>
          <w:rFonts w:ascii="Times New Roman" w:hAnsi="Times New Roman" w:cs="Times New Roman"/>
        </w:rPr>
        <w:t>secr.fit</w:t>
      </w:r>
      <w:proofErr w:type="spellEnd"/>
      <w:r>
        <w:rPr>
          <w:rFonts w:ascii="Times New Roman" w:hAnsi="Times New Roman" w:cs="Times New Roman"/>
        </w:rPr>
        <w:t xml:space="preserve"> command.   Table 1 shows the possible detection functions that </w:t>
      </w:r>
      <w:proofErr w:type="spellStart"/>
      <w:r>
        <w:rPr>
          <w:rFonts w:ascii="Times New Roman" w:hAnsi="Times New Roman" w:cs="Times New Roman"/>
        </w:rPr>
        <w:t>secr</w:t>
      </w:r>
      <w:proofErr w:type="spellEnd"/>
      <w:r>
        <w:rPr>
          <w:rFonts w:ascii="Times New Roman" w:hAnsi="Times New Roman" w:cs="Times New Roman"/>
        </w:rPr>
        <w:t xml:space="preserve"> will fit; the default is the half-normal and the exponential is 2.  Thus to fit the exponential distance function, we would use the </w:t>
      </w:r>
      <w:r w:rsidR="00CA4259">
        <w:rPr>
          <w:rFonts w:ascii="Times New Roman" w:hAnsi="Times New Roman" w:cs="Times New Roman"/>
        </w:rPr>
        <w:t>following commands.</w:t>
      </w:r>
    </w:p>
    <w:p w:rsidR="00DC5B47" w:rsidRDefault="00DC5B47" w:rsidP="00DC5B47">
      <w:pPr>
        <w:spacing w:before="100" w:beforeAutospacing="1" w:after="100" w:afterAutospacing="1"/>
        <w:contextualSpacing/>
        <w:rPr>
          <w:rFonts w:ascii="Times New Roman" w:hAnsi="Times New Roman" w:cs="Times New Roman"/>
        </w:rPr>
      </w:pP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D6475F" w:rsidRPr="00EA1C54" w:rsidRDefault="00D6475F" w:rsidP="00ED43A8">
      <w:pPr>
        <w:spacing w:before="100" w:beforeAutospacing="1" w:after="100" w:afterAutospacing="1"/>
        <w:contextualSpacing/>
        <w:rPr>
          <w:rFonts w:ascii="Courier New" w:hAnsi="Courier New" w:cs="Courier New"/>
        </w:rPr>
      </w:pPr>
    </w:p>
    <w:p w:rsidR="00ED43A8" w:rsidRPr="00EA1C54" w:rsidRDefault="00D6475F" w:rsidP="00ED43A8">
      <w:pPr>
        <w:spacing w:before="100" w:beforeAutospacing="1" w:after="100" w:afterAutospacing="1"/>
        <w:contextualSpacing/>
        <w:rPr>
          <w:rFonts w:ascii="Courier New" w:hAnsi="Courier New" w:cs="Courier New"/>
          <w:sz w:val="16"/>
          <w:szCs w:val="16"/>
        </w:rPr>
      </w:pPr>
      <w:proofErr w:type="spellStart"/>
      <w:proofErr w:type="gramStart"/>
      <w:r w:rsidRPr="00EA1C54">
        <w:rPr>
          <w:rFonts w:ascii="Courier New" w:hAnsi="Courier New" w:cs="Courier New"/>
          <w:sz w:val="16"/>
          <w:szCs w:val="16"/>
        </w:rPr>
        <w:t>bearexp</w:t>
      </w:r>
      <w:proofErr w:type="spellEnd"/>
      <w:proofErr w:type="gramEnd"/>
      <w:r w:rsidRPr="00EA1C54">
        <w:rPr>
          <w:rFonts w:ascii="Courier New" w:hAnsi="Courier New" w:cs="Courier New"/>
          <w:sz w:val="16"/>
          <w:szCs w:val="16"/>
        </w:rPr>
        <w:t xml:space="preserve"> = </w:t>
      </w:r>
      <w:proofErr w:type="spellStart"/>
      <w:r w:rsidR="00ED43A8" w:rsidRPr="00EA1C54">
        <w:rPr>
          <w:rFonts w:ascii="Courier New" w:hAnsi="Courier New" w:cs="Courier New"/>
          <w:sz w:val="16"/>
          <w:szCs w:val="16"/>
        </w:rPr>
        <w:t>secr.fit</w:t>
      </w:r>
      <w:proofErr w:type="spellEnd"/>
      <w:r w:rsidR="00ED43A8" w:rsidRPr="00EA1C54">
        <w:rPr>
          <w:rFonts w:ascii="Courier New" w:hAnsi="Courier New" w:cs="Courier New"/>
          <w:sz w:val="16"/>
          <w:szCs w:val="16"/>
        </w:rPr>
        <w:t xml:space="preserve"> (</w:t>
      </w:r>
      <w:proofErr w:type="spellStart"/>
      <w:r w:rsidR="00ED43A8" w:rsidRPr="00EA1C54">
        <w:rPr>
          <w:rFonts w:ascii="Courier New" w:hAnsi="Courier New" w:cs="Courier New"/>
          <w:sz w:val="16"/>
          <w:szCs w:val="16"/>
        </w:rPr>
        <w:t>bearcapt</w:t>
      </w:r>
      <w:proofErr w:type="spellEnd"/>
      <w:r w:rsidR="00ED43A8" w:rsidRPr="00EA1C54">
        <w:rPr>
          <w:rFonts w:ascii="Courier New" w:hAnsi="Courier New" w:cs="Courier New"/>
          <w:sz w:val="16"/>
          <w:szCs w:val="16"/>
        </w:rPr>
        <w:t xml:space="preserve">, buffer = 20000, </w:t>
      </w:r>
      <w:proofErr w:type="spellStart"/>
      <w:r w:rsidR="00ED43A8" w:rsidRPr="00EA1C54">
        <w:rPr>
          <w:rFonts w:ascii="Courier New" w:hAnsi="Courier New" w:cs="Courier New"/>
          <w:sz w:val="16"/>
          <w:szCs w:val="16"/>
        </w:rPr>
        <w:t>detectfn</w:t>
      </w:r>
      <w:proofErr w:type="spellEnd"/>
      <w:r w:rsidR="00ED43A8" w:rsidRPr="00EA1C54">
        <w:rPr>
          <w:rFonts w:ascii="Courier New" w:hAnsi="Courier New" w:cs="Courier New"/>
          <w:sz w:val="16"/>
          <w:szCs w:val="16"/>
        </w:rPr>
        <w:t>=2)</w:t>
      </w:r>
    </w:p>
    <w:p w:rsidR="00ED43A8" w:rsidRPr="00EA1C54" w:rsidRDefault="00ED43A8" w:rsidP="00ED43A8">
      <w:pPr>
        <w:spacing w:before="100" w:beforeAutospacing="1" w:after="100" w:afterAutospacing="1"/>
        <w:contextualSpacing/>
        <w:rPr>
          <w:rFonts w:ascii="Courier New" w:hAnsi="Courier New" w:cs="Courier New"/>
          <w:sz w:val="16"/>
          <w:szCs w:val="16"/>
        </w:rPr>
      </w:pPr>
    </w:p>
    <w:p w:rsidR="00DC5B47" w:rsidRPr="00EA1C54" w:rsidRDefault="00DC5B47" w:rsidP="00DC5B47">
      <w:pPr>
        <w:spacing w:before="100" w:beforeAutospacing="1" w:after="100" w:afterAutospacing="1"/>
        <w:contextualSpacing/>
        <w:rPr>
          <w:rFonts w:ascii="Courier New" w:hAnsi="Courier New" w:cs="Courier New"/>
          <w:i/>
          <w:sz w:val="16"/>
          <w:szCs w:val="16"/>
        </w:rPr>
      </w:pPr>
      <w:r w:rsidRPr="00EA1C54">
        <w:rPr>
          <w:rFonts w:ascii="Courier New" w:hAnsi="Courier New" w:cs="Courier New"/>
          <w:i/>
          <w:sz w:val="16"/>
          <w:szCs w:val="16"/>
        </w:rPr>
        <w:t>[</w:t>
      </w:r>
      <w:proofErr w:type="spellStart"/>
      <w:proofErr w:type="gramStart"/>
      <w:r w:rsidRPr="00EA1C54">
        <w:rPr>
          <w:rFonts w:ascii="Courier New" w:hAnsi="Courier New" w:cs="Courier New"/>
          <w:i/>
          <w:sz w:val="16"/>
          <w:szCs w:val="16"/>
        </w:rPr>
        <w:t>secr</w:t>
      </w:r>
      <w:proofErr w:type="spellEnd"/>
      <w:proofErr w:type="gramEnd"/>
      <w:r w:rsidRPr="00EA1C54">
        <w:rPr>
          <w:rFonts w:ascii="Courier New" w:hAnsi="Courier New" w:cs="Courier New"/>
          <w:i/>
          <w:sz w:val="16"/>
          <w:szCs w:val="16"/>
        </w:rPr>
        <w:t xml:space="preserve"> data and model summary output deleted ]</w:t>
      </w:r>
    </w:p>
    <w:p w:rsidR="00D6475F" w:rsidRDefault="00D6475F" w:rsidP="00ED43A8">
      <w:pPr>
        <w:spacing w:before="100" w:beforeAutospacing="1" w:after="100" w:afterAutospacing="1"/>
        <w:contextualSpacing/>
        <w:rPr>
          <w:rFonts w:ascii="Times New Roman" w:hAnsi="Times New Roman" w:cs="Times New Roman"/>
        </w:rPr>
      </w:pP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Beta parameters (coefficients) </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            </w:t>
      </w:r>
      <w:proofErr w:type="gramStart"/>
      <w:r w:rsidRPr="00EA1C54">
        <w:rPr>
          <w:rFonts w:ascii="Courier New" w:hAnsi="Courier New" w:cs="Courier New"/>
          <w:sz w:val="16"/>
          <w:szCs w:val="16"/>
        </w:rPr>
        <w:t>beta</w:t>
      </w:r>
      <w:proofErr w:type="gram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SE.beta</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lcl</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ucl</w:t>
      </w:r>
      <w:proofErr w:type="spellEnd"/>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D     -6.3778954 0.1575762 -6.686739 -6.0690518</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g0    -0.6439777 0.2436156 -1.121455 -0.1664999</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sigma  7.0065881</w:t>
      </w:r>
      <w:proofErr w:type="gramEnd"/>
      <w:r w:rsidRPr="00EA1C54">
        <w:rPr>
          <w:rFonts w:ascii="Courier New" w:hAnsi="Courier New" w:cs="Courier New"/>
          <w:sz w:val="16"/>
          <w:szCs w:val="16"/>
        </w:rPr>
        <w:t xml:space="preserve"> 0.0838522  6.842241  7.1709354</w:t>
      </w:r>
    </w:p>
    <w:p w:rsidR="00DC5B47" w:rsidRPr="00EA1C54" w:rsidRDefault="00DC5B47" w:rsidP="00DC5B47">
      <w:pPr>
        <w:spacing w:before="100" w:beforeAutospacing="1" w:after="100" w:afterAutospacing="1"/>
        <w:contextualSpacing/>
        <w:rPr>
          <w:rFonts w:ascii="Courier New" w:hAnsi="Courier New" w:cs="Courier New"/>
          <w:sz w:val="16"/>
          <w:szCs w:val="16"/>
        </w:rPr>
      </w:pP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Variance-covariance matrix of beta parameters </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                 D          g0        sigma</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D      </w:t>
      </w:r>
      <w:proofErr w:type="gramStart"/>
      <w:r w:rsidRPr="00EA1C54">
        <w:rPr>
          <w:rFonts w:ascii="Courier New" w:hAnsi="Courier New" w:cs="Courier New"/>
          <w:sz w:val="16"/>
          <w:szCs w:val="16"/>
        </w:rPr>
        <w:t>0.024830243  0.00312779</w:t>
      </w:r>
      <w:proofErr w:type="gramEnd"/>
      <w:r w:rsidRPr="00EA1C54">
        <w:rPr>
          <w:rFonts w:ascii="Courier New" w:hAnsi="Courier New" w:cs="Courier New"/>
          <w:sz w:val="16"/>
          <w:szCs w:val="16"/>
        </w:rPr>
        <w:t xml:space="preserve"> -0.004050057</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g0     </w:t>
      </w:r>
      <w:proofErr w:type="gramStart"/>
      <w:r w:rsidRPr="00EA1C54">
        <w:rPr>
          <w:rFonts w:ascii="Courier New" w:hAnsi="Courier New" w:cs="Courier New"/>
          <w:sz w:val="16"/>
          <w:szCs w:val="16"/>
        </w:rPr>
        <w:t>0.003127790  0.05934856</w:t>
      </w:r>
      <w:proofErr w:type="gramEnd"/>
      <w:r w:rsidRPr="00EA1C54">
        <w:rPr>
          <w:rFonts w:ascii="Courier New" w:hAnsi="Courier New" w:cs="Courier New"/>
          <w:sz w:val="16"/>
          <w:szCs w:val="16"/>
        </w:rPr>
        <w:t xml:space="preserve"> -0.015261224</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sigma</w:t>
      </w:r>
      <w:proofErr w:type="gramEnd"/>
      <w:r w:rsidRPr="00EA1C54">
        <w:rPr>
          <w:rFonts w:ascii="Courier New" w:hAnsi="Courier New" w:cs="Courier New"/>
          <w:sz w:val="16"/>
          <w:szCs w:val="16"/>
        </w:rPr>
        <w:t xml:space="preserve"> -0.004050057 -0.01526122  0.007031192</w:t>
      </w:r>
    </w:p>
    <w:p w:rsidR="00DC5B47" w:rsidRPr="00EA1C54" w:rsidRDefault="00DC5B47" w:rsidP="00DC5B47">
      <w:pPr>
        <w:spacing w:before="100" w:beforeAutospacing="1" w:after="100" w:afterAutospacing="1"/>
        <w:contextualSpacing/>
        <w:rPr>
          <w:rFonts w:ascii="Courier New" w:hAnsi="Courier New" w:cs="Courier New"/>
          <w:sz w:val="16"/>
          <w:szCs w:val="16"/>
        </w:rPr>
      </w:pP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Fitted (real) parameters evaluated at base levels of covariates </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       </w:t>
      </w:r>
      <w:proofErr w:type="gramStart"/>
      <w:r w:rsidRPr="00EA1C54">
        <w:rPr>
          <w:rFonts w:ascii="Courier New" w:hAnsi="Courier New" w:cs="Courier New"/>
          <w:sz w:val="16"/>
          <w:szCs w:val="16"/>
        </w:rPr>
        <w:t>link</w:t>
      </w:r>
      <w:proofErr w:type="gramEnd"/>
      <w:r w:rsidRPr="00EA1C54">
        <w:rPr>
          <w:rFonts w:ascii="Courier New" w:hAnsi="Courier New" w:cs="Courier New"/>
          <w:sz w:val="16"/>
          <w:szCs w:val="16"/>
        </w:rPr>
        <w:t xml:space="preserve">     estimate  </w:t>
      </w:r>
      <w:proofErr w:type="spellStart"/>
      <w:r w:rsidRPr="00EA1C54">
        <w:rPr>
          <w:rFonts w:ascii="Courier New" w:hAnsi="Courier New" w:cs="Courier New"/>
          <w:sz w:val="16"/>
          <w:szCs w:val="16"/>
        </w:rPr>
        <w:t>SE.estimate</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lcl</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ucl</w:t>
      </w:r>
      <w:proofErr w:type="spellEnd"/>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D       log 1.698694e-03 2.693439e-04 1.247344e-03 2.313366e-03</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g0</w:t>
      </w:r>
      <w:proofErr w:type="gram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logit</w:t>
      </w:r>
      <w:proofErr w:type="spellEnd"/>
      <w:r w:rsidRPr="00EA1C54">
        <w:rPr>
          <w:rFonts w:ascii="Courier New" w:hAnsi="Courier New" w:cs="Courier New"/>
          <w:sz w:val="16"/>
          <w:szCs w:val="16"/>
        </w:rPr>
        <w:t xml:space="preserve"> 3.443479e-01 5.500169e-02 2.457414e-01 4.584709e-01</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sigma</w:t>
      </w:r>
      <w:proofErr w:type="gramEnd"/>
      <w:r w:rsidRPr="00EA1C54">
        <w:rPr>
          <w:rFonts w:ascii="Courier New" w:hAnsi="Courier New" w:cs="Courier New"/>
          <w:sz w:val="16"/>
          <w:szCs w:val="16"/>
        </w:rPr>
        <w:t xml:space="preserve">   log 1.103882e+03 9.272586e+01 9.365855e+02 1.301061e+03</w:t>
      </w:r>
    </w:p>
    <w:p w:rsidR="00DC5B47" w:rsidRDefault="00DC5B47" w:rsidP="00ED43A8">
      <w:pPr>
        <w:spacing w:before="100" w:beforeAutospacing="1" w:after="100" w:afterAutospacing="1"/>
        <w:contextualSpacing/>
        <w:rPr>
          <w:rFonts w:ascii="Times New Roman" w:hAnsi="Times New Roman" w:cs="Times New Roman"/>
        </w:rPr>
      </w:pP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\end{verbatim}</w:t>
      </w: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w:t>
      </w:r>
    </w:p>
    <w:p w:rsidR="00D6475F" w:rsidRDefault="00D6475F" w:rsidP="00ED43A8">
      <w:pPr>
        <w:spacing w:before="100" w:beforeAutospacing="1" w:after="100" w:afterAutospacing="1"/>
        <w:contextualSpacing/>
        <w:rPr>
          <w:rFonts w:ascii="Times New Roman" w:hAnsi="Times New Roman" w:cs="Times New Roman"/>
        </w:rPr>
      </w:pPr>
    </w:p>
    <w:p w:rsidR="00C64BA8" w:rsidRDefault="00C64BA8" w:rsidP="00ED43A8">
      <w:pPr>
        <w:spacing w:before="100" w:beforeAutospacing="1" w:after="100" w:afterAutospacing="1"/>
        <w:contextualSpacing/>
        <w:rPr>
          <w:rFonts w:ascii="Times New Roman" w:hAnsi="Times New Roman" w:cs="Times New Roman"/>
        </w:rPr>
      </w:pPr>
      <w:r>
        <w:rPr>
          <w:rFonts w:ascii="Times New Roman" w:hAnsi="Times New Roman" w:cs="Times New Roman"/>
        </w:rPr>
        <w:t>Density is estimated similar to the half-normal, although the mean estimate is slightly larger.  As we saw in the above sections,</w:t>
      </w:r>
      <w:r w:rsidR="003F5D61">
        <w:rPr>
          <w:rFonts w:ascii="Times New Roman" w:hAnsi="Times New Roman" w:cs="Times New Roman"/>
        </w:rPr>
        <w:t xml:space="preserve"> sigma = 1.1 which is very different from the half normal where sigma was 1.97.  These results are consistent with </w:t>
      </w:r>
      <w:proofErr w:type="gramStart"/>
      <w:r w:rsidR="003F5D61">
        <w:rPr>
          <w:rFonts w:ascii="Times New Roman" w:hAnsi="Times New Roman" w:cs="Times New Roman"/>
        </w:rPr>
        <w:t>the what</w:t>
      </w:r>
      <w:proofErr w:type="gramEnd"/>
      <w:r w:rsidR="003F5D61">
        <w:rPr>
          <w:rFonts w:ascii="Times New Roman" w:hAnsi="Times New Roman" w:cs="Times New Roman"/>
        </w:rPr>
        <w:t xml:space="preserve"> we saw in the Bayesian analysis of the model.</w:t>
      </w:r>
    </w:p>
    <w:p w:rsidR="00C64BA8" w:rsidRDefault="00C64BA8" w:rsidP="00ED43A8">
      <w:pPr>
        <w:spacing w:before="100" w:beforeAutospacing="1" w:after="100" w:afterAutospacing="1"/>
        <w:contextualSpacing/>
        <w:rPr>
          <w:rFonts w:ascii="Times New Roman" w:hAnsi="Times New Roman" w:cs="Times New Roman"/>
        </w:rPr>
      </w:pPr>
    </w:p>
    <w:p w:rsidR="00D6475F" w:rsidRDefault="009163ED" w:rsidP="00ED43A8">
      <w:pPr>
        <w:spacing w:before="100" w:beforeAutospacing="1" w:after="100" w:afterAutospacing="1"/>
        <w:contextualSpacing/>
        <w:rPr>
          <w:ins w:id="10" w:author="Royle, Andy" w:date="2012-03-14T11:04:00Z"/>
          <w:rFonts w:ascii="Times New Roman" w:hAnsi="Times New Roman" w:cs="Times New Roman"/>
        </w:rPr>
      </w:pPr>
      <w:ins w:id="11" w:author="Royle, Andy" w:date="2012-03-14T11:04:00Z">
        <w:r>
          <w:rPr>
            <w:rFonts w:ascii="Times New Roman" w:hAnsi="Times New Roman" w:cs="Times New Roman"/>
          </w:rPr>
          <w:t>\begin{comment} BETH: Put this table up in Section 1? \end{comment}</w:t>
        </w:r>
      </w:ins>
    </w:p>
    <w:p w:rsidR="009163ED" w:rsidRDefault="009163ED" w:rsidP="00ED43A8">
      <w:pPr>
        <w:spacing w:before="100" w:beforeAutospacing="1" w:after="100" w:afterAutospacing="1"/>
        <w:contextualSpacing/>
        <w:rPr>
          <w:rFonts w:ascii="Times New Roman" w:hAnsi="Times New Roman" w:cs="Times New Roman"/>
        </w:rPr>
      </w:pPr>
    </w:p>
    <w:p w:rsidR="00D6475F" w:rsidRDefault="00D6475F" w:rsidP="00ED43A8">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Table 1: </w:t>
      </w:r>
      <w:r w:rsidR="00EA1C54">
        <w:rPr>
          <w:rFonts w:ascii="Times New Roman" w:hAnsi="Times New Roman" w:cs="Times New Roman"/>
        </w:rPr>
        <w:t xml:space="preserve">Distance </w:t>
      </w:r>
      <w:r>
        <w:rPr>
          <w:rFonts w:ascii="Times New Roman" w:hAnsi="Times New Roman" w:cs="Times New Roman"/>
        </w:rPr>
        <w:t xml:space="preserve">functions fit by </w:t>
      </w:r>
      <w:proofErr w:type="spellStart"/>
      <w:r>
        <w:rPr>
          <w:rFonts w:ascii="Times New Roman" w:hAnsi="Times New Roman" w:cs="Times New Roman"/>
        </w:rPr>
        <w:t>secr</w:t>
      </w:r>
      <w:proofErr w:type="spellEnd"/>
      <w:r>
        <w:rPr>
          <w:rFonts w:ascii="Times New Roman" w:hAnsi="Times New Roman" w:cs="Times New Roman"/>
        </w:rPr>
        <w:t xml:space="preserve">.  (Table taken from the </w:t>
      </w:r>
      <w:proofErr w:type="spellStart"/>
      <w:r>
        <w:rPr>
          <w:rFonts w:ascii="Times New Roman" w:hAnsi="Times New Roman" w:cs="Times New Roman"/>
        </w:rPr>
        <w:t>secr</w:t>
      </w:r>
      <w:proofErr w:type="spellEnd"/>
      <w:r>
        <w:rPr>
          <w:rFonts w:ascii="Times New Roman" w:hAnsi="Times New Roman" w:cs="Times New Roman"/>
        </w:rPr>
        <w:t xml:space="preserve"> </w:t>
      </w:r>
      <w:proofErr w:type="gramStart"/>
      <w:r>
        <w:rPr>
          <w:rFonts w:ascii="Times New Roman" w:hAnsi="Times New Roman" w:cs="Times New Roman"/>
        </w:rPr>
        <w:t>help</w:t>
      </w:r>
      <w:proofErr w:type="gramEnd"/>
      <w:r>
        <w:rPr>
          <w:rFonts w:ascii="Times New Roman" w:hAnsi="Times New Roman" w:cs="Times New Roman"/>
        </w:rPr>
        <w:t xml:space="preserve"> files).</w:t>
      </w:r>
    </w:p>
    <w:p w:rsidR="00CA4259" w:rsidRDefault="00CA4259" w:rsidP="00ED43A8">
      <w:pPr>
        <w:spacing w:before="100" w:beforeAutospacing="1" w:after="100" w:afterAutospacing="1"/>
        <w:contextualSpacing/>
        <w:rPr>
          <w:rFonts w:ascii="Times New Roman" w:hAnsi="Times New Roman" w:cs="Times New Roman"/>
        </w:rPr>
      </w:pP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Code Name Parameters Function </w:t>
      </w:r>
    </w:p>
    <w:p w:rsidR="00D6475F" w:rsidRPr="004A28C5" w:rsidRDefault="00D6475F" w:rsidP="00D6475F">
      <w:pPr>
        <w:spacing w:after="0" w:line="240" w:lineRule="auto"/>
        <w:rPr>
          <w:rFonts w:ascii="Times New Roman" w:eastAsia="Times New Roman" w:hAnsi="Times New Roman" w:cs="Times New Roman"/>
          <w:sz w:val="20"/>
          <w:szCs w:val="20"/>
        </w:rPr>
      </w:pPr>
      <w:proofErr w:type="gramStart"/>
      <w:r w:rsidRPr="004A28C5">
        <w:rPr>
          <w:rFonts w:ascii="Times New Roman" w:eastAsia="Times New Roman" w:hAnsi="Times New Roman" w:cs="Times New Roman"/>
          <w:sz w:val="20"/>
          <w:szCs w:val="20"/>
        </w:rPr>
        <w:t xml:space="preserve">0 </w:t>
      </w:r>
      <w:r>
        <w:rPr>
          <w:rFonts w:ascii="Times New Roman" w:eastAsia="Times New Roman" w:hAnsi="Times New Roman" w:cs="Times New Roman"/>
          <w:sz w:val="20"/>
          <w:szCs w:val="20"/>
        </w:rPr>
        <w:t xml:space="preserve"> </w:t>
      </w:r>
      <w:proofErr w:type="spellStart"/>
      <w:r w:rsidRPr="004A28C5">
        <w:rPr>
          <w:rFonts w:ascii="Times New Roman" w:eastAsia="Times New Roman" w:hAnsi="Times New Roman" w:cs="Times New Roman"/>
          <w:sz w:val="20"/>
          <w:szCs w:val="20"/>
        </w:rPr>
        <w:t>halfnormal</w:t>
      </w:r>
      <w:proofErr w:type="spellEnd"/>
      <w:proofErr w:type="gramEnd"/>
      <w:r w:rsidRPr="004A28C5">
        <w:rPr>
          <w:rFonts w:ascii="Times New Roman" w:eastAsia="Times New Roman" w:hAnsi="Times New Roman" w:cs="Times New Roman"/>
          <w:sz w:val="20"/>
          <w:szCs w:val="20"/>
        </w:rPr>
        <w:t xml:space="preserve"> g0, sigma </w:t>
      </w:r>
      <w:r w:rsidRPr="004A28C5">
        <w:rPr>
          <w:rFonts w:ascii="Times New Roman" w:eastAsia="Times New Roman" w:hAnsi="Times New Roman" w:cs="Times New Roman"/>
          <w:i/>
          <w:iCs/>
          <w:sz w:val="20"/>
          <w:szCs w:val="20"/>
        </w:rPr>
        <w:t xml:space="preserve">g(d)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{--d^2 / (2 sigma^2)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lastRenderedPageBreak/>
        <w:t xml:space="preserve">1 hazard rate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(1 --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 (d / sigma) ^(--z)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2 exponential g0, sigma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 d / sigma)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3 compound </w:t>
      </w:r>
      <w:proofErr w:type="spellStart"/>
      <w:r w:rsidRPr="004A28C5">
        <w:rPr>
          <w:rFonts w:ascii="Times New Roman" w:eastAsia="Times New Roman" w:hAnsi="Times New Roman" w:cs="Times New Roman"/>
          <w:sz w:val="20"/>
          <w:szCs w:val="20"/>
        </w:rPr>
        <w:t>halfnormal</w:t>
      </w:r>
      <w:proofErr w:type="spellEnd"/>
      <w:r w:rsidRPr="004A28C5">
        <w:rPr>
          <w:rFonts w:ascii="Times New Roman" w:eastAsia="Times New Roman" w:hAnsi="Times New Roman" w:cs="Times New Roman"/>
          <w:sz w:val="20"/>
          <w:szCs w:val="20"/>
        </w:rPr>
        <w:t xml:space="preserve">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[1 -- {1 --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(--d^2 / (2 sigma^2))]^z}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4 uniform g0, sigma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d&lt;=sigma; g(d) = 0, otherwise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5 w exponential g0, sigma, w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d &lt; w; g(d)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 (d -- w) / sigma), otherwise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6 annular normal g0, sigma, w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(--(d-w)^2 / (2 sigma^2))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7 cumulative lognormal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[1 -- F{(d--μ)/s)}]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8 cumulative gamma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1 -- G (d; k, θ)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9 binary signal strength b0, b1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1 -- F {-- (b0 + b1 * d)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10signal strength beta0, beta1, </w:t>
      </w:r>
      <w:proofErr w:type="spellStart"/>
      <w:r w:rsidRPr="004A28C5">
        <w:rPr>
          <w:rFonts w:ascii="Times New Roman" w:eastAsia="Times New Roman" w:hAnsi="Times New Roman" w:cs="Times New Roman"/>
          <w:sz w:val="20"/>
          <w:szCs w:val="20"/>
        </w:rPr>
        <w:t>sdS</w:t>
      </w:r>
      <w:proofErr w:type="spellEnd"/>
      <w:r w:rsidRPr="004A28C5">
        <w:rPr>
          <w:rFonts w:ascii="Times New Roman" w:eastAsia="Times New Roman" w:hAnsi="Times New Roman" w:cs="Times New Roman"/>
          <w:sz w:val="20"/>
          <w:szCs w:val="20"/>
        </w:rPr>
        <w:t xml:space="preserve">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1 -- F[ {c -- (beta0 + beta1 * d)} / </w:t>
      </w:r>
      <w:proofErr w:type="spellStart"/>
      <w:r w:rsidRPr="004A28C5">
        <w:rPr>
          <w:rFonts w:ascii="Times New Roman" w:eastAsia="Times New Roman" w:hAnsi="Times New Roman" w:cs="Times New Roman"/>
          <w:i/>
          <w:iCs/>
          <w:sz w:val="20"/>
          <w:szCs w:val="20"/>
        </w:rPr>
        <w:t>sdS</w:t>
      </w:r>
      <w:proofErr w:type="spellEnd"/>
      <w:r w:rsidRPr="004A28C5">
        <w:rPr>
          <w:rFonts w:ascii="Times New Roman" w:eastAsia="Times New Roman" w:hAnsi="Times New Roman" w:cs="Times New Roman"/>
          <w:i/>
          <w:iCs/>
          <w:sz w:val="20"/>
          <w:szCs w:val="20"/>
        </w:rPr>
        <w:t xml:space="preserve">] </w:t>
      </w:r>
    </w:p>
    <w:p w:rsidR="00D6475F" w:rsidRPr="004A28C5" w:rsidRDefault="00D6475F" w:rsidP="00D6475F">
      <w:pPr>
        <w:spacing w:after="0" w:line="240" w:lineRule="auto"/>
        <w:rPr>
          <w:rFonts w:ascii="Times New Roman" w:hAnsi="Times New Roman" w:cs="Times New Roman"/>
          <w:sz w:val="20"/>
          <w:szCs w:val="20"/>
        </w:rPr>
      </w:pPr>
      <w:r w:rsidRPr="004A28C5">
        <w:rPr>
          <w:rFonts w:ascii="Times New Roman" w:eastAsia="Times New Roman" w:hAnsi="Times New Roman" w:cs="Times New Roman"/>
          <w:sz w:val="20"/>
          <w:szCs w:val="20"/>
        </w:rPr>
        <w:t xml:space="preserve">11signal strength spherical beta0, beta1, </w:t>
      </w:r>
      <w:proofErr w:type="spellStart"/>
      <w:r w:rsidRPr="004A28C5">
        <w:rPr>
          <w:rFonts w:ascii="Times New Roman" w:eastAsia="Times New Roman" w:hAnsi="Times New Roman" w:cs="Times New Roman"/>
          <w:sz w:val="20"/>
          <w:szCs w:val="20"/>
        </w:rPr>
        <w:t>sdS</w:t>
      </w:r>
      <w:proofErr w:type="spellEnd"/>
      <w:r w:rsidRPr="004A28C5">
        <w:rPr>
          <w:rFonts w:ascii="Times New Roman" w:eastAsia="Times New Roman" w:hAnsi="Times New Roman" w:cs="Times New Roman"/>
          <w:sz w:val="20"/>
          <w:szCs w:val="20"/>
        </w:rPr>
        <w:t xml:space="preserve">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1 -- F[{c -- (beta0 + beta1 * (d--1) -- 10 * log10 ( d^2 ) ) } / </w:t>
      </w:r>
      <w:proofErr w:type="spellStart"/>
      <w:r w:rsidRPr="004A28C5">
        <w:rPr>
          <w:rFonts w:ascii="Times New Roman" w:eastAsia="Times New Roman" w:hAnsi="Times New Roman" w:cs="Times New Roman"/>
          <w:i/>
          <w:iCs/>
          <w:sz w:val="20"/>
          <w:szCs w:val="20"/>
        </w:rPr>
        <w:t>sdS</w:t>
      </w:r>
      <w:proofErr w:type="spellEnd"/>
      <w:r w:rsidRPr="004A28C5">
        <w:rPr>
          <w:rFonts w:ascii="Times New Roman" w:eastAsia="Times New Roman" w:hAnsi="Times New Roman" w:cs="Times New Roman"/>
          <w:i/>
          <w:iCs/>
          <w:sz w:val="20"/>
          <w:szCs w:val="20"/>
        </w:rPr>
        <w:t xml:space="preserve"> ]</w:t>
      </w:r>
    </w:p>
    <w:p w:rsidR="00ED43A8" w:rsidRDefault="00ED43A8" w:rsidP="00ED43A8">
      <w:pPr>
        <w:spacing w:before="100" w:beforeAutospacing="1" w:after="100" w:afterAutospacing="1"/>
        <w:contextualSpacing/>
        <w:rPr>
          <w:rFonts w:ascii="Times New Roman" w:hAnsi="Times New Roman" w:cs="Times New Roman"/>
        </w:rPr>
      </w:pPr>
    </w:p>
    <w:p w:rsidR="00ED43A8" w:rsidRPr="00ED43A8" w:rsidRDefault="00ED43A8" w:rsidP="004D315A">
      <w:pPr>
        <w:spacing w:before="100" w:beforeAutospacing="1" w:after="100" w:afterAutospacing="1"/>
        <w:contextualSpacing/>
        <w:rPr>
          <w:rFonts w:ascii="Bookman Old Style" w:hAnsi="Bookman Old Style"/>
          <w:sz w:val="20"/>
          <w:szCs w:val="20"/>
        </w:rPr>
      </w:pPr>
    </w:p>
    <w:p w:rsidR="00ED43A8" w:rsidRDefault="00ED43A8" w:rsidP="004D315A">
      <w:pPr>
        <w:spacing w:before="100" w:beforeAutospacing="1" w:after="100" w:afterAutospacing="1"/>
        <w:contextualSpacing/>
        <w:rPr>
          <w:rFonts w:ascii="Bookman Old Style" w:hAnsi="Bookman Old Style"/>
          <w:sz w:val="20"/>
          <w:szCs w:val="20"/>
        </w:rPr>
      </w:pPr>
    </w:p>
    <w:p w:rsidR="00ED43A8" w:rsidRDefault="00ED43A8" w:rsidP="004D315A">
      <w:pPr>
        <w:spacing w:before="100" w:beforeAutospacing="1" w:after="100" w:afterAutospacing="1"/>
        <w:contextualSpacing/>
        <w:rPr>
          <w:rFonts w:ascii="Bookman Old Style" w:hAnsi="Bookman Old Style"/>
          <w:sz w:val="20"/>
          <w:szCs w:val="20"/>
        </w:rPr>
      </w:pPr>
    </w:p>
    <w:p w:rsidR="009F45B4" w:rsidRPr="00AF2550" w:rsidRDefault="009F45B4" w:rsidP="009F45B4">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8.</w:t>
      </w:r>
      <w:r w:rsidR="00D6475F">
        <w:rPr>
          <w:rFonts w:ascii="Bookman Old Style" w:hAnsi="Bookman Old Style"/>
          <w:sz w:val="24"/>
          <w:szCs w:val="24"/>
        </w:rPr>
        <w:t>4</w:t>
      </w:r>
      <w:r>
        <w:rPr>
          <w:rFonts w:ascii="Bookman Old Style" w:hAnsi="Bookman Old Style"/>
          <w:sz w:val="24"/>
          <w:szCs w:val="24"/>
        </w:rPr>
        <w:t xml:space="preserve">.1 </w:t>
      </w:r>
      <w:r w:rsidRPr="00AF2550">
        <w:rPr>
          <w:rFonts w:ascii="Bookman Old Style" w:hAnsi="Bookman Old Style"/>
          <w:sz w:val="24"/>
          <w:szCs w:val="24"/>
        </w:rPr>
        <w:t>Time</w:t>
      </w:r>
    </w:p>
    <w:p w:rsidR="009F45B4" w:rsidRDefault="009F45B4" w:rsidP="009F45B4">
      <w:pPr>
        <w:spacing w:before="100" w:beforeAutospacing="1" w:after="100" w:afterAutospacing="1"/>
        <w:contextualSpacing/>
        <w:rPr>
          <w:rFonts w:ascii="Bookman Old Style" w:hAnsi="Bookman Old Style"/>
          <w:sz w:val="20"/>
          <w:szCs w:val="20"/>
        </w:rPr>
      </w:pPr>
      <w:proofErr w:type="spellStart"/>
      <w:r>
        <w:rPr>
          <w:rFonts w:ascii="Bookman Old Style" w:hAnsi="Bookman Old Style"/>
          <w:sz w:val="20"/>
          <w:szCs w:val="20"/>
        </w:rPr>
        <w:t>Secr</w:t>
      </w:r>
      <w:proofErr w:type="spellEnd"/>
      <w:r>
        <w:rPr>
          <w:rFonts w:ascii="Bookman Old Style" w:hAnsi="Bookman Old Style"/>
          <w:sz w:val="20"/>
          <w:szCs w:val="20"/>
        </w:rPr>
        <w:t xml:space="preserve"> </w:t>
      </w:r>
      <w:r w:rsidR="007E672E">
        <w:rPr>
          <w:rFonts w:ascii="Bookman Old Style" w:hAnsi="Bookman Old Style"/>
          <w:sz w:val="20"/>
          <w:szCs w:val="20"/>
        </w:rPr>
        <w:t>easily fits</w:t>
      </w:r>
      <w:r>
        <w:rPr>
          <w:rFonts w:ascii="Bookman Old Style" w:hAnsi="Bookman Old Style"/>
          <w:sz w:val="20"/>
          <w:szCs w:val="20"/>
        </w:rPr>
        <w:t xml:space="preserve"> a “time effect” </w:t>
      </w:r>
      <w:r w:rsidR="007E672E">
        <w:rPr>
          <w:rFonts w:ascii="Bookman Old Style" w:hAnsi="Bookman Old Style"/>
          <w:sz w:val="20"/>
          <w:szCs w:val="20"/>
        </w:rPr>
        <w:t>where</w:t>
      </w:r>
      <w:r>
        <w:rPr>
          <w:rFonts w:ascii="Bookman Old Style" w:hAnsi="Bookman Old Style"/>
          <w:sz w:val="20"/>
          <w:szCs w:val="20"/>
        </w:rPr>
        <w:t xml:space="preserve"> each </w:t>
      </w:r>
      <w:r w:rsidR="007E672E">
        <w:rPr>
          <w:rFonts w:ascii="Bookman Old Style" w:hAnsi="Bookman Old Style"/>
          <w:sz w:val="20"/>
          <w:szCs w:val="20"/>
        </w:rPr>
        <w:t>occasion</w:t>
      </w:r>
      <w:r>
        <w:rPr>
          <w:rFonts w:ascii="Bookman Old Style" w:hAnsi="Bookman Old Style"/>
          <w:sz w:val="20"/>
          <w:szCs w:val="20"/>
        </w:rPr>
        <w:t xml:space="preserve"> has its own detection probability. This is </w:t>
      </w:r>
      <w:r w:rsidR="007E672E">
        <w:rPr>
          <w:rFonts w:ascii="Bookman Old Style" w:hAnsi="Bookman Old Style"/>
          <w:sz w:val="20"/>
          <w:szCs w:val="20"/>
        </w:rPr>
        <w:t xml:space="preserve">reasonable when there are very few sampling occasions but becomes </w:t>
      </w:r>
      <w:r>
        <w:rPr>
          <w:rFonts w:ascii="Bookman Old Style" w:hAnsi="Bookman Old Style"/>
          <w:sz w:val="20"/>
          <w:szCs w:val="20"/>
        </w:rPr>
        <w:t>an unwieldy model with lots of parameters, in general, if sample occasions are very frequent (e.g., daily). In some cases it might make sense to have a smooth function of time to reflect season variation in encounter probability</w:t>
      </w:r>
      <w:r w:rsidR="007E672E">
        <w:rPr>
          <w:rFonts w:ascii="Bookman Old Style" w:hAnsi="Bookman Old Style"/>
          <w:sz w:val="20"/>
          <w:szCs w:val="20"/>
        </w:rPr>
        <w:t xml:space="preserve"> as show above</w:t>
      </w:r>
      <w:r>
        <w:rPr>
          <w:rFonts w:ascii="Bookman Old Style" w:hAnsi="Bookman Old Style"/>
          <w:sz w:val="20"/>
          <w:szCs w:val="20"/>
        </w:rPr>
        <w:t xml:space="preserve">. We saw previous that such models are easy to fit in </w:t>
      </w:r>
      <w:proofErr w:type="spellStart"/>
      <w:r>
        <w:rPr>
          <w:rFonts w:ascii="Bookman Old Style" w:hAnsi="Bookman Old Style"/>
          <w:sz w:val="20"/>
          <w:szCs w:val="20"/>
        </w:rPr>
        <w:t>WinBUGS</w:t>
      </w:r>
      <w:proofErr w:type="spellEnd"/>
      <w:r>
        <w:rPr>
          <w:rFonts w:ascii="Bookman Old Style" w:hAnsi="Bookman Old Style"/>
          <w:sz w:val="20"/>
          <w:szCs w:val="20"/>
        </w:rPr>
        <w:t xml:space="preserve">.  </w:t>
      </w:r>
      <w:proofErr w:type="spellStart"/>
      <w:proofErr w:type="gramStart"/>
      <w:r w:rsidR="00EA1C54">
        <w:rPr>
          <w:rFonts w:ascii="Bookman Old Style" w:hAnsi="Bookman Old Style"/>
          <w:sz w:val="20"/>
          <w:szCs w:val="20"/>
        </w:rPr>
        <w:t>secr</w:t>
      </w:r>
      <w:proofErr w:type="spellEnd"/>
      <w:proofErr w:type="gramEnd"/>
      <w:r w:rsidR="00EA1C54">
        <w:rPr>
          <w:rFonts w:ascii="Bookman Old Style" w:hAnsi="Bookman Old Style"/>
          <w:sz w:val="20"/>
          <w:szCs w:val="20"/>
        </w:rPr>
        <w:t xml:space="preserve"> </w:t>
      </w:r>
      <w:r>
        <w:rPr>
          <w:rFonts w:ascii="Bookman Old Style" w:hAnsi="Bookman Old Style"/>
          <w:sz w:val="20"/>
          <w:szCs w:val="20"/>
        </w:rPr>
        <w:t xml:space="preserve">only fits the classical “time effect” type of model with K distinct </w:t>
      </w:r>
      <w:r w:rsidR="00EA1C54">
        <w:rPr>
          <w:rFonts w:ascii="Bookman Old Style" w:hAnsi="Bookman Old Style"/>
          <w:sz w:val="20"/>
          <w:szCs w:val="20"/>
        </w:rPr>
        <w:t>parameters, unless an alternative approach is used such as “groups” or “sessions”.</w:t>
      </w:r>
    </w:p>
    <w:p w:rsidR="009F45B4" w:rsidRDefault="009F45B4" w:rsidP="009F45B4">
      <w:pPr>
        <w:spacing w:before="100" w:beforeAutospacing="1" w:after="100" w:afterAutospacing="1"/>
        <w:contextualSpacing/>
        <w:rPr>
          <w:rFonts w:ascii="Bookman Old Style" w:hAnsi="Bookman Old Style"/>
          <w:sz w:val="20"/>
          <w:szCs w:val="20"/>
        </w:rPr>
      </w:pPr>
    </w:p>
    <w:p w:rsidR="009F45B4" w:rsidRPr="00AF2550" w:rsidRDefault="009F45B4" w:rsidP="009F45B4">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Time specific parameters are also easy to incorporate</w:t>
      </w:r>
      <w:r w:rsidRPr="00AF2550">
        <w:rPr>
          <w:rFonts w:ascii="Bookman Old Style" w:hAnsi="Bookman Old Style"/>
          <w:sz w:val="20"/>
          <w:szCs w:val="20"/>
        </w:rPr>
        <w:t xml:space="preserve">, we just </w:t>
      </w:r>
      <w:r>
        <w:rPr>
          <w:rFonts w:ascii="Bookman Old Style" w:hAnsi="Bookman Old Style"/>
          <w:sz w:val="20"/>
          <w:szCs w:val="20"/>
        </w:rPr>
        <w:t>include $</w:t>
      </w:r>
      <w:r w:rsidRPr="00AF2550">
        <w:rPr>
          <w:rFonts w:ascii="Bookman Old Style" w:hAnsi="Bookman Old Style"/>
          <w:sz w:val="20"/>
          <w:szCs w:val="20"/>
        </w:rPr>
        <w:t>t</w:t>
      </w:r>
      <w:r>
        <w:rPr>
          <w:rFonts w:ascii="Bookman Old Style" w:hAnsi="Bookman Old Style"/>
          <w:sz w:val="20"/>
          <w:szCs w:val="20"/>
        </w:rPr>
        <w:t>$</w:t>
      </w:r>
      <w:r w:rsidRPr="00AF2550">
        <w:rPr>
          <w:rFonts w:ascii="Bookman Old Style" w:hAnsi="Bookman Old Style"/>
          <w:sz w:val="20"/>
          <w:szCs w:val="20"/>
        </w:rPr>
        <w:t xml:space="preserve"> in our model fit call and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will automatically fit time specific estimates.  For example, if we allowed bas</w:t>
      </w:r>
      <w:r>
        <w:rPr>
          <w:rFonts w:ascii="Bookman Old Style" w:hAnsi="Bookman Old Style"/>
          <w:sz w:val="20"/>
          <w:szCs w:val="20"/>
        </w:rPr>
        <w:t>eline detection to vary by time (as we did in eq. **), we simply use</w:t>
      </w:r>
      <w:r w:rsidRPr="00AF2550">
        <w:rPr>
          <w:rFonts w:ascii="Bookman Old Style" w:hAnsi="Bookman Old Style"/>
          <w:sz w:val="20"/>
          <w:szCs w:val="20"/>
        </w:rPr>
        <w:t xml:space="preserve"> g0~t</w:t>
      </w:r>
      <w:r>
        <w:rPr>
          <w:rFonts w:ascii="Bookman Old Style" w:hAnsi="Bookman Old Style"/>
          <w:sz w:val="20"/>
          <w:szCs w:val="20"/>
        </w:rPr>
        <w:t xml:space="preserve"> in our model call</w:t>
      </w:r>
      <w:r w:rsidRPr="00AF2550">
        <w:rPr>
          <w:rFonts w:ascii="Bookman Old Style" w:hAnsi="Bookman Old Style"/>
          <w:sz w:val="20"/>
          <w:szCs w:val="20"/>
        </w:rPr>
        <w:t xml:space="preserve">.  </w:t>
      </w:r>
    </w:p>
    <w:p w:rsidR="009F45B4" w:rsidRPr="00AF2550" w:rsidRDefault="009F45B4" w:rsidP="009F45B4">
      <w:pPr>
        <w:spacing w:before="100" w:beforeAutospacing="1" w:after="100" w:afterAutospacing="1"/>
        <w:contextualSpacing/>
        <w:rPr>
          <w:rFonts w:ascii="Bookman Old Style" w:hAnsi="Bookman Old Style"/>
          <w:sz w:val="20"/>
          <w:szCs w:val="20"/>
        </w:rPr>
      </w:pPr>
    </w:p>
    <w:p w:rsidR="009F45B4" w:rsidRDefault="009F45B4" w:rsidP="009F45B4">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beart</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xml:space="preserve">, model = list(D~1, g0~t, sigma~1), buffer = 20000) </w:t>
      </w:r>
    </w:p>
    <w:p w:rsidR="005C4AF5" w:rsidRDefault="005C4AF5" w:rsidP="009F45B4">
      <w:pPr>
        <w:spacing w:before="100" w:beforeAutospacing="1" w:after="100" w:afterAutospacing="1"/>
        <w:contextualSpacing/>
        <w:rPr>
          <w:rFonts w:ascii="Courier New" w:hAnsi="Courier New" w:cs="Courier New"/>
          <w:sz w:val="16"/>
          <w:szCs w:val="16"/>
        </w:rPr>
      </w:pPr>
      <w:proofErr w:type="spellStart"/>
      <w:proofErr w:type="gramStart"/>
      <w:r>
        <w:rPr>
          <w:rFonts w:ascii="Courier New" w:hAnsi="Courier New" w:cs="Courier New"/>
          <w:sz w:val="16"/>
          <w:szCs w:val="16"/>
        </w:rPr>
        <w:t>beart</w:t>
      </w:r>
      <w:proofErr w:type="spellEnd"/>
      <w:proofErr w:type="gramEnd"/>
    </w:p>
    <w:p w:rsidR="005C4AF5" w:rsidRPr="00AF2550" w:rsidRDefault="005C4AF5" w:rsidP="009F45B4">
      <w:pPr>
        <w:spacing w:before="100" w:beforeAutospacing="1" w:after="100" w:afterAutospacing="1"/>
        <w:contextualSpacing/>
        <w:rPr>
          <w:rFonts w:ascii="Courier New" w:hAnsi="Courier New" w:cs="Courier New"/>
          <w:sz w:val="16"/>
          <w:szCs w:val="16"/>
        </w:rPr>
      </w:pPr>
    </w:p>
    <w:p w:rsidR="005C4AF5" w:rsidRPr="008709FD" w:rsidRDefault="005C4AF5" w:rsidP="005C4AF5">
      <w:pPr>
        <w:spacing w:before="100" w:beforeAutospacing="1" w:after="100" w:afterAutospacing="1"/>
        <w:contextualSpacing/>
        <w:rPr>
          <w:i/>
        </w:rPr>
      </w:pPr>
      <w:r w:rsidRPr="008709FD">
        <w:rPr>
          <w:i/>
        </w:rPr>
        <w:t>[</w:t>
      </w:r>
      <w:proofErr w:type="spellStart"/>
      <w:proofErr w:type="gramStart"/>
      <w:r w:rsidRPr="008709FD">
        <w:rPr>
          <w:i/>
        </w:rPr>
        <w:t>secr</w:t>
      </w:r>
      <w:proofErr w:type="spellEnd"/>
      <w:proofErr w:type="gramEnd"/>
      <w:r w:rsidRPr="008709FD">
        <w:rPr>
          <w:i/>
        </w:rPr>
        <w:t xml:space="preserve"> data </w:t>
      </w:r>
      <w:r>
        <w:rPr>
          <w:i/>
        </w:rPr>
        <w:t xml:space="preserve">and model </w:t>
      </w:r>
      <w:r w:rsidRPr="008709FD">
        <w:rPr>
          <w:i/>
        </w:rPr>
        <w:t>summary output deleted ]</w:t>
      </w:r>
    </w:p>
    <w:p w:rsidR="004D315A" w:rsidRPr="00C64BA8" w:rsidRDefault="004D315A" w:rsidP="004D315A">
      <w:pPr>
        <w:spacing w:before="100" w:beforeAutospacing="1" w:after="100" w:afterAutospacing="1"/>
        <w:contextualSpacing/>
        <w:rPr>
          <w:rFonts w:ascii="Courier New" w:hAnsi="Courier New" w:cs="Courier New"/>
          <w:sz w:val="16"/>
          <w:szCs w:val="16"/>
        </w:rPr>
      </w:pP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Beta parameters (coefficients) </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            </w:t>
      </w:r>
      <w:proofErr w:type="gramStart"/>
      <w:r w:rsidRPr="00C64BA8">
        <w:rPr>
          <w:rFonts w:ascii="Courier New" w:hAnsi="Courier New" w:cs="Courier New"/>
          <w:sz w:val="16"/>
          <w:szCs w:val="16"/>
        </w:rPr>
        <w:t>beta</w:t>
      </w:r>
      <w:proofErr w:type="gram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SE.beta</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lcl</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ucl</w:t>
      </w:r>
      <w:proofErr w:type="spellEnd"/>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D     -6.3984155 0.15485019 -6.70191633 -6.0949147</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g0    -2.8248967 0.34791833 -3.50680406 -2.1429893</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g0.t2 -0.2315323 0.49283661 -</w:t>
      </w:r>
      <w:proofErr w:type="gramStart"/>
      <w:r w:rsidRPr="00C64BA8">
        <w:rPr>
          <w:rFonts w:ascii="Courier New" w:hAnsi="Courier New" w:cs="Courier New"/>
          <w:sz w:val="16"/>
          <w:szCs w:val="16"/>
        </w:rPr>
        <w:t>1.19747433  0.7344097</w:t>
      </w:r>
      <w:proofErr w:type="gramEnd"/>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g0.t3  1.0168296</w:t>
      </w:r>
      <w:proofErr w:type="gramEnd"/>
      <w:r w:rsidRPr="00C64BA8">
        <w:rPr>
          <w:rFonts w:ascii="Courier New" w:hAnsi="Courier New" w:cs="Courier New"/>
          <w:sz w:val="16"/>
          <w:szCs w:val="16"/>
        </w:rPr>
        <w:t xml:space="preserve"> 0.39928271  0.23424991  1.7994094</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g0.t4  0.9923785</w:t>
      </w:r>
      <w:proofErr w:type="gramEnd"/>
      <w:r w:rsidRPr="00C64BA8">
        <w:rPr>
          <w:rFonts w:ascii="Courier New" w:hAnsi="Courier New" w:cs="Courier New"/>
          <w:sz w:val="16"/>
          <w:szCs w:val="16"/>
        </w:rPr>
        <w:t xml:space="preserve"> 0.40168337  0.20509360  1.7796635</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g0.t5  1.0197370</w:t>
      </w:r>
      <w:proofErr w:type="gramEnd"/>
      <w:r w:rsidRPr="00C64BA8">
        <w:rPr>
          <w:rFonts w:ascii="Courier New" w:hAnsi="Courier New" w:cs="Courier New"/>
          <w:sz w:val="16"/>
          <w:szCs w:val="16"/>
        </w:rPr>
        <w:t xml:space="preserve"> 0.39931504  0.23709388  1.8023801</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g0.t6  0.8267689</w:t>
      </w:r>
      <w:proofErr w:type="gramEnd"/>
      <w:r w:rsidRPr="00C64BA8">
        <w:rPr>
          <w:rFonts w:ascii="Courier New" w:hAnsi="Courier New" w:cs="Courier New"/>
          <w:sz w:val="16"/>
          <w:szCs w:val="16"/>
        </w:rPr>
        <w:t xml:space="preserve"> 0.40841322  0.02629367  1.6272441</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g0.t7  1.0185729</w:t>
      </w:r>
      <w:proofErr w:type="gramEnd"/>
      <w:r w:rsidRPr="00C64BA8">
        <w:rPr>
          <w:rFonts w:ascii="Courier New" w:hAnsi="Courier New" w:cs="Courier New"/>
          <w:sz w:val="16"/>
          <w:szCs w:val="16"/>
        </w:rPr>
        <w:t xml:space="preserve"> 0.39931309  0.23593362  1.8012122</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g0.t8  0.2871613</w:t>
      </w:r>
      <w:proofErr w:type="gramEnd"/>
      <w:r w:rsidRPr="00C64BA8">
        <w:rPr>
          <w:rFonts w:ascii="Courier New" w:hAnsi="Courier New" w:cs="Courier New"/>
          <w:sz w:val="16"/>
          <w:szCs w:val="16"/>
        </w:rPr>
        <w:t xml:space="preserve"> 0.44183900 -0.57882724  1.1531498</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sigma  7.5832897</w:t>
      </w:r>
      <w:proofErr w:type="gramEnd"/>
      <w:r w:rsidRPr="00C64BA8">
        <w:rPr>
          <w:rFonts w:ascii="Courier New" w:hAnsi="Courier New" w:cs="Courier New"/>
          <w:sz w:val="16"/>
          <w:szCs w:val="16"/>
        </w:rPr>
        <w:t xml:space="preserve"> 0.06435693  7.45715244  7.7094270</w:t>
      </w:r>
    </w:p>
    <w:p w:rsidR="00DB1FE4" w:rsidRPr="00C64BA8" w:rsidRDefault="00DB1FE4" w:rsidP="00DB1FE4">
      <w:pPr>
        <w:spacing w:before="100" w:beforeAutospacing="1" w:after="100" w:afterAutospacing="1"/>
        <w:contextualSpacing/>
        <w:rPr>
          <w:rFonts w:ascii="Courier New" w:hAnsi="Courier New" w:cs="Courier New"/>
          <w:sz w:val="16"/>
          <w:szCs w:val="16"/>
        </w:rPr>
      </w:pP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Variance-covariance matrix of beta parameters </w:t>
      </w:r>
    </w:p>
    <w:p w:rsidR="00DB1FE4" w:rsidRPr="00C64BA8" w:rsidRDefault="00DB1FE4" w:rsidP="00DB1FE4">
      <w:pPr>
        <w:spacing w:before="100" w:beforeAutospacing="1" w:after="100" w:afterAutospacing="1"/>
        <w:contextualSpacing/>
        <w:rPr>
          <w:rFonts w:ascii="Courier New" w:hAnsi="Courier New" w:cs="Courier New"/>
          <w:i/>
          <w:sz w:val="16"/>
          <w:szCs w:val="16"/>
        </w:rPr>
      </w:pPr>
      <w:r w:rsidRPr="00C64BA8">
        <w:rPr>
          <w:rFonts w:ascii="Courier New" w:hAnsi="Courier New" w:cs="Courier New"/>
          <w:i/>
          <w:sz w:val="16"/>
          <w:szCs w:val="16"/>
        </w:rPr>
        <w:t>[</w:t>
      </w:r>
      <w:proofErr w:type="gramStart"/>
      <w:r w:rsidRPr="00C64BA8">
        <w:rPr>
          <w:rFonts w:ascii="Courier New" w:hAnsi="Courier New" w:cs="Courier New"/>
          <w:i/>
          <w:sz w:val="16"/>
          <w:szCs w:val="16"/>
        </w:rPr>
        <w:t>output</w:t>
      </w:r>
      <w:proofErr w:type="gramEnd"/>
      <w:r w:rsidRPr="00C64BA8">
        <w:rPr>
          <w:rFonts w:ascii="Courier New" w:hAnsi="Courier New" w:cs="Courier New"/>
          <w:i/>
          <w:sz w:val="16"/>
          <w:szCs w:val="16"/>
        </w:rPr>
        <w:t xml:space="preserve"> deleted]</w:t>
      </w:r>
    </w:p>
    <w:p w:rsidR="00DB1FE4" w:rsidRPr="00C64BA8" w:rsidRDefault="00DB1FE4" w:rsidP="00DB1FE4">
      <w:pPr>
        <w:spacing w:before="100" w:beforeAutospacing="1" w:after="100" w:afterAutospacing="1"/>
        <w:contextualSpacing/>
        <w:rPr>
          <w:rFonts w:ascii="Courier New" w:hAnsi="Courier New" w:cs="Courier New"/>
          <w:sz w:val="16"/>
          <w:szCs w:val="16"/>
        </w:rPr>
      </w:pP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Fitted (real) parameters evaluated at base levels of covariates </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       </w:t>
      </w:r>
      <w:proofErr w:type="gramStart"/>
      <w:r w:rsidRPr="00C64BA8">
        <w:rPr>
          <w:rFonts w:ascii="Courier New" w:hAnsi="Courier New" w:cs="Courier New"/>
          <w:sz w:val="16"/>
          <w:szCs w:val="16"/>
        </w:rPr>
        <w:t>link</w:t>
      </w:r>
      <w:proofErr w:type="gramEnd"/>
      <w:r w:rsidRPr="00C64BA8">
        <w:rPr>
          <w:rFonts w:ascii="Courier New" w:hAnsi="Courier New" w:cs="Courier New"/>
          <w:sz w:val="16"/>
          <w:szCs w:val="16"/>
        </w:rPr>
        <w:t xml:space="preserve">     estimate  </w:t>
      </w:r>
      <w:proofErr w:type="spellStart"/>
      <w:r w:rsidRPr="00C64BA8">
        <w:rPr>
          <w:rFonts w:ascii="Courier New" w:hAnsi="Courier New" w:cs="Courier New"/>
          <w:sz w:val="16"/>
          <w:szCs w:val="16"/>
        </w:rPr>
        <w:t>SE.estimate</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lcl</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ucl</w:t>
      </w:r>
      <w:proofErr w:type="spellEnd"/>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D       log 1.664192e-03 2.592530e-04 1.228555e-03 2.254302e-03</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w:t>
      </w:r>
      <w:proofErr w:type="gram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logit</w:t>
      </w:r>
      <w:proofErr w:type="spellEnd"/>
      <w:r w:rsidRPr="00C64BA8">
        <w:rPr>
          <w:rFonts w:ascii="Courier New" w:hAnsi="Courier New" w:cs="Courier New"/>
          <w:sz w:val="16"/>
          <w:szCs w:val="16"/>
        </w:rPr>
        <w:t xml:space="preserve"> 5.599354e-02 1.839036e-02 2.911925e-02 1.049882e-01</w:t>
      </w:r>
    </w:p>
    <w:p w:rsidR="00D10CE0"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sigma</w:t>
      </w:r>
      <w:proofErr w:type="gramEnd"/>
      <w:r w:rsidRPr="00C64BA8">
        <w:rPr>
          <w:rFonts w:ascii="Courier New" w:hAnsi="Courier New" w:cs="Courier New"/>
          <w:sz w:val="16"/>
          <w:szCs w:val="16"/>
        </w:rPr>
        <w:t xml:space="preserve">   log 1.965083e+03 1.265978e+02 1.732208e+03 2.229264e+03</w:t>
      </w:r>
    </w:p>
    <w:p w:rsidR="00D10CE0" w:rsidRDefault="00D10CE0" w:rsidP="004D315A">
      <w:pPr>
        <w:spacing w:before="100" w:beforeAutospacing="1" w:after="100" w:afterAutospacing="1"/>
        <w:contextualSpacing/>
        <w:rPr>
          <w:rFonts w:ascii="Bookman Old Style" w:hAnsi="Bookman Old Style"/>
          <w:sz w:val="20"/>
          <w:szCs w:val="20"/>
        </w:rPr>
      </w:pPr>
    </w:p>
    <w:p w:rsidR="00C64BA8" w:rsidRDefault="005C4AF5"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For some reason,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does not provide the “fitted” value </w:t>
      </w:r>
      <w:r>
        <w:rPr>
          <w:rFonts w:ascii="Bookman Old Style" w:hAnsi="Bookman Old Style"/>
          <w:sz w:val="20"/>
          <w:szCs w:val="20"/>
        </w:rPr>
        <w:t>for the detection probability of each time period after the initial time (t1).   We can back calculate each of the values</w:t>
      </w:r>
      <w:r w:rsidR="00C64BA8">
        <w:rPr>
          <w:rFonts w:ascii="Bookman Old Style" w:hAnsi="Bookman Old Style"/>
          <w:sz w:val="20"/>
          <w:szCs w:val="20"/>
        </w:rPr>
        <w:t xml:space="preserve"> using:</w:t>
      </w:r>
    </w:p>
    <w:p w:rsidR="00C64BA8" w:rsidRDefault="009163ED" w:rsidP="004D315A">
      <w:pPr>
        <w:spacing w:before="100" w:beforeAutospacing="1" w:after="100" w:afterAutospacing="1"/>
        <w:contextualSpacing/>
        <w:rPr>
          <w:rFonts w:ascii="Bookman Old Style" w:hAnsi="Bookman Old Style"/>
          <w:sz w:val="20"/>
          <w:szCs w:val="20"/>
        </w:rPr>
      </w:pPr>
      <w:ins w:id="12" w:author="Royle, Andy" w:date="2012-03-14T11:04:00Z">
        <w:r>
          <w:rPr>
            <w:rFonts w:ascii="Bookman Old Style" w:hAnsi="Bookman Old Style"/>
            <w:sz w:val="20"/>
            <w:szCs w:val="20"/>
          </w:rPr>
          <w:t>\begin{verbatim}</w:t>
        </w:r>
      </w:ins>
    </w:p>
    <w:p w:rsidR="00C64BA8" w:rsidRDefault="00C64BA8"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&gt;</w:t>
      </w:r>
      <w:proofErr w:type="spellStart"/>
      <w:proofErr w:type="gramStart"/>
      <w:r>
        <w:rPr>
          <w:rFonts w:ascii="Bookman Old Style" w:hAnsi="Bookman Old Style"/>
          <w:sz w:val="20"/>
          <w:szCs w:val="20"/>
        </w:rPr>
        <w:t>plogis</w:t>
      </w:r>
      <w:proofErr w:type="spellEnd"/>
      <w:r>
        <w:rPr>
          <w:rFonts w:ascii="Bookman Old Style" w:hAnsi="Bookman Old Style"/>
          <w:sz w:val="20"/>
          <w:szCs w:val="20"/>
        </w:rPr>
        <w:t>(</w:t>
      </w:r>
      <w:proofErr w:type="spellStart"/>
      <w:proofErr w:type="gramEnd"/>
      <w:r w:rsidRPr="00C64BA8">
        <w:rPr>
          <w:rFonts w:ascii="Bookman Old Style" w:hAnsi="Bookman Old Style"/>
          <w:sz w:val="20"/>
          <w:szCs w:val="20"/>
        </w:rPr>
        <w:t>coef</w:t>
      </w:r>
      <w:proofErr w:type="spellEnd"/>
      <w:r w:rsidRPr="00C64BA8">
        <w:rPr>
          <w:rFonts w:ascii="Bookman Old Style" w:hAnsi="Bookman Old Style"/>
          <w:sz w:val="20"/>
          <w:szCs w:val="20"/>
        </w:rPr>
        <w:t>(</w:t>
      </w:r>
      <w:proofErr w:type="spellStart"/>
      <w:r w:rsidRPr="00C64BA8">
        <w:rPr>
          <w:rFonts w:ascii="Bookman Old Style" w:hAnsi="Bookman Old Style"/>
          <w:sz w:val="20"/>
          <w:szCs w:val="20"/>
        </w:rPr>
        <w:t>beart</w:t>
      </w:r>
      <w:proofErr w:type="spellEnd"/>
      <w:r w:rsidRPr="00C64BA8">
        <w:rPr>
          <w:rFonts w:ascii="Bookman Old Style" w:hAnsi="Bookman Old Style"/>
          <w:sz w:val="20"/>
          <w:szCs w:val="20"/>
        </w:rPr>
        <w:t>)[2,1]</w:t>
      </w:r>
      <w:r>
        <w:rPr>
          <w:rFonts w:ascii="Bookman Old Style" w:hAnsi="Bookman Old Style"/>
          <w:sz w:val="20"/>
          <w:szCs w:val="20"/>
        </w:rPr>
        <w:t>)    #this pulls out time t = 2</w:t>
      </w:r>
    </w:p>
    <w:p w:rsid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[1] 0.05599354</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&gt;</w:t>
      </w:r>
      <w:proofErr w:type="spellStart"/>
      <w:proofErr w:type="gramStart"/>
      <w:r>
        <w:rPr>
          <w:rFonts w:ascii="Bookman Old Style" w:hAnsi="Bookman Old Style"/>
          <w:sz w:val="20"/>
          <w:szCs w:val="20"/>
        </w:rPr>
        <w:t>plogis</w:t>
      </w:r>
      <w:proofErr w:type="spellEnd"/>
      <w:r>
        <w:rPr>
          <w:rFonts w:ascii="Bookman Old Style" w:hAnsi="Bookman Old Style"/>
          <w:sz w:val="20"/>
          <w:szCs w:val="20"/>
        </w:rPr>
        <w:t>(</w:t>
      </w:r>
      <w:proofErr w:type="spellStart"/>
      <w:proofErr w:type="gramEnd"/>
      <w:r w:rsidRPr="00C64BA8">
        <w:rPr>
          <w:rFonts w:ascii="Bookman Old Style" w:hAnsi="Bookman Old Style"/>
          <w:sz w:val="20"/>
          <w:szCs w:val="20"/>
        </w:rPr>
        <w:t>coef</w:t>
      </w:r>
      <w:proofErr w:type="spellEnd"/>
      <w:r w:rsidRPr="00C64BA8">
        <w:rPr>
          <w:rFonts w:ascii="Bookman Old Style" w:hAnsi="Bookman Old Style"/>
          <w:sz w:val="20"/>
          <w:szCs w:val="20"/>
        </w:rPr>
        <w:t>(</w:t>
      </w:r>
      <w:proofErr w:type="spellStart"/>
      <w:r w:rsidRPr="00C64BA8">
        <w:rPr>
          <w:rFonts w:ascii="Bookman Old Style" w:hAnsi="Bookman Old Style"/>
          <w:sz w:val="20"/>
          <w:szCs w:val="20"/>
        </w:rPr>
        <w:t>beart</w:t>
      </w:r>
      <w:proofErr w:type="spellEnd"/>
      <w:r w:rsidRPr="00C64BA8">
        <w:rPr>
          <w:rFonts w:ascii="Bookman Old Style" w:hAnsi="Bookman Old Style"/>
          <w:sz w:val="20"/>
          <w:szCs w:val="20"/>
        </w:rPr>
        <w:t>)[</w:t>
      </w:r>
      <w:r>
        <w:rPr>
          <w:rFonts w:ascii="Bookman Old Style" w:hAnsi="Bookman Old Style"/>
          <w:sz w:val="20"/>
          <w:szCs w:val="20"/>
        </w:rPr>
        <w:t>3</w:t>
      </w:r>
      <w:r w:rsidRPr="00C64BA8">
        <w:rPr>
          <w:rFonts w:ascii="Bookman Old Style" w:hAnsi="Bookman Old Style"/>
          <w:sz w:val="20"/>
          <w:szCs w:val="20"/>
        </w:rPr>
        <w:t>,1]</w:t>
      </w:r>
      <w:r>
        <w:rPr>
          <w:rFonts w:ascii="Bookman Old Style" w:hAnsi="Bookman Old Style"/>
          <w:sz w:val="20"/>
          <w:szCs w:val="20"/>
        </w:rPr>
        <w:t>)    #this pulls out time t = 3</w:t>
      </w:r>
    </w:p>
    <w:p w:rsid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[1] 0.4423741</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w:t>
      </w:r>
    </w:p>
    <w:p w:rsidR="00C64BA8" w:rsidRP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 xml:space="preserve">&gt; </w:t>
      </w:r>
      <w:proofErr w:type="spellStart"/>
      <w:proofErr w:type="gramStart"/>
      <w:r w:rsidRPr="00C64BA8">
        <w:rPr>
          <w:rFonts w:ascii="Bookman Old Style" w:hAnsi="Bookman Old Style"/>
          <w:sz w:val="20"/>
          <w:szCs w:val="20"/>
        </w:rPr>
        <w:t>plogis</w:t>
      </w:r>
      <w:proofErr w:type="spellEnd"/>
      <w:r w:rsidRPr="00C64BA8">
        <w:rPr>
          <w:rFonts w:ascii="Bookman Old Style" w:hAnsi="Bookman Old Style"/>
          <w:sz w:val="20"/>
          <w:szCs w:val="20"/>
        </w:rPr>
        <w:t>(</w:t>
      </w:r>
      <w:proofErr w:type="spellStart"/>
      <w:proofErr w:type="gramEnd"/>
      <w:r w:rsidRPr="00C64BA8">
        <w:rPr>
          <w:rFonts w:ascii="Bookman Old Style" w:hAnsi="Bookman Old Style"/>
          <w:sz w:val="20"/>
          <w:szCs w:val="20"/>
        </w:rPr>
        <w:t>coef</w:t>
      </w:r>
      <w:proofErr w:type="spellEnd"/>
      <w:r w:rsidRPr="00C64BA8">
        <w:rPr>
          <w:rFonts w:ascii="Bookman Old Style" w:hAnsi="Bookman Old Style"/>
          <w:sz w:val="20"/>
          <w:szCs w:val="20"/>
        </w:rPr>
        <w:t>(</w:t>
      </w:r>
      <w:proofErr w:type="spellStart"/>
      <w:r w:rsidRPr="00C64BA8">
        <w:rPr>
          <w:rFonts w:ascii="Bookman Old Style" w:hAnsi="Bookman Old Style"/>
          <w:sz w:val="20"/>
          <w:szCs w:val="20"/>
        </w:rPr>
        <w:t>beart</w:t>
      </w:r>
      <w:proofErr w:type="spellEnd"/>
      <w:r w:rsidRPr="00C64BA8">
        <w:rPr>
          <w:rFonts w:ascii="Bookman Old Style" w:hAnsi="Bookman Old Style"/>
          <w:sz w:val="20"/>
          <w:szCs w:val="20"/>
        </w:rPr>
        <w:t>)[6,1])</w:t>
      </w:r>
      <w:r>
        <w:rPr>
          <w:rFonts w:ascii="Bookman Old Style" w:hAnsi="Bookman Old Style"/>
          <w:sz w:val="20"/>
          <w:szCs w:val="20"/>
        </w:rPr>
        <w:t xml:space="preserve">  #this pulls out time t = 6</w:t>
      </w:r>
    </w:p>
    <w:p w:rsid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[1] 0.7349214</w:t>
      </w:r>
    </w:p>
    <w:p w:rsidR="005C4AF5" w:rsidRDefault="005C4AF5"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w:t>
      </w:r>
    </w:p>
    <w:p w:rsidR="009163ED" w:rsidRDefault="009163ED" w:rsidP="004D315A">
      <w:pPr>
        <w:spacing w:before="100" w:beforeAutospacing="1" w:after="100" w:afterAutospacing="1"/>
        <w:contextualSpacing/>
        <w:rPr>
          <w:ins w:id="13" w:author="Royle, Andy" w:date="2012-03-14T11:04:00Z"/>
          <w:rFonts w:ascii="Bookman Old Style" w:hAnsi="Bookman Old Style"/>
          <w:sz w:val="20"/>
          <w:szCs w:val="20"/>
        </w:rPr>
      </w:pPr>
      <w:ins w:id="14" w:author="Royle, Andy" w:date="2012-03-14T11:04:00Z">
        <w:r>
          <w:rPr>
            <w:rFonts w:ascii="Bookman Old Style" w:hAnsi="Bookman Old Style"/>
            <w:sz w:val="20"/>
            <w:szCs w:val="20"/>
          </w:rPr>
          <w:t>\end{verbatim}</w:t>
        </w:r>
      </w:ins>
    </w:p>
    <w:p w:rsidR="00C64BA8" w:rsidRDefault="00C64BA8"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These results suggest the same as we saw in section 8.3.1, that there are differences in detection by time.  Interestingly, the estimate of density remains similar to our basic model with D = 0.167 individuals / $km ^2$.   One might have expected the density to change given how small the baseline detection probability was in the first session.  However, the increased detection in other time periods clearly balances that initial low detection probability.</w:t>
      </w:r>
    </w:p>
    <w:p w:rsidR="00C64BA8" w:rsidRPr="00AF2550" w:rsidRDefault="00C64BA8" w:rsidP="004D315A">
      <w:pPr>
        <w:spacing w:before="100" w:beforeAutospacing="1" w:after="100" w:afterAutospacing="1"/>
        <w:contextualSpacing/>
        <w:rPr>
          <w:rFonts w:ascii="Bookman Old Style" w:hAnsi="Bookman Old Style"/>
          <w:sz w:val="20"/>
          <w:szCs w:val="20"/>
        </w:rPr>
      </w:pPr>
    </w:p>
    <w:p w:rsidR="004D315A" w:rsidRPr="00AF2550" w:rsidRDefault="009F45B4" w:rsidP="004D315A">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8.</w:t>
      </w:r>
      <w:r w:rsidR="00CA4259">
        <w:rPr>
          <w:rFonts w:ascii="Bookman Old Style" w:hAnsi="Bookman Old Style"/>
          <w:sz w:val="24"/>
          <w:szCs w:val="24"/>
        </w:rPr>
        <w:t>4</w:t>
      </w:r>
      <w:r>
        <w:rPr>
          <w:rFonts w:ascii="Bookman Old Style" w:hAnsi="Bookman Old Style"/>
          <w:sz w:val="24"/>
          <w:szCs w:val="24"/>
        </w:rPr>
        <w:t xml:space="preserve">.2 </w:t>
      </w:r>
      <w:r w:rsidR="004D315A" w:rsidRPr="00AF2550">
        <w:rPr>
          <w:rFonts w:ascii="Bookman Old Style" w:hAnsi="Bookman Old Style"/>
          <w:sz w:val="24"/>
          <w:szCs w:val="24"/>
        </w:rPr>
        <w:t>Behavior</w:t>
      </w: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The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package allows one to incorporate a simple trap response rather easily.  Not without reorganizing our data, we can just take the basic model and change the model call to:</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bearb</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model = list(D~1, g0~b, sigma~1), buffer = 20000)</w:t>
      </w:r>
    </w:p>
    <w:p w:rsidR="004D315A" w:rsidRDefault="004D315A"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192CAF">
        <w:rPr>
          <w:rFonts w:ascii="Courier New" w:hAnsi="Courier New" w:cs="Courier New"/>
          <w:sz w:val="16"/>
          <w:szCs w:val="16"/>
        </w:rPr>
        <w:t>secr.fit</w:t>
      </w:r>
      <w:proofErr w:type="spellEnd"/>
      <w:r w:rsidRPr="00192CAF">
        <w:rPr>
          <w:rFonts w:ascii="Courier New" w:hAnsi="Courier New" w:cs="Courier New"/>
          <w:sz w:val="16"/>
          <w:szCs w:val="16"/>
        </w:rPr>
        <w:t>(</w:t>
      </w:r>
      <w:proofErr w:type="gram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capthist</w:t>
      </w:r>
      <w:proofErr w:type="spellEnd"/>
      <w:r w:rsidRPr="00192CAF">
        <w:rPr>
          <w:rFonts w:ascii="Courier New" w:hAnsi="Courier New" w:cs="Courier New"/>
          <w:sz w:val="16"/>
          <w:szCs w:val="16"/>
        </w:rPr>
        <w:t xml:space="preserve"> = </w:t>
      </w:r>
      <w:proofErr w:type="spellStart"/>
      <w:r w:rsidRPr="00192CAF">
        <w:rPr>
          <w:rFonts w:ascii="Courier New" w:hAnsi="Courier New" w:cs="Courier New"/>
          <w:sz w:val="16"/>
          <w:szCs w:val="16"/>
        </w:rPr>
        <w:t>bearcapt</w:t>
      </w:r>
      <w:proofErr w:type="spellEnd"/>
      <w:r w:rsidRPr="00192CAF">
        <w:rPr>
          <w:rFonts w:ascii="Courier New" w:hAnsi="Courier New" w:cs="Courier New"/>
          <w:sz w:val="16"/>
          <w:szCs w:val="16"/>
        </w:rPr>
        <w:t>, model = list(g0 ~ b), buffer = 20000 )</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192CAF">
        <w:rPr>
          <w:rFonts w:ascii="Courier New" w:hAnsi="Courier New" w:cs="Courier New"/>
          <w:sz w:val="16"/>
          <w:szCs w:val="16"/>
        </w:rPr>
        <w:t>secr</w:t>
      </w:r>
      <w:proofErr w:type="spellEnd"/>
      <w:proofErr w:type="gramEnd"/>
      <w:r w:rsidRPr="00192CAF">
        <w:rPr>
          <w:rFonts w:ascii="Courier New" w:hAnsi="Courier New" w:cs="Courier New"/>
          <w:sz w:val="16"/>
          <w:szCs w:val="16"/>
        </w:rPr>
        <w:t xml:space="preserve"> 2.0.0, 18:39:38 14 Jul 2011</w:t>
      </w:r>
    </w:p>
    <w:p w:rsidR="008709FD" w:rsidRDefault="008709FD" w:rsidP="004D315A">
      <w:pPr>
        <w:spacing w:before="100" w:beforeAutospacing="1" w:after="100" w:afterAutospacing="1"/>
        <w:contextualSpacing/>
        <w:rPr>
          <w:rFonts w:ascii="Courier New" w:hAnsi="Courier New" w:cs="Courier New"/>
          <w:sz w:val="16"/>
          <w:szCs w:val="16"/>
        </w:rPr>
      </w:pPr>
    </w:p>
    <w:p w:rsidR="008709FD" w:rsidRPr="008709FD" w:rsidRDefault="008709FD" w:rsidP="004D315A">
      <w:pPr>
        <w:spacing w:before="100" w:beforeAutospacing="1" w:after="100" w:afterAutospacing="1"/>
        <w:contextualSpacing/>
        <w:rPr>
          <w:i/>
        </w:rPr>
      </w:pPr>
      <w:r w:rsidRPr="008709FD">
        <w:rPr>
          <w:i/>
        </w:rPr>
        <w:t>[</w:t>
      </w:r>
      <w:proofErr w:type="spellStart"/>
      <w:proofErr w:type="gramStart"/>
      <w:r w:rsidRPr="008709FD">
        <w:rPr>
          <w:i/>
        </w:rPr>
        <w:t>secr</w:t>
      </w:r>
      <w:proofErr w:type="spellEnd"/>
      <w:proofErr w:type="gramEnd"/>
      <w:r w:rsidRPr="008709FD">
        <w:rPr>
          <w:i/>
        </w:rPr>
        <w:t xml:space="preserve"> data </w:t>
      </w:r>
      <w:r>
        <w:rPr>
          <w:i/>
        </w:rPr>
        <w:t xml:space="preserve">and model </w:t>
      </w:r>
      <w:r w:rsidRPr="008709FD">
        <w:rPr>
          <w:i/>
        </w:rPr>
        <w:t>summary output deleted ]</w:t>
      </w:r>
    </w:p>
    <w:p w:rsidR="008709FD" w:rsidRDefault="008709FD"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Beta parameters (coefficients) </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              </w:t>
      </w:r>
      <w:proofErr w:type="gramStart"/>
      <w:r w:rsidRPr="00192CAF">
        <w:rPr>
          <w:rFonts w:ascii="Courier New" w:hAnsi="Courier New" w:cs="Courier New"/>
          <w:sz w:val="16"/>
          <w:szCs w:val="16"/>
        </w:rPr>
        <w:t>beta</w:t>
      </w:r>
      <w:proofErr w:type="gram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SE.beta</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lcl</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ucl</w:t>
      </w:r>
      <w:proofErr w:type="spellEnd"/>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D        -6.063824 0.20998468 -6.4753866 -5.652262</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g0       -2.962320 0.30193079 -3.5540936 -2.370547</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g0.bTRUE  1.069292</w:t>
      </w:r>
      <w:proofErr w:type="gramEnd"/>
      <w:r w:rsidRPr="00192CAF">
        <w:rPr>
          <w:rFonts w:ascii="Courier New" w:hAnsi="Courier New" w:cs="Courier New"/>
          <w:sz w:val="16"/>
          <w:szCs w:val="16"/>
        </w:rPr>
        <w:t xml:space="preserve"> 0.30169340  0.4779839  1.660600</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sigma</w:t>
      </w:r>
      <w:proofErr w:type="gramEnd"/>
      <w:r w:rsidRPr="00192CAF">
        <w:rPr>
          <w:rFonts w:ascii="Courier New" w:hAnsi="Courier New" w:cs="Courier New"/>
          <w:sz w:val="16"/>
          <w:szCs w:val="16"/>
        </w:rPr>
        <w:t xml:space="preserve">     7.580269 0.06276493  7.4572522  7.703286</w:t>
      </w:r>
    </w:p>
    <w:p w:rsidR="004D315A" w:rsidRPr="00192CAF" w:rsidRDefault="004D315A"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Variance-covariance matrix of beta parameters </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                    D           g0      g0.bTRUE         sigma</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D         0.044093568 -</w:t>
      </w:r>
      <w:proofErr w:type="gramStart"/>
      <w:r w:rsidRPr="00192CAF">
        <w:rPr>
          <w:rFonts w:ascii="Courier New" w:hAnsi="Courier New" w:cs="Courier New"/>
          <w:sz w:val="16"/>
          <w:szCs w:val="16"/>
        </w:rPr>
        <w:t>0.038995412  0.0406985508</w:t>
      </w:r>
      <w:proofErr w:type="gramEnd"/>
      <w:r w:rsidRPr="00192CAF">
        <w:rPr>
          <w:rFonts w:ascii="Courier New" w:hAnsi="Courier New" w:cs="Courier New"/>
          <w:sz w:val="16"/>
          <w:szCs w:val="16"/>
        </w:rPr>
        <w:t xml:space="preserve"> -0.0024012404</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g0       -</w:t>
      </w:r>
      <w:proofErr w:type="gramStart"/>
      <w:r w:rsidRPr="00192CAF">
        <w:rPr>
          <w:rFonts w:ascii="Courier New" w:hAnsi="Courier New" w:cs="Courier New"/>
          <w:sz w:val="16"/>
          <w:szCs w:val="16"/>
        </w:rPr>
        <w:t>0.038995412  0.091162203</w:t>
      </w:r>
      <w:proofErr w:type="gramEnd"/>
      <w:r w:rsidRPr="00192CAF">
        <w:rPr>
          <w:rFonts w:ascii="Courier New" w:hAnsi="Courier New" w:cs="Courier New"/>
          <w:sz w:val="16"/>
          <w:szCs w:val="16"/>
        </w:rPr>
        <w:t xml:space="preserve"> -0.0788400314 -0.0054049828</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g0.bTRUE  0.040698551</w:t>
      </w:r>
      <w:proofErr w:type="gramEnd"/>
      <w:r w:rsidRPr="00192CAF">
        <w:rPr>
          <w:rFonts w:ascii="Courier New" w:hAnsi="Courier New" w:cs="Courier New"/>
          <w:sz w:val="16"/>
          <w:szCs w:val="16"/>
        </w:rPr>
        <w:t xml:space="preserve"> -0.078840031  0.0910189076 -0.0006804517</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sigma</w:t>
      </w:r>
      <w:proofErr w:type="gramEnd"/>
      <w:r w:rsidRPr="00192CAF">
        <w:rPr>
          <w:rFonts w:ascii="Courier New" w:hAnsi="Courier New" w:cs="Courier New"/>
          <w:sz w:val="16"/>
          <w:szCs w:val="16"/>
        </w:rPr>
        <w:t xml:space="preserve">    -0.002401240 -0.005404983 -0.0006804517  0.0039394367</w:t>
      </w:r>
    </w:p>
    <w:p w:rsidR="004D315A" w:rsidRPr="00192CAF" w:rsidRDefault="004D315A"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Fitted (real) parameters evaluated at base levels of covariates </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       </w:t>
      </w:r>
      <w:proofErr w:type="gramStart"/>
      <w:r w:rsidRPr="00192CAF">
        <w:rPr>
          <w:rFonts w:ascii="Courier New" w:hAnsi="Courier New" w:cs="Courier New"/>
          <w:sz w:val="16"/>
          <w:szCs w:val="16"/>
        </w:rPr>
        <w:t>link</w:t>
      </w:r>
      <w:proofErr w:type="gramEnd"/>
      <w:r w:rsidRPr="00192CAF">
        <w:rPr>
          <w:rFonts w:ascii="Courier New" w:hAnsi="Courier New" w:cs="Courier New"/>
          <w:sz w:val="16"/>
          <w:szCs w:val="16"/>
        </w:rPr>
        <w:t xml:space="preserve">     estimate  </w:t>
      </w:r>
      <w:proofErr w:type="spellStart"/>
      <w:r w:rsidRPr="00192CAF">
        <w:rPr>
          <w:rFonts w:ascii="Courier New" w:hAnsi="Courier New" w:cs="Courier New"/>
          <w:sz w:val="16"/>
          <w:szCs w:val="16"/>
        </w:rPr>
        <w:t>SE.estimate</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lcl</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ucl</w:t>
      </w:r>
      <w:proofErr w:type="spellEnd"/>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D       log 2.325491e-03 4.937501e-04 1.540903e-03 3.509570e-03</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g0</w:t>
      </w:r>
      <w:proofErr w:type="gram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logit</w:t>
      </w:r>
      <w:proofErr w:type="spellEnd"/>
      <w:r w:rsidRPr="00192CAF">
        <w:rPr>
          <w:rFonts w:ascii="Courier New" w:hAnsi="Courier New" w:cs="Courier New"/>
          <w:sz w:val="16"/>
          <w:szCs w:val="16"/>
        </w:rPr>
        <w:t xml:space="preserve"> 4.915745e-02 1.411255e-02 2.781168e-02 8.544641e-02</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sigma</w:t>
      </w:r>
      <w:proofErr w:type="gramEnd"/>
      <w:r w:rsidRPr="00192CAF">
        <w:rPr>
          <w:rFonts w:ascii="Courier New" w:hAnsi="Courier New" w:cs="Courier New"/>
          <w:sz w:val="16"/>
          <w:szCs w:val="16"/>
        </w:rPr>
        <w:t xml:space="preserve">   log 1.959156e+03 1.230875e+02 1.732381e+03 2.215617e+03</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AF2550" w:rsidRDefault="005C4AF5"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lastRenderedPageBreak/>
        <w:br/>
        <w:t xml:space="preserve">Again, </w:t>
      </w:r>
      <w:proofErr w:type="spellStart"/>
      <w:r w:rsidR="004D315A" w:rsidRPr="00AF2550">
        <w:rPr>
          <w:rFonts w:ascii="Bookman Old Style" w:hAnsi="Bookman Old Style"/>
          <w:sz w:val="20"/>
          <w:szCs w:val="20"/>
        </w:rPr>
        <w:t>secr</w:t>
      </w:r>
      <w:proofErr w:type="spellEnd"/>
      <w:r w:rsidR="004D315A" w:rsidRPr="00AF2550">
        <w:rPr>
          <w:rFonts w:ascii="Bookman Old Style" w:hAnsi="Bookman Old Style"/>
          <w:sz w:val="20"/>
          <w:szCs w:val="20"/>
        </w:rPr>
        <w:t xml:space="preserve"> does not provide the “fitted” value for the detection probability of individuals that were not observed.  Here the baseline detection probability is 0.049 and for those individuals that have been previously captured, we see it is:</w:t>
      </w:r>
    </w:p>
    <w:p w:rsidR="00EB78FC" w:rsidRDefault="00EB78FC" w:rsidP="004D315A">
      <w:pPr>
        <w:spacing w:before="100" w:beforeAutospacing="1" w:after="100" w:afterAutospacing="1"/>
        <w:contextualSpacing/>
        <w:rPr>
          <w:rFonts w:ascii="Bookman Old Style" w:hAnsi="Bookman Old Style"/>
          <w:sz w:val="20"/>
          <w:szCs w:val="20"/>
        </w:rPr>
      </w:pPr>
    </w:p>
    <w:p w:rsidR="004D315A" w:rsidRPr="009F45B4" w:rsidRDefault="004D315A" w:rsidP="004D315A">
      <w:pPr>
        <w:spacing w:before="100" w:beforeAutospacing="1" w:after="100" w:afterAutospacing="1"/>
        <w:contextualSpacing/>
        <w:rPr>
          <w:rFonts w:ascii="Courier New" w:hAnsi="Courier New" w:cs="Courier New"/>
          <w:sz w:val="16"/>
          <w:szCs w:val="16"/>
        </w:rPr>
      </w:pPr>
      <w:r w:rsidRPr="009F45B4">
        <w:rPr>
          <w:rFonts w:ascii="Courier New" w:hAnsi="Courier New" w:cs="Courier New"/>
          <w:sz w:val="16"/>
          <w:szCs w:val="16"/>
        </w:rPr>
        <w:t xml:space="preserve">&gt; </w:t>
      </w:r>
      <w:proofErr w:type="spellStart"/>
      <w:proofErr w:type="gramStart"/>
      <w:r w:rsidRPr="009F45B4">
        <w:rPr>
          <w:rFonts w:ascii="Courier New" w:hAnsi="Courier New" w:cs="Courier New"/>
          <w:sz w:val="16"/>
          <w:szCs w:val="16"/>
        </w:rPr>
        <w:t>plogis</w:t>
      </w:r>
      <w:proofErr w:type="spellEnd"/>
      <w:r w:rsidRPr="009F45B4">
        <w:rPr>
          <w:rFonts w:ascii="Courier New" w:hAnsi="Courier New" w:cs="Courier New"/>
          <w:sz w:val="16"/>
          <w:szCs w:val="16"/>
        </w:rPr>
        <w:t>(</w:t>
      </w:r>
      <w:proofErr w:type="gramEnd"/>
      <w:r w:rsidRPr="009F45B4">
        <w:rPr>
          <w:rFonts w:ascii="Courier New" w:hAnsi="Courier New" w:cs="Courier New"/>
          <w:sz w:val="16"/>
          <w:szCs w:val="16"/>
        </w:rPr>
        <w:t>-2.962+1.069)</w:t>
      </w:r>
    </w:p>
    <w:p w:rsidR="004D315A" w:rsidRPr="009F45B4" w:rsidRDefault="004D315A" w:rsidP="004D315A">
      <w:pPr>
        <w:spacing w:before="100" w:beforeAutospacing="1" w:after="100" w:afterAutospacing="1"/>
        <w:contextualSpacing/>
        <w:rPr>
          <w:rFonts w:ascii="Courier New" w:hAnsi="Courier New" w:cs="Courier New"/>
          <w:sz w:val="16"/>
          <w:szCs w:val="16"/>
        </w:rPr>
      </w:pPr>
      <w:r w:rsidRPr="009F45B4">
        <w:rPr>
          <w:rFonts w:ascii="Courier New" w:hAnsi="Courier New" w:cs="Courier New"/>
          <w:sz w:val="16"/>
          <w:szCs w:val="16"/>
        </w:rPr>
        <w:t>[1] 0.1309028</w:t>
      </w:r>
    </w:p>
    <w:p w:rsidR="00EB78FC" w:rsidRDefault="00EB78FC" w:rsidP="004D315A">
      <w:pPr>
        <w:spacing w:before="100" w:beforeAutospacing="1" w:after="100" w:afterAutospacing="1"/>
        <w:contextualSpacing/>
        <w:rPr>
          <w:rFonts w:ascii="Bookman Old Style" w:hAnsi="Bookman Old Style"/>
          <w:sz w:val="20"/>
          <w:szCs w:val="20"/>
        </w:rPr>
      </w:pPr>
    </w:p>
    <w:p w:rsidR="004D315A"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This is almost 3 times greater than the detection of those individuals not previously captured.  It is also clear, as we saw before, that the density increases over the model with no behavioral effect (0.23 bears/km2 </w:t>
      </w:r>
      <w:proofErr w:type="gramStart"/>
      <w:r w:rsidRPr="00AF2550">
        <w:rPr>
          <w:rFonts w:ascii="Bookman Old Style" w:hAnsi="Bookman Old Style"/>
          <w:sz w:val="20"/>
          <w:szCs w:val="20"/>
        </w:rPr>
        <w:t>versus 0.16 bears/km2 in the SCR0 model</w:t>
      </w:r>
      <w:proofErr w:type="gramEnd"/>
      <w:r w:rsidRPr="00AF2550">
        <w:rPr>
          <w:rFonts w:ascii="Bookman Old Style" w:hAnsi="Bookman Old Style"/>
          <w:sz w:val="20"/>
          <w:szCs w:val="20"/>
        </w:rPr>
        <w:t>).  Thus as we can see, it is very easy to incorporate a trap response; however, to incorporate a trap specific</w:t>
      </w:r>
      <w:r w:rsidR="00EB78FC">
        <w:rPr>
          <w:rFonts w:ascii="Bookman Old Style" w:hAnsi="Bookman Old Style"/>
          <w:sz w:val="20"/>
          <w:szCs w:val="20"/>
        </w:rPr>
        <w:t xml:space="preserve"> behavioral</w:t>
      </w:r>
      <w:r w:rsidRPr="00AF2550">
        <w:rPr>
          <w:rFonts w:ascii="Bookman Old Style" w:hAnsi="Bookman Old Style"/>
          <w:sz w:val="20"/>
          <w:szCs w:val="20"/>
        </w:rPr>
        <w:t xml:space="preserve"> response </w:t>
      </w:r>
      <w:r w:rsidR="00EB78FC">
        <w:rPr>
          <w:rFonts w:ascii="Bookman Old Style" w:hAnsi="Bookman Old Style"/>
          <w:sz w:val="20"/>
          <w:szCs w:val="20"/>
        </w:rPr>
        <w:t xml:space="preserve">(as in </w:t>
      </w:r>
      <w:proofErr w:type="spellStart"/>
      <w:r w:rsidR="00EB78FC">
        <w:rPr>
          <w:rFonts w:ascii="Bookman Old Style" w:hAnsi="Bookman Old Style"/>
          <w:sz w:val="20"/>
          <w:szCs w:val="20"/>
        </w:rPr>
        <w:t>Royle</w:t>
      </w:r>
      <w:proofErr w:type="spellEnd"/>
      <w:r w:rsidR="00EB78FC">
        <w:rPr>
          <w:rFonts w:ascii="Bookman Old Style" w:hAnsi="Bookman Old Style"/>
          <w:sz w:val="20"/>
          <w:szCs w:val="20"/>
        </w:rPr>
        <w:t xml:space="preserve"> et al. </w:t>
      </w:r>
      <w:r w:rsidR="009F45B4">
        <w:rPr>
          <w:rFonts w:ascii="Bookman Old Style" w:hAnsi="Bookman Old Style"/>
          <w:sz w:val="20"/>
          <w:szCs w:val="20"/>
        </w:rPr>
        <w:t>2009</w:t>
      </w:r>
      <w:r w:rsidR="00EB78FC">
        <w:rPr>
          <w:rFonts w:ascii="Bookman Old Style" w:hAnsi="Bookman Old Style"/>
          <w:sz w:val="20"/>
          <w:szCs w:val="20"/>
        </w:rPr>
        <w:t xml:space="preserve">) </w:t>
      </w:r>
      <w:r w:rsidRPr="00AF2550">
        <w:rPr>
          <w:rFonts w:ascii="Bookman Old Style" w:hAnsi="Bookman Old Style"/>
          <w:sz w:val="20"/>
          <w:szCs w:val="20"/>
        </w:rPr>
        <w:t>is not so straight forward.  ***B – figure this out**.</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Behavioral and time effects can be both incorporated by writing the standard linear regression type code within the model call:</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bearbt</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model = list(D~1, g0~b + t, sigma~1), buffer = 20000)</w:t>
      </w:r>
    </w:p>
    <w:p w:rsidR="004D315A" w:rsidRDefault="004D315A" w:rsidP="004D315A">
      <w:pPr>
        <w:spacing w:before="100" w:beforeAutospacing="1" w:after="100" w:afterAutospacing="1"/>
        <w:contextualSpacing/>
        <w:rPr>
          <w:rFonts w:ascii="Bookman Old Style" w:hAnsi="Bookman Old Style"/>
          <w:sz w:val="24"/>
          <w:szCs w:val="24"/>
        </w:rPr>
      </w:pPr>
    </w:p>
    <w:p w:rsidR="004D315A" w:rsidRPr="009B114A" w:rsidRDefault="00CA4259" w:rsidP="004D315A">
      <w:pPr>
        <w:spacing w:before="100" w:beforeAutospacing="1" w:after="100" w:afterAutospacing="1"/>
        <w:contextualSpacing/>
        <w:rPr>
          <w:rFonts w:ascii="Bookman Old Style" w:hAnsi="Bookman Old Style"/>
          <w:sz w:val="24"/>
          <w:szCs w:val="24"/>
        </w:rPr>
      </w:pPr>
      <w:proofErr w:type="gramStart"/>
      <w:r>
        <w:rPr>
          <w:rFonts w:ascii="Bookman Old Style" w:hAnsi="Bookman Old Style"/>
          <w:sz w:val="24"/>
          <w:szCs w:val="24"/>
        </w:rPr>
        <w:t xml:space="preserve">8.4.3  </w:t>
      </w:r>
      <w:r w:rsidR="004D315A" w:rsidRPr="009B114A">
        <w:rPr>
          <w:rFonts w:ascii="Bookman Old Style" w:hAnsi="Bookman Old Style"/>
          <w:sz w:val="24"/>
          <w:szCs w:val="24"/>
        </w:rPr>
        <w:t>Sex</w:t>
      </w:r>
      <w:proofErr w:type="gramEnd"/>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Incorporating sex into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can be done a few different ways, but none of these allow us to include partial </w:t>
      </w:r>
      <w:proofErr w:type="spellStart"/>
      <w:r w:rsidRPr="00AF2550">
        <w:rPr>
          <w:rFonts w:ascii="Bookman Old Style" w:hAnsi="Bookman Old Style"/>
          <w:sz w:val="20"/>
          <w:szCs w:val="20"/>
        </w:rPr>
        <w:t>observability</w:t>
      </w:r>
      <w:proofErr w:type="spellEnd"/>
      <w:r w:rsidRPr="00AF2550">
        <w:rPr>
          <w:rFonts w:ascii="Bookman Old Style" w:hAnsi="Bookman Old Style"/>
          <w:sz w:val="20"/>
          <w:szCs w:val="20"/>
        </w:rPr>
        <w:t xml:space="preserve">.   Individuals that are of unknown sex must be removed from the dataset, which is different from the </w:t>
      </w:r>
      <w:proofErr w:type="spellStart"/>
      <w:r w:rsidRPr="00AF2550">
        <w:rPr>
          <w:rFonts w:ascii="Bookman Old Style" w:hAnsi="Bookman Old Style"/>
          <w:sz w:val="20"/>
          <w:szCs w:val="20"/>
        </w:rPr>
        <w:t>winbugs</w:t>
      </w:r>
      <w:proofErr w:type="spellEnd"/>
      <w:r w:rsidRPr="00AF2550">
        <w:rPr>
          <w:rFonts w:ascii="Bookman Old Style" w:hAnsi="Bookman Old Style"/>
          <w:sz w:val="20"/>
          <w:szCs w:val="20"/>
        </w:rPr>
        <w:t xml:space="preserve"> approach.  The most common way to include sex is to code it into “session”, providing two sessions that represent males and females.  This is specified using the model list within </w:t>
      </w:r>
      <w:proofErr w:type="spellStart"/>
      <w:r w:rsidRPr="00AF2550">
        <w:rPr>
          <w:rFonts w:ascii="Bookman Old Style" w:hAnsi="Bookman Old Style"/>
          <w:sz w:val="20"/>
          <w:szCs w:val="20"/>
        </w:rPr>
        <w:t>secr.fit</w:t>
      </w:r>
      <w:proofErr w:type="spellEnd"/>
      <w:r w:rsidRPr="00AF2550">
        <w:rPr>
          <w:rFonts w:ascii="Bookman Old Style" w:hAnsi="Bookman Old Style"/>
          <w:sz w:val="20"/>
          <w:szCs w:val="20"/>
        </w:rPr>
        <w:t xml:space="preserve"> command as show below.</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bearraw$</w:t>
      </w:r>
      <w:proofErr w:type="gramEnd"/>
      <w:r w:rsidRPr="00AF2550">
        <w:rPr>
          <w:rFonts w:ascii="Courier New" w:hAnsi="Courier New" w:cs="Courier New"/>
          <w:sz w:val="16"/>
          <w:szCs w:val="16"/>
        </w:rPr>
        <w:t>Sex</w:t>
      </w:r>
      <w:proofErr w:type="spellEnd"/>
      <w:r w:rsidRPr="00AF2550">
        <w:rPr>
          <w:rFonts w:ascii="Courier New" w:hAnsi="Courier New" w:cs="Courier New"/>
          <w:sz w:val="16"/>
          <w:szCs w:val="16"/>
        </w:rPr>
        <w:t>&lt;-</w:t>
      </w:r>
      <w:proofErr w:type="spellStart"/>
      <w:r w:rsidRPr="00AF2550">
        <w:rPr>
          <w:rFonts w:ascii="Courier New" w:hAnsi="Courier New" w:cs="Courier New"/>
          <w:sz w:val="16"/>
          <w:szCs w:val="16"/>
        </w:rPr>
        <w:t>bearsex$Sex</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pmatch</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bearraw$Ind</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bearsex$Bear</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duplicates.ok</w:t>
      </w:r>
      <w:proofErr w:type="spellEnd"/>
      <w:r w:rsidRPr="00AF2550">
        <w:rPr>
          <w:rFonts w:ascii="Courier New" w:hAnsi="Courier New" w:cs="Courier New"/>
          <w:sz w:val="16"/>
          <w:szCs w:val="16"/>
        </w:rPr>
        <w:t>=T)]</w:t>
      </w: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bearraw$</w:t>
      </w:r>
      <w:proofErr w:type="gramEnd"/>
      <w:r w:rsidRPr="00AF2550">
        <w:rPr>
          <w:rFonts w:ascii="Courier New" w:hAnsi="Courier New" w:cs="Courier New"/>
          <w:sz w:val="16"/>
          <w:szCs w:val="16"/>
        </w:rPr>
        <w:t>Session</w:t>
      </w:r>
      <w:proofErr w:type="spellEnd"/>
      <w:r w:rsidRPr="00AF2550">
        <w:rPr>
          <w:rFonts w:ascii="Courier New" w:hAnsi="Courier New" w:cs="Courier New"/>
          <w:sz w:val="16"/>
          <w:szCs w:val="16"/>
        </w:rPr>
        <w:t>&lt;-</w:t>
      </w:r>
      <w:proofErr w:type="spellStart"/>
      <w:r w:rsidRPr="00AF2550">
        <w:rPr>
          <w:rFonts w:ascii="Courier New" w:hAnsi="Courier New" w:cs="Courier New"/>
          <w:sz w:val="16"/>
          <w:szCs w:val="16"/>
        </w:rPr>
        <w:t>as.numeric</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bearraw$Sex</w:t>
      </w:r>
      <w:proofErr w:type="spellEnd"/>
      <w:r w:rsidRPr="00AF2550">
        <w:rPr>
          <w:rFonts w:ascii="Courier New" w:hAnsi="Courier New" w:cs="Courier New"/>
          <w:sz w:val="16"/>
          <w:szCs w:val="16"/>
        </w:rPr>
        <w:t>)</w:t>
      </w: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captfile</w:t>
      </w:r>
      <w:proofErr w:type="spellEnd"/>
      <w:proofErr w:type="gramEnd"/>
      <w:r w:rsidRPr="00AF2550">
        <w:rPr>
          <w:rFonts w:ascii="Courier New" w:hAnsi="Courier New" w:cs="Courier New"/>
          <w:sz w:val="16"/>
          <w:szCs w:val="16"/>
        </w:rPr>
        <w:t xml:space="preserve"> &lt;- </w:t>
      </w:r>
      <w:proofErr w:type="spellStart"/>
      <w:r w:rsidRPr="00AF2550">
        <w:rPr>
          <w:rFonts w:ascii="Courier New" w:hAnsi="Courier New" w:cs="Courier New"/>
          <w:sz w:val="16"/>
          <w:szCs w:val="16"/>
        </w:rPr>
        <w:t>bearraw</w:t>
      </w:r>
      <w:proofErr w:type="spellEnd"/>
      <w:r w:rsidRPr="00AF2550">
        <w:rPr>
          <w:rFonts w:ascii="Courier New" w:hAnsi="Courier New" w:cs="Courier New"/>
          <w:sz w:val="16"/>
          <w:szCs w:val="16"/>
        </w:rPr>
        <w:t xml:space="preserve">[ , c(6,1,3,2)] </w:t>
      </w: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colnames</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captfile</w:t>
      </w:r>
      <w:proofErr w:type="spellEnd"/>
      <w:r w:rsidRPr="00AF2550">
        <w:rPr>
          <w:rFonts w:ascii="Courier New" w:hAnsi="Courier New" w:cs="Courier New"/>
          <w:sz w:val="16"/>
          <w:szCs w:val="16"/>
        </w:rPr>
        <w:t>) &lt;- c("Session", "ID", "Occasion", "</w:t>
      </w:r>
      <w:proofErr w:type="spellStart"/>
      <w:r w:rsidRPr="00AF2550">
        <w:rPr>
          <w:rFonts w:ascii="Courier New" w:hAnsi="Courier New" w:cs="Courier New"/>
          <w:sz w:val="16"/>
          <w:szCs w:val="16"/>
        </w:rPr>
        <w:t>trapID</w:t>
      </w:r>
      <w:proofErr w:type="spellEnd"/>
      <w:r w:rsidRPr="00AF2550">
        <w:rPr>
          <w:rFonts w:ascii="Courier New" w:hAnsi="Courier New" w:cs="Courier New"/>
          <w:sz w:val="16"/>
          <w:szCs w:val="16"/>
        </w:rPr>
        <w:t>")</w:t>
      </w: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bearcapt</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make.capthist</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captfile</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trapfile</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fmt</w:t>
      </w:r>
      <w:proofErr w:type="spellEnd"/>
      <w:r w:rsidRPr="00AF2550">
        <w:rPr>
          <w:rFonts w:ascii="Courier New" w:hAnsi="Courier New" w:cs="Courier New"/>
          <w:sz w:val="16"/>
          <w:szCs w:val="16"/>
        </w:rPr>
        <w:t xml:space="preserve"> = "</w:t>
      </w:r>
      <w:proofErr w:type="spellStart"/>
      <w:r w:rsidRPr="00AF2550">
        <w:rPr>
          <w:rFonts w:ascii="Courier New" w:hAnsi="Courier New" w:cs="Courier New"/>
          <w:sz w:val="16"/>
          <w:szCs w:val="16"/>
        </w:rPr>
        <w:t>trapID</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noccasions</w:t>
      </w:r>
      <w:proofErr w:type="spellEnd"/>
      <w:r w:rsidRPr="00AF2550">
        <w:rPr>
          <w:rFonts w:ascii="Courier New" w:hAnsi="Courier New" w:cs="Courier New"/>
          <w:sz w:val="16"/>
          <w:szCs w:val="16"/>
        </w:rPr>
        <w:t xml:space="preserve"> = 8)</w:t>
      </w: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bearsex</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model = list(</w:t>
      </w:r>
      <w:proofErr w:type="spellStart"/>
      <w:r w:rsidRPr="00AF2550">
        <w:rPr>
          <w:rFonts w:ascii="Courier New" w:hAnsi="Courier New" w:cs="Courier New"/>
          <w:sz w:val="16"/>
          <w:szCs w:val="16"/>
        </w:rPr>
        <w:t>D~session</w:t>
      </w:r>
      <w:proofErr w:type="spellEnd"/>
      <w:r w:rsidRPr="00AF2550">
        <w:rPr>
          <w:rFonts w:ascii="Courier New" w:hAnsi="Courier New" w:cs="Courier New"/>
          <w:sz w:val="16"/>
          <w:szCs w:val="16"/>
        </w:rPr>
        <w:t xml:space="preserve">, g0~session, </w:t>
      </w:r>
      <w:proofErr w:type="spellStart"/>
      <w:r w:rsidRPr="00AF2550">
        <w:rPr>
          <w:rFonts w:ascii="Courier New" w:hAnsi="Courier New" w:cs="Courier New"/>
          <w:sz w:val="16"/>
          <w:szCs w:val="16"/>
        </w:rPr>
        <w:t>sigma~session</w:t>
      </w:r>
      <w:proofErr w:type="spellEnd"/>
      <w:r w:rsidRPr="00AF2550">
        <w:rPr>
          <w:rFonts w:ascii="Courier New" w:hAnsi="Courier New" w:cs="Courier New"/>
          <w:sz w:val="16"/>
          <w:szCs w:val="16"/>
        </w:rPr>
        <w:t>), buffer = 20000)</w:t>
      </w:r>
    </w:p>
    <w:p w:rsidR="004D315A" w:rsidRDefault="004D315A" w:rsidP="004D315A">
      <w:pPr>
        <w:spacing w:before="100" w:beforeAutospacing="1" w:after="100" w:afterAutospacing="1"/>
        <w:contextualSpacing/>
        <w:rPr>
          <w:rFonts w:ascii="Bookman Old Style" w:hAnsi="Bookman Old Style"/>
          <w:sz w:val="20"/>
          <w:szCs w:val="20"/>
          <w:highlight w:val="yellow"/>
        </w:rPr>
      </w:pP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Fitted (real) parameters evaluated at base levels of covariates </w:t>
      </w:r>
    </w:p>
    <w:p w:rsidR="004D315A" w:rsidRPr="00DF3E26" w:rsidRDefault="004D315A" w:rsidP="004D315A">
      <w:pPr>
        <w:spacing w:before="100" w:beforeAutospacing="1" w:after="100" w:afterAutospacing="1"/>
        <w:contextualSpacing/>
        <w:rPr>
          <w:rFonts w:ascii="Courier New" w:hAnsi="Courier New" w:cs="Courier New"/>
          <w:sz w:val="16"/>
          <w:szCs w:val="16"/>
        </w:rPr>
      </w:pP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session</w:t>
      </w:r>
      <w:proofErr w:type="gramEnd"/>
      <w:r w:rsidRPr="00DF3E26">
        <w:rPr>
          <w:rFonts w:ascii="Courier New" w:hAnsi="Courier New" w:cs="Courier New"/>
          <w:sz w:val="16"/>
          <w:szCs w:val="16"/>
        </w:rPr>
        <w:t xml:space="preserve"> = 1 </w:t>
      </w: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link</w:t>
      </w:r>
      <w:proofErr w:type="gramEnd"/>
      <w:r w:rsidRPr="00DF3E26">
        <w:rPr>
          <w:rFonts w:ascii="Courier New" w:hAnsi="Courier New" w:cs="Courier New"/>
          <w:sz w:val="16"/>
          <w:szCs w:val="16"/>
        </w:rPr>
        <w:t xml:space="preserve">     estimate  </w:t>
      </w:r>
      <w:proofErr w:type="spellStart"/>
      <w:r w:rsidRPr="00DF3E26">
        <w:rPr>
          <w:rFonts w:ascii="Courier New" w:hAnsi="Courier New" w:cs="Courier New"/>
          <w:sz w:val="16"/>
          <w:szCs w:val="16"/>
        </w:rPr>
        <w:t>SE.estimate</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lcl</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ucl</w:t>
      </w:r>
      <w:proofErr w:type="spellEnd"/>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D       log 1.192961e-03 2.400004e-04 8.073782e-04 1.762689e-03</w:t>
      </w:r>
    </w:p>
    <w:p w:rsidR="004D315A" w:rsidRPr="00DF3E26" w:rsidRDefault="004D315A" w:rsidP="004D315A">
      <w:pPr>
        <w:spacing w:before="100" w:beforeAutospacing="1" w:after="100" w:afterAutospacing="1"/>
        <w:contextualSpacing/>
        <w:rPr>
          <w:rFonts w:ascii="Courier New" w:hAnsi="Courier New" w:cs="Courier New"/>
          <w:sz w:val="16"/>
          <w:szCs w:val="16"/>
        </w:rPr>
      </w:pPr>
      <w:proofErr w:type="gramStart"/>
      <w:r w:rsidRPr="00DF3E26">
        <w:rPr>
          <w:rFonts w:ascii="Courier New" w:hAnsi="Courier New" w:cs="Courier New"/>
          <w:sz w:val="16"/>
          <w:szCs w:val="16"/>
        </w:rPr>
        <w:t>g0</w:t>
      </w:r>
      <w:proofErr w:type="gram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logit</w:t>
      </w:r>
      <w:proofErr w:type="spellEnd"/>
      <w:r w:rsidRPr="00DF3E26">
        <w:rPr>
          <w:rFonts w:ascii="Courier New" w:hAnsi="Courier New" w:cs="Courier New"/>
          <w:sz w:val="16"/>
          <w:szCs w:val="16"/>
        </w:rPr>
        <w:t xml:space="preserve"> 1.352143e-01 2.504984e-02 9.317268e-02 1.922053e-01</w:t>
      </w:r>
    </w:p>
    <w:p w:rsidR="004D315A" w:rsidRPr="00DF3E26" w:rsidRDefault="004D315A" w:rsidP="004D315A">
      <w:pPr>
        <w:spacing w:before="100" w:beforeAutospacing="1" w:after="100" w:afterAutospacing="1"/>
        <w:contextualSpacing/>
        <w:rPr>
          <w:rFonts w:ascii="Courier New" w:hAnsi="Courier New" w:cs="Courier New"/>
          <w:sz w:val="16"/>
          <w:szCs w:val="16"/>
        </w:rPr>
      </w:pPr>
      <w:proofErr w:type="gramStart"/>
      <w:r w:rsidRPr="00DF3E26">
        <w:rPr>
          <w:rFonts w:ascii="Courier New" w:hAnsi="Courier New" w:cs="Courier New"/>
          <w:sz w:val="16"/>
          <w:szCs w:val="16"/>
        </w:rPr>
        <w:t>sigma</w:t>
      </w:r>
      <w:proofErr w:type="gramEnd"/>
      <w:r w:rsidRPr="00DF3E26">
        <w:rPr>
          <w:rFonts w:ascii="Courier New" w:hAnsi="Courier New" w:cs="Courier New"/>
          <w:sz w:val="16"/>
          <w:szCs w:val="16"/>
        </w:rPr>
        <w:t xml:space="preserve">   log 1.513867e+03 1.276755e+02 1.283591e+03 1.785454e+03</w:t>
      </w:r>
    </w:p>
    <w:p w:rsidR="004D315A" w:rsidRPr="00DF3E26" w:rsidRDefault="004D315A" w:rsidP="004D315A">
      <w:pPr>
        <w:spacing w:before="100" w:beforeAutospacing="1" w:after="100" w:afterAutospacing="1"/>
        <w:contextualSpacing/>
        <w:rPr>
          <w:rFonts w:ascii="Courier New" w:hAnsi="Courier New" w:cs="Courier New"/>
          <w:sz w:val="16"/>
          <w:szCs w:val="16"/>
        </w:rPr>
      </w:pP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session</w:t>
      </w:r>
      <w:proofErr w:type="gramEnd"/>
      <w:r w:rsidRPr="00DF3E26">
        <w:rPr>
          <w:rFonts w:ascii="Courier New" w:hAnsi="Courier New" w:cs="Courier New"/>
          <w:sz w:val="16"/>
          <w:szCs w:val="16"/>
        </w:rPr>
        <w:t xml:space="preserve"> = 2 </w:t>
      </w: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link</w:t>
      </w:r>
      <w:proofErr w:type="gramEnd"/>
      <w:r w:rsidRPr="00DF3E26">
        <w:rPr>
          <w:rFonts w:ascii="Courier New" w:hAnsi="Courier New" w:cs="Courier New"/>
          <w:sz w:val="16"/>
          <w:szCs w:val="16"/>
        </w:rPr>
        <w:t xml:space="preserve">     estimate  </w:t>
      </w:r>
      <w:proofErr w:type="spellStart"/>
      <w:r w:rsidRPr="00DF3E26">
        <w:rPr>
          <w:rFonts w:ascii="Courier New" w:hAnsi="Courier New" w:cs="Courier New"/>
          <w:sz w:val="16"/>
          <w:szCs w:val="16"/>
        </w:rPr>
        <w:t>SE.estimate</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lcl</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ucl</w:t>
      </w:r>
      <w:proofErr w:type="spellEnd"/>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D       log 5.376811e-04 1.081709e-04 3.638945e-04 7.944638e-04</w:t>
      </w:r>
    </w:p>
    <w:p w:rsidR="004D315A" w:rsidRPr="00DF3E26" w:rsidRDefault="004D315A" w:rsidP="004D315A">
      <w:pPr>
        <w:spacing w:before="100" w:beforeAutospacing="1" w:after="100" w:afterAutospacing="1"/>
        <w:contextualSpacing/>
        <w:rPr>
          <w:rFonts w:ascii="Courier New" w:hAnsi="Courier New" w:cs="Courier New"/>
          <w:sz w:val="16"/>
          <w:szCs w:val="16"/>
        </w:rPr>
      </w:pPr>
      <w:proofErr w:type="gramStart"/>
      <w:r w:rsidRPr="00DF3E26">
        <w:rPr>
          <w:rFonts w:ascii="Courier New" w:hAnsi="Courier New" w:cs="Courier New"/>
          <w:sz w:val="16"/>
          <w:szCs w:val="16"/>
        </w:rPr>
        <w:t>g0</w:t>
      </w:r>
      <w:proofErr w:type="gram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logit</w:t>
      </w:r>
      <w:proofErr w:type="spellEnd"/>
      <w:r w:rsidRPr="00DF3E26">
        <w:rPr>
          <w:rFonts w:ascii="Courier New" w:hAnsi="Courier New" w:cs="Courier New"/>
          <w:sz w:val="16"/>
          <w:szCs w:val="16"/>
        </w:rPr>
        <w:t xml:space="preserve"> 9.248494e-02 1.798037e-02 6.276472e-02 1.342622e-01</w:t>
      </w:r>
    </w:p>
    <w:p w:rsidR="004D315A" w:rsidRPr="00DF3E26" w:rsidRDefault="004D315A" w:rsidP="004D315A">
      <w:pPr>
        <w:spacing w:before="100" w:beforeAutospacing="1" w:after="100" w:afterAutospacing="1"/>
        <w:contextualSpacing/>
        <w:rPr>
          <w:rFonts w:ascii="Courier New" w:hAnsi="Courier New" w:cs="Courier New"/>
          <w:sz w:val="16"/>
          <w:szCs w:val="16"/>
          <w:highlight w:val="yellow"/>
        </w:rPr>
      </w:pPr>
      <w:proofErr w:type="gramStart"/>
      <w:r w:rsidRPr="00DF3E26">
        <w:rPr>
          <w:rFonts w:ascii="Courier New" w:hAnsi="Courier New" w:cs="Courier New"/>
          <w:sz w:val="16"/>
          <w:szCs w:val="16"/>
        </w:rPr>
        <w:t>sigma</w:t>
      </w:r>
      <w:proofErr w:type="gramEnd"/>
      <w:r w:rsidRPr="00DF3E26">
        <w:rPr>
          <w:rFonts w:ascii="Courier New" w:hAnsi="Courier New" w:cs="Courier New"/>
          <w:sz w:val="16"/>
          <w:szCs w:val="16"/>
        </w:rPr>
        <w:t xml:space="preserve">   log 2.522380e+03 2.127309e+02 2.138699e+03 2.974894e+03</w:t>
      </w:r>
    </w:p>
    <w:p w:rsidR="004D315A" w:rsidRDefault="004D315A" w:rsidP="004D315A">
      <w:pPr>
        <w:spacing w:before="100" w:beforeAutospacing="1" w:after="100" w:afterAutospacing="1"/>
        <w:contextualSpacing/>
        <w:rPr>
          <w:rFonts w:ascii="Bookman Old Style" w:hAnsi="Bookman Old Style"/>
          <w:sz w:val="20"/>
          <w:szCs w:val="20"/>
          <w:highlight w:val="yellow"/>
        </w:rPr>
      </w:pPr>
    </w:p>
    <w:p w:rsidR="004D315A" w:rsidRPr="00AF2550" w:rsidRDefault="004D315A" w:rsidP="004D315A">
      <w:pPr>
        <w:spacing w:before="100" w:beforeAutospacing="1" w:after="100" w:afterAutospacing="1"/>
        <w:contextualSpacing/>
        <w:rPr>
          <w:rFonts w:ascii="Bookman Old Style" w:hAnsi="Bookman Old Style"/>
          <w:sz w:val="20"/>
          <w:szCs w:val="20"/>
          <w:highlight w:val="yellow"/>
        </w:rPr>
      </w:pP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lastRenderedPageBreak/>
        <w:t xml:space="preserve">As you can see in the output, this provides two separate density estimates, which must then be combined into a total density.  The resulting estimates for sigma are on par with those from </w:t>
      </w:r>
      <w:proofErr w:type="spellStart"/>
      <w:r w:rsidRPr="00AF2550">
        <w:rPr>
          <w:rFonts w:ascii="Bookman Old Style" w:hAnsi="Bookman Old Style"/>
          <w:sz w:val="20"/>
          <w:szCs w:val="20"/>
        </w:rPr>
        <w:t>WinBUGS</w:t>
      </w:r>
      <w:proofErr w:type="spellEnd"/>
      <w:r w:rsidRPr="00AF2550">
        <w:rPr>
          <w:rFonts w:ascii="Bookman Old Style" w:hAnsi="Bookman Old Style"/>
          <w:sz w:val="20"/>
          <w:szCs w:val="20"/>
        </w:rPr>
        <w:t xml:space="preserve"> provided in section 8.XX.  </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Remarks:   1) We show only 1 way in which sex can be incorporated in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however, there are at least two other ways that one could specify the model (M. </w:t>
      </w:r>
      <w:proofErr w:type="spellStart"/>
      <w:r w:rsidRPr="00AF2550">
        <w:rPr>
          <w:rFonts w:ascii="Bookman Old Style" w:hAnsi="Bookman Old Style"/>
          <w:sz w:val="20"/>
          <w:szCs w:val="20"/>
        </w:rPr>
        <w:t>Efford</w:t>
      </w:r>
      <w:proofErr w:type="spellEnd"/>
      <w:r w:rsidRPr="00AF2550">
        <w:rPr>
          <w:rFonts w:ascii="Bookman Old Style" w:hAnsi="Bookman Old Style"/>
          <w:sz w:val="20"/>
          <w:szCs w:val="20"/>
        </w:rPr>
        <w:t xml:space="preserve">, pers. </w:t>
      </w:r>
      <w:proofErr w:type="spellStart"/>
      <w:r w:rsidRPr="00AF2550">
        <w:rPr>
          <w:rFonts w:ascii="Bookman Old Style" w:hAnsi="Bookman Old Style"/>
          <w:sz w:val="20"/>
          <w:szCs w:val="20"/>
        </w:rPr>
        <w:t>comm</w:t>
      </w:r>
      <w:proofErr w:type="spellEnd"/>
      <w:r w:rsidRPr="00AF2550">
        <w:rPr>
          <w:rFonts w:ascii="Bookman Old Style" w:hAnsi="Bookman Old Style"/>
          <w:sz w:val="20"/>
          <w:szCs w:val="20"/>
        </w:rPr>
        <w:t xml:space="preserve">).  One way is that we could list sex as a categorical individual covariate and then maximize the conditional likelihood.  The second way is that we could specify the model as model = </w:t>
      </w:r>
      <w:proofErr w:type="gramStart"/>
      <w:r w:rsidRPr="00AF2550">
        <w:rPr>
          <w:rFonts w:ascii="Bookman Old Style" w:hAnsi="Bookman Old Style"/>
          <w:sz w:val="20"/>
          <w:szCs w:val="20"/>
        </w:rPr>
        <w:t>list(</w:t>
      </w:r>
      <w:proofErr w:type="spellStart"/>
      <w:proofErr w:type="gramEnd"/>
      <w:r w:rsidRPr="00AF2550">
        <w:rPr>
          <w:rFonts w:ascii="Bookman Old Style" w:hAnsi="Bookman Old Style"/>
          <w:sz w:val="20"/>
          <w:szCs w:val="20"/>
        </w:rPr>
        <w:t>D~g</w:t>
      </w:r>
      <w:proofErr w:type="spellEnd"/>
      <w:r w:rsidRPr="00AF2550">
        <w:rPr>
          <w:rFonts w:ascii="Bookman Old Style" w:hAnsi="Bookman Old Style"/>
          <w:sz w:val="20"/>
          <w:szCs w:val="20"/>
        </w:rPr>
        <w:t xml:space="preserve">, g0~g, </w:t>
      </w:r>
      <w:proofErr w:type="spellStart"/>
      <w:r w:rsidRPr="00AF2550">
        <w:rPr>
          <w:rFonts w:ascii="Bookman Old Style" w:hAnsi="Bookman Old Style"/>
          <w:sz w:val="20"/>
          <w:szCs w:val="20"/>
        </w:rPr>
        <w:t>sigma~g</w:t>
      </w:r>
      <w:proofErr w:type="spellEnd"/>
      <w:r w:rsidRPr="00AF2550">
        <w:rPr>
          <w:rFonts w:ascii="Bookman Old Style" w:hAnsi="Bookman Old Style"/>
          <w:sz w:val="20"/>
          <w:szCs w:val="20"/>
        </w:rPr>
        <w:t xml:space="preserve">) and list groups = ‘sex’ where we have specified sex as a 2-level individual covariate.   There is an issue with the AIC values for models with and without groups that has not been resolved so the reader should be cautious when using this latter option (M. </w:t>
      </w:r>
      <w:proofErr w:type="spellStart"/>
      <w:r w:rsidRPr="00AF2550">
        <w:rPr>
          <w:rFonts w:ascii="Bookman Old Style" w:hAnsi="Bookman Old Style"/>
          <w:sz w:val="20"/>
          <w:szCs w:val="20"/>
        </w:rPr>
        <w:t>Efford</w:t>
      </w:r>
      <w:proofErr w:type="spellEnd"/>
      <w:r w:rsidRPr="00AF2550">
        <w:rPr>
          <w:rFonts w:ascii="Bookman Old Style" w:hAnsi="Bookman Old Style"/>
          <w:sz w:val="20"/>
          <w:szCs w:val="20"/>
        </w:rPr>
        <w:t xml:space="preserve">, pers. </w:t>
      </w:r>
      <w:proofErr w:type="spellStart"/>
      <w:r w:rsidRPr="00AF2550">
        <w:rPr>
          <w:rFonts w:ascii="Bookman Old Style" w:hAnsi="Bookman Old Style"/>
          <w:sz w:val="20"/>
          <w:szCs w:val="20"/>
        </w:rPr>
        <w:t>comm</w:t>
      </w:r>
      <w:proofErr w:type="spellEnd"/>
      <w:r w:rsidRPr="00AF2550">
        <w:rPr>
          <w:rFonts w:ascii="Bookman Old Style" w:hAnsi="Bookman Old Style"/>
          <w:sz w:val="20"/>
          <w:szCs w:val="20"/>
        </w:rPr>
        <w:t>).  ***I’m not trusting the AIC for the sex model as session</w:t>
      </w:r>
      <w:r>
        <w:rPr>
          <w:rFonts w:ascii="Bookman Old Style" w:hAnsi="Bookman Old Style"/>
          <w:sz w:val="20"/>
          <w:szCs w:val="20"/>
        </w:rPr>
        <w:t xml:space="preserve"> either</w:t>
      </w:r>
      <w:r w:rsidRPr="00AF2550">
        <w:rPr>
          <w:rFonts w:ascii="Bookman Old Style" w:hAnsi="Bookman Old Style"/>
          <w:sz w:val="20"/>
          <w:szCs w:val="20"/>
        </w:rPr>
        <w:t xml:space="preserve">*** </w:t>
      </w:r>
    </w:p>
    <w:p w:rsidR="004D315A" w:rsidRDefault="004D315A" w:rsidP="004D315A">
      <w:pPr>
        <w:rPr>
          <w:rFonts w:ascii="Bookman Old Style" w:hAnsi="Bookman Old Style"/>
          <w:sz w:val="20"/>
          <w:szCs w:val="20"/>
        </w:rPr>
      </w:pPr>
    </w:p>
    <w:p w:rsidR="00CA4259" w:rsidRPr="00AF2550" w:rsidRDefault="00CA4259" w:rsidP="00CA4259">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 xml:space="preserve">8.4.4 </w:t>
      </w:r>
      <w:r w:rsidRPr="00AF2550">
        <w:rPr>
          <w:rFonts w:ascii="Bookman Old Style" w:hAnsi="Bookman Old Style"/>
          <w:sz w:val="24"/>
          <w:szCs w:val="24"/>
        </w:rPr>
        <w:t>Individual heterogeneity</w:t>
      </w:r>
    </w:p>
    <w:p w:rsidR="00CA4259" w:rsidRPr="00AF2550" w:rsidRDefault="00CA4259" w:rsidP="00CA4259">
      <w:pPr>
        <w:spacing w:before="100" w:beforeAutospacing="1" w:after="100" w:afterAutospacing="1"/>
        <w:contextualSpacing/>
        <w:rPr>
          <w:rFonts w:ascii="Bookman Old Style" w:hAnsi="Bookman Old Style"/>
          <w:sz w:val="20"/>
          <w:szCs w:val="20"/>
        </w:rPr>
      </w:pPr>
      <w:bookmarkStart w:id="15" w:name="_GoBack"/>
      <w:bookmarkEnd w:id="15"/>
    </w:p>
    <w:p w:rsidR="00CA4259" w:rsidRPr="00AF2550" w:rsidRDefault="00CA4259" w:rsidP="00CA4259">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Additionally,</w:t>
      </w:r>
      <w:r w:rsidR="005D12B9">
        <w:rPr>
          <w:rFonts w:ascii="Bookman Old Style" w:hAnsi="Bookman Old Style"/>
          <w:sz w:val="20"/>
          <w:szCs w:val="20"/>
        </w:rPr>
        <w:t xml:space="preserve"> in </w:t>
      </w:r>
      <w:proofErr w:type="spellStart"/>
      <w:r w:rsidR="005D12B9">
        <w:rPr>
          <w:rFonts w:ascii="Bookman Old Style" w:hAnsi="Bookman Old Style"/>
          <w:sz w:val="20"/>
          <w:szCs w:val="20"/>
        </w:rPr>
        <w:t>secr</w:t>
      </w:r>
      <w:proofErr w:type="spellEnd"/>
      <w:proofErr w:type="gramStart"/>
      <w:r w:rsidR="005D12B9">
        <w:rPr>
          <w:rFonts w:ascii="Bookman Old Style" w:hAnsi="Bookman Old Style"/>
          <w:sz w:val="20"/>
          <w:szCs w:val="20"/>
        </w:rPr>
        <w:t xml:space="preserve">, </w:t>
      </w:r>
      <w:r w:rsidRPr="00AF2550">
        <w:rPr>
          <w:rFonts w:ascii="Bookman Old Style" w:hAnsi="Bookman Old Style"/>
          <w:sz w:val="20"/>
          <w:szCs w:val="20"/>
        </w:rPr>
        <w:t xml:space="preserve"> individual</w:t>
      </w:r>
      <w:proofErr w:type="gramEnd"/>
      <w:r w:rsidRPr="00AF2550">
        <w:rPr>
          <w:rFonts w:ascii="Bookman Old Style" w:hAnsi="Bookman Old Style"/>
          <w:sz w:val="20"/>
          <w:szCs w:val="20"/>
        </w:rPr>
        <w:t xml:space="preserve"> heterogeneity can be incorporated into the detection parameters as either a 2-part or 3-part finite mixture model with the use of “h2” or “h3”, respectively, in the model call.    This allows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to assume that the population is comprised of 2 or more latent classes, with an unknown proportion in each class.  </w:t>
      </w:r>
      <w:r w:rsidR="005D12B9">
        <w:rPr>
          <w:rFonts w:ascii="Bookman Old Style" w:hAnsi="Bookman Old Style"/>
          <w:sz w:val="20"/>
          <w:szCs w:val="20"/>
        </w:rPr>
        <w:t xml:space="preserve">We discuss heterogeneity in more detail in the next section but provide just the basic model for </w:t>
      </w:r>
      <w:proofErr w:type="spellStart"/>
      <w:r w:rsidR="005D12B9">
        <w:rPr>
          <w:rFonts w:ascii="Bookman Old Style" w:hAnsi="Bookman Old Style"/>
          <w:sz w:val="20"/>
          <w:szCs w:val="20"/>
        </w:rPr>
        <w:t>secr</w:t>
      </w:r>
      <w:proofErr w:type="spellEnd"/>
      <w:r w:rsidR="005D12B9">
        <w:rPr>
          <w:rFonts w:ascii="Bookman Old Style" w:hAnsi="Bookman Old Style"/>
          <w:sz w:val="20"/>
          <w:szCs w:val="20"/>
        </w:rPr>
        <w:t xml:space="preserve"> here.  To fit a 2-part finite mixture for baseline detection we use the following command call:</w:t>
      </w:r>
    </w:p>
    <w:p w:rsidR="00CA4259" w:rsidRPr="00AF2550" w:rsidRDefault="00CA4259" w:rsidP="00CA4259">
      <w:pPr>
        <w:spacing w:before="100" w:beforeAutospacing="1" w:after="100" w:afterAutospacing="1"/>
        <w:contextualSpacing/>
        <w:rPr>
          <w:rFonts w:ascii="Bookman Old Style" w:hAnsi="Bookman Old Style"/>
          <w:sz w:val="20"/>
          <w:szCs w:val="20"/>
        </w:rPr>
      </w:pPr>
    </w:p>
    <w:p w:rsidR="00CA4259" w:rsidRPr="00F97682"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F97682">
        <w:rPr>
          <w:rFonts w:ascii="Courier New" w:hAnsi="Courier New" w:cs="Courier New"/>
          <w:sz w:val="16"/>
          <w:szCs w:val="16"/>
        </w:rPr>
        <w:t>bearhh</w:t>
      </w:r>
      <w:proofErr w:type="spellEnd"/>
      <w:r w:rsidRPr="00F97682">
        <w:rPr>
          <w:rFonts w:ascii="Courier New" w:hAnsi="Courier New" w:cs="Courier New"/>
          <w:sz w:val="16"/>
          <w:szCs w:val="16"/>
        </w:rPr>
        <w:t>=</w:t>
      </w:r>
      <w:proofErr w:type="spellStart"/>
      <w:proofErr w:type="gramEnd"/>
      <w:r w:rsidRPr="00F97682">
        <w:rPr>
          <w:rFonts w:ascii="Courier New" w:hAnsi="Courier New" w:cs="Courier New"/>
          <w:sz w:val="16"/>
          <w:szCs w:val="16"/>
        </w:rPr>
        <w:t>secr.fit</w:t>
      </w:r>
      <w:proofErr w:type="spellEnd"/>
      <w:r w:rsidRPr="00F97682">
        <w:rPr>
          <w:rFonts w:ascii="Courier New" w:hAnsi="Courier New" w:cs="Courier New"/>
          <w:sz w:val="16"/>
          <w:szCs w:val="16"/>
        </w:rPr>
        <w:t xml:space="preserve"> (</w:t>
      </w:r>
      <w:proofErr w:type="spellStart"/>
      <w:r w:rsidRPr="00F97682">
        <w:rPr>
          <w:rFonts w:ascii="Courier New" w:hAnsi="Courier New" w:cs="Courier New"/>
          <w:sz w:val="16"/>
          <w:szCs w:val="16"/>
        </w:rPr>
        <w:t>bearcapt</w:t>
      </w:r>
      <w:proofErr w:type="spellEnd"/>
      <w:r w:rsidRPr="00F97682">
        <w:rPr>
          <w:rFonts w:ascii="Courier New" w:hAnsi="Courier New" w:cs="Courier New"/>
          <w:sz w:val="16"/>
          <w:szCs w:val="16"/>
        </w:rPr>
        <w:t>, model = list(g0~h2), buffer = 20000)</w:t>
      </w:r>
    </w:p>
    <w:p w:rsidR="00CA4259" w:rsidRDefault="00CA4259" w:rsidP="00CA4259">
      <w:pPr>
        <w:spacing w:before="100" w:beforeAutospacing="1" w:after="100" w:afterAutospacing="1"/>
        <w:contextualSpacing/>
        <w:rPr>
          <w:rFonts w:ascii="Bookman Old Style" w:hAnsi="Bookman Old Style"/>
          <w:sz w:val="20"/>
          <w:szCs w:val="20"/>
        </w:rPr>
      </w:pPr>
    </w:p>
    <w:p w:rsidR="00CA4259" w:rsidRDefault="00CA4259" w:rsidP="00CA4259">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Remarks: </w:t>
      </w:r>
      <w:r>
        <w:rPr>
          <w:rFonts w:ascii="Bookman Old Style" w:hAnsi="Bookman Old Style"/>
          <w:sz w:val="20"/>
          <w:szCs w:val="20"/>
        </w:rPr>
        <w:t xml:space="preserve"> 1)</w:t>
      </w:r>
      <w:r w:rsidRPr="00AF2550">
        <w:rPr>
          <w:rFonts w:ascii="Bookman Old Style" w:hAnsi="Bookman Old Style"/>
          <w:sz w:val="20"/>
          <w:szCs w:val="20"/>
        </w:rPr>
        <w:t xml:space="preserve"> It is important to note that this specification of individual heterogeneity is different from that which we incorporate into </w:t>
      </w:r>
      <w:proofErr w:type="spellStart"/>
      <w:r w:rsidRPr="00AF2550">
        <w:rPr>
          <w:rFonts w:ascii="Bookman Old Style" w:hAnsi="Bookman Old Style"/>
          <w:sz w:val="20"/>
          <w:szCs w:val="20"/>
        </w:rPr>
        <w:t>WinBUGS</w:t>
      </w:r>
      <w:proofErr w:type="spellEnd"/>
      <w:r w:rsidRPr="00AF2550">
        <w:rPr>
          <w:rFonts w:ascii="Bookman Old Style" w:hAnsi="Bookman Old Style"/>
          <w:sz w:val="20"/>
          <w:szCs w:val="20"/>
        </w:rPr>
        <w:t>.   Here, a finite mixture model is used, which effectively puts the individuals into one of two (or three) latent classes and then assigns each class a distribution for the specified detection parameter.</w:t>
      </w:r>
      <w:r>
        <w:rPr>
          <w:rFonts w:ascii="Bookman Old Style" w:hAnsi="Bookman Old Style"/>
          <w:sz w:val="20"/>
          <w:szCs w:val="20"/>
        </w:rPr>
        <w:t xml:space="preserve">  2) Incorporating 3 latent classes is as easy as using h3 instead of h2.  For homework, the reader should incorporate heterogeneity in sigma and using 2 and 3 classes.   Take note of any warning messages or errors.</w:t>
      </w:r>
    </w:p>
    <w:p w:rsidR="00CA4259" w:rsidRDefault="00CA4259" w:rsidP="004D315A">
      <w:pPr>
        <w:rPr>
          <w:rFonts w:ascii="Bookman Old Style" w:hAnsi="Bookman Old Style"/>
          <w:sz w:val="20"/>
          <w:szCs w:val="20"/>
        </w:rPr>
      </w:pPr>
    </w:p>
    <w:p w:rsidR="00CA4259" w:rsidRPr="002A77E9" w:rsidRDefault="00CA4259" w:rsidP="00CA4259">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 xml:space="preserve">8.4.5 Model selection in </w:t>
      </w:r>
      <w:proofErr w:type="spellStart"/>
      <w:r>
        <w:rPr>
          <w:rFonts w:ascii="Bookman Old Style" w:hAnsi="Bookman Old Style"/>
          <w:sz w:val="24"/>
          <w:szCs w:val="24"/>
        </w:rPr>
        <w:t>secr</w:t>
      </w:r>
      <w:proofErr w:type="spellEnd"/>
      <w:r>
        <w:rPr>
          <w:rFonts w:ascii="Bookman Old Style" w:hAnsi="Bookman Old Style"/>
          <w:sz w:val="24"/>
          <w:szCs w:val="24"/>
        </w:rPr>
        <w:t xml:space="preserve"> with </w:t>
      </w:r>
      <w:r w:rsidRPr="002A77E9">
        <w:rPr>
          <w:rFonts w:ascii="Bookman Old Style" w:hAnsi="Bookman Old Style"/>
          <w:sz w:val="24"/>
          <w:szCs w:val="24"/>
        </w:rPr>
        <w:t>AIC</w:t>
      </w:r>
    </w:p>
    <w:p w:rsidR="00CA4259" w:rsidRDefault="00CA4259" w:rsidP="00CA4259">
      <w:pPr>
        <w:spacing w:before="100" w:beforeAutospacing="1" w:after="100" w:afterAutospacing="1"/>
        <w:contextualSpacing/>
        <w:rPr>
          <w:rFonts w:ascii="Bookman Old Style" w:hAnsi="Bookman Old Style"/>
          <w:sz w:val="20"/>
          <w:szCs w:val="20"/>
        </w:rPr>
      </w:pPr>
    </w:p>
    <w:p w:rsidR="00CA4259" w:rsidRDefault="00CA4259" w:rsidP="00CA4259">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One practical advantage to using the </w:t>
      </w:r>
      <w:proofErr w:type="spellStart"/>
      <w:r>
        <w:rPr>
          <w:rFonts w:ascii="Bookman Old Style" w:hAnsi="Bookman Old Style"/>
          <w:sz w:val="20"/>
          <w:szCs w:val="20"/>
        </w:rPr>
        <w:t>secr</w:t>
      </w:r>
      <w:proofErr w:type="spellEnd"/>
      <w:r>
        <w:rPr>
          <w:rFonts w:ascii="Bookman Old Style" w:hAnsi="Bookman Old Style"/>
          <w:sz w:val="20"/>
          <w:szCs w:val="20"/>
        </w:rPr>
        <w:t xml:space="preserve"> package or likelihood inference in general is the convenience of model selection via AIC.  After running our models above with various attributes (e.g., time, trap response), we can then use the AIC call to return the AIC values, delta AIC, and model weights.</w:t>
      </w:r>
    </w:p>
    <w:p w:rsidR="00CA4259" w:rsidRDefault="00CA4259" w:rsidP="00CA4259">
      <w:pPr>
        <w:spacing w:before="100" w:beforeAutospacing="1" w:after="100" w:afterAutospacing="1"/>
        <w:contextualSpacing/>
        <w:rPr>
          <w:rFonts w:ascii="Bookman Old Style" w:hAnsi="Bookman Old Style"/>
          <w:sz w:val="20"/>
          <w:szCs w:val="20"/>
        </w:rPr>
      </w:pP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gramStart"/>
      <w:r w:rsidRPr="003217CF">
        <w:rPr>
          <w:rFonts w:ascii="Courier New" w:hAnsi="Courier New" w:cs="Courier New"/>
          <w:sz w:val="16"/>
          <w:szCs w:val="16"/>
        </w:rPr>
        <w:t>AIC(</w:t>
      </w:r>
      <w:proofErr w:type="gramEnd"/>
      <w:r w:rsidRPr="003217CF">
        <w:rPr>
          <w:rFonts w:ascii="Courier New" w:hAnsi="Courier New" w:cs="Courier New"/>
          <w:sz w:val="16"/>
          <w:szCs w:val="16"/>
        </w:rPr>
        <w:t xml:space="preserve">bear, </w:t>
      </w:r>
      <w:proofErr w:type="spellStart"/>
      <w:r w:rsidRPr="003217CF">
        <w:rPr>
          <w:rFonts w:ascii="Courier New" w:hAnsi="Courier New" w:cs="Courier New"/>
          <w:sz w:val="16"/>
          <w:szCs w:val="16"/>
        </w:rPr>
        <w:t>bearb</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beart</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bearbt</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bearh</w:t>
      </w:r>
      <w:proofErr w:type="spellEnd"/>
      <w:r w:rsidRPr="003217CF">
        <w:rPr>
          <w:rFonts w:ascii="Courier New" w:hAnsi="Courier New" w:cs="Courier New"/>
          <w:sz w:val="16"/>
          <w:szCs w:val="16"/>
        </w:rPr>
        <w:t>)</w:t>
      </w:r>
    </w:p>
    <w:p w:rsidR="00CA4259" w:rsidRPr="003217CF" w:rsidRDefault="00CA4259" w:rsidP="00CA4259">
      <w:pPr>
        <w:spacing w:before="100" w:beforeAutospacing="1" w:after="100" w:afterAutospacing="1"/>
        <w:contextualSpacing/>
        <w:rPr>
          <w:rFonts w:ascii="Courier New" w:hAnsi="Courier New" w:cs="Courier New"/>
          <w:sz w:val="16"/>
          <w:szCs w:val="16"/>
        </w:rPr>
      </w:pPr>
    </w:p>
    <w:p w:rsidR="00CA4259" w:rsidRPr="003217CF" w:rsidRDefault="00CA4259" w:rsidP="00CA4259">
      <w:pPr>
        <w:spacing w:before="100" w:beforeAutospacing="1" w:after="100" w:afterAutospacing="1"/>
        <w:contextualSpacing/>
        <w:rPr>
          <w:rFonts w:ascii="Courier New" w:hAnsi="Courier New" w:cs="Courier New"/>
          <w:sz w:val="16"/>
          <w:szCs w:val="16"/>
        </w:rPr>
      </w:pPr>
      <w:r w:rsidRPr="003217CF">
        <w:rPr>
          <w:rFonts w:ascii="Courier New" w:hAnsi="Courier New" w:cs="Courier New"/>
          <w:sz w:val="16"/>
          <w:szCs w:val="16"/>
        </w:rPr>
        <w:t xml:space="preserve">                           </w:t>
      </w:r>
      <w:proofErr w:type="gramStart"/>
      <w:r w:rsidRPr="003217CF">
        <w:rPr>
          <w:rFonts w:ascii="Courier New" w:hAnsi="Courier New" w:cs="Courier New"/>
          <w:sz w:val="16"/>
          <w:szCs w:val="16"/>
        </w:rPr>
        <w:t>model</w:t>
      </w:r>
      <w:proofErr w:type="gram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detectfn</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npar</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logLik</w:t>
      </w:r>
      <w:proofErr w:type="spellEnd"/>
      <w:r w:rsidRPr="003217CF">
        <w:rPr>
          <w:rFonts w:ascii="Courier New" w:hAnsi="Courier New" w:cs="Courier New"/>
          <w:sz w:val="16"/>
          <w:szCs w:val="16"/>
        </w:rPr>
        <w:t xml:space="preserve">      AIC     </w:t>
      </w:r>
      <w:proofErr w:type="spellStart"/>
      <w:r w:rsidRPr="003217CF">
        <w:rPr>
          <w:rFonts w:ascii="Courier New" w:hAnsi="Courier New" w:cs="Courier New"/>
          <w:sz w:val="16"/>
          <w:szCs w:val="16"/>
        </w:rPr>
        <w:t>AICc</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dAICc</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AICwt</w:t>
      </w:r>
      <w:proofErr w:type="spellEnd"/>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bearh</w:t>
      </w:r>
      <w:proofErr w:type="spellEnd"/>
      <w:r w:rsidRPr="003217CF">
        <w:rPr>
          <w:rFonts w:ascii="Courier New" w:hAnsi="Courier New" w:cs="Courier New"/>
          <w:sz w:val="16"/>
          <w:szCs w:val="16"/>
        </w:rPr>
        <w:t xml:space="preserve">  D</w:t>
      </w:r>
      <w:proofErr w:type="gramEnd"/>
      <w:r w:rsidRPr="003217CF">
        <w:rPr>
          <w:rFonts w:ascii="Courier New" w:hAnsi="Courier New" w:cs="Courier New"/>
          <w:sz w:val="16"/>
          <w:szCs w:val="16"/>
        </w:rPr>
        <w:t xml:space="preserve">~1 g0~h2 sigma~1 pmix~h2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5 -570.4348 1150.870 1152.333  0.000     1</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bearb</w:t>
      </w:r>
      <w:proofErr w:type="spellEnd"/>
      <w:proofErr w:type="gramEnd"/>
      <w:r w:rsidRPr="003217CF">
        <w:rPr>
          <w:rFonts w:ascii="Courier New" w:hAnsi="Courier New" w:cs="Courier New"/>
          <w:sz w:val="16"/>
          <w:szCs w:val="16"/>
        </w:rPr>
        <w:t xml:space="preserve">           D~1 g0~b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4 -578.5361 1165.072 1166.025 13.692     0</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bearbt</w:t>
      </w:r>
      <w:proofErr w:type="spellEnd"/>
      <w:proofErr w:type="gramEnd"/>
      <w:r w:rsidRPr="003217CF">
        <w:rPr>
          <w:rFonts w:ascii="Courier New" w:hAnsi="Courier New" w:cs="Courier New"/>
          <w:sz w:val="16"/>
          <w:szCs w:val="16"/>
        </w:rPr>
        <w:t xml:space="preserve">      D~1 g0~b + t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11 -569.2231 1160.446 1167.989 15.656     0</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beart</w:t>
      </w:r>
      <w:proofErr w:type="spellEnd"/>
      <w:proofErr w:type="gramEnd"/>
      <w:r w:rsidRPr="003217CF">
        <w:rPr>
          <w:rFonts w:ascii="Courier New" w:hAnsi="Courier New" w:cs="Courier New"/>
          <w:sz w:val="16"/>
          <w:szCs w:val="16"/>
        </w:rPr>
        <w:t xml:space="preserve">           D~1 g0~t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10 -575.3320 1170.664 1176.775 24.442     0</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gramStart"/>
      <w:r w:rsidRPr="003217CF">
        <w:rPr>
          <w:rFonts w:ascii="Courier New" w:hAnsi="Courier New" w:cs="Courier New"/>
          <w:sz w:val="16"/>
          <w:szCs w:val="16"/>
        </w:rPr>
        <w:t>bear</w:t>
      </w:r>
      <w:proofErr w:type="gramEnd"/>
      <w:r w:rsidRPr="003217CF">
        <w:rPr>
          <w:rFonts w:ascii="Courier New" w:hAnsi="Courier New" w:cs="Courier New"/>
          <w:sz w:val="16"/>
          <w:szCs w:val="16"/>
        </w:rPr>
        <w:t xml:space="preserve">            D~1 g0~1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3 -587.1641 1180.328 1180.886 28.553     0</w:t>
      </w:r>
    </w:p>
    <w:p w:rsidR="00CA4259" w:rsidRPr="003217CF" w:rsidRDefault="00CA4259" w:rsidP="00CA4259">
      <w:pPr>
        <w:spacing w:before="100" w:beforeAutospacing="1" w:after="100" w:afterAutospacing="1"/>
        <w:contextualSpacing/>
        <w:rPr>
          <w:rFonts w:ascii="Courier New" w:hAnsi="Courier New" w:cs="Courier New"/>
          <w:sz w:val="16"/>
          <w:szCs w:val="16"/>
        </w:rPr>
      </w:pPr>
    </w:p>
    <w:p w:rsidR="00CA4259" w:rsidRPr="00F97682" w:rsidRDefault="00CA4259" w:rsidP="00CA4259">
      <w:pPr>
        <w:spacing w:before="100" w:beforeAutospacing="1" w:after="100" w:afterAutospacing="1"/>
        <w:contextualSpacing/>
        <w:rPr>
          <w:rFonts w:ascii="Bookman Old Style" w:hAnsi="Bookman Old Style"/>
          <w:sz w:val="20"/>
          <w:szCs w:val="20"/>
        </w:rPr>
      </w:pPr>
      <w:r w:rsidRPr="00DF3E26">
        <w:rPr>
          <w:rFonts w:ascii="Bookman Old Style" w:hAnsi="Bookman Old Style"/>
          <w:sz w:val="20"/>
          <w:szCs w:val="20"/>
        </w:rPr>
        <w:lastRenderedPageBreak/>
        <w:t>The results from this AIC test are pretty easy to interpret; the model with</w:t>
      </w:r>
      <w:r>
        <w:rPr>
          <w:rFonts w:ascii="Bookman Old Style" w:hAnsi="Bookman Old Style"/>
          <w:sz w:val="20"/>
          <w:szCs w:val="20"/>
        </w:rPr>
        <w:t xml:space="preserve"> individual heterogeneity model as a </w:t>
      </w:r>
      <w:r w:rsidRPr="00DF3E26">
        <w:rPr>
          <w:rFonts w:ascii="Bookman Old Style" w:hAnsi="Bookman Old Style"/>
          <w:sz w:val="20"/>
          <w:szCs w:val="20"/>
        </w:rPr>
        <w:t xml:space="preserve">finite mixture for g0 </w:t>
      </w:r>
      <w:r>
        <w:rPr>
          <w:rFonts w:ascii="Bookman Old Style" w:hAnsi="Bookman Old Style"/>
          <w:sz w:val="20"/>
          <w:szCs w:val="20"/>
        </w:rPr>
        <w:t>has</w:t>
      </w:r>
      <w:r w:rsidRPr="00DF3E26">
        <w:rPr>
          <w:rFonts w:ascii="Bookman Old Style" w:hAnsi="Bookman Old Style"/>
          <w:sz w:val="20"/>
          <w:szCs w:val="20"/>
        </w:rPr>
        <w:t xml:space="preserve"> all the </w:t>
      </w:r>
      <w:r>
        <w:rPr>
          <w:rFonts w:ascii="Bookman Old Style" w:hAnsi="Bookman Old Style"/>
          <w:sz w:val="20"/>
          <w:szCs w:val="20"/>
        </w:rPr>
        <w:t xml:space="preserve">model weight.  Using the AIC provides a convenient mechanism for conducting model comparisons.  However, the user must be left a little frustrated with these results, which indicated that individuals have some unknown source of heterogeneity which we have not identified using time and behavior.  Naturally, since we found that the model with the most weight has two latent classes, we might try to explain this unknown heterogeneity by classifying the groups into sex. </w:t>
      </w:r>
    </w:p>
    <w:p w:rsidR="00CA4259" w:rsidRPr="005C0D4F" w:rsidRDefault="00CA4259" w:rsidP="004D315A">
      <w:pPr>
        <w:rPr>
          <w:rFonts w:ascii="Bookman Old Style" w:hAnsi="Bookman Old Style"/>
          <w:sz w:val="20"/>
          <w:szCs w:val="20"/>
        </w:rPr>
      </w:pPr>
    </w:p>
    <w:p w:rsidR="0006786C" w:rsidRPr="003007F3" w:rsidRDefault="00E924CD">
      <w:pPr>
        <w:rPr>
          <w:b/>
          <w:sz w:val="28"/>
          <w:szCs w:val="28"/>
        </w:rPr>
      </w:pPr>
      <w:r w:rsidRPr="003007F3">
        <w:rPr>
          <w:b/>
          <w:sz w:val="28"/>
          <w:szCs w:val="28"/>
        </w:rPr>
        <w:t>8.</w:t>
      </w:r>
      <w:r w:rsidR="00641CAD">
        <w:rPr>
          <w:b/>
          <w:sz w:val="28"/>
          <w:szCs w:val="28"/>
        </w:rPr>
        <w:t>5</w:t>
      </w:r>
      <w:r w:rsidRPr="003007F3">
        <w:rPr>
          <w:b/>
          <w:sz w:val="28"/>
          <w:szCs w:val="28"/>
        </w:rPr>
        <w:t>. Individual heterogeneity.</w:t>
      </w:r>
    </w:p>
    <w:p w:rsidR="006522FC" w:rsidRPr="006522FC" w:rsidRDefault="006522FC" w:rsidP="006522FC">
      <w:pPr>
        <w:contextualSpacing/>
        <w:rPr>
          <w:rFonts w:cstheme="minorHAnsi"/>
        </w:rPr>
      </w:pPr>
    </w:p>
    <w:p w:rsidR="006522FC" w:rsidRPr="0018564E" w:rsidRDefault="006522FC" w:rsidP="006522FC">
      <w:pPr>
        <w:contextualSpacing/>
        <w:rPr>
          <w:rFonts w:cstheme="minorHAnsi"/>
        </w:rPr>
      </w:pPr>
      <w:r w:rsidRPr="006522FC">
        <w:rPr>
          <w:rFonts w:cstheme="minorHAnsi"/>
        </w:rPr>
        <w:t>Capture-recapture models with individual heterogeneity in detection</w:t>
      </w:r>
      <w:r w:rsidR="00AF0FE2">
        <w:rPr>
          <w:rFonts w:cstheme="minorHAnsi"/>
        </w:rPr>
        <w:t xml:space="preserve"> </w:t>
      </w:r>
      <w:r w:rsidRPr="0018564E">
        <w:rPr>
          <w:rFonts w:cstheme="minorHAnsi"/>
        </w:rPr>
        <w:t>probability have a long history in classical capture recapture models</w:t>
      </w:r>
      <w:r>
        <w:rPr>
          <w:rFonts w:cstheme="minorHAnsi"/>
        </w:rPr>
        <w:t xml:space="preserve"> (see chapter 3.</w:t>
      </w:r>
      <w:r w:rsidR="003007F3">
        <w:rPr>
          <w:rFonts w:cstheme="minorHAnsi"/>
        </w:rPr>
        <w:t>4</w:t>
      </w:r>
      <w:r>
        <w:rPr>
          <w:rFonts w:cstheme="minorHAnsi"/>
        </w:rPr>
        <w:t>).</w:t>
      </w:r>
      <w:r w:rsidR="00AF0FE2">
        <w:rPr>
          <w:rFonts w:cstheme="minorHAnsi"/>
        </w:rPr>
        <w:t xml:space="preserve"> </w:t>
      </w:r>
      <w:r>
        <w:rPr>
          <w:rFonts w:cstheme="minorHAnsi"/>
        </w:rPr>
        <w:t>Also, their use has been called into question</w:t>
      </w:r>
      <w:r w:rsidR="007F034E">
        <w:rPr>
          <w:rFonts w:cstheme="minorHAnsi"/>
        </w:rPr>
        <w:t xml:space="preserve"> by </w:t>
      </w:r>
      <w:r>
        <w:rPr>
          <w:rFonts w:cstheme="minorHAnsi"/>
        </w:rPr>
        <w:t xml:space="preserve">Link </w:t>
      </w:r>
      <w:r w:rsidR="007F034E">
        <w:rPr>
          <w:rFonts w:cstheme="minorHAnsi"/>
        </w:rPr>
        <w:t>(</w:t>
      </w:r>
      <w:r>
        <w:rPr>
          <w:rFonts w:cstheme="minorHAnsi"/>
        </w:rPr>
        <w:t xml:space="preserve">2003) who noted that N may not be identifiable across arbitrary classes of mixture models. </w:t>
      </w:r>
      <w:r w:rsidRPr="0018564E">
        <w:rPr>
          <w:rFonts w:cstheme="minorHAnsi"/>
        </w:rPr>
        <w:t xml:space="preserve">  One</w:t>
      </w:r>
      <w:r w:rsidR="007F034E">
        <w:rPr>
          <w:rFonts w:cstheme="minorHAnsi"/>
        </w:rPr>
        <w:t xml:space="preserve"> </w:t>
      </w:r>
      <w:r w:rsidRPr="0018564E">
        <w:rPr>
          <w:rFonts w:cstheme="minorHAnsi"/>
        </w:rPr>
        <w:t>pos</w:t>
      </w:r>
      <w:r w:rsidR="007F034E">
        <w:rPr>
          <w:rFonts w:cstheme="minorHAnsi"/>
        </w:rPr>
        <w:t>sible way to get around this</w:t>
      </w:r>
      <w:r w:rsidRPr="0018564E">
        <w:rPr>
          <w:rFonts w:cstheme="minorHAnsi"/>
        </w:rPr>
        <w:t xml:space="preserve"> problem is to identify explicit</w:t>
      </w:r>
      <w:r w:rsidR="007F034E">
        <w:rPr>
          <w:rFonts w:cstheme="minorHAnsi"/>
        </w:rPr>
        <w:t xml:space="preserve"> </w:t>
      </w:r>
      <w:r w:rsidRPr="0018564E">
        <w:rPr>
          <w:rFonts w:cstheme="minorHAnsi"/>
        </w:rPr>
        <w:t>sources of heterogeneity in detection probability and model those</w:t>
      </w:r>
      <w:r w:rsidR="007F034E">
        <w:rPr>
          <w:rFonts w:cstheme="minorHAnsi"/>
        </w:rPr>
        <w:t xml:space="preserve"> </w:t>
      </w:r>
      <w:r w:rsidRPr="0018564E">
        <w:rPr>
          <w:rFonts w:cstheme="minorHAnsi"/>
        </w:rPr>
        <w:t>directly. For exam</w:t>
      </w:r>
      <w:r>
        <w:rPr>
          <w:rFonts w:cstheme="minorHAnsi"/>
        </w:rPr>
        <w:t>p</w:t>
      </w:r>
      <w:r w:rsidRPr="0018564E">
        <w:rPr>
          <w:rFonts w:cstheme="minorHAnsi"/>
        </w:rPr>
        <w:t>le,</w:t>
      </w:r>
      <w:r w:rsidR="003007F3">
        <w:rPr>
          <w:rFonts w:cstheme="minorHAnsi"/>
        </w:rPr>
        <w:t xml:space="preserve"> we can do this by using</w:t>
      </w:r>
      <w:r w:rsidRPr="0018564E">
        <w:rPr>
          <w:rFonts w:cstheme="minorHAnsi"/>
        </w:rPr>
        <w:t xml:space="preserve"> individual co</w:t>
      </w:r>
      <w:r w:rsidR="007F034E">
        <w:rPr>
          <w:rFonts w:cstheme="minorHAnsi"/>
        </w:rPr>
        <w:t xml:space="preserve">variate models (e.g., chapter </w:t>
      </w:r>
      <w:r w:rsidR="003007F3">
        <w:rPr>
          <w:rFonts w:cstheme="minorHAnsi"/>
        </w:rPr>
        <w:t>3</w:t>
      </w:r>
      <w:r w:rsidRPr="0018564E">
        <w:rPr>
          <w:rFonts w:cstheme="minorHAnsi"/>
        </w:rPr>
        <w:t>).</w:t>
      </w:r>
      <w:r>
        <w:rPr>
          <w:rFonts w:cstheme="minorHAnsi"/>
        </w:rPr>
        <w:t xml:space="preserve">  Of course, spatial capture-recapture models are such a class of models which seek </w:t>
      </w:r>
      <w:r w:rsidRPr="0018564E">
        <w:rPr>
          <w:rFonts w:cstheme="minorHAnsi"/>
        </w:rPr>
        <w:t>to explain heterogeneity in</w:t>
      </w:r>
      <w:r w:rsidR="007F034E">
        <w:rPr>
          <w:rFonts w:cstheme="minorHAnsi"/>
        </w:rPr>
        <w:t xml:space="preserve"> </w:t>
      </w:r>
      <w:r w:rsidRPr="0018564E">
        <w:rPr>
          <w:rFonts w:cstheme="minorHAnsi"/>
        </w:rPr>
        <w:t>detection by describing the underlying mechanism explicitly. In</w:t>
      </w:r>
      <w:r w:rsidR="007F034E">
        <w:rPr>
          <w:rFonts w:cstheme="minorHAnsi"/>
        </w:rPr>
        <w:t xml:space="preserve"> </w:t>
      </w:r>
      <w:r w:rsidRPr="0018564E">
        <w:rPr>
          <w:rFonts w:cstheme="minorHAnsi"/>
        </w:rPr>
        <w:t>particular,</w:t>
      </w:r>
      <w:r w:rsidR="003007F3">
        <w:rPr>
          <w:rFonts w:cstheme="minorHAnsi"/>
        </w:rPr>
        <w:t xml:space="preserve"> that mechanism </w:t>
      </w:r>
      <w:proofErr w:type="gramStart"/>
      <w:r w:rsidR="003007F3">
        <w:rPr>
          <w:rFonts w:cstheme="minorHAnsi"/>
        </w:rPr>
        <w:t xml:space="preserve">is </w:t>
      </w:r>
      <w:r w:rsidRPr="0018564E">
        <w:rPr>
          <w:rFonts w:cstheme="minorHAnsi"/>
        </w:rPr>
        <w:t xml:space="preserve"> the</w:t>
      </w:r>
      <w:proofErr w:type="gramEnd"/>
      <w:r w:rsidRPr="0018564E">
        <w:rPr>
          <w:rFonts w:cstheme="minorHAnsi"/>
        </w:rPr>
        <w:t xml:space="preserve"> juxtaposition of individuals with traps and the</w:t>
      </w:r>
      <w:r w:rsidR="007F034E">
        <w:rPr>
          <w:rFonts w:cstheme="minorHAnsi"/>
        </w:rPr>
        <w:t xml:space="preserve"> </w:t>
      </w:r>
      <w:r w:rsidRPr="0018564E">
        <w:rPr>
          <w:rFonts w:cstheme="minorHAnsi"/>
        </w:rPr>
        <w:t>resulting heterogeneity that is induced by heterogeneity in exposure</w:t>
      </w:r>
      <w:r w:rsidR="007F034E">
        <w:rPr>
          <w:rFonts w:cstheme="minorHAnsi"/>
        </w:rPr>
        <w:t xml:space="preserve"> </w:t>
      </w:r>
      <w:r w:rsidRPr="0018564E">
        <w:rPr>
          <w:rFonts w:cstheme="minorHAnsi"/>
        </w:rPr>
        <w:t>to trapping.</w:t>
      </w:r>
    </w:p>
    <w:p w:rsidR="007F034E" w:rsidRDefault="007F034E" w:rsidP="006522FC">
      <w:pPr>
        <w:contextualSpacing/>
        <w:rPr>
          <w:rFonts w:cstheme="minorHAnsi"/>
        </w:rPr>
      </w:pPr>
    </w:p>
    <w:p w:rsidR="006522FC" w:rsidRDefault="007F034E" w:rsidP="006522FC">
      <w:pPr>
        <w:contextualSpacing/>
      </w:pPr>
      <w:r>
        <w:rPr>
          <w:rFonts w:cstheme="minorHAnsi"/>
        </w:rPr>
        <w:t xml:space="preserve">Model </w:t>
      </w:r>
      <w:proofErr w:type="spellStart"/>
      <w:r>
        <w:rPr>
          <w:rFonts w:cstheme="minorHAnsi"/>
        </w:rPr>
        <w:t>Mh</w:t>
      </w:r>
      <w:proofErr w:type="spellEnd"/>
      <w:r>
        <w:rPr>
          <w:rFonts w:cstheme="minorHAnsi"/>
        </w:rPr>
        <w:t xml:space="preserve"> has special historical relevance in the context of spatial capture-recapture models as we noted in chapter </w:t>
      </w:r>
      <w:r w:rsidR="003007F3">
        <w:rPr>
          <w:rFonts w:cstheme="minorHAnsi"/>
        </w:rPr>
        <w:t>3.4</w:t>
      </w:r>
      <w:r>
        <w:rPr>
          <w:rFonts w:cstheme="minorHAnsi"/>
        </w:rPr>
        <w:t xml:space="preserve">). </w:t>
      </w:r>
      <w:r w:rsidR="006522FC">
        <w:t xml:space="preserve">Historically people have used Model </w:t>
      </w:r>
      <w:proofErr w:type="spellStart"/>
      <w:r w:rsidR="006522FC">
        <w:t>Mh</w:t>
      </w:r>
      <w:proofErr w:type="spellEnd"/>
      <w:r w:rsidR="006522FC">
        <w:t xml:space="preserve"> to get an estimate of N, thereby accounting for a vague sort of heterogeneity. Then they would buffer the trap array and convert </w:t>
      </w:r>
      <w:proofErr w:type="spellStart"/>
      <w:r w:rsidR="006522FC">
        <w:t>Nhat</w:t>
      </w:r>
      <w:proofErr w:type="spellEnd"/>
      <w:r w:rsidR="006522FC">
        <w:t xml:space="preserve"> under model </w:t>
      </w:r>
      <w:proofErr w:type="spellStart"/>
      <w:r w:rsidR="006522FC">
        <w:t>Mh</w:t>
      </w:r>
      <w:proofErr w:type="spellEnd"/>
      <w:r w:rsidR="006522FC">
        <w:t xml:space="preserve"> to a density estimate.   Formal developments in SCR models have rendered this technology obsolete – we can model space explicitly.  </w:t>
      </w:r>
      <w:r>
        <w:t xml:space="preserve">Despite this, </w:t>
      </w:r>
      <w:r w:rsidR="006522FC">
        <w:t xml:space="preserve">it might still be </w:t>
      </w:r>
      <w:r w:rsidR="003007F3">
        <w:t>desirable</w:t>
      </w:r>
      <w:r w:rsidR="006522FC">
        <w:t xml:space="preserve"> to accom</w:t>
      </w:r>
      <w:r>
        <w:t xml:space="preserve">modate individual heterogeneity of one form or another. In fact, in the context of SCR models a certain kind of heterogeneity makes eminent biological sense. </w:t>
      </w:r>
    </w:p>
    <w:p w:rsidR="006522FC" w:rsidRPr="0018564E" w:rsidRDefault="006522FC" w:rsidP="006522FC">
      <w:pPr>
        <w:contextualSpacing/>
        <w:rPr>
          <w:rFonts w:cstheme="minorHAnsi"/>
        </w:rPr>
      </w:pPr>
      <w:r w:rsidRPr="0018564E">
        <w:rPr>
          <w:rFonts w:cstheme="minorHAnsi"/>
        </w:rPr>
        <w:t xml:space="preserve">  </w:t>
      </w:r>
    </w:p>
    <w:p w:rsidR="006522FC" w:rsidRPr="00AF0FE2" w:rsidDel="003007F3" w:rsidRDefault="007F034E" w:rsidP="00AF0FE2">
      <w:pPr>
        <w:rPr>
          <w:del w:id="16" w:author="Beth Gardner" w:date="2012-03-13T01:11:00Z"/>
          <w:rFonts w:cstheme="minorHAnsi"/>
        </w:rPr>
      </w:pPr>
      <w:del w:id="17" w:author="Beth Gardner" w:date="2012-03-13T01:11:00Z">
        <w:r w:rsidDel="003007F3">
          <w:delText>In particular, a</w:delText>
        </w:r>
        <w:r w:rsidR="006522FC" w:rsidRPr="007F034E" w:rsidDel="003007F3">
          <w:rPr>
            <w:rFonts w:cstheme="minorHAnsi"/>
          </w:rPr>
          <w:delText xml:space="preserve"> critical component of SCR models is that they require a description</w:delText>
        </w:r>
        <w:r w:rsidR="00AF0FE2" w:rsidDel="003007F3">
          <w:rPr>
            <w:rFonts w:cstheme="minorHAnsi"/>
          </w:rPr>
          <w:delText xml:space="preserve"> </w:delText>
        </w:r>
        <w:r w:rsidR="006522FC" w:rsidRPr="007F034E" w:rsidDel="003007F3">
          <w:rPr>
            <w:rFonts w:cstheme="minorHAnsi"/>
          </w:rPr>
          <w:delText>of probability of detection in traps as a function of distance between</w:delText>
        </w:r>
        <w:r w:rsidR="00AF0FE2" w:rsidDel="003007F3">
          <w:rPr>
            <w:rFonts w:cstheme="minorHAnsi"/>
          </w:rPr>
          <w:delText xml:space="preserve"> </w:delText>
        </w:r>
        <w:r w:rsidR="006522FC" w:rsidRPr="007F034E" w:rsidDel="003007F3">
          <w:rPr>
            <w:rFonts w:cstheme="minorHAnsi"/>
          </w:rPr>
          <w:delText>the trap and the individual home range center. For example, a standard</w:delText>
        </w:r>
        <w:r w:rsidR="00AF0FE2" w:rsidDel="003007F3">
          <w:rPr>
            <w:rFonts w:cstheme="minorHAnsi"/>
          </w:rPr>
          <w:delText xml:space="preserve"> </w:delText>
        </w:r>
        <w:r w:rsidR="006522FC" w:rsidRPr="007F034E" w:rsidDel="003007F3">
          <w:rPr>
            <w:rFonts w:cstheme="minorHAnsi"/>
          </w:rPr>
          <w:delText xml:space="preserve">model (Efford 2004) is the </w:delText>
        </w:r>
        <w:r w:rsidR="00AF0FE2" w:rsidDel="003007F3">
          <w:rPr>
            <w:rFonts w:cstheme="minorHAnsi"/>
          </w:rPr>
          <w:delText xml:space="preserve">Gaussian </w:delText>
        </w:r>
        <w:r w:rsidR="006522FC" w:rsidRPr="007F034E" w:rsidDel="003007F3">
          <w:rPr>
            <w:rFonts w:cstheme="minorHAnsi"/>
          </w:rPr>
          <w:delText>detection function: $exp(d*d/sigma2)$.  The parameter $sigma^{2}$ can be</w:delText>
        </w:r>
        <w:r w:rsidR="00AF0FE2" w:rsidDel="003007F3">
          <w:rPr>
            <w:rFonts w:cstheme="minorHAnsi"/>
          </w:rPr>
          <w:delText xml:space="preserve"> </w:delText>
        </w:r>
        <w:r w:rsidR="006522FC" w:rsidRPr="007F034E" w:rsidDel="003007F3">
          <w:rPr>
            <w:rFonts w:cstheme="minorHAnsi"/>
          </w:rPr>
          <w:delText>thought of as being related to home range size in the sen</w:delText>
        </w:r>
        <w:r w:rsidR="006522FC" w:rsidRPr="00AF0FE2" w:rsidDel="003007F3">
          <w:rPr>
            <w:rFonts w:cstheme="minorHAnsi"/>
          </w:rPr>
          <w:delText>se of</w:delText>
        </w:r>
        <w:r w:rsidR="00AF0FE2" w:rsidDel="003007F3">
          <w:rPr>
            <w:rFonts w:cstheme="minorHAnsi"/>
          </w:rPr>
          <w:delText xml:space="preserve"> </w:delText>
        </w:r>
        <w:r w:rsidR="006522FC" w:rsidRPr="00AF0FE2" w:rsidDel="003007F3">
          <w:rPr>
            <w:rFonts w:cstheme="minorHAnsi"/>
          </w:rPr>
          <w:delText>providing a description of the probability distribution of distances</w:delText>
        </w:r>
        <w:r w:rsidR="00AF0FE2" w:rsidDel="003007F3">
          <w:rPr>
            <w:rFonts w:cstheme="minorHAnsi"/>
          </w:rPr>
          <w:delText xml:space="preserve"> </w:delText>
        </w:r>
        <w:r w:rsidR="006522FC" w:rsidRPr="00AF0FE2" w:rsidDel="003007F3">
          <w:rPr>
            <w:rFonts w:cstheme="minorHAnsi"/>
          </w:rPr>
          <w:delText>observed from the center of an individual's home range.</w:delText>
        </w:r>
        <w:r w:rsidR="00AF0FE2" w:rsidDel="003007F3">
          <w:rPr>
            <w:rFonts w:cstheme="minorHAnsi"/>
          </w:rPr>
          <w:delText xml:space="preserve"> [in what sense is this accurate? This is just a heuristic but think about pr(encounter) = pr(encounter| movement to x)Pr(movement to x) – this should be stated somewhere else].</w:delText>
        </w:r>
      </w:del>
    </w:p>
    <w:p w:rsidR="006522FC" w:rsidRPr="00CA2577" w:rsidRDefault="00AF0FE2" w:rsidP="003007F3">
      <w:pPr>
        <w:contextualSpacing/>
        <w:rPr>
          <w:rFonts w:cstheme="minorHAnsi"/>
        </w:rPr>
      </w:pPr>
      <w:r>
        <w:rPr>
          <w:rFonts w:cstheme="minorHAnsi"/>
        </w:rPr>
        <w:t>As we have stressed throughout this book, a</w:t>
      </w:r>
      <w:r w:rsidR="006522FC" w:rsidRPr="00AF0FE2">
        <w:rPr>
          <w:rFonts w:cstheme="minorHAnsi"/>
        </w:rPr>
        <w:t xml:space="preserve"> fairly broad class of SCR models has a convenient representation as</w:t>
      </w:r>
      <w:r>
        <w:rPr>
          <w:rFonts w:cstheme="minorHAnsi"/>
        </w:rPr>
        <w:t xml:space="preserve"> </w:t>
      </w:r>
      <w:r w:rsidR="006522FC" w:rsidRPr="00AF0FE2">
        <w:rPr>
          <w:rFonts w:cstheme="minorHAnsi"/>
        </w:rPr>
        <w:t>a generalized linear mixed model (GLMM) with "s" as an individual random</w:t>
      </w:r>
      <w:r>
        <w:rPr>
          <w:rFonts w:cstheme="minorHAnsi"/>
        </w:rPr>
        <w:t xml:space="preserve"> </w:t>
      </w:r>
      <w:r w:rsidR="006522FC" w:rsidRPr="00AF0FE2">
        <w:rPr>
          <w:rFonts w:cstheme="minorHAnsi"/>
        </w:rPr>
        <w:t>effect (</w:t>
      </w:r>
      <w:proofErr w:type="spellStart"/>
      <w:r w:rsidR="006522FC" w:rsidRPr="00AF0FE2">
        <w:rPr>
          <w:rFonts w:cstheme="minorHAnsi"/>
        </w:rPr>
        <w:t>Royle</w:t>
      </w:r>
      <w:proofErr w:type="spellEnd"/>
      <w:r w:rsidR="006522FC" w:rsidRPr="00AF0FE2">
        <w:rPr>
          <w:rFonts w:cstheme="minorHAnsi"/>
        </w:rPr>
        <w:t xml:space="preserve"> et al. 2009). </w:t>
      </w:r>
      <w:r w:rsidR="00CA2577">
        <w:rPr>
          <w:rFonts w:cstheme="minorHAnsi"/>
        </w:rPr>
        <w:t xml:space="preserve"> </w:t>
      </w:r>
      <w:r w:rsidR="006522FC" w:rsidRPr="00CA2577">
        <w:rPr>
          <w:rFonts w:cstheme="minorHAnsi"/>
        </w:rPr>
        <w:t>In particular, if the encounter rate of individuals in traps</w:t>
      </w:r>
      <w:r w:rsidR="00CA2577">
        <w:rPr>
          <w:rFonts w:cstheme="minorHAnsi"/>
        </w:rPr>
        <w:t xml:space="preserve"> </w:t>
      </w:r>
      <w:r w:rsidR="006522FC" w:rsidRPr="00CA2577">
        <w:rPr>
          <w:rFonts w:cstheme="minorHAnsi"/>
        </w:rPr>
        <w:t>is Poisson</w:t>
      </w:r>
      <w:r w:rsidR="00CA2577">
        <w:rPr>
          <w:rFonts w:cstheme="minorHAnsi"/>
        </w:rPr>
        <w:t xml:space="preserve"> with rate lam0*g(</w:t>
      </w:r>
      <w:proofErr w:type="spellStart"/>
      <w:r w:rsidR="00CA2577">
        <w:rPr>
          <w:rFonts w:cstheme="minorHAnsi"/>
        </w:rPr>
        <w:t>x</w:t>
      </w:r>
      <w:proofErr w:type="gramStart"/>
      <w:r w:rsidR="00CA2577">
        <w:rPr>
          <w:rFonts w:cstheme="minorHAnsi"/>
        </w:rPr>
        <w:t>,s</w:t>
      </w:r>
      <w:proofErr w:type="spellEnd"/>
      <w:proofErr w:type="gramEnd"/>
      <w:r w:rsidR="00CA2577">
        <w:rPr>
          <w:rFonts w:cstheme="minorHAnsi"/>
        </w:rPr>
        <w:t>) where g(</w:t>
      </w:r>
      <w:proofErr w:type="spellStart"/>
      <w:r w:rsidR="00CA2577">
        <w:rPr>
          <w:rFonts w:cstheme="minorHAnsi"/>
        </w:rPr>
        <w:t>x,s</w:t>
      </w:r>
      <w:proofErr w:type="spellEnd"/>
      <w:r w:rsidR="00CA2577">
        <w:rPr>
          <w:rFonts w:cstheme="minorHAnsi"/>
        </w:rPr>
        <w:t>) is a bivariate normal density</w:t>
      </w:r>
      <w:r w:rsidR="006522FC" w:rsidRPr="00CA2577">
        <w:rPr>
          <w:rFonts w:cstheme="minorHAnsi"/>
        </w:rPr>
        <w:t>, then the SCR models are individual covariate models with:</w:t>
      </w:r>
    </w:p>
    <w:p w:rsidR="006522FC" w:rsidRPr="00D7567A" w:rsidRDefault="006522FC" w:rsidP="003007F3">
      <w:pPr>
        <w:contextualSpacing/>
        <w:rPr>
          <w:rFonts w:cstheme="minorHAnsi"/>
        </w:rPr>
      </w:pPr>
      <w:r w:rsidRPr="00D7567A">
        <w:rPr>
          <w:rFonts w:cstheme="minorHAnsi"/>
        </w:rPr>
        <w:lastRenderedPageBreak/>
        <w:t xml:space="preserve">\[  </w:t>
      </w:r>
    </w:p>
    <w:p w:rsidR="006522FC" w:rsidRPr="002A0889" w:rsidRDefault="006522FC" w:rsidP="003007F3">
      <w:pPr>
        <w:contextualSpacing/>
        <w:rPr>
          <w:rFonts w:cstheme="minorHAnsi"/>
        </w:rPr>
      </w:pPr>
      <w:r w:rsidRPr="00D7567A">
        <w:rPr>
          <w:rFonts w:cstheme="minorHAnsi"/>
        </w:rPr>
        <w:t xml:space="preserve"> </w:t>
      </w:r>
      <w:proofErr w:type="spellStart"/>
      <w:proofErr w:type="gramStart"/>
      <w:r w:rsidRPr="00D7567A">
        <w:rPr>
          <w:rFonts w:cstheme="minorHAnsi"/>
        </w:rPr>
        <w:t>cloglog</w:t>
      </w:r>
      <w:proofErr w:type="spellEnd"/>
      <w:r w:rsidRPr="00D7567A">
        <w:rPr>
          <w:rFonts w:cstheme="minorHAnsi"/>
        </w:rPr>
        <w:t>(</w:t>
      </w:r>
      <w:proofErr w:type="gramEnd"/>
      <w:r w:rsidRPr="00D7567A">
        <w:rPr>
          <w:rFonts w:cstheme="minorHAnsi"/>
        </w:rPr>
        <w:t>p[</w:t>
      </w:r>
      <w:proofErr w:type="spellStart"/>
      <w:r w:rsidRPr="00D7567A">
        <w:rPr>
          <w:rFonts w:cstheme="minorHAnsi"/>
        </w:rPr>
        <w:t>i,j</w:t>
      </w:r>
      <w:proofErr w:type="spellEnd"/>
      <w:r w:rsidRPr="00D7567A">
        <w:rPr>
          <w:rFonts w:cstheme="minorHAnsi"/>
        </w:rPr>
        <w:t>]) =</w:t>
      </w:r>
      <w:r w:rsidRPr="002A0889">
        <w:rPr>
          <w:rFonts w:cstheme="minorHAnsi"/>
        </w:rPr>
        <w:t xml:space="preserve"> \alpha + \</w:t>
      </w:r>
      <w:r w:rsidR="00CA4259">
        <w:rPr>
          <w:rFonts w:cstheme="minorHAnsi"/>
        </w:rPr>
        <w:t>alpha_1</w:t>
      </w:r>
      <w:r w:rsidRPr="002A0889">
        <w:rPr>
          <w:rFonts w:cstheme="minorHAnsi"/>
        </w:rPr>
        <w:t>*||s_{</w:t>
      </w:r>
      <w:proofErr w:type="spellStart"/>
      <w:r w:rsidRPr="002A0889">
        <w:rPr>
          <w:rFonts w:cstheme="minorHAnsi"/>
        </w:rPr>
        <w:t>i</w:t>
      </w:r>
      <w:proofErr w:type="spellEnd"/>
      <w:r w:rsidRPr="002A0889">
        <w:rPr>
          <w:rFonts w:cstheme="minorHAnsi"/>
        </w:rPr>
        <w:t xml:space="preserve">} - x_{j}||^2 </w:t>
      </w:r>
    </w:p>
    <w:p w:rsidR="006522FC" w:rsidRPr="00C61EC5" w:rsidRDefault="006522FC" w:rsidP="003007F3">
      <w:pPr>
        <w:contextualSpacing/>
        <w:rPr>
          <w:rFonts w:cstheme="minorHAnsi"/>
        </w:rPr>
      </w:pPr>
      <w:r w:rsidRPr="00C61EC5">
        <w:rPr>
          <w:rFonts w:cstheme="minorHAnsi"/>
        </w:rPr>
        <w:t>\]</w:t>
      </w:r>
    </w:p>
    <w:p w:rsidR="006522FC" w:rsidRPr="00CA2577" w:rsidRDefault="006522FC" w:rsidP="003007F3">
      <w:pPr>
        <w:contextualSpacing/>
        <w:rPr>
          <w:rFonts w:cstheme="minorHAnsi"/>
        </w:rPr>
      </w:pPr>
      <w:proofErr w:type="gramStart"/>
      <w:r w:rsidRPr="00C61EC5">
        <w:rPr>
          <w:rFonts w:cstheme="minorHAnsi"/>
        </w:rPr>
        <w:t>where</w:t>
      </w:r>
      <w:proofErr w:type="gramEnd"/>
      <w:r w:rsidRPr="00C61EC5">
        <w:rPr>
          <w:rFonts w:cstheme="minorHAnsi"/>
        </w:rPr>
        <w:t xml:space="preserve"> $\beta = (1/\sigma^{2})$.  We could as well use a </w:t>
      </w:r>
      <w:proofErr w:type="spellStart"/>
      <w:r w:rsidRPr="00C61EC5">
        <w:rPr>
          <w:rFonts w:cstheme="minorHAnsi"/>
        </w:rPr>
        <w:t>logit</w:t>
      </w:r>
      <w:proofErr w:type="spellEnd"/>
      <w:r w:rsidRPr="00C61EC5">
        <w:rPr>
          <w:rFonts w:cstheme="minorHAnsi"/>
        </w:rPr>
        <w:t xml:space="preserve"> link</w:t>
      </w:r>
      <w:r w:rsidR="00CA2577">
        <w:rPr>
          <w:rFonts w:cstheme="minorHAnsi"/>
        </w:rPr>
        <w:t xml:space="preserve"> </w:t>
      </w:r>
      <w:r w:rsidRPr="00CA2577">
        <w:rPr>
          <w:rFonts w:cstheme="minorHAnsi"/>
        </w:rPr>
        <w:t>here which is customary in many contexts.  This GLM formulation reveals the</w:t>
      </w:r>
      <w:r w:rsidR="00CA2577">
        <w:rPr>
          <w:rFonts w:cstheme="minorHAnsi"/>
        </w:rPr>
        <w:t xml:space="preserve"> </w:t>
      </w:r>
      <w:r w:rsidRPr="00CA2577">
        <w:rPr>
          <w:rFonts w:cstheme="minorHAnsi"/>
        </w:rPr>
        <w:t>essential connection of such models with other individual effects</w:t>
      </w:r>
      <w:r w:rsidR="00CA2577">
        <w:rPr>
          <w:rFonts w:cstheme="minorHAnsi"/>
        </w:rPr>
        <w:t xml:space="preserve"> </w:t>
      </w:r>
      <w:r w:rsidRPr="00CA2577">
        <w:rPr>
          <w:rFonts w:cstheme="minorHAnsi"/>
        </w:rPr>
        <w:t>models including individual covariate models as well as heterogeneity</w:t>
      </w:r>
      <w:r w:rsidR="00CA2577">
        <w:rPr>
          <w:rFonts w:cstheme="minorHAnsi"/>
        </w:rPr>
        <w:t xml:space="preserve"> </w:t>
      </w:r>
      <w:r w:rsidRPr="00CA2577">
        <w:rPr>
          <w:rFonts w:cstheme="minorHAnsi"/>
        </w:rPr>
        <w:t>models.</w:t>
      </w:r>
    </w:p>
    <w:p w:rsidR="006522FC" w:rsidRPr="00D7567A" w:rsidRDefault="006522FC" w:rsidP="003007F3">
      <w:pPr>
        <w:contextualSpacing/>
        <w:rPr>
          <w:rFonts w:cstheme="minorHAnsi"/>
        </w:rPr>
      </w:pPr>
      <w:r w:rsidRPr="00D7567A">
        <w:rPr>
          <w:rFonts w:cstheme="minorHAnsi"/>
        </w:rPr>
        <w:t xml:space="preserve">  </w:t>
      </w:r>
    </w:p>
    <w:p w:rsidR="00441763" w:rsidRDefault="006522FC" w:rsidP="003007F3">
      <w:pPr>
        <w:contextualSpacing/>
        <w:rPr>
          <w:rFonts w:cstheme="minorHAnsi"/>
        </w:rPr>
      </w:pPr>
      <w:r w:rsidRPr="00D7567A">
        <w:rPr>
          <w:rFonts w:cstheme="minorHAnsi"/>
        </w:rPr>
        <w:t>In all applications of such models that we are aware o</w:t>
      </w:r>
      <w:r w:rsidRPr="002A0889">
        <w:rPr>
          <w:rFonts w:cstheme="minorHAnsi"/>
        </w:rPr>
        <w:t>f the scale</w:t>
      </w:r>
      <w:r w:rsidR="00441763">
        <w:rPr>
          <w:rFonts w:cstheme="minorHAnsi"/>
        </w:rPr>
        <w:t xml:space="preserve"> </w:t>
      </w:r>
      <w:r w:rsidRPr="00441763">
        <w:rPr>
          <w:rFonts w:cstheme="minorHAnsi"/>
        </w:rPr>
        <w:t>parameter has been constant or a function of explicit covariates</w:t>
      </w:r>
      <w:r w:rsidR="00441763">
        <w:rPr>
          <w:rFonts w:cstheme="minorHAnsi"/>
        </w:rPr>
        <w:t xml:space="preserve"> </w:t>
      </w:r>
      <w:r w:rsidRPr="00441763">
        <w:rPr>
          <w:rFonts w:cstheme="minorHAnsi"/>
        </w:rPr>
        <w:t xml:space="preserve">(e.g., sex; Gardner et al. </w:t>
      </w:r>
      <w:r w:rsidR="003007F3">
        <w:rPr>
          <w:rFonts w:cstheme="minorHAnsi"/>
        </w:rPr>
        <w:t>2010</w:t>
      </w:r>
      <w:r w:rsidRPr="00441763">
        <w:rPr>
          <w:rFonts w:cstheme="minorHAnsi"/>
        </w:rPr>
        <w:t>). Conversely, it is reasonable to expect</w:t>
      </w:r>
      <w:r w:rsidR="00441763">
        <w:rPr>
          <w:rFonts w:cstheme="minorHAnsi"/>
        </w:rPr>
        <w:t xml:space="preserve"> </w:t>
      </w:r>
      <w:r w:rsidRPr="00441763">
        <w:rPr>
          <w:rFonts w:cstheme="minorHAnsi"/>
        </w:rPr>
        <w:t>in real biological populations that there exists heterogeneity in</w:t>
      </w:r>
      <w:r w:rsidR="00441763">
        <w:rPr>
          <w:rFonts w:cstheme="minorHAnsi"/>
        </w:rPr>
        <w:t xml:space="preserve"> </w:t>
      </w:r>
      <w:r w:rsidRPr="00441763">
        <w:rPr>
          <w:rFonts w:cstheme="minorHAnsi"/>
        </w:rPr>
        <w:t>home range size.</w:t>
      </w:r>
    </w:p>
    <w:p w:rsidR="006522FC" w:rsidRPr="00441763" w:rsidRDefault="006522FC" w:rsidP="003007F3">
      <w:pPr>
        <w:contextualSpacing/>
        <w:rPr>
          <w:rFonts w:cstheme="minorHAnsi"/>
        </w:rPr>
      </w:pPr>
      <w:r w:rsidRPr="00441763">
        <w:rPr>
          <w:rFonts w:cstheme="minorHAnsi"/>
        </w:rPr>
        <w:t xml:space="preserve">  </w:t>
      </w:r>
    </w:p>
    <w:p w:rsidR="006522FC" w:rsidRDefault="00441763" w:rsidP="003007F3">
      <w:pPr>
        <w:contextualSpacing/>
      </w:pPr>
      <w:r>
        <w:t>Here</w:t>
      </w:r>
      <w:r w:rsidR="006522FC">
        <w:t xml:space="preserve"> we develop and evaluate a new class of spatial</w:t>
      </w:r>
      <w:r>
        <w:t xml:space="preserve"> </w:t>
      </w:r>
      <w:r w:rsidR="006522FC">
        <w:t>capture-recapture models which allow for individual heterogeneity in</w:t>
      </w:r>
      <w:r>
        <w:t xml:space="preserve"> </w:t>
      </w:r>
      <w:r w:rsidR="006522FC">
        <w:t>encounter probability.  In particular, one class of models we propose</w:t>
      </w:r>
      <w:r>
        <w:t xml:space="preserve"> </w:t>
      </w:r>
      <w:r w:rsidR="006522FC">
        <w:t>explicitly admits individual heterogeneity in home range {\it</w:t>
      </w:r>
      <w:r>
        <w:t xml:space="preserve"> </w:t>
      </w:r>
      <w:r w:rsidR="006522FC">
        <w:t xml:space="preserve">  size}. In addition, we consider a standard representation for</w:t>
      </w:r>
      <w:r>
        <w:t xml:space="preserve"> </w:t>
      </w:r>
      <w:r w:rsidR="006522FC">
        <w:t>heterogeneity in which an additive individual-specific random effect</w:t>
      </w:r>
      <w:r>
        <w:t xml:space="preserve"> </w:t>
      </w:r>
      <w:r w:rsidR="006522FC">
        <w:t>is included in the linear predictor for encounter probability.</w:t>
      </w:r>
    </w:p>
    <w:p w:rsidR="006522FC" w:rsidRDefault="006522FC">
      <w:pPr>
        <w:contextualSpacing/>
        <w:rPr>
          <w:ins w:id="18" w:author="Andy Royle-pr" w:date="2011-07-19T12:11:00Z"/>
        </w:rPr>
        <w:pPrChange w:id="19" w:author="Andy Royle-pr" w:date="2011-07-19T14:34:00Z">
          <w:pPr/>
        </w:pPrChange>
      </w:pPr>
    </w:p>
    <w:p w:rsidR="006522FC" w:rsidRDefault="006522FC">
      <w:pPr>
        <w:contextualSpacing/>
        <w:rPr>
          <w:ins w:id="20" w:author="Andy Royle-pr" w:date="2011-07-19T12:11:00Z"/>
        </w:rPr>
        <w:pPrChange w:id="21" w:author="Andy Royle-pr" w:date="2011-07-19T14:34:00Z">
          <w:pPr/>
        </w:pPrChange>
      </w:pPr>
      <w:ins w:id="22" w:author="Andy Royle-pr" w:date="2011-07-19T12:11:00Z">
        <w:r>
          <w:t>We evaluate the following questions concerning heterogeneity models:</w:t>
        </w:r>
      </w:ins>
      <w:ins w:id="23" w:author="Andy Royle-pr" w:date="2011-07-19T18:19:00Z">
        <w:r w:rsidR="002778BE">
          <w:t xml:space="preserve"> </w:t>
        </w:r>
      </w:ins>
      <w:ins w:id="24" w:author="Andy Royle-pr" w:date="2011-07-19T12:11:00Z">
        <w:r>
          <w:t>First, we evaluate the influence of ``variable home range area''</w:t>
        </w:r>
      </w:ins>
      <w:ins w:id="25" w:author="Andy Royle-pr" w:date="2011-07-19T18:19:00Z">
        <w:r w:rsidR="002778BE">
          <w:t xml:space="preserve"> </w:t>
        </w:r>
      </w:ins>
      <w:ins w:id="26" w:author="Andy Royle-pr" w:date="2011-07-19T12:11:00Z">
        <w:r>
          <w:t>heterogeneity on estimat</w:t>
        </w:r>
      </w:ins>
      <w:ins w:id="27" w:author="Beth Gardner" w:date="2012-03-12T19:03:00Z">
        <w:r w:rsidR="00CA4259">
          <w:t>e</w:t>
        </w:r>
      </w:ins>
      <w:ins w:id="28" w:author="Andy Royle-pr" w:date="2011-07-19T12:11:00Z">
        <w:r>
          <w:t xml:space="preserve">s of density obtained under the </w:t>
        </w:r>
        <w:proofErr w:type="spellStart"/>
        <w:r>
          <w:t>misspecified</w:t>
        </w:r>
      </w:ins>
      <w:proofErr w:type="spellEnd"/>
      <w:ins w:id="29" w:author="Andy Royle-pr" w:date="2011-07-19T18:19:00Z">
        <w:r w:rsidR="002778BE">
          <w:t xml:space="preserve"> </w:t>
        </w:r>
      </w:ins>
      <w:ins w:id="30" w:author="Andy Royle-pr" w:date="2011-07-19T12:11:00Z">
        <w:r>
          <w:t>model that does not contain such heterogeneity.  Second, we evaluate</w:t>
        </w:r>
      </w:ins>
      <w:ins w:id="31" w:author="Andy Royle-pr" w:date="2011-07-19T18:19:00Z">
        <w:r w:rsidR="002778BE">
          <w:t xml:space="preserve"> </w:t>
        </w:r>
      </w:ins>
      <w:ins w:id="32" w:author="Andy Royle-pr" w:date="2011-07-19T12:11:00Z">
        <w:r>
          <w:t>how much data is needed to fit the model with heterogeneous home range</w:t>
        </w:r>
      </w:ins>
      <w:ins w:id="33" w:author="Andy Royle-pr" w:date="2011-07-19T18:19:00Z">
        <w:r w:rsidR="002778BE">
          <w:t xml:space="preserve"> </w:t>
        </w:r>
      </w:ins>
      <w:ins w:id="34" w:author="Andy Royle-pr" w:date="2011-07-19T12:11:00Z">
        <w:r>
          <w:t>area using a limited simulation study -- limited because of</w:t>
        </w:r>
      </w:ins>
    </w:p>
    <w:p w:rsidR="006522FC" w:rsidRDefault="006522FC">
      <w:pPr>
        <w:contextualSpacing/>
        <w:rPr>
          <w:ins w:id="35" w:author="Andy Royle-pr" w:date="2011-07-19T12:11:00Z"/>
        </w:rPr>
        <w:pPrChange w:id="36" w:author="Andy Royle-pr" w:date="2011-07-19T14:34:00Z">
          <w:pPr/>
        </w:pPrChange>
      </w:pPr>
      <w:proofErr w:type="gramStart"/>
      <w:ins w:id="37" w:author="Andy Royle-pr" w:date="2011-07-19T12:11:00Z">
        <w:r>
          <w:t>computational</w:t>
        </w:r>
        <w:proofErr w:type="gramEnd"/>
        <w:r>
          <w:t xml:space="preserve"> considerations.  Most studies yield sparse data and it</w:t>
        </w:r>
      </w:ins>
      <w:ins w:id="38" w:author="Andy Royle-pr" w:date="2011-07-19T18:19:00Z">
        <w:r w:rsidR="002778BE">
          <w:t xml:space="preserve"> </w:t>
        </w:r>
      </w:ins>
      <w:ins w:id="39" w:author="Andy Royle-pr" w:date="2011-07-19T12:11:00Z">
        <w:r>
          <w:t xml:space="preserve">is clear that the </w:t>
        </w:r>
        <w:proofErr w:type="spellStart"/>
        <w:r>
          <w:t>SCR+Ah</w:t>
        </w:r>
        <w:proofErr w:type="spellEnd"/>
        <w:r>
          <w:t xml:space="preserve"> model requires sufficient spatial recaptures</w:t>
        </w:r>
      </w:ins>
      <w:ins w:id="40" w:author="Andy Royle-pr" w:date="2011-07-19T18:19:00Z">
        <w:r w:rsidR="002778BE">
          <w:t xml:space="preserve"> </w:t>
        </w:r>
      </w:ins>
      <w:ins w:id="41" w:author="Andy Royle-pr" w:date="2011-07-19T12:11:00Z">
        <w:r>
          <w:t>of individuals to gauge home range size.  Thirdly, we want to evaluate</w:t>
        </w:r>
      </w:ins>
      <w:ins w:id="42" w:author="Andy Royle-pr" w:date="2011-07-19T18:19:00Z">
        <w:r w:rsidR="002778BE">
          <w:t xml:space="preserve"> </w:t>
        </w:r>
      </w:ins>
      <w:ins w:id="43" w:author="Andy Royle-pr" w:date="2011-07-19T12:11:00Z">
        <w:r>
          <w:t xml:space="preserve">the extent to which Model </w:t>
        </w:r>
        <w:proofErr w:type="spellStart"/>
        <w:r>
          <w:t>SCR+Mh</w:t>
        </w:r>
        <w:proofErr w:type="spellEnd"/>
        <w:r>
          <w:t xml:space="preserve"> in some form or another yields a good</w:t>
        </w:r>
      </w:ins>
      <w:ins w:id="44" w:author="Andy Royle-pr" w:date="2011-07-19T18:19:00Z">
        <w:r w:rsidR="002778BE">
          <w:t xml:space="preserve"> </w:t>
        </w:r>
      </w:ins>
      <w:ins w:id="45" w:author="Andy Royle-pr" w:date="2011-07-19T12:11:00Z">
        <w:r>
          <w:t>approximation to heterogeneity in encounter probability that is due to</w:t>
        </w:r>
      </w:ins>
      <w:ins w:id="46" w:author="Andy Royle-pr" w:date="2011-07-19T18:19:00Z">
        <w:r w:rsidR="002778BE">
          <w:t xml:space="preserve"> </w:t>
        </w:r>
      </w:ins>
      <w:ins w:id="47" w:author="Andy Royle-pr" w:date="2011-07-19T12:11:00Z">
        <w:r>
          <w:t>heterogeneity in home range size.</w:t>
        </w:r>
      </w:ins>
    </w:p>
    <w:p w:rsidR="006522FC" w:rsidRDefault="006522FC">
      <w:pPr>
        <w:contextualSpacing/>
        <w:rPr>
          <w:ins w:id="48" w:author="Andy Royle-pr" w:date="2011-07-19T12:11:00Z"/>
        </w:rPr>
        <w:pPrChange w:id="49" w:author="Andy Royle-pr" w:date="2011-07-19T14:34:00Z">
          <w:pPr/>
        </w:pPrChange>
      </w:pPr>
    </w:p>
    <w:p w:rsidR="006522FC" w:rsidRDefault="006522FC" w:rsidP="009303C1">
      <w:pPr>
        <w:rPr>
          <w:ins w:id="50" w:author="Andy Royle-pr" w:date="2011-07-19T12:11:00Z"/>
        </w:rPr>
      </w:pPr>
      <w:ins w:id="51" w:author="Andy Royle-pr" w:date="2011-07-19T12:11:00Z">
        <w:r>
          <w:t xml:space="preserve">  </w:t>
        </w:r>
      </w:ins>
      <w:commentRangeStart w:id="52"/>
      <w:ins w:id="53" w:author="Andy Royle-pr" w:date="2011-07-19T14:35:00Z">
        <w:r w:rsidR="009303C1" w:rsidRPr="0018564E">
          <w:rPr>
            <w:b/>
            <w:sz w:val="28"/>
            <w:szCs w:val="28"/>
          </w:rPr>
          <w:t>8.</w:t>
        </w:r>
        <w:r w:rsidR="009303C1">
          <w:rPr>
            <w:b/>
            <w:sz w:val="28"/>
            <w:szCs w:val="28"/>
          </w:rPr>
          <w:t>5</w:t>
        </w:r>
        <w:r w:rsidR="009303C1" w:rsidRPr="0018564E">
          <w:rPr>
            <w:b/>
            <w:sz w:val="28"/>
            <w:szCs w:val="28"/>
          </w:rPr>
          <w:t>.</w:t>
        </w:r>
        <w:r w:rsidR="009303C1">
          <w:rPr>
            <w:b/>
            <w:sz w:val="28"/>
            <w:szCs w:val="28"/>
          </w:rPr>
          <w:t>2.</w:t>
        </w:r>
        <w:commentRangeEnd w:id="52"/>
        <w:r w:rsidR="009303C1">
          <w:rPr>
            <w:rStyle w:val="CommentReference"/>
          </w:rPr>
          <w:commentReference w:id="52"/>
        </w:r>
        <w:r w:rsidR="009303C1">
          <w:rPr>
            <w:b/>
            <w:sz w:val="28"/>
            <w:szCs w:val="28"/>
          </w:rPr>
          <w:t xml:space="preserve"> </w:t>
        </w:r>
      </w:ins>
      <w:ins w:id="54" w:author="Andy Royle-pr" w:date="2011-07-19T12:11:00Z">
        <w:r w:rsidR="009303C1" w:rsidRPr="009303C1">
          <w:rPr>
            <w:b/>
            <w:sz w:val="28"/>
            <w:szCs w:val="28"/>
            <w:rPrChange w:id="55" w:author="Andy Royle-pr" w:date="2011-07-19T14:36:00Z">
              <w:rPr/>
            </w:rPrChange>
          </w:rPr>
          <w:t>Models of Heterogeneity</w:t>
        </w:r>
      </w:ins>
    </w:p>
    <w:p w:rsidR="00D7567A" w:rsidDel="009163ED" w:rsidRDefault="00D7567A">
      <w:pPr>
        <w:contextualSpacing/>
        <w:rPr>
          <w:ins w:id="56" w:author="Andy Royle-pr" w:date="2011-07-19T18:28:00Z"/>
          <w:del w:id="57" w:author="Royle, Andy" w:date="2012-03-14T11:05:00Z"/>
        </w:rPr>
        <w:pPrChange w:id="58" w:author="Andy Royle-pr" w:date="2011-07-19T14:34:00Z">
          <w:pPr/>
        </w:pPrChange>
      </w:pPr>
      <w:ins w:id="59" w:author="Andy Royle-pr" w:date="2011-07-19T18:28:00Z">
        <w:del w:id="60" w:author="Royle, Andy" w:date="2012-03-14T11:05:00Z">
          <w:r w:rsidDel="009163ED">
            <w:delText>BETH: I WOULD LIKE TO DEVELOP THIS MATERIAL A LITTLE BIT MORE, SO NO NEED TO DO ANY EDITING BELOW THIS POINT.</w:delText>
          </w:r>
        </w:del>
      </w:ins>
      <w:ins w:id="61" w:author="Andy Royle-pr" w:date="2011-07-19T12:11:00Z">
        <w:del w:id="62" w:author="Royle, Andy" w:date="2012-03-14T11:05:00Z">
          <w:r w:rsidR="006522FC" w:rsidDel="009163ED">
            <w:delText xml:space="preserve"> </w:delText>
          </w:r>
        </w:del>
      </w:ins>
    </w:p>
    <w:p w:rsidR="00D7567A" w:rsidRDefault="00D7567A">
      <w:pPr>
        <w:contextualSpacing/>
        <w:rPr>
          <w:ins w:id="63" w:author="Andy Royle-pr" w:date="2011-07-19T18:28:00Z"/>
        </w:rPr>
        <w:pPrChange w:id="64" w:author="Andy Royle-pr" w:date="2011-07-19T14:34:00Z">
          <w:pPr/>
        </w:pPrChange>
      </w:pPr>
    </w:p>
    <w:p w:rsidR="006522FC" w:rsidRDefault="006522FC">
      <w:pPr>
        <w:contextualSpacing/>
        <w:rPr>
          <w:ins w:id="65" w:author="Andy Royle-pr" w:date="2011-07-19T12:11:00Z"/>
        </w:rPr>
        <w:pPrChange w:id="66" w:author="Andy Royle-pr" w:date="2011-07-19T14:34:00Z">
          <w:pPr/>
        </w:pPrChange>
      </w:pPr>
      <w:ins w:id="67" w:author="Andy Royle-pr" w:date="2011-07-19T12:11:00Z">
        <w:r>
          <w:t>An obvious model extends the SCR model by including an additive</w:t>
        </w:r>
      </w:ins>
      <w:ins w:id="68" w:author="Andy Royle-pr" w:date="2011-07-19T14:52:00Z">
        <w:r w:rsidR="00441763">
          <w:t xml:space="preserve"> </w:t>
        </w:r>
      </w:ins>
      <w:ins w:id="69" w:author="Andy Royle-pr" w:date="2011-07-19T12:11:00Z">
        <w:r>
          <w:t>individual effect, analogous to classical ``Model $M</w:t>
        </w:r>
        <w:proofErr w:type="gramStart"/>
        <w:r>
          <w:t>_{</w:t>
        </w:r>
        <w:proofErr w:type="gramEnd"/>
        <w:r>
          <w:t>h}$''. We'll</w:t>
        </w:r>
      </w:ins>
      <w:ins w:id="70" w:author="Andy Royle-pr" w:date="2011-07-19T14:52:00Z">
        <w:r w:rsidR="00441763">
          <w:t xml:space="preserve"> </w:t>
        </w:r>
      </w:ins>
      <w:ins w:id="71" w:author="Andy Royle-pr" w:date="2011-07-19T12:11:00Z">
        <w:r>
          <w:t>call this model ``</w:t>
        </w:r>
        <w:proofErr w:type="spellStart"/>
        <w:r>
          <w:t>SCR+Mh</w:t>
        </w:r>
        <w:proofErr w:type="spellEnd"/>
        <w:r>
          <w:t xml:space="preserve">'': </w:t>
        </w:r>
      </w:ins>
    </w:p>
    <w:p w:rsidR="006522FC" w:rsidRDefault="006522FC">
      <w:pPr>
        <w:contextualSpacing/>
        <w:rPr>
          <w:ins w:id="72" w:author="Andy Royle-pr" w:date="2011-07-19T12:11:00Z"/>
        </w:rPr>
        <w:pPrChange w:id="73" w:author="Andy Royle-pr" w:date="2011-07-19T14:34:00Z">
          <w:pPr/>
        </w:pPrChange>
      </w:pPr>
      <w:ins w:id="74" w:author="Andy Royle-pr" w:date="2011-07-19T12:11:00Z">
        <w:r>
          <w:t xml:space="preserve">\[  </w:t>
        </w:r>
      </w:ins>
    </w:p>
    <w:p w:rsidR="006522FC" w:rsidRDefault="006522FC">
      <w:pPr>
        <w:contextualSpacing/>
        <w:rPr>
          <w:ins w:id="75" w:author="Andy Royle-pr" w:date="2011-07-19T12:11:00Z"/>
        </w:rPr>
        <w:pPrChange w:id="76" w:author="Andy Royle-pr" w:date="2011-07-19T14:34:00Z">
          <w:pPr/>
        </w:pPrChange>
      </w:pPr>
      <w:ins w:id="77" w:author="Andy Royle-pr" w:date="2011-07-19T12:11:00Z">
        <w:r>
          <w:t xml:space="preserve"> </w:t>
        </w:r>
        <w:proofErr w:type="spellStart"/>
        <w:proofErr w:type="gramStart"/>
        <w:r>
          <w:t>cloglog</w:t>
        </w:r>
        <w:proofErr w:type="spellEnd"/>
        <w:r>
          <w:t>(</w:t>
        </w:r>
        <w:proofErr w:type="gramEnd"/>
        <w:r>
          <w:t>p) = \alpha + \beta*d(</w:t>
        </w:r>
        <w:proofErr w:type="spellStart"/>
        <w:r>
          <w:t>i,j</w:t>
        </w:r>
        <w:proofErr w:type="spellEnd"/>
        <w:r>
          <w:t>)^2  + \eta_{</w:t>
        </w:r>
        <w:proofErr w:type="spellStart"/>
        <w:r>
          <w:t>i</w:t>
        </w:r>
        <w:proofErr w:type="spellEnd"/>
        <w:r>
          <w:t>}</w:t>
        </w:r>
      </w:ins>
    </w:p>
    <w:p w:rsidR="006522FC" w:rsidRDefault="006522FC">
      <w:pPr>
        <w:contextualSpacing/>
        <w:rPr>
          <w:ins w:id="78" w:author="Andy Royle-pr" w:date="2011-07-19T12:11:00Z"/>
        </w:rPr>
        <w:pPrChange w:id="79" w:author="Andy Royle-pr" w:date="2011-07-19T14:34:00Z">
          <w:pPr/>
        </w:pPrChange>
      </w:pPr>
      <w:ins w:id="80" w:author="Andy Royle-pr" w:date="2011-07-19T12:11:00Z">
        <w:r>
          <w:t>\]</w:t>
        </w:r>
      </w:ins>
    </w:p>
    <w:p w:rsidR="006522FC" w:rsidRDefault="006522FC">
      <w:pPr>
        <w:contextualSpacing/>
        <w:rPr>
          <w:ins w:id="81" w:author="Andy Royle-pr" w:date="2011-07-19T12:11:00Z"/>
        </w:rPr>
        <w:pPrChange w:id="82" w:author="Andy Royle-pr" w:date="2011-07-19T14:34:00Z">
          <w:pPr/>
        </w:pPrChange>
      </w:pPr>
      <w:proofErr w:type="gramStart"/>
      <w:ins w:id="83" w:author="Andy Royle-pr" w:date="2011-07-19T12:11:00Z">
        <w:r>
          <w:t>where</w:t>
        </w:r>
        <w:proofErr w:type="gramEnd"/>
        <w:r>
          <w:t xml:space="preserve"> $\eta_{i}$ is an individual random effect having distribution</w:t>
        </w:r>
      </w:ins>
      <w:ins w:id="84" w:author="Andy Royle-pr" w:date="2011-07-19T14:53:00Z">
        <w:r w:rsidR="00441763">
          <w:t xml:space="preserve"> </w:t>
        </w:r>
      </w:ins>
      <w:ins w:id="85" w:author="Andy Royle-pr" w:date="2011-07-19T12:11:00Z">
        <w:r>
          <w:t>$g(\eta|\theta)$.  A popular class of models arises by assuming</w:t>
        </w:r>
      </w:ins>
      <w:ins w:id="86" w:author="Andy Royle-pr" w:date="2011-07-19T14:53:00Z">
        <w:r w:rsidR="00441763">
          <w:t xml:space="preserve"> </w:t>
        </w:r>
      </w:ins>
      <w:ins w:id="87" w:author="Andy Royle-pr" w:date="2011-07-19T12:11:00Z">
        <w:r>
          <w:t>$\eta</w:t>
        </w:r>
        <w:proofErr w:type="gramStart"/>
        <w:r>
          <w:t>_{</w:t>
        </w:r>
        <w:proofErr w:type="spellStart"/>
        <w:proofErr w:type="gramEnd"/>
        <w:r>
          <w:t>i</w:t>
        </w:r>
        <w:proofErr w:type="spellEnd"/>
        <w:r>
          <w:t>} \</w:t>
        </w:r>
        <w:proofErr w:type="spellStart"/>
        <w:r>
          <w:t>sim</w:t>
        </w:r>
        <w:proofErr w:type="spellEnd"/>
        <w:r>
          <w:t xml:space="preserve"> Normal(0,\tau^{2})$ (</w:t>
        </w:r>
        <w:proofErr w:type="spellStart"/>
        <w:r>
          <w:t>Coull</w:t>
        </w:r>
        <w:proofErr w:type="spellEnd"/>
        <w:r>
          <w:t xml:space="preserve"> and </w:t>
        </w:r>
        <w:proofErr w:type="spellStart"/>
        <w:r>
          <w:t>Agresti</w:t>
        </w:r>
        <w:proofErr w:type="spellEnd"/>
        <w:r>
          <w:t xml:space="preserve"> 1999; </w:t>
        </w:r>
        <w:proofErr w:type="spellStart"/>
        <w:r>
          <w:t>Dorazio</w:t>
        </w:r>
        <w:proofErr w:type="spellEnd"/>
        <w:r>
          <w:t xml:space="preserve"> and</w:t>
        </w:r>
      </w:ins>
    </w:p>
    <w:p w:rsidR="006522FC" w:rsidRDefault="006522FC">
      <w:pPr>
        <w:contextualSpacing/>
        <w:rPr>
          <w:ins w:id="88" w:author="Andy Royle-pr" w:date="2011-07-19T12:11:00Z"/>
        </w:rPr>
        <w:pPrChange w:id="89" w:author="Andy Royle-pr" w:date="2011-07-19T14:34:00Z">
          <w:pPr/>
        </w:pPrChange>
      </w:pPr>
      <w:proofErr w:type="spellStart"/>
      <w:ins w:id="90" w:author="Andy Royle-pr" w:date="2011-07-19T12:11:00Z">
        <w:r>
          <w:t>Royle</w:t>
        </w:r>
        <w:proofErr w:type="spellEnd"/>
        <w:r>
          <w:t xml:space="preserve"> 2003; etc</w:t>
        </w:r>
        <w:proofErr w:type="gramStart"/>
        <w:r>
          <w:t>..)</w:t>
        </w:r>
        <w:proofErr w:type="gramEnd"/>
        <w:r>
          <w:t>.  Many other random effects distributions are</w:t>
        </w:r>
      </w:ins>
      <w:ins w:id="91" w:author="Andy Royle-pr" w:date="2011-07-19T14:53:00Z">
        <w:r w:rsidR="00441763">
          <w:t xml:space="preserve"> </w:t>
        </w:r>
      </w:ins>
      <w:ins w:id="92" w:author="Andy Royle-pr" w:date="2011-07-19T12:11:00Z">
        <w:r>
          <w:t>possible. Norris and Pollock (1996) propose a finite mixture of point</w:t>
        </w:r>
      </w:ins>
      <w:ins w:id="93" w:author="Andy Royle-pr" w:date="2011-07-19T14:53:00Z">
        <w:r w:rsidR="00441763">
          <w:t xml:space="preserve"> </w:t>
        </w:r>
      </w:ins>
      <w:ins w:id="94" w:author="Andy Royle-pr" w:date="2011-07-19T12:11:00Z">
        <w:r>
          <w:t>supports which has been addressed considerably in the literature</w:t>
        </w:r>
      </w:ins>
    </w:p>
    <w:p w:rsidR="006522FC" w:rsidRDefault="006522FC">
      <w:pPr>
        <w:contextualSpacing/>
        <w:rPr>
          <w:ins w:id="95" w:author="Andy Royle-pr" w:date="2011-07-19T12:11:00Z"/>
        </w:rPr>
        <w:pPrChange w:id="96" w:author="Andy Royle-pr" w:date="2011-07-19T14:34:00Z">
          <w:pPr/>
        </w:pPrChange>
      </w:pPr>
      <w:proofErr w:type="gramStart"/>
      <w:ins w:id="97" w:author="Andy Royle-pr" w:date="2011-07-19T12:11:00Z">
        <w:r>
          <w:t xml:space="preserve">(Pledger; </w:t>
        </w:r>
        <w:proofErr w:type="spellStart"/>
        <w:r>
          <w:t>Dorazio</w:t>
        </w:r>
        <w:proofErr w:type="spellEnd"/>
        <w:r>
          <w:t xml:space="preserve"> and </w:t>
        </w:r>
        <w:proofErr w:type="spellStart"/>
        <w:r>
          <w:t>Royle</w:t>
        </w:r>
        <w:proofErr w:type="spellEnd"/>
        <w:r>
          <w:t>; Link 2003).</w:t>
        </w:r>
        <w:proofErr w:type="gramEnd"/>
        <w:r>
          <w:t xml:space="preserve">  Our view is that such models</w:t>
        </w:r>
      </w:ins>
      <w:ins w:id="98" w:author="Andy Royle-pr" w:date="2011-07-19T14:53:00Z">
        <w:r w:rsidR="00441763">
          <w:t xml:space="preserve"> </w:t>
        </w:r>
      </w:ins>
      <w:ins w:id="99" w:author="Andy Royle-pr" w:date="2011-07-19T12:11:00Z">
        <w:r>
          <w:t xml:space="preserve">are not very realistic, yet data </w:t>
        </w:r>
        <w:proofErr w:type="spellStart"/>
        <w:r>
          <w:t>hugry</w:t>
        </w:r>
        <w:proofErr w:type="spellEnd"/>
        <w:r>
          <w:t xml:space="preserve"> as they require many more</w:t>
        </w:r>
      </w:ins>
      <w:ins w:id="100" w:author="Andy Royle-pr" w:date="2011-07-19T14:53:00Z">
        <w:r w:rsidR="00441763">
          <w:t xml:space="preserve"> </w:t>
        </w:r>
      </w:ins>
      <w:ins w:id="101" w:author="Andy Royle-pr" w:date="2011-07-19T12:11:00Z">
        <w:r>
          <w:t>parameters. Heterogeneity seems naturally continuous unless one</w:t>
        </w:r>
      </w:ins>
      <w:ins w:id="102" w:author="Andy Royle-pr" w:date="2011-07-19T14:53:00Z">
        <w:r w:rsidR="00441763">
          <w:t xml:space="preserve"> </w:t>
        </w:r>
      </w:ins>
      <w:ins w:id="103" w:author="Andy Royle-pr" w:date="2011-07-19T12:11:00Z">
        <w:r>
          <w:lastRenderedPageBreak/>
          <w:t>expects the heterogeneity to be due to meaningful biological groupings</w:t>
        </w:r>
      </w:ins>
      <w:ins w:id="104" w:author="Andy Royle-pr" w:date="2011-07-19T14:53:00Z">
        <w:r w:rsidR="00441763">
          <w:t xml:space="preserve"> </w:t>
        </w:r>
      </w:ins>
      <w:ins w:id="105" w:author="Andy Royle-pr" w:date="2011-07-19T12:11:00Z">
        <w:r>
          <w:t>in which case such information would normally be collected if</w:t>
        </w:r>
      </w:ins>
      <w:ins w:id="106" w:author="Andy Royle-pr" w:date="2011-07-19T14:53:00Z">
        <w:r w:rsidR="00441763">
          <w:t xml:space="preserve"> </w:t>
        </w:r>
      </w:ins>
      <w:ins w:id="107" w:author="Andy Royle-pr" w:date="2011-07-19T12:11:00Z">
        <w:r>
          <w:t>possible.  Even so the more likely scenario is that heterogeneity is</w:t>
        </w:r>
      </w:ins>
      <w:ins w:id="108" w:author="Andy Royle-pr" w:date="2011-07-19T14:53:00Z">
        <w:r w:rsidR="00441763">
          <w:t xml:space="preserve"> </w:t>
        </w:r>
      </w:ins>
      <w:ins w:id="109" w:author="Andy Royle-pr" w:date="2011-07-19T12:11:00Z">
        <w:r>
          <w:t>due to a lot of different sources contributing independent components</w:t>
        </w:r>
      </w:ins>
      <w:ins w:id="110" w:author="Andy Royle-pr" w:date="2011-07-19T14:53:00Z">
        <w:r w:rsidR="00441763">
          <w:t xml:space="preserve"> </w:t>
        </w:r>
      </w:ins>
      <w:ins w:id="111" w:author="Andy Royle-pr" w:date="2011-07-19T12:11:00Z">
        <w:r>
          <w:t>of variation, and so the normal model seems sensible in that regard.</w:t>
        </w:r>
      </w:ins>
      <w:ins w:id="112" w:author="Andy Royle-pr" w:date="2011-07-19T14:53:00Z">
        <w:r w:rsidR="00441763">
          <w:t xml:space="preserve"> </w:t>
        </w:r>
      </w:ins>
      <w:ins w:id="113" w:author="Andy Royle-pr" w:date="2011-07-19T12:11:00Z">
        <w:r>
          <w:t xml:space="preserve">We note that </w:t>
        </w:r>
        <w:proofErr w:type="spellStart"/>
        <w:r>
          <w:t>Efford</w:t>
        </w:r>
        <w:proofErr w:type="spellEnd"/>
        <w:r>
          <w:t xml:space="preserve"> (XXX) considered a finite-mixture type of</w:t>
        </w:r>
      </w:ins>
      <w:ins w:id="114" w:author="Andy Royle-pr" w:date="2011-07-19T14:53:00Z">
        <w:r w:rsidR="00441763">
          <w:t xml:space="preserve"> </w:t>
        </w:r>
      </w:ins>
      <w:ins w:id="115" w:author="Andy Royle-pr" w:date="2011-07-19T12:11:00Z">
        <w:r>
          <w:t>representation for SCR models.</w:t>
        </w:r>
      </w:ins>
      <w:ins w:id="116" w:author="Andy Royle-pr" w:date="2011-07-19T14:53:00Z">
        <w:r w:rsidR="00441763">
          <w:t xml:space="preserve"> These are fit in the R package </w:t>
        </w:r>
        <w:proofErr w:type="spellStart"/>
        <w:proofErr w:type="gramStart"/>
        <w:r w:rsidR="00441763">
          <w:t>secr</w:t>
        </w:r>
        <w:proofErr w:type="spellEnd"/>
        <w:r w:rsidR="00441763">
          <w:t>(</w:t>
        </w:r>
        <w:proofErr w:type="gramEnd"/>
        <w:r w:rsidR="00441763">
          <w:t xml:space="preserve">) which we do in section XYZ below. </w:t>
        </w:r>
      </w:ins>
    </w:p>
    <w:p w:rsidR="006522FC" w:rsidRDefault="006522FC">
      <w:pPr>
        <w:contextualSpacing/>
        <w:rPr>
          <w:ins w:id="117" w:author="Andy Royle-pr" w:date="2011-07-19T12:11:00Z"/>
        </w:rPr>
        <w:pPrChange w:id="118" w:author="Andy Royle-pr" w:date="2011-07-19T14:34:00Z">
          <w:pPr/>
        </w:pPrChange>
      </w:pPr>
    </w:p>
    <w:p w:rsidR="006522FC" w:rsidRDefault="006522FC">
      <w:pPr>
        <w:contextualSpacing/>
        <w:rPr>
          <w:ins w:id="119" w:author="Andy Royle-pr" w:date="2011-07-19T12:11:00Z"/>
        </w:rPr>
        <w:pPrChange w:id="120" w:author="Andy Royle-pr" w:date="2011-07-19T14:34:00Z">
          <w:pPr/>
        </w:pPrChange>
      </w:pPr>
      <w:ins w:id="121" w:author="Andy Royle-pr" w:date="2011-07-19T12:11:00Z">
        <w:r w:rsidRPr="00441763">
          <w:rPr>
            <w:b/>
            <w:rPrChange w:id="122" w:author="Andy Royle-pr" w:date="2011-07-19T14:54:00Z">
              <w:rPr/>
            </w:rPrChange>
          </w:rPr>
          <w:t>Heterogeneity Induced by V</w:t>
        </w:r>
        <w:r w:rsidR="00441763" w:rsidRPr="00441763">
          <w:rPr>
            <w:b/>
            <w:rPrChange w:id="123" w:author="Andy Royle-pr" w:date="2011-07-19T14:54:00Z">
              <w:rPr/>
            </w:rPrChange>
          </w:rPr>
          <w:t>ariation in Home Range Size --</w:t>
        </w:r>
      </w:ins>
      <w:ins w:id="124" w:author="Andy Royle-pr" w:date="2011-07-19T14:54:00Z">
        <w:r w:rsidR="00441763">
          <w:rPr>
            <w:b/>
          </w:rPr>
          <w:t xml:space="preserve"> </w:t>
        </w:r>
      </w:ins>
      <w:ins w:id="125" w:author="Andy Royle-pr" w:date="2011-07-19T12:11:00Z">
        <w:r>
          <w:t>We suggest an alternative heterogeneity model, one that has more of a</w:t>
        </w:r>
      </w:ins>
      <w:ins w:id="126" w:author="Andy Royle-pr" w:date="2011-07-19T14:54:00Z">
        <w:r w:rsidR="00441763">
          <w:t xml:space="preserve"> </w:t>
        </w:r>
      </w:ins>
      <w:ins w:id="127" w:author="Andy Royle-pr" w:date="2011-07-19T12:11:00Z">
        <w:r>
          <w:t xml:space="preserve">direct biological motivation and interpretation. </w:t>
        </w:r>
        <w:proofErr w:type="gramStart"/>
        <w:r>
          <w:t>Specifically ,</w:t>
        </w:r>
        <w:proofErr w:type="gramEnd"/>
        <w:r>
          <w:t xml:space="preserve"> we</w:t>
        </w:r>
      </w:ins>
      <w:ins w:id="128" w:author="Andy Royle-pr" w:date="2011-07-19T14:54:00Z">
        <w:r w:rsidR="00441763">
          <w:t xml:space="preserve"> </w:t>
        </w:r>
      </w:ins>
      <w:ins w:id="129" w:author="Andy Royle-pr" w:date="2011-07-19T12:11:00Z">
        <w:r>
          <w:t>suppose that there exists heterogeneity in home range size among</w:t>
        </w:r>
      </w:ins>
      <w:ins w:id="130" w:author="Andy Royle-pr" w:date="2011-07-19T14:54:00Z">
        <w:r w:rsidR="00441763">
          <w:t xml:space="preserve"> </w:t>
        </w:r>
      </w:ins>
      <w:ins w:id="131" w:author="Andy Royle-pr" w:date="2011-07-19T12:11:00Z">
        <w:r>
          <w:t>individuals. This is manifest in the scale parameter of the detection</w:t>
        </w:r>
      </w:ins>
      <w:ins w:id="132" w:author="Andy Royle-pr" w:date="2011-07-19T14:54:00Z">
        <w:r w:rsidR="00441763">
          <w:t xml:space="preserve"> </w:t>
        </w:r>
      </w:ins>
      <w:ins w:id="133" w:author="Andy Royle-pr" w:date="2011-07-19T12:11:00Z">
        <w:r>
          <w:t>function $\sigma</w:t>
        </w:r>
        <w:proofErr w:type="gramStart"/>
        <w:r>
          <w:t>^{</w:t>
        </w:r>
        <w:proofErr w:type="gramEnd"/>
        <w:r>
          <w:t>2}$ or its inverse $\beta = 1/\sigma^{2}$. We might</w:t>
        </w:r>
      </w:ins>
    </w:p>
    <w:p w:rsidR="006522FC" w:rsidRDefault="006522FC">
      <w:pPr>
        <w:contextualSpacing/>
        <w:rPr>
          <w:ins w:id="134" w:author="Andy Royle-pr" w:date="2011-07-19T12:11:00Z"/>
        </w:rPr>
        <w:pPrChange w:id="135" w:author="Andy Royle-pr" w:date="2011-07-19T14:34:00Z">
          <w:pPr/>
        </w:pPrChange>
      </w:pPr>
      <w:proofErr w:type="gramStart"/>
      <w:ins w:id="136" w:author="Andy Royle-pr" w:date="2011-07-19T12:11:00Z">
        <w:r>
          <w:t>thus</w:t>
        </w:r>
        <w:proofErr w:type="gramEnd"/>
        <w:r>
          <w:t xml:space="preserve"> assume a distribution for either $\sigma^{2}$ or its inverse,</w:t>
        </w:r>
      </w:ins>
      <w:ins w:id="137" w:author="Andy Royle-pr" w:date="2011-07-19T14:54:00Z">
        <w:r w:rsidR="00441763">
          <w:t xml:space="preserve"> </w:t>
        </w:r>
      </w:ins>
      <w:ins w:id="138" w:author="Andy Royle-pr" w:date="2011-07-19T12:11:00Z">
        <w:r>
          <w:t>$\beta$.  We thus propose ``Model SCR + Ah'' (Ah for area-induced</w:t>
        </w:r>
      </w:ins>
      <w:ins w:id="139" w:author="Andy Royle-pr" w:date="2011-07-19T14:54:00Z">
        <w:r w:rsidR="00441763">
          <w:t xml:space="preserve"> </w:t>
        </w:r>
      </w:ins>
      <w:ins w:id="140" w:author="Andy Royle-pr" w:date="2011-07-19T12:11:00Z">
        <w:r>
          <w:t>heterogeneity).</w:t>
        </w:r>
      </w:ins>
    </w:p>
    <w:p w:rsidR="006522FC" w:rsidRDefault="006522FC">
      <w:pPr>
        <w:contextualSpacing/>
        <w:rPr>
          <w:ins w:id="141" w:author="Andy Royle-pr" w:date="2011-07-19T12:11:00Z"/>
        </w:rPr>
        <w:pPrChange w:id="142" w:author="Andy Royle-pr" w:date="2011-07-19T14:34:00Z">
          <w:pPr/>
        </w:pPrChange>
      </w:pPr>
      <w:ins w:id="143" w:author="Andy Royle-pr" w:date="2011-07-19T12:11:00Z">
        <w:r>
          <w:t>\[</w:t>
        </w:r>
      </w:ins>
    </w:p>
    <w:p w:rsidR="006522FC" w:rsidRDefault="006522FC">
      <w:pPr>
        <w:contextualSpacing/>
        <w:rPr>
          <w:ins w:id="144" w:author="Andy Royle-pr" w:date="2011-07-19T12:11:00Z"/>
        </w:rPr>
        <w:pPrChange w:id="145" w:author="Andy Royle-pr" w:date="2011-07-19T14:34:00Z">
          <w:pPr/>
        </w:pPrChange>
      </w:pPr>
      <w:ins w:id="146" w:author="Andy Royle-pr" w:date="2011-07-19T12:11:00Z">
        <w:r>
          <w:t xml:space="preserve"> </w:t>
        </w:r>
        <w:proofErr w:type="spellStart"/>
        <w:proofErr w:type="gramStart"/>
        <w:r>
          <w:t>cloglog</w:t>
        </w:r>
        <w:proofErr w:type="spellEnd"/>
        <w:r>
          <w:t>(</w:t>
        </w:r>
        <w:proofErr w:type="gramEnd"/>
        <w:r>
          <w:t>p) = \alpha + \beta_{</w:t>
        </w:r>
        <w:proofErr w:type="spellStart"/>
        <w:r>
          <w:t>i</w:t>
        </w:r>
        <w:proofErr w:type="spellEnd"/>
        <w:r>
          <w:t>}*d(</w:t>
        </w:r>
        <w:proofErr w:type="spellStart"/>
        <w:r>
          <w:t>i,j</w:t>
        </w:r>
        <w:proofErr w:type="spellEnd"/>
        <w:r>
          <w:t xml:space="preserve">)^2 </w:t>
        </w:r>
      </w:ins>
    </w:p>
    <w:p w:rsidR="006522FC" w:rsidRDefault="006522FC">
      <w:pPr>
        <w:contextualSpacing/>
        <w:rPr>
          <w:ins w:id="147" w:author="Andy Royle-pr" w:date="2011-07-19T12:11:00Z"/>
        </w:rPr>
        <w:pPrChange w:id="148" w:author="Andy Royle-pr" w:date="2011-07-19T14:34:00Z">
          <w:pPr/>
        </w:pPrChange>
      </w:pPr>
      <w:ins w:id="149" w:author="Andy Royle-pr" w:date="2011-07-19T12:11:00Z">
        <w:r>
          <w:t xml:space="preserve">\]  </w:t>
        </w:r>
      </w:ins>
    </w:p>
    <w:p w:rsidR="006522FC" w:rsidRDefault="006522FC">
      <w:pPr>
        <w:contextualSpacing/>
        <w:rPr>
          <w:ins w:id="150" w:author="Andy Royle-pr" w:date="2011-07-19T12:11:00Z"/>
        </w:rPr>
        <w:pPrChange w:id="151" w:author="Andy Royle-pr" w:date="2011-07-19T14:34:00Z">
          <w:pPr/>
        </w:pPrChange>
      </w:pPr>
      <w:ins w:id="152" w:author="Andy Royle-pr" w:date="2011-07-19T12:11:00Z">
        <w:r>
          <w:t>This model is a model of heterogeneity in home range area. For example</w:t>
        </w:r>
      </w:ins>
      <w:ins w:id="153" w:author="Andy Royle-pr" w:date="2011-07-19T14:54:00Z">
        <w:r w:rsidR="00441763">
          <w:t xml:space="preserve"> </w:t>
        </w:r>
      </w:ins>
      <w:ins w:id="154" w:author="Andy Royle-pr" w:date="2011-07-19T12:11:00Z">
        <w:r>
          <w:t>if we assume that $\beta</w:t>
        </w:r>
        <w:proofErr w:type="gramStart"/>
        <w:r>
          <w:t>_{</w:t>
        </w:r>
        <w:proofErr w:type="spellStart"/>
        <w:proofErr w:type="gramEnd"/>
        <w:r>
          <w:t>i</w:t>
        </w:r>
        <w:proofErr w:type="spellEnd"/>
        <w:r>
          <w:t>} \</w:t>
        </w:r>
        <w:proofErr w:type="spellStart"/>
        <w:r>
          <w:t>sim</w:t>
        </w:r>
        <w:proofErr w:type="spellEnd"/>
        <w:r>
          <w:t xml:space="preserve"> \</w:t>
        </w:r>
        <w:proofErr w:type="spellStart"/>
        <w:r>
          <w:t>mbox</w:t>
        </w:r>
        <w:proofErr w:type="spellEnd"/>
        <w:r>
          <w:t>{Normal}(\beta_0,\tau^{2})$ with</w:t>
        </w:r>
      </w:ins>
      <w:ins w:id="155" w:author="Andy Royle-pr" w:date="2011-07-19T14:54:00Z">
        <w:r w:rsidR="00441763">
          <w:t xml:space="preserve"> </w:t>
        </w:r>
      </w:ins>
      <w:ins w:id="156" w:author="Andy Royle-pr" w:date="2011-07-19T12:11:00Z">
        <w:r>
          <w:t>$\beta_{0} = 2$ and $\tau = 0.50$. Then the population distribution of $\sigma$ in this case is given in</w:t>
        </w:r>
      </w:ins>
      <w:ins w:id="157" w:author="Andy Royle-pr" w:date="2011-07-19T14:54:00Z">
        <w:r w:rsidR="00441763">
          <w:t xml:space="preserve"> </w:t>
        </w:r>
      </w:ins>
      <w:ins w:id="158" w:author="Andy Royle-pr" w:date="2011-07-19T12:11:00Z">
        <w:r>
          <w:t>Figure \</w:t>
        </w:r>
        <w:proofErr w:type="gramStart"/>
        <w:r>
          <w:t>ref{</w:t>
        </w:r>
        <w:proofErr w:type="gramEnd"/>
        <w:r>
          <w:t>fig.one}.</w:t>
        </w:r>
      </w:ins>
      <w:ins w:id="159" w:author="Andy Royle-pr" w:date="2011-07-19T14:54:00Z">
        <w:r w:rsidR="00441763">
          <w:t xml:space="preserve"> </w:t>
        </w:r>
      </w:ins>
      <w:ins w:id="160" w:author="Andy Royle-pr" w:date="2011-07-19T12:11:00Z">
        <w:r>
          <w:t xml:space="preserve">The motivating point of this model is </w:t>
        </w:r>
        <w:proofErr w:type="gramStart"/>
        <w:r>
          <w:t xml:space="preserve">that </w:t>
        </w:r>
      </w:ins>
      <w:ins w:id="161" w:author="Andy Royle-pr" w:date="2011-07-19T14:54:00Z">
        <w:r w:rsidR="00441763">
          <w:t xml:space="preserve"> </w:t>
        </w:r>
      </w:ins>
      <w:ins w:id="162" w:author="Andy Royle-pr" w:date="2011-07-19T12:11:00Z">
        <w:r>
          <w:t>we</w:t>
        </w:r>
        <w:proofErr w:type="gramEnd"/>
        <w:r>
          <w:t xml:space="preserve"> expect such variability in natural</w:t>
        </w:r>
      </w:ins>
      <w:ins w:id="163" w:author="Andy Royle-pr" w:date="2011-07-19T14:54:00Z">
        <w:r w:rsidR="00441763">
          <w:t xml:space="preserve"> </w:t>
        </w:r>
      </w:ins>
      <w:ins w:id="164" w:author="Andy Royle-pr" w:date="2011-07-19T12:11:00Z">
        <w:r>
          <w:t>populations. Thus we suggest this biologically sensible model of</w:t>
        </w:r>
      </w:ins>
      <w:ins w:id="165" w:author="Andy Royle-pr" w:date="2011-07-19T14:55:00Z">
        <w:r w:rsidR="00441763">
          <w:t xml:space="preserve"> </w:t>
        </w:r>
      </w:ins>
      <w:ins w:id="166" w:author="Andy Royle-pr" w:date="2011-07-19T12:11:00Z">
        <w:r>
          <w:t>heterogeneity, which fills a methodological gap in the literature in</w:t>
        </w:r>
      </w:ins>
      <w:ins w:id="167" w:author="Andy Royle-pr" w:date="2011-07-19T14:55:00Z">
        <w:r w:rsidR="00441763">
          <w:t xml:space="preserve"> </w:t>
        </w:r>
      </w:ins>
      <w:ins w:id="168" w:author="Andy Royle-pr" w:date="2011-07-19T12:11:00Z">
        <w:r>
          <w:t>the sense that SCR models have all been homogeneous with respect to</w:t>
        </w:r>
      </w:ins>
      <w:ins w:id="169" w:author="Andy Royle-pr" w:date="2011-07-19T14:55:00Z">
        <w:r w:rsidR="00441763">
          <w:t xml:space="preserve"> </w:t>
        </w:r>
      </w:ins>
      <w:ins w:id="170" w:author="Andy Royle-pr" w:date="2011-07-19T12:11:00Z">
        <w:r>
          <w:t>their explicit treatment of home range morphology.</w:t>
        </w:r>
      </w:ins>
    </w:p>
    <w:p w:rsidR="006522FC" w:rsidRDefault="006522FC">
      <w:pPr>
        <w:contextualSpacing/>
        <w:rPr>
          <w:ins w:id="171" w:author="Andy Royle-pr" w:date="2011-07-19T12:11:00Z"/>
        </w:rPr>
        <w:pPrChange w:id="172" w:author="Andy Royle-pr" w:date="2011-07-19T14:34:00Z">
          <w:pPr/>
        </w:pPrChange>
      </w:pPr>
      <w:ins w:id="173" w:author="Andy Royle-pr" w:date="2011-07-19T12:11:00Z">
        <w:r>
          <w:t xml:space="preserve"> </w:t>
        </w:r>
      </w:ins>
    </w:p>
    <w:p w:rsidR="006522FC" w:rsidRPr="00441763" w:rsidRDefault="006522FC">
      <w:pPr>
        <w:contextualSpacing/>
        <w:rPr>
          <w:ins w:id="174" w:author="Andy Royle-pr" w:date="2011-07-19T12:11:00Z"/>
          <w:rFonts w:ascii="Courier New" w:hAnsi="Courier New" w:cs="Courier New"/>
          <w:sz w:val="18"/>
          <w:szCs w:val="18"/>
          <w:rPrChange w:id="175" w:author="Andy Royle-pr" w:date="2011-07-19T14:55:00Z">
            <w:rPr>
              <w:ins w:id="176" w:author="Andy Royle-pr" w:date="2011-07-19T12:11:00Z"/>
            </w:rPr>
          </w:rPrChange>
        </w:rPr>
        <w:pPrChange w:id="177" w:author="Andy Royle-pr" w:date="2011-07-19T14:34:00Z">
          <w:pPr/>
        </w:pPrChange>
      </w:pPr>
      <w:ins w:id="178" w:author="Andy Royle-pr" w:date="2011-07-19T12:11:00Z">
        <w:r w:rsidRPr="00441763">
          <w:rPr>
            <w:rFonts w:ascii="Courier New" w:hAnsi="Courier New" w:cs="Courier New"/>
            <w:sz w:val="18"/>
            <w:szCs w:val="18"/>
            <w:rPrChange w:id="179" w:author="Andy Royle-pr" w:date="2011-07-19T14:55:00Z">
              <w:rPr/>
            </w:rPrChange>
          </w:rPr>
          <w:t>\begin{figure}[</w:t>
        </w:r>
        <w:proofErr w:type="spellStart"/>
        <w:r w:rsidRPr="00441763">
          <w:rPr>
            <w:rFonts w:ascii="Courier New" w:hAnsi="Courier New" w:cs="Courier New"/>
            <w:sz w:val="18"/>
            <w:szCs w:val="18"/>
            <w:rPrChange w:id="180" w:author="Andy Royle-pr" w:date="2011-07-19T14:55:00Z">
              <w:rPr/>
            </w:rPrChange>
          </w:rPr>
          <w:t>ht</w:t>
        </w:r>
        <w:proofErr w:type="spellEnd"/>
        <w:r w:rsidRPr="00441763">
          <w:rPr>
            <w:rFonts w:ascii="Courier New" w:hAnsi="Courier New" w:cs="Courier New"/>
            <w:sz w:val="18"/>
            <w:szCs w:val="18"/>
            <w:rPrChange w:id="181" w:author="Andy Royle-pr" w:date="2011-07-19T14:55:00Z">
              <w:rPr/>
            </w:rPrChange>
          </w:rPr>
          <w:t>]</w:t>
        </w:r>
      </w:ins>
    </w:p>
    <w:p w:rsidR="006522FC" w:rsidRPr="00441763" w:rsidRDefault="006522FC">
      <w:pPr>
        <w:contextualSpacing/>
        <w:rPr>
          <w:ins w:id="182" w:author="Andy Royle-pr" w:date="2011-07-19T12:11:00Z"/>
          <w:rFonts w:ascii="Courier New" w:hAnsi="Courier New" w:cs="Courier New"/>
          <w:sz w:val="18"/>
          <w:szCs w:val="18"/>
          <w:rPrChange w:id="183" w:author="Andy Royle-pr" w:date="2011-07-19T14:55:00Z">
            <w:rPr>
              <w:ins w:id="184" w:author="Andy Royle-pr" w:date="2011-07-19T12:11:00Z"/>
            </w:rPr>
          </w:rPrChange>
        </w:rPr>
        <w:pPrChange w:id="185" w:author="Andy Royle-pr" w:date="2011-07-19T14:34:00Z">
          <w:pPr/>
        </w:pPrChange>
      </w:pPr>
      <w:ins w:id="186" w:author="Andy Royle-pr" w:date="2011-07-19T12:11:00Z">
        <w:r w:rsidRPr="00441763">
          <w:rPr>
            <w:rFonts w:ascii="Courier New" w:hAnsi="Courier New" w:cs="Courier New"/>
            <w:sz w:val="18"/>
            <w:szCs w:val="18"/>
            <w:rPrChange w:id="187" w:author="Andy Royle-pr" w:date="2011-07-19T14:55:00Z">
              <w:rPr/>
            </w:rPrChange>
          </w:rPr>
          <w:t>\centerline{\</w:t>
        </w:r>
        <w:proofErr w:type="spellStart"/>
        <w:r w:rsidRPr="00441763">
          <w:rPr>
            <w:rFonts w:ascii="Courier New" w:hAnsi="Courier New" w:cs="Courier New"/>
            <w:sz w:val="18"/>
            <w:szCs w:val="18"/>
            <w:rPrChange w:id="188" w:author="Andy Royle-pr" w:date="2011-07-19T14:55:00Z">
              <w:rPr/>
            </w:rPrChange>
          </w:rPr>
          <w:t>psfig</w:t>
        </w:r>
        <w:proofErr w:type="spellEnd"/>
        <w:r w:rsidRPr="00441763">
          <w:rPr>
            <w:rFonts w:ascii="Courier New" w:hAnsi="Courier New" w:cs="Courier New"/>
            <w:sz w:val="18"/>
            <w:szCs w:val="18"/>
            <w:rPrChange w:id="189" w:author="Andy Royle-pr" w:date="2011-07-19T14:55:00Z">
              <w:rPr/>
            </w:rPrChange>
          </w:rPr>
          <w:t>{figure=fig1.ps</w:t>
        </w:r>
        <w:proofErr w:type="gramStart"/>
        <w:r w:rsidRPr="00441763">
          <w:rPr>
            <w:rFonts w:ascii="Courier New" w:hAnsi="Courier New" w:cs="Courier New"/>
            <w:sz w:val="18"/>
            <w:szCs w:val="18"/>
            <w:rPrChange w:id="190" w:author="Andy Royle-pr" w:date="2011-07-19T14:55:00Z">
              <w:rPr/>
            </w:rPrChange>
          </w:rPr>
          <w:t>,height</w:t>
        </w:r>
        <w:proofErr w:type="gramEnd"/>
        <w:r w:rsidRPr="00441763">
          <w:rPr>
            <w:rFonts w:ascii="Courier New" w:hAnsi="Courier New" w:cs="Courier New"/>
            <w:sz w:val="18"/>
            <w:szCs w:val="18"/>
            <w:rPrChange w:id="191" w:author="Andy Royle-pr" w:date="2011-07-19T14:55:00Z">
              <w:rPr/>
            </w:rPrChange>
          </w:rPr>
          <w:t>=4in,width=4in}}</w:t>
        </w:r>
      </w:ins>
    </w:p>
    <w:p w:rsidR="006522FC" w:rsidRPr="00441763" w:rsidRDefault="006522FC">
      <w:pPr>
        <w:contextualSpacing/>
        <w:rPr>
          <w:ins w:id="192" w:author="Andy Royle-pr" w:date="2011-07-19T12:11:00Z"/>
          <w:rFonts w:ascii="Courier New" w:hAnsi="Courier New" w:cs="Courier New"/>
          <w:sz w:val="18"/>
          <w:szCs w:val="18"/>
          <w:rPrChange w:id="193" w:author="Andy Royle-pr" w:date="2011-07-19T14:55:00Z">
            <w:rPr>
              <w:ins w:id="194" w:author="Andy Royle-pr" w:date="2011-07-19T12:11:00Z"/>
            </w:rPr>
          </w:rPrChange>
        </w:rPr>
        <w:pPrChange w:id="195" w:author="Andy Royle-pr" w:date="2011-07-19T14:34:00Z">
          <w:pPr/>
        </w:pPrChange>
      </w:pPr>
      <w:ins w:id="196" w:author="Andy Royle-pr" w:date="2011-07-19T12:11:00Z">
        <w:r w:rsidRPr="00441763">
          <w:rPr>
            <w:rFonts w:ascii="Courier New" w:hAnsi="Courier New" w:cs="Courier New"/>
            <w:sz w:val="18"/>
            <w:szCs w:val="18"/>
            <w:rPrChange w:id="197" w:author="Andy Royle-pr" w:date="2011-07-19T14:55:00Z">
              <w:rPr/>
            </w:rPrChange>
          </w:rPr>
          <w:t>\</w:t>
        </w:r>
        <w:proofErr w:type="gramStart"/>
        <w:r w:rsidRPr="00441763">
          <w:rPr>
            <w:rFonts w:ascii="Courier New" w:hAnsi="Courier New" w:cs="Courier New"/>
            <w:sz w:val="18"/>
            <w:szCs w:val="18"/>
            <w:rPrChange w:id="198" w:author="Andy Royle-pr" w:date="2011-07-19T14:55:00Z">
              <w:rPr/>
            </w:rPrChange>
          </w:rPr>
          <w:t>caption{</w:t>
        </w:r>
        <w:proofErr w:type="gramEnd"/>
      </w:ins>
    </w:p>
    <w:p w:rsidR="006522FC" w:rsidRPr="00441763" w:rsidRDefault="006522FC">
      <w:pPr>
        <w:contextualSpacing/>
        <w:rPr>
          <w:ins w:id="199" w:author="Andy Royle-pr" w:date="2011-07-19T12:11:00Z"/>
          <w:rFonts w:ascii="Courier New" w:hAnsi="Courier New" w:cs="Courier New"/>
          <w:sz w:val="18"/>
          <w:szCs w:val="18"/>
          <w:rPrChange w:id="200" w:author="Andy Royle-pr" w:date="2011-07-19T14:55:00Z">
            <w:rPr>
              <w:ins w:id="201" w:author="Andy Royle-pr" w:date="2011-07-19T12:11:00Z"/>
            </w:rPr>
          </w:rPrChange>
        </w:rPr>
        <w:pPrChange w:id="202" w:author="Andy Royle-pr" w:date="2011-07-19T14:34:00Z">
          <w:pPr/>
        </w:pPrChange>
      </w:pPr>
      <w:ins w:id="203" w:author="Andy Royle-pr" w:date="2011-07-19T12:11:00Z">
        <w:r w:rsidRPr="00441763">
          <w:rPr>
            <w:rFonts w:ascii="Courier New" w:hAnsi="Courier New" w:cs="Courier New"/>
            <w:sz w:val="18"/>
            <w:szCs w:val="18"/>
            <w:rPrChange w:id="204" w:author="Andy Royle-pr" w:date="2011-07-19T14:55:00Z">
              <w:rPr/>
            </w:rPrChange>
          </w:rPr>
          <w:t>Population distribution of $\sigma$ if</w:t>
        </w:r>
      </w:ins>
      <w:ins w:id="205" w:author="Andy Royle-pr" w:date="2011-07-19T14:55:00Z">
        <w:r w:rsidR="00441763">
          <w:rPr>
            <w:rFonts w:ascii="Courier New" w:hAnsi="Courier New" w:cs="Courier New"/>
            <w:sz w:val="18"/>
            <w:szCs w:val="18"/>
          </w:rPr>
          <w:t xml:space="preserve"> </w:t>
        </w:r>
      </w:ins>
      <w:ins w:id="206" w:author="Andy Royle-pr" w:date="2011-07-19T12:11:00Z">
        <w:r w:rsidRPr="00441763">
          <w:rPr>
            <w:rFonts w:ascii="Courier New" w:hAnsi="Courier New" w:cs="Courier New"/>
            <w:sz w:val="18"/>
            <w:szCs w:val="18"/>
            <w:rPrChange w:id="207" w:author="Andy Royle-pr" w:date="2011-07-19T14:55:00Z">
              <w:rPr/>
            </w:rPrChange>
          </w:rPr>
          <w:t>$(1/\sigma</w:t>
        </w:r>
        <w:proofErr w:type="gramStart"/>
        <w:r w:rsidRPr="00441763">
          <w:rPr>
            <w:rFonts w:ascii="Courier New" w:hAnsi="Courier New" w:cs="Courier New"/>
            <w:sz w:val="18"/>
            <w:szCs w:val="18"/>
            <w:rPrChange w:id="208" w:author="Andy Royle-pr" w:date="2011-07-19T14:55:00Z">
              <w:rPr/>
            </w:rPrChange>
          </w:rPr>
          <w:t>^{</w:t>
        </w:r>
        <w:proofErr w:type="gramEnd"/>
        <w:r w:rsidRPr="00441763">
          <w:rPr>
            <w:rFonts w:ascii="Courier New" w:hAnsi="Courier New" w:cs="Courier New"/>
            <w:sz w:val="18"/>
            <w:szCs w:val="18"/>
            <w:rPrChange w:id="209" w:author="Andy Royle-pr" w:date="2011-07-19T14:55:00Z">
              <w:rPr/>
            </w:rPrChange>
          </w:rPr>
          <w:t>2}) \</w:t>
        </w:r>
        <w:proofErr w:type="spellStart"/>
        <w:r w:rsidRPr="00441763">
          <w:rPr>
            <w:rFonts w:ascii="Courier New" w:hAnsi="Courier New" w:cs="Courier New"/>
            <w:sz w:val="18"/>
            <w:szCs w:val="18"/>
            <w:rPrChange w:id="210" w:author="Andy Royle-pr" w:date="2011-07-19T14:55:00Z">
              <w:rPr/>
            </w:rPrChange>
          </w:rPr>
          <w:t>sim</w:t>
        </w:r>
        <w:proofErr w:type="spellEnd"/>
        <w:r w:rsidRPr="00441763">
          <w:rPr>
            <w:rFonts w:ascii="Courier New" w:hAnsi="Courier New" w:cs="Courier New"/>
            <w:sz w:val="18"/>
            <w:szCs w:val="18"/>
            <w:rPrChange w:id="211" w:author="Andy Royle-pr" w:date="2011-07-19T14:55:00Z">
              <w:rPr/>
            </w:rPrChange>
          </w:rPr>
          <w:t xml:space="preserve"> \</w:t>
        </w:r>
        <w:proofErr w:type="spellStart"/>
        <w:r w:rsidRPr="00441763">
          <w:rPr>
            <w:rFonts w:ascii="Courier New" w:hAnsi="Courier New" w:cs="Courier New"/>
            <w:sz w:val="18"/>
            <w:szCs w:val="18"/>
            <w:rPrChange w:id="212" w:author="Andy Royle-pr" w:date="2011-07-19T14:55:00Z">
              <w:rPr/>
            </w:rPrChange>
          </w:rPr>
          <w:t>mbox</w:t>
        </w:r>
        <w:proofErr w:type="spellEnd"/>
        <w:r w:rsidRPr="00441763">
          <w:rPr>
            <w:rFonts w:ascii="Courier New" w:hAnsi="Courier New" w:cs="Courier New"/>
            <w:sz w:val="18"/>
            <w:szCs w:val="18"/>
            <w:rPrChange w:id="213" w:author="Andy Royle-pr" w:date="2011-07-19T14:55:00Z">
              <w:rPr/>
            </w:rPrChange>
          </w:rPr>
          <w:t>{Normal}(2, 0.50)$.</w:t>
        </w:r>
      </w:ins>
    </w:p>
    <w:p w:rsidR="006522FC" w:rsidRPr="00441763" w:rsidRDefault="006522FC">
      <w:pPr>
        <w:contextualSpacing/>
        <w:rPr>
          <w:ins w:id="214" w:author="Andy Royle-pr" w:date="2011-07-19T12:11:00Z"/>
          <w:rFonts w:ascii="Courier New" w:hAnsi="Courier New" w:cs="Courier New"/>
          <w:sz w:val="18"/>
          <w:szCs w:val="18"/>
          <w:rPrChange w:id="215" w:author="Andy Royle-pr" w:date="2011-07-19T14:55:00Z">
            <w:rPr>
              <w:ins w:id="216" w:author="Andy Royle-pr" w:date="2011-07-19T12:11:00Z"/>
            </w:rPr>
          </w:rPrChange>
        </w:rPr>
        <w:pPrChange w:id="217" w:author="Andy Royle-pr" w:date="2011-07-19T14:34:00Z">
          <w:pPr/>
        </w:pPrChange>
      </w:pPr>
      <w:ins w:id="218" w:author="Andy Royle-pr" w:date="2011-07-19T12:11:00Z">
        <w:r w:rsidRPr="00441763">
          <w:rPr>
            <w:rFonts w:ascii="Courier New" w:hAnsi="Courier New" w:cs="Courier New"/>
            <w:sz w:val="18"/>
            <w:szCs w:val="18"/>
            <w:rPrChange w:id="219" w:author="Andy Royle-pr" w:date="2011-07-19T14:55:00Z">
              <w:rPr/>
            </w:rPrChange>
          </w:rPr>
          <w:t>}</w:t>
        </w:r>
      </w:ins>
    </w:p>
    <w:p w:rsidR="006522FC" w:rsidRPr="00441763" w:rsidRDefault="006522FC">
      <w:pPr>
        <w:contextualSpacing/>
        <w:rPr>
          <w:ins w:id="220" w:author="Andy Royle-pr" w:date="2011-07-19T12:11:00Z"/>
          <w:rFonts w:ascii="Courier New" w:hAnsi="Courier New" w:cs="Courier New"/>
          <w:sz w:val="18"/>
          <w:szCs w:val="18"/>
          <w:rPrChange w:id="221" w:author="Andy Royle-pr" w:date="2011-07-19T14:55:00Z">
            <w:rPr>
              <w:ins w:id="222" w:author="Andy Royle-pr" w:date="2011-07-19T12:11:00Z"/>
            </w:rPr>
          </w:rPrChange>
        </w:rPr>
        <w:pPrChange w:id="223" w:author="Andy Royle-pr" w:date="2011-07-19T14:34:00Z">
          <w:pPr/>
        </w:pPrChange>
      </w:pPr>
      <w:ins w:id="224" w:author="Andy Royle-pr" w:date="2011-07-19T12:11:00Z">
        <w:r w:rsidRPr="00441763">
          <w:rPr>
            <w:rFonts w:ascii="Courier New" w:hAnsi="Courier New" w:cs="Courier New"/>
            <w:sz w:val="18"/>
            <w:szCs w:val="18"/>
            <w:rPrChange w:id="225" w:author="Andy Royle-pr" w:date="2011-07-19T14:55:00Z">
              <w:rPr/>
            </w:rPrChange>
          </w:rPr>
          <w:t>\label{fig.one}</w:t>
        </w:r>
      </w:ins>
    </w:p>
    <w:p w:rsidR="006522FC" w:rsidRPr="00441763" w:rsidRDefault="006522FC">
      <w:pPr>
        <w:contextualSpacing/>
        <w:rPr>
          <w:ins w:id="226" w:author="Andy Royle-pr" w:date="2011-07-19T12:11:00Z"/>
          <w:rFonts w:ascii="Courier New" w:hAnsi="Courier New" w:cs="Courier New"/>
          <w:sz w:val="18"/>
          <w:szCs w:val="18"/>
          <w:rPrChange w:id="227" w:author="Andy Royle-pr" w:date="2011-07-19T14:55:00Z">
            <w:rPr>
              <w:ins w:id="228" w:author="Andy Royle-pr" w:date="2011-07-19T12:11:00Z"/>
            </w:rPr>
          </w:rPrChange>
        </w:rPr>
        <w:pPrChange w:id="229" w:author="Andy Royle-pr" w:date="2011-07-19T14:34:00Z">
          <w:pPr/>
        </w:pPrChange>
      </w:pPr>
      <w:ins w:id="230" w:author="Andy Royle-pr" w:date="2011-07-19T12:11:00Z">
        <w:r w:rsidRPr="00441763">
          <w:rPr>
            <w:rFonts w:ascii="Courier New" w:hAnsi="Courier New" w:cs="Courier New"/>
            <w:sz w:val="18"/>
            <w:szCs w:val="18"/>
            <w:rPrChange w:id="231" w:author="Andy Royle-pr" w:date="2011-07-19T14:55:00Z">
              <w:rPr/>
            </w:rPrChange>
          </w:rPr>
          <w:t>\end{figure}</w:t>
        </w:r>
      </w:ins>
    </w:p>
    <w:p w:rsidR="006522FC" w:rsidRDefault="006522FC">
      <w:pPr>
        <w:contextualSpacing/>
        <w:rPr>
          <w:ins w:id="232" w:author="Andy Royle-pr" w:date="2011-07-19T12:11:00Z"/>
        </w:rPr>
        <w:pPrChange w:id="233" w:author="Andy Royle-pr" w:date="2011-07-19T14:34:00Z">
          <w:pPr/>
        </w:pPrChange>
      </w:pPr>
    </w:p>
    <w:p w:rsidR="006522FC" w:rsidRDefault="006522FC">
      <w:pPr>
        <w:contextualSpacing/>
        <w:rPr>
          <w:ins w:id="234" w:author="Andy Royle-pr" w:date="2011-07-19T12:11:00Z"/>
        </w:rPr>
        <w:pPrChange w:id="235" w:author="Andy Royle-pr" w:date="2011-07-19T14:34:00Z">
          <w:pPr/>
        </w:pPrChange>
      </w:pPr>
      <w:ins w:id="236" w:author="Andy Royle-pr" w:date="2011-07-19T12:11:00Z">
        <w:r>
          <w:t>Interesting point: $\beta</w:t>
        </w:r>
        <w:proofErr w:type="gramStart"/>
        <w:r>
          <w:t>_{</w:t>
        </w:r>
        <w:proofErr w:type="gramEnd"/>
        <w:r>
          <w:t>i}$ might have an Inverse-Gamma</w:t>
        </w:r>
      </w:ins>
    </w:p>
    <w:p w:rsidR="006522FC" w:rsidRDefault="006522FC">
      <w:pPr>
        <w:contextualSpacing/>
        <w:rPr>
          <w:ins w:id="237" w:author="Andy Royle-pr" w:date="2011-07-19T12:11:00Z"/>
        </w:rPr>
        <w:pPrChange w:id="238" w:author="Andy Royle-pr" w:date="2011-07-19T14:34:00Z">
          <w:pPr/>
        </w:pPrChange>
      </w:pPr>
      <w:proofErr w:type="gramStart"/>
      <w:ins w:id="239" w:author="Andy Royle-pr" w:date="2011-07-19T12:11:00Z">
        <w:r>
          <w:t>distribution</w:t>
        </w:r>
        <w:proofErr w:type="gramEnd"/>
        <w:r>
          <w:t xml:space="preserve"> so we need to parameterize the IG in terms of mean and</w:t>
        </w:r>
      </w:ins>
    </w:p>
    <w:p w:rsidR="006522FC" w:rsidRDefault="006522FC">
      <w:pPr>
        <w:contextualSpacing/>
        <w:rPr>
          <w:ins w:id="240" w:author="Andy Royle-pr" w:date="2011-07-19T12:11:00Z"/>
        </w:rPr>
        <w:pPrChange w:id="241" w:author="Andy Royle-pr" w:date="2011-07-19T14:34:00Z">
          <w:pPr/>
        </w:pPrChange>
      </w:pPr>
      <w:proofErr w:type="gramStart"/>
      <w:ins w:id="242" w:author="Andy Royle-pr" w:date="2011-07-19T12:11:00Z">
        <w:r>
          <w:t>variance</w:t>
        </w:r>
        <w:proofErr w:type="gramEnd"/>
        <w:r>
          <w:t>.... but this is not conjugate in the present context and so</w:t>
        </w:r>
      </w:ins>
    </w:p>
    <w:p w:rsidR="006522FC" w:rsidRDefault="006522FC">
      <w:pPr>
        <w:contextualSpacing/>
        <w:rPr>
          <w:ins w:id="243" w:author="Andy Royle-pr" w:date="2011-07-19T12:11:00Z"/>
        </w:rPr>
        <w:pPrChange w:id="244" w:author="Andy Royle-pr" w:date="2011-07-19T14:34:00Z">
          <w:pPr/>
        </w:pPrChange>
      </w:pPr>
      <w:proofErr w:type="gramStart"/>
      <w:ins w:id="245" w:author="Andy Royle-pr" w:date="2011-07-19T12:11:00Z">
        <w:r>
          <w:t>there</w:t>
        </w:r>
        <w:proofErr w:type="gramEnd"/>
        <w:r>
          <w:t xml:space="preserve"> is no compelling reason to do that. Instead, we use a normal</w:t>
        </w:r>
      </w:ins>
    </w:p>
    <w:p w:rsidR="006522FC" w:rsidRDefault="006522FC">
      <w:pPr>
        <w:contextualSpacing/>
        <w:rPr>
          <w:ins w:id="246" w:author="Andy Royle-pr" w:date="2011-07-19T15:04:00Z"/>
        </w:rPr>
        <w:pPrChange w:id="247" w:author="Andy Royle-pr" w:date="2011-07-19T14:34:00Z">
          <w:pPr/>
        </w:pPrChange>
      </w:pPr>
      <w:proofErr w:type="gramStart"/>
      <w:ins w:id="248" w:author="Andy Royle-pr" w:date="2011-07-19T12:11:00Z">
        <w:r>
          <w:t>prior .....</w:t>
        </w:r>
        <w:proofErr w:type="gramEnd"/>
        <w:r>
          <w:t xml:space="preserve"> Note: negative values are bad, but not nonsensical.</w:t>
        </w:r>
      </w:ins>
    </w:p>
    <w:p w:rsidR="00527791" w:rsidRDefault="00527791">
      <w:pPr>
        <w:contextualSpacing/>
        <w:rPr>
          <w:ins w:id="249" w:author="Andy Royle-pr" w:date="2011-07-19T15:04:00Z"/>
        </w:rPr>
        <w:pPrChange w:id="250" w:author="Andy Royle-pr" w:date="2011-07-19T14:34:00Z">
          <w:pPr/>
        </w:pPrChange>
      </w:pPr>
    </w:p>
    <w:p w:rsidR="00527791" w:rsidRDefault="00527791">
      <w:pPr>
        <w:contextualSpacing/>
        <w:rPr>
          <w:ins w:id="251" w:author="Andy Royle-pr" w:date="2011-07-19T15:04:00Z"/>
        </w:rPr>
        <w:pPrChange w:id="252" w:author="Andy Royle-pr" w:date="2011-07-19T14:34:00Z">
          <w:pPr/>
        </w:pPrChange>
      </w:pPr>
      <w:ins w:id="253" w:author="Andy Royle-pr" w:date="2011-07-19T15:04:00Z">
        <w:r>
          <w:t>One idea that needs to be explicit is that if A[i] is the home range area of individual i, which is the following function of sigma[i] ,  then we should be able to go back and forth between distributions for A[i], sigma[i], and beta[i]. Note I did all of this stuff long ago but will never find those notes, ever!</w:t>
        </w:r>
      </w:ins>
    </w:p>
    <w:p w:rsidR="00527791" w:rsidRDefault="00527791">
      <w:pPr>
        <w:contextualSpacing/>
        <w:rPr>
          <w:ins w:id="254" w:author="Andy Royle-pr" w:date="2011-07-19T12:11:00Z"/>
        </w:rPr>
        <w:pPrChange w:id="255" w:author="Andy Royle-pr" w:date="2011-07-19T14:34:00Z">
          <w:pPr/>
        </w:pPrChange>
      </w:pPr>
    </w:p>
    <w:p w:rsidR="006522FC" w:rsidRDefault="006522FC">
      <w:pPr>
        <w:contextualSpacing/>
        <w:rPr>
          <w:ins w:id="256" w:author="Andy Royle-pr" w:date="2011-07-19T12:11:00Z"/>
        </w:rPr>
        <w:pPrChange w:id="257" w:author="Andy Royle-pr" w:date="2011-07-19T14:34:00Z">
          <w:pPr/>
        </w:pPrChange>
      </w:pPr>
    </w:p>
    <w:p w:rsidR="006522FC" w:rsidRDefault="006522FC">
      <w:pPr>
        <w:contextualSpacing/>
        <w:rPr>
          <w:ins w:id="258" w:author="Andy Royle-pr" w:date="2011-07-19T12:11:00Z"/>
        </w:rPr>
        <w:pPrChange w:id="259" w:author="Andy Royle-pr" w:date="2011-07-19T14:34:00Z">
          <w:pPr/>
        </w:pPrChange>
      </w:pPr>
    </w:p>
    <w:p w:rsidR="006522FC" w:rsidRDefault="006522FC">
      <w:pPr>
        <w:contextualSpacing/>
        <w:rPr>
          <w:ins w:id="260" w:author="Andy Royle-pr" w:date="2011-07-19T12:11:00Z"/>
        </w:rPr>
        <w:pPrChange w:id="261" w:author="Andy Royle-pr" w:date="2011-07-19T14:34:00Z">
          <w:pPr/>
        </w:pPrChange>
      </w:pPr>
      <w:ins w:id="262" w:author="Andy Royle-pr" w:date="2011-07-19T12:11:00Z">
        <w:r>
          <w:t>{\bf Approximation</w:t>
        </w:r>
        <w:proofErr w:type="gramStart"/>
        <w:r>
          <w:t>: }</w:t>
        </w:r>
        <w:proofErr w:type="gramEnd"/>
      </w:ins>
    </w:p>
    <w:p w:rsidR="00986E92" w:rsidRDefault="006522FC" w:rsidP="00986E92">
      <w:pPr>
        <w:contextualSpacing/>
        <w:rPr>
          <w:ins w:id="263" w:author="Andy Royle-pr" w:date="2011-07-19T18:02:00Z"/>
        </w:rPr>
      </w:pPr>
      <w:ins w:id="264" w:author="Andy Royle-pr" w:date="2011-07-19T12:11:00Z">
        <w:r>
          <w:lastRenderedPageBreak/>
          <w:t xml:space="preserve">Note that ``SCR + </w:t>
        </w:r>
        <w:proofErr w:type="spellStart"/>
        <w:r>
          <w:t>Mh</w:t>
        </w:r>
        <w:proofErr w:type="spellEnd"/>
        <w:r>
          <w:t>'' might be a good approximation to ``SCR + Ah''</w:t>
        </w:r>
      </w:ins>
      <w:ins w:id="265" w:author="Andy Royle-pr" w:date="2011-07-19T18:02:00Z">
        <w:r w:rsidR="00986E92">
          <w:t>.  If we write $beta</w:t>
        </w:r>
        <w:proofErr w:type="gramStart"/>
        <w:r w:rsidR="00986E92">
          <w:t>_{</w:t>
        </w:r>
        <w:proofErr w:type="gramEnd"/>
        <w:r w:rsidR="00986E92">
          <w:t>i} =</w:t>
        </w:r>
      </w:ins>
    </w:p>
    <w:p w:rsidR="00986E92" w:rsidRDefault="00986E92" w:rsidP="00986E92">
      <w:pPr>
        <w:contextualSpacing/>
        <w:rPr>
          <w:ins w:id="266" w:author="Andy Royle-pr" w:date="2011-07-19T18:03:00Z"/>
        </w:rPr>
      </w:pPr>
      <w:ins w:id="267" w:author="Andy Royle-pr" w:date="2011-07-19T18:02:00Z">
        <w:r>
          <w:t>beta</w:t>
        </w:r>
        <w:proofErr w:type="gramStart"/>
        <w:r>
          <w:t>_{</w:t>
        </w:r>
        <w:proofErr w:type="gramEnd"/>
        <w:r>
          <w:t>0} + \eta_{i}$ then</w:t>
        </w:r>
      </w:ins>
    </w:p>
    <w:p w:rsidR="00986E92" w:rsidRDefault="00986E92" w:rsidP="00986E92">
      <w:pPr>
        <w:contextualSpacing/>
        <w:rPr>
          <w:ins w:id="268" w:author="Andy Royle-pr" w:date="2011-07-19T18:03:00Z"/>
        </w:rPr>
      </w:pPr>
      <w:proofErr w:type="gramStart"/>
      <w:ins w:id="269" w:author="Andy Royle-pr" w:date="2011-07-19T18:03:00Z">
        <w:r>
          <w:t>we</w:t>
        </w:r>
        <w:proofErr w:type="gramEnd"/>
        <w:r>
          <w:t xml:space="preserve"> can take the expectation over  $\beta_{i}$ to arrive at </w:t>
        </w:r>
      </w:ins>
    </w:p>
    <w:p w:rsidR="00986E92" w:rsidRDefault="00986E92" w:rsidP="00986E92">
      <w:pPr>
        <w:contextualSpacing/>
        <w:rPr>
          <w:ins w:id="270" w:author="Andy Royle-pr" w:date="2011-07-19T18:03:00Z"/>
        </w:rPr>
      </w:pPr>
      <w:ins w:id="271" w:author="Andy Royle-pr" w:date="2011-07-19T18:03:00Z">
        <w:r>
          <w:t xml:space="preserve">\[ </w:t>
        </w:r>
      </w:ins>
    </w:p>
    <w:p w:rsidR="00986E92" w:rsidRDefault="00986E92" w:rsidP="00986E92">
      <w:pPr>
        <w:contextualSpacing/>
        <w:rPr>
          <w:ins w:id="272" w:author="Andy Royle-pr" w:date="2011-07-19T18:03:00Z"/>
        </w:rPr>
      </w:pPr>
      <w:ins w:id="273" w:author="Andy Royle-pr" w:date="2011-07-19T18:03:00Z">
        <w:r>
          <w:t xml:space="preserve"> </w:t>
        </w:r>
        <w:proofErr w:type="spellStart"/>
        <w:r>
          <w:t>cloglog</w:t>
        </w:r>
        <w:proofErr w:type="spellEnd"/>
        <w:r>
          <w:t>(p_{</w:t>
        </w:r>
        <w:proofErr w:type="spellStart"/>
        <w:r>
          <w:t>ij</w:t>
        </w:r>
        <w:proofErr w:type="spellEnd"/>
        <w:r>
          <w:t>} ) = \alpha + \beta_{0}*d(</w:t>
        </w:r>
        <w:proofErr w:type="spellStart"/>
        <w:r>
          <w:t>i,j</w:t>
        </w:r>
        <w:proofErr w:type="spellEnd"/>
        <w:r>
          <w:t>)^2 +  \</w:t>
        </w:r>
      </w:ins>
      <w:ins w:id="274" w:author="Andy Royle-pr" w:date="2011-07-19T18:04:00Z">
        <w:r>
          <w:t>eta_{</w:t>
        </w:r>
        <w:proofErr w:type="spellStart"/>
        <w:r>
          <w:t>i</w:t>
        </w:r>
        <w:proofErr w:type="spellEnd"/>
        <w:r>
          <w:t>}*d(</w:t>
        </w:r>
        <w:proofErr w:type="spellStart"/>
        <w:r>
          <w:t>I,j</w:t>
        </w:r>
        <w:proofErr w:type="spellEnd"/>
        <w:r>
          <w:t>)^2</w:t>
        </w:r>
      </w:ins>
    </w:p>
    <w:p w:rsidR="00986E92" w:rsidRDefault="00986E92" w:rsidP="00986E92">
      <w:pPr>
        <w:contextualSpacing/>
        <w:rPr>
          <w:ins w:id="275" w:author="Andy Royle-pr" w:date="2011-07-19T18:03:00Z"/>
        </w:rPr>
      </w:pPr>
      <w:ins w:id="276" w:author="Andy Royle-pr" w:date="2011-07-19T18:03:00Z">
        <w:r>
          <w:t>\]</w:t>
        </w:r>
      </w:ins>
    </w:p>
    <w:p w:rsidR="00986E92" w:rsidRDefault="00F54D9C" w:rsidP="00986E92">
      <w:pPr>
        <w:contextualSpacing/>
        <w:rPr>
          <w:ins w:id="277" w:author="Andy Royle-pr" w:date="2011-07-19T18:14:00Z"/>
        </w:rPr>
      </w:pPr>
      <w:proofErr w:type="gramStart"/>
      <w:ins w:id="278" w:author="Andy Royle-pr" w:date="2011-07-19T18:14:00Z">
        <w:r>
          <w:t>Which has this additive individual effect that varies also by trap.</w:t>
        </w:r>
        <w:proofErr w:type="gramEnd"/>
        <w:r>
          <w:t xml:space="preserve"> It might be that approximating</w:t>
        </w:r>
      </w:ins>
    </w:p>
    <w:p w:rsidR="00F54D9C" w:rsidRDefault="00F54D9C" w:rsidP="00986E92">
      <w:pPr>
        <w:contextualSpacing/>
        <w:rPr>
          <w:ins w:id="279" w:author="Andy Royle-pr" w:date="2011-07-19T18:15:00Z"/>
        </w:rPr>
      </w:pPr>
      <w:ins w:id="280" w:author="Andy Royle-pr" w:date="2011-07-19T18:15:00Z">
        <w:r>
          <w:t xml:space="preserve">This by </w:t>
        </w:r>
        <w:proofErr w:type="spellStart"/>
        <w:r>
          <w:t>SCR+Mh</w:t>
        </w:r>
        <w:proofErr w:type="spellEnd"/>
        <w:r>
          <w:t xml:space="preserve"> is better than nothing.</w:t>
        </w:r>
      </w:ins>
    </w:p>
    <w:p w:rsidR="006522FC" w:rsidRDefault="00F54D9C">
      <w:pPr>
        <w:contextualSpacing/>
        <w:rPr>
          <w:ins w:id="281" w:author="Andy Royle-pr" w:date="2011-07-19T12:11:00Z"/>
        </w:rPr>
        <w:pPrChange w:id="282" w:author="Andy Royle-pr" w:date="2011-07-19T14:34:00Z">
          <w:pPr/>
        </w:pPrChange>
      </w:pPr>
      <w:ins w:id="283" w:author="Andy Royle-pr" w:date="2011-07-19T18:16:00Z">
        <w:r>
          <w:t xml:space="preserve">This could also be viewed as suggesting an over-dispersed count model for encounter frequencies. </w:t>
        </w:r>
      </w:ins>
      <w:ins w:id="284" w:author="Andy Royle-pr" w:date="2011-07-19T12:11:00Z">
        <w:r w:rsidR="006522FC">
          <w:t xml:space="preserve"> </w:t>
        </w:r>
      </w:ins>
    </w:p>
    <w:p w:rsidR="006522FC" w:rsidRDefault="006522FC">
      <w:pPr>
        <w:contextualSpacing/>
        <w:rPr>
          <w:ins w:id="285" w:author="Andy Royle-pr" w:date="2011-07-19T12:11:00Z"/>
        </w:rPr>
        <w:pPrChange w:id="286" w:author="Andy Royle-pr" w:date="2011-07-19T14:34:00Z">
          <w:pPr/>
        </w:pPrChange>
      </w:pPr>
      <w:ins w:id="287" w:author="Andy Royle-pr" w:date="2011-07-19T12:11:00Z">
        <w:r>
          <w:t xml:space="preserve">  </w:t>
        </w:r>
      </w:ins>
    </w:p>
    <w:p w:rsidR="00AE6D9F" w:rsidRDefault="00AE6D9F">
      <w:pPr>
        <w:rPr>
          <w:ins w:id="288" w:author="Andy Royle-pr" w:date="2011-07-19T18:01:00Z"/>
        </w:rPr>
      </w:pPr>
      <w:ins w:id="289" w:author="Andy Royle-pr" w:date="2011-07-18T19:43:00Z">
        <w:r>
          <w:t xml:space="preserve">8.7.2. </w:t>
        </w:r>
        <w:proofErr w:type="gramStart"/>
        <w:r>
          <w:t>doing</w:t>
        </w:r>
        <w:proofErr w:type="gramEnd"/>
        <w:r>
          <w:t xml:space="preserve"> it in </w:t>
        </w:r>
        <w:proofErr w:type="spellStart"/>
        <w:r>
          <w:t>WinBUGS</w:t>
        </w:r>
      </w:ins>
      <w:proofErr w:type="spellEnd"/>
    </w:p>
    <w:p w:rsidR="00986E92" w:rsidRDefault="00986E92">
      <w:pPr>
        <w:rPr>
          <w:ins w:id="290" w:author="Andy Royle-pr" w:date="2011-07-18T19:43:00Z"/>
        </w:rPr>
      </w:pPr>
      <w:ins w:id="291" w:author="Andy Royle-pr" w:date="2011-07-19T18:01:00Z">
        <w:r>
          <w:t xml:space="preserve">Here we will simulate some data and fit SCR, SCR + </w:t>
        </w:r>
        <w:proofErr w:type="spellStart"/>
        <w:r>
          <w:t>Mh</w:t>
        </w:r>
        <w:proofErr w:type="spellEnd"/>
        <w:r>
          <w:t>, SCR + Ah</w:t>
        </w:r>
      </w:ins>
    </w:p>
    <w:p w:rsidR="00AE6D9F" w:rsidRDefault="00AE6D9F">
      <w:pPr>
        <w:rPr>
          <w:ins w:id="292" w:author="Andy Royle-pr" w:date="2011-07-19T14:36:00Z"/>
        </w:rPr>
      </w:pPr>
      <w:ins w:id="293" w:author="Andy Royle-pr" w:date="2011-07-18T19:43:00Z">
        <w:r>
          <w:t xml:space="preserve">8.7.3 Doing it in </w:t>
        </w:r>
        <w:proofErr w:type="spellStart"/>
        <w:r>
          <w:t>secr</w:t>
        </w:r>
        <w:proofErr w:type="spellEnd"/>
        <w:r>
          <w:t>.</w:t>
        </w:r>
      </w:ins>
    </w:p>
    <w:p w:rsidR="00A607D1" w:rsidRDefault="00A607D1">
      <w:pPr>
        <w:rPr>
          <w:ins w:id="294" w:author="Andy Royle-pr" w:date="2011-07-19T14:38:00Z"/>
        </w:rPr>
      </w:pPr>
      <w:ins w:id="295" w:author="Andy Royle-pr" w:date="2011-07-19T14:36:00Z">
        <w:r>
          <w:t xml:space="preserve">  </w:t>
        </w:r>
        <w:proofErr w:type="spellStart"/>
        <w:r>
          <w:t>Secr</w:t>
        </w:r>
        <w:proofErr w:type="spellEnd"/>
        <w:r>
          <w:t xml:space="preserve"> fits the most bizarre type of heterogeneity models – they use the “finite mixture” models (Norris and Pollock 1996; Pledger 2000). These are expensive in terms of parameters and not very typically used outside of their use in </w:t>
        </w:r>
        <w:proofErr w:type="spellStart"/>
        <w:r>
          <w:t>secr</w:t>
        </w:r>
        <w:proofErr w:type="spellEnd"/>
        <w:r>
          <w:t xml:space="preserve"> and a few other specialized software packages that do capture-recapture things. Historically they were adopted because they are easy to compute with. More recently, continuous mixtures have been adopted in many settings because they are natural extensions of standard GLMs.</w:t>
        </w:r>
      </w:ins>
      <w:ins w:id="296" w:author="Andy Royle-pr" w:date="2011-07-19T14:38:00Z">
        <w:r>
          <w:t xml:space="preserve"> We don’t favor the use of finite mixtures. Despite this we give some examples here using </w:t>
        </w:r>
        <w:proofErr w:type="spellStart"/>
        <w:r>
          <w:t>secr</w:t>
        </w:r>
        <w:proofErr w:type="spellEnd"/>
        <w:r>
          <w:t>.</w:t>
        </w:r>
      </w:ins>
    </w:p>
    <w:p w:rsidR="00A607D1" w:rsidRDefault="00A607D1"/>
    <w:p w:rsidR="00ED2743" w:rsidRDefault="00ED2743"/>
    <w:p w:rsidR="00ED2743" w:rsidRDefault="00ED2743"/>
    <w:p w:rsidR="00ED2743" w:rsidRDefault="00ED2743"/>
    <w:p w:rsidR="00ED2743" w:rsidRDefault="00ED2743"/>
    <w:sectPr w:rsidR="00ED27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Andy Royle-pr" w:date="2012-03-13T17:33:00Z" w:initials="AR">
    <w:p w:rsidR="002E2AD9" w:rsidRDefault="002E2AD9" w:rsidP="009303C1">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5A"/>
    <w:rsid w:val="00006778"/>
    <w:rsid w:val="00030E2E"/>
    <w:rsid w:val="00035040"/>
    <w:rsid w:val="0006786C"/>
    <w:rsid w:val="00087AFB"/>
    <w:rsid w:val="000B222B"/>
    <w:rsid w:val="000C086C"/>
    <w:rsid w:val="000D1051"/>
    <w:rsid w:val="000F1B58"/>
    <w:rsid w:val="0010469B"/>
    <w:rsid w:val="00110EE6"/>
    <w:rsid w:val="00177978"/>
    <w:rsid w:val="001C0F8B"/>
    <w:rsid w:val="001F3C36"/>
    <w:rsid w:val="00241EF0"/>
    <w:rsid w:val="002778BE"/>
    <w:rsid w:val="002A0889"/>
    <w:rsid w:val="002D15E6"/>
    <w:rsid w:val="002E2AD9"/>
    <w:rsid w:val="003007F3"/>
    <w:rsid w:val="00342F0B"/>
    <w:rsid w:val="003F5D61"/>
    <w:rsid w:val="0040213B"/>
    <w:rsid w:val="00441763"/>
    <w:rsid w:val="00463103"/>
    <w:rsid w:val="004924E5"/>
    <w:rsid w:val="004A2C0D"/>
    <w:rsid w:val="004D315A"/>
    <w:rsid w:val="00527791"/>
    <w:rsid w:val="00531644"/>
    <w:rsid w:val="00566B0A"/>
    <w:rsid w:val="005A710B"/>
    <w:rsid w:val="005C4AF5"/>
    <w:rsid w:val="005D12B9"/>
    <w:rsid w:val="00635CAF"/>
    <w:rsid w:val="00641CAD"/>
    <w:rsid w:val="006522FC"/>
    <w:rsid w:val="006529EB"/>
    <w:rsid w:val="00691200"/>
    <w:rsid w:val="006A2695"/>
    <w:rsid w:val="006B51AB"/>
    <w:rsid w:val="007005F2"/>
    <w:rsid w:val="00722DA9"/>
    <w:rsid w:val="00734BA0"/>
    <w:rsid w:val="007B3F8E"/>
    <w:rsid w:val="007D3E9A"/>
    <w:rsid w:val="007E3CA2"/>
    <w:rsid w:val="007E672E"/>
    <w:rsid w:val="007F034E"/>
    <w:rsid w:val="0080484C"/>
    <w:rsid w:val="008709FD"/>
    <w:rsid w:val="00882E6F"/>
    <w:rsid w:val="008A27BD"/>
    <w:rsid w:val="008F22A3"/>
    <w:rsid w:val="009163ED"/>
    <w:rsid w:val="009303C1"/>
    <w:rsid w:val="00966F7C"/>
    <w:rsid w:val="00984331"/>
    <w:rsid w:val="00986E92"/>
    <w:rsid w:val="009C0549"/>
    <w:rsid w:val="009D0B46"/>
    <w:rsid w:val="009E5338"/>
    <w:rsid w:val="009F45B4"/>
    <w:rsid w:val="00A45BB0"/>
    <w:rsid w:val="00A607D1"/>
    <w:rsid w:val="00AD0A52"/>
    <w:rsid w:val="00AE6D9F"/>
    <w:rsid w:val="00AF0FE2"/>
    <w:rsid w:val="00AF33D5"/>
    <w:rsid w:val="00B30FC1"/>
    <w:rsid w:val="00BD30ED"/>
    <w:rsid w:val="00C15CA1"/>
    <w:rsid w:val="00C30338"/>
    <w:rsid w:val="00C61EC5"/>
    <w:rsid w:val="00C623AC"/>
    <w:rsid w:val="00C64BA8"/>
    <w:rsid w:val="00C67C90"/>
    <w:rsid w:val="00C81820"/>
    <w:rsid w:val="00C979F6"/>
    <w:rsid w:val="00CA2577"/>
    <w:rsid w:val="00CA4259"/>
    <w:rsid w:val="00D10CE0"/>
    <w:rsid w:val="00D3365F"/>
    <w:rsid w:val="00D445E9"/>
    <w:rsid w:val="00D6475F"/>
    <w:rsid w:val="00D734C7"/>
    <w:rsid w:val="00D7567A"/>
    <w:rsid w:val="00D77AC1"/>
    <w:rsid w:val="00DA0693"/>
    <w:rsid w:val="00DA7E11"/>
    <w:rsid w:val="00DB1FE4"/>
    <w:rsid w:val="00DC5B47"/>
    <w:rsid w:val="00DE5C02"/>
    <w:rsid w:val="00E17249"/>
    <w:rsid w:val="00E44012"/>
    <w:rsid w:val="00E46E0D"/>
    <w:rsid w:val="00E8374C"/>
    <w:rsid w:val="00E924CD"/>
    <w:rsid w:val="00E97984"/>
    <w:rsid w:val="00EA1C54"/>
    <w:rsid w:val="00EB78FC"/>
    <w:rsid w:val="00EC7685"/>
    <w:rsid w:val="00ED2743"/>
    <w:rsid w:val="00ED43A8"/>
    <w:rsid w:val="00F121D6"/>
    <w:rsid w:val="00F14882"/>
    <w:rsid w:val="00F54D9C"/>
    <w:rsid w:val="00F56E10"/>
    <w:rsid w:val="00F838C6"/>
    <w:rsid w:val="00FA4725"/>
    <w:rsid w:val="00FE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15A"/>
    <w:rPr>
      <w:sz w:val="16"/>
      <w:szCs w:val="16"/>
    </w:rPr>
  </w:style>
  <w:style w:type="paragraph" w:styleId="CommentText">
    <w:name w:val="annotation text"/>
    <w:basedOn w:val="Normal"/>
    <w:link w:val="CommentTextChar"/>
    <w:uiPriority w:val="99"/>
    <w:semiHidden/>
    <w:unhideWhenUsed/>
    <w:rsid w:val="004D315A"/>
    <w:pPr>
      <w:spacing w:line="240" w:lineRule="auto"/>
    </w:pPr>
    <w:rPr>
      <w:sz w:val="20"/>
      <w:szCs w:val="20"/>
    </w:rPr>
  </w:style>
  <w:style w:type="character" w:customStyle="1" w:styleId="CommentTextChar">
    <w:name w:val="Comment Text Char"/>
    <w:basedOn w:val="DefaultParagraphFont"/>
    <w:link w:val="CommentText"/>
    <w:uiPriority w:val="99"/>
    <w:semiHidden/>
    <w:rsid w:val="004D315A"/>
    <w:rPr>
      <w:sz w:val="20"/>
      <w:szCs w:val="20"/>
    </w:rPr>
  </w:style>
  <w:style w:type="paragraph" w:styleId="BalloonText">
    <w:name w:val="Balloon Text"/>
    <w:basedOn w:val="Normal"/>
    <w:link w:val="BalloonTextChar"/>
    <w:uiPriority w:val="99"/>
    <w:semiHidden/>
    <w:unhideWhenUsed/>
    <w:rsid w:val="004D3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15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D315A"/>
    <w:rPr>
      <w:b/>
      <w:bCs/>
    </w:rPr>
  </w:style>
  <w:style w:type="character" w:customStyle="1" w:styleId="CommentSubjectChar">
    <w:name w:val="Comment Subject Char"/>
    <w:basedOn w:val="CommentTextChar"/>
    <w:link w:val="CommentSubject"/>
    <w:uiPriority w:val="99"/>
    <w:semiHidden/>
    <w:rsid w:val="004D315A"/>
    <w:rPr>
      <w:b/>
      <w:bCs/>
      <w:sz w:val="20"/>
      <w:szCs w:val="20"/>
    </w:rPr>
  </w:style>
  <w:style w:type="paragraph" w:styleId="HTMLPreformatted">
    <w:name w:val="HTML Preformatted"/>
    <w:basedOn w:val="Normal"/>
    <w:link w:val="HTMLPreformattedChar"/>
    <w:uiPriority w:val="99"/>
    <w:unhideWhenUsed/>
    <w:rsid w:val="006A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695"/>
    <w:rPr>
      <w:rFonts w:ascii="Courier New" w:eastAsia="Times New Roman" w:hAnsi="Courier New" w:cs="Courier New"/>
      <w:sz w:val="20"/>
      <w:szCs w:val="20"/>
    </w:rPr>
  </w:style>
  <w:style w:type="paragraph" w:styleId="NormalWeb">
    <w:name w:val="Normal (Web)"/>
    <w:basedOn w:val="Normal"/>
    <w:uiPriority w:val="99"/>
    <w:semiHidden/>
    <w:unhideWhenUsed/>
    <w:rsid w:val="00E83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D0B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15A"/>
    <w:rPr>
      <w:sz w:val="16"/>
      <w:szCs w:val="16"/>
    </w:rPr>
  </w:style>
  <w:style w:type="paragraph" w:styleId="CommentText">
    <w:name w:val="annotation text"/>
    <w:basedOn w:val="Normal"/>
    <w:link w:val="CommentTextChar"/>
    <w:uiPriority w:val="99"/>
    <w:semiHidden/>
    <w:unhideWhenUsed/>
    <w:rsid w:val="004D315A"/>
    <w:pPr>
      <w:spacing w:line="240" w:lineRule="auto"/>
    </w:pPr>
    <w:rPr>
      <w:sz w:val="20"/>
      <w:szCs w:val="20"/>
    </w:rPr>
  </w:style>
  <w:style w:type="character" w:customStyle="1" w:styleId="CommentTextChar">
    <w:name w:val="Comment Text Char"/>
    <w:basedOn w:val="DefaultParagraphFont"/>
    <w:link w:val="CommentText"/>
    <w:uiPriority w:val="99"/>
    <w:semiHidden/>
    <w:rsid w:val="004D315A"/>
    <w:rPr>
      <w:sz w:val="20"/>
      <w:szCs w:val="20"/>
    </w:rPr>
  </w:style>
  <w:style w:type="paragraph" w:styleId="BalloonText">
    <w:name w:val="Balloon Text"/>
    <w:basedOn w:val="Normal"/>
    <w:link w:val="BalloonTextChar"/>
    <w:uiPriority w:val="99"/>
    <w:semiHidden/>
    <w:unhideWhenUsed/>
    <w:rsid w:val="004D3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15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D315A"/>
    <w:rPr>
      <w:b/>
      <w:bCs/>
    </w:rPr>
  </w:style>
  <w:style w:type="character" w:customStyle="1" w:styleId="CommentSubjectChar">
    <w:name w:val="Comment Subject Char"/>
    <w:basedOn w:val="CommentTextChar"/>
    <w:link w:val="CommentSubject"/>
    <w:uiPriority w:val="99"/>
    <w:semiHidden/>
    <w:rsid w:val="004D315A"/>
    <w:rPr>
      <w:b/>
      <w:bCs/>
      <w:sz w:val="20"/>
      <w:szCs w:val="20"/>
    </w:rPr>
  </w:style>
  <w:style w:type="paragraph" w:styleId="HTMLPreformatted">
    <w:name w:val="HTML Preformatted"/>
    <w:basedOn w:val="Normal"/>
    <w:link w:val="HTMLPreformattedChar"/>
    <w:uiPriority w:val="99"/>
    <w:unhideWhenUsed/>
    <w:rsid w:val="006A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695"/>
    <w:rPr>
      <w:rFonts w:ascii="Courier New" w:eastAsia="Times New Roman" w:hAnsi="Courier New" w:cs="Courier New"/>
      <w:sz w:val="20"/>
      <w:szCs w:val="20"/>
    </w:rPr>
  </w:style>
  <w:style w:type="paragraph" w:styleId="NormalWeb">
    <w:name w:val="Normal (Web)"/>
    <w:basedOn w:val="Normal"/>
    <w:uiPriority w:val="99"/>
    <w:semiHidden/>
    <w:unhideWhenUsed/>
    <w:rsid w:val="00E83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D0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12730">
      <w:bodyDiv w:val="1"/>
      <w:marLeft w:val="0"/>
      <w:marRight w:val="0"/>
      <w:marTop w:val="0"/>
      <w:marBottom w:val="0"/>
      <w:divBdr>
        <w:top w:val="none" w:sz="0" w:space="0" w:color="auto"/>
        <w:left w:val="none" w:sz="0" w:space="0" w:color="auto"/>
        <w:bottom w:val="none" w:sz="0" w:space="0" w:color="auto"/>
        <w:right w:val="none" w:sz="0" w:space="0" w:color="auto"/>
      </w:divBdr>
    </w:div>
    <w:div w:id="20320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11548</TotalTime>
  <Pages>21</Pages>
  <Words>8145</Words>
  <Characters>46431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Manager</dc:creator>
  <cp:lastModifiedBy>Royle, Andy</cp:lastModifiedBy>
  <cp:revision>26</cp:revision>
  <dcterms:created xsi:type="dcterms:W3CDTF">2012-03-05T17:01:00Z</dcterms:created>
  <dcterms:modified xsi:type="dcterms:W3CDTF">2012-03-14T15:06:00Z</dcterms:modified>
</cp:coreProperties>
</file>