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B21" w:rsidRDefault="004D1B21" w:rsidP="004D1B21">
      <w:pPr>
        <w:spacing w:after="0" w:line="240" w:lineRule="auto"/>
      </w:pPr>
      <w:r w:rsidRPr="004D1B21">
        <w:rPr>
          <w:i/>
        </w:rPr>
        <w:t>Spatial Capture-Recapture</w:t>
      </w:r>
      <w:r w:rsidRPr="004D1B21">
        <w:t xml:space="preserve"> provides a </w:t>
      </w:r>
      <w:r w:rsidR="00243CC3">
        <w:t xml:space="preserve">timely </w:t>
      </w:r>
      <w:r w:rsidRPr="004D1B21">
        <w:t xml:space="preserve">conceptual and methodological synthesis </w:t>
      </w:r>
      <w:del w:id="0" w:author="Andy Royle-pr" w:date="2013-01-29T20:15:00Z">
        <w:r w:rsidR="009E72C9" w:rsidDel="005A5464">
          <w:delText>along with</w:delText>
        </w:r>
      </w:del>
      <w:ins w:id="1" w:author="Andy Royle-pr" w:date="2013-01-29T20:15:00Z">
        <w:r w:rsidR="005A5464">
          <w:t>and</w:t>
        </w:r>
      </w:ins>
      <w:r w:rsidRPr="004D1B21">
        <w:t xml:space="preserve"> revolutionary extension of capture-recapture methods for studying animal populations using data from live-trapping, camera trapping, DNA sampl</w:t>
      </w:r>
      <w:r w:rsidR="009E72C9">
        <w:t>ing, and related field methods.  This</w:t>
      </w:r>
      <w:r w:rsidRPr="004D1B21">
        <w:t xml:space="preserve"> book is a comprehensive how-to manual with detailed examples of every relevant spatial capture-recapture model. </w:t>
      </w:r>
      <w:r w:rsidR="009E72C9">
        <w:t xml:space="preserve"> It </w:t>
      </w:r>
      <w:r w:rsidRPr="004D1B21">
        <w:t>serve</w:t>
      </w:r>
      <w:r w:rsidR="009E72C9">
        <w:t>s</w:t>
      </w:r>
      <w:r w:rsidRPr="004D1B21">
        <w:t xml:space="preserve"> as a resource for practicing field biologists who study animal populations and as a graduate-level text for students in ecology, conservation biology</w:t>
      </w:r>
      <w:r w:rsidR="009E72C9">
        <w:t>,</w:t>
      </w:r>
      <w:r w:rsidRPr="004D1B21">
        <w:t xml:space="preserve"> and fisheries and wildlife management</w:t>
      </w:r>
      <w:r w:rsidR="009E72C9">
        <w:t>.</w:t>
      </w:r>
    </w:p>
    <w:p w:rsidR="009E72C9" w:rsidRPr="004D1B21" w:rsidRDefault="009E72C9" w:rsidP="004D1B21">
      <w:pPr>
        <w:spacing w:after="0" w:line="240" w:lineRule="auto"/>
      </w:pPr>
    </w:p>
    <w:p w:rsidR="00845109" w:rsidRDefault="002B7F79" w:rsidP="00845109">
      <w:pPr>
        <w:spacing w:after="0" w:line="240" w:lineRule="auto"/>
      </w:pPr>
      <w:r>
        <w:t>Key features:</w:t>
      </w:r>
    </w:p>
    <w:p w:rsidR="00243CC3" w:rsidRDefault="00CB6550" w:rsidP="00243CC3">
      <w:pPr>
        <w:spacing w:after="0" w:line="240" w:lineRule="auto"/>
        <w:ind w:left="360" w:hanging="360"/>
      </w:pPr>
      <w:r>
        <w:t>•</w:t>
      </w:r>
      <w:r>
        <w:tab/>
        <w:t xml:space="preserve">Comprehensive </w:t>
      </w:r>
      <w:r w:rsidR="00243CC3">
        <w:t xml:space="preserve">coverage of </w:t>
      </w:r>
      <w:r>
        <w:t>revol</w:t>
      </w:r>
      <w:r w:rsidR="00243CC3">
        <w:t>utionary new methods in ecology</w:t>
      </w:r>
    </w:p>
    <w:p w:rsidR="00243CC3" w:rsidRDefault="00243CC3" w:rsidP="00243CC3">
      <w:pPr>
        <w:spacing w:after="0" w:line="240" w:lineRule="auto"/>
        <w:ind w:left="360" w:hanging="360"/>
      </w:pPr>
      <w:r>
        <w:t>•</w:t>
      </w:r>
      <w:r>
        <w:tab/>
        <w:t>A detailed worked example with a code template for e</w:t>
      </w:r>
      <w:ins w:id="2" w:author="Andy Royle-pr" w:date="2013-01-29T20:15:00Z">
        <w:r w:rsidR="005A5464">
          <w:t>ach</w:t>
        </w:r>
      </w:ins>
      <w:del w:id="3" w:author="Andy Royle-pr" w:date="2013-01-29T20:15:00Z">
        <w:r w:rsidDel="005A5464">
          <w:delText>very</w:delText>
        </w:r>
      </w:del>
      <w:r>
        <w:t xml:space="preserve"> methodological element </w:t>
      </w:r>
      <w:ins w:id="4" w:author="Andy Royle-pr" w:date="2013-01-29T20:15:00Z">
        <w:r w:rsidR="005A5464">
          <w:t xml:space="preserve">along </w:t>
        </w:r>
      </w:ins>
      <w:bookmarkStart w:id="5" w:name="_GoBack"/>
      <w:bookmarkEnd w:id="5"/>
      <w:r>
        <w:t xml:space="preserve">with software instructions </w:t>
      </w:r>
      <w:r w:rsidRPr="00EC4EA7">
        <w:t>and companion R package</w:t>
      </w:r>
      <w:r>
        <w:t xml:space="preserve"> so you can </w:t>
      </w:r>
      <w:r w:rsidRPr="00EC4EA7">
        <w:t>learn by doing</w:t>
      </w:r>
    </w:p>
    <w:p w:rsidR="00243CC3" w:rsidRDefault="00243CC3" w:rsidP="00243CC3">
      <w:pPr>
        <w:spacing w:after="0" w:line="240" w:lineRule="auto"/>
        <w:ind w:left="360" w:hanging="360"/>
      </w:pPr>
      <w:r>
        <w:t>•</w:t>
      </w:r>
      <w:r>
        <w:tab/>
        <w:t>Practical approach, embracing</w:t>
      </w:r>
      <w:r w:rsidRPr="004D1B21">
        <w:t xml:space="preserve"> Bayesian and classical inference strategies in order to give </w:t>
      </w:r>
      <w:r>
        <w:t xml:space="preserve">you </w:t>
      </w:r>
      <w:r w:rsidRPr="004D1B21">
        <w:t xml:space="preserve">different options to </w:t>
      </w:r>
      <w:r>
        <w:t xml:space="preserve">best </w:t>
      </w:r>
      <w:r w:rsidRPr="004D1B21">
        <w:t>get the job done</w:t>
      </w:r>
    </w:p>
    <w:sectPr w:rsidR="0024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F63"/>
    <w:rsid w:val="000D4F1A"/>
    <w:rsid w:val="00243CC3"/>
    <w:rsid w:val="002B7F79"/>
    <w:rsid w:val="004D1B21"/>
    <w:rsid w:val="005A5464"/>
    <w:rsid w:val="005D0BF2"/>
    <w:rsid w:val="00845109"/>
    <w:rsid w:val="008D4870"/>
    <w:rsid w:val="009E72C9"/>
    <w:rsid w:val="00A00F63"/>
    <w:rsid w:val="00A519E5"/>
    <w:rsid w:val="00CB6550"/>
    <w:rsid w:val="00EC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HeaderLabel">
    <w:name w:val="Message Header Label"/>
    <w:rsid w:val="004D1B21"/>
    <w:rPr>
      <w:b/>
      <w:sz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HeaderLabel">
    <w:name w:val="Message Header Label"/>
    <w:rsid w:val="004D1B21"/>
    <w:rPr>
      <w:b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 Elsevier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Jill Cetel</dc:creator>
  <cp:lastModifiedBy>Andy Royle-pr</cp:lastModifiedBy>
  <cp:revision>2</cp:revision>
  <dcterms:created xsi:type="dcterms:W3CDTF">2013-01-30T01:16:00Z</dcterms:created>
  <dcterms:modified xsi:type="dcterms:W3CDTF">2013-01-30T01:16:00Z</dcterms:modified>
</cp:coreProperties>
</file>