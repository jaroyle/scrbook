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188" w:rsidRDefault="001C6A55">
      <w:proofErr w:type="spellStart"/>
      <w:r>
        <w:t>Rahel’s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>, Chapter 9</w:t>
      </w:r>
    </w:p>
    <w:p w:rsidR="001C6A55" w:rsidRDefault="001C6A55">
      <w:r>
        <w:t xml:space="preserve">249, P005: </w:t>
      </w:r>
    </w:p>
    <w:p w:rsidR="001C6A55" w:rsidRPr="001C6A55" w:rsidRDefault="001C6A55" w:rsidP="001C6A5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1C6A55">
        <w:rPr>
          <w:rFonts w:ascii="Times-Roman" w:hAnsi="Times-Roman" w:cs="Times-Roman"/>
          <w:sz w:val="20"/>
          <w:szCs w:val="20"/>
          <w:lang w:val="en-US"/>
        </w:rPr>
        <w:t xml:space="preserve">In previous chapters we considered various models of </w:t>
      </w:r>
      <w:r w:rsidRPr="001C6A55">
        <w:rPr>
          <w:rFonts w:ascii="Times New Roman" w:hAnsi="Times New Roman" w:cs="Times New Roman"/>
          <w:i/>
          <w:iCs/>
          <w:sz w:val="20"/>
          <w:szCs w:val="20"/>
          <w:lang w:val="en-US"/>
        </w:rPr>
        <w:t>encounter probability</w:t>
      </w:r>
      <w:r w:rsidRPr="001C6A55">
        <w:rPr>
          <w:rFonts w:ascii="Times-Roman" w:hAnsi="Times-Roman" w:cs="Times-Roman"/>
          <w:sz w:val="20"/>
          <w:szCs w:val="20"/>
          <w:lang w:val="en-US"/>
        </w:rPr>
        <w:t>, both</w:t>
      </w:r>
    </w:p>
    <w:p w:rsidR="001C6A55" w:rsidRPr="001C6A55" w:rsidRDefault="001C6A55" w:rsidP="001C6A5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proofErr w:type="gramStart"/>
      <w:r w:rsidRPr="001C6A55">
        <w:rPr>
          <w:rFonts w:ascii="Times-Roman" w:hAnsi="Times-Roman" w:cs="Times-Roman"/>
          <w:sz w:val="20"/>
          <w:szCs w:val="20"/>
          <w:lang w:val="en-US"/>
        </w:rPr>
        <w:t>in</w:t>
      </w:r>
      <w:proofErr w:type="gramEnd"/>
      <w:r w:rsidRPr="001C6A55">
        <w:rPr>
          <w:rFonts w:ascii="Times-Roman" w:hAnsi="Times-Roman" w:cs="Times-Roman"/>
          <w:sz w:val="20"/>
          <w:szCs w:val="20"/>
          <w:lang w:val="en-US"/>
        </w:rPr>
        <w:t xml:space="preserve"> terms of parametric functions of distance and </w:t>
      </w:r>
      <w:del w:id="0" w:author="RS" w:date="2013-05-31T10:46:00Z">
        <w:r w:rsidRPr="001C6A55" w:rsidDel="001C6A55">
          <w:rPr>
            <w:rFonts w:ascii="Times-Roman" w:hAnsi="Times-Roman" w:cs="Times-Roman"/>
            <w:sz w:val="20"/>
            <w:szCs w:val="20"/>
            <w:lang w:val="en-US"/>
          </w:rPr>
          <w:delText>also a myriad of</w:delText>
        </w:r>
      </w:del>
      <w:ins w:id="1" w:author="RS" w:date="2013-05-31T10:46:00Z">
        <w:r>
          <w:rPr>
            <w:rFonts w:ascii="Times-Roman" w:hAnsi="Times-Roman" w:cs="Times-Roman"/>
            <w:sz w:val="20"/>
            <w:szCs w:val="20"/>
            <w:lang w:val="en-US"/>
          </w:rPr>
          <w:t>in terms of</w:t>
        </w:r>
      </w:ins>
      <w:r w:rsidRPr="001C6A55">
        <w:rPr>
          <w:rFonts w:ascii="Times-Roman" w:hAnsi="Times-Roman" w:cs="Times-Roman"/>
          <w:sz w:val="20"/>
          <w:szCs w:val="20"/>
          <w:lang w:val="en-US"/>
        </w:rPr>
        <w:t xml:space="preserve"> covariate models</w:t>
      </w:r>
    </w:p>
    <w:p w:rsidR="001C6A55" w:rsidRDefault="001C6A55" w:rsidP="001C6A55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(Chapter 7 </w:t>
      </w:r>
      <w:proofErr w:type="spellStart"/>
      <w:r>
        <w:rPr>
          <w:rFonts w:ascii="Times-Roman" w:hAnsi="Times-Roman" w:cs="Times-Roman"/>
          <w:sz w:val="20"/>
          <w:szCs w:val="20"/>
        </w:rPr>
        <w:t>and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</w:rPr>
        <w:t>elsewhere</w:t>
      </w:r>
      <w:proofErr w:type="spellEnd"/>
      <w:r>
        <w:rPr>
          <w:rFonts w:ascii="Times-Roman" w:hAnsi="Times-Roman" w:cs="Times-Roman"/>
          <w:sz w:val="20"/>
          <w:szCs w:val="20"/>
        </w:rPr>
        <w:t>).</w:t>
      </w:r>
    </w:p>
    <w:p w:rsidR="001C6A55" w:rsidRDefault="001C6A55" w:rsidP="001C6A55">
      <w:pPr>
        <w:autoSpaceDE w:val="0"/>
        <w:autoSpaceDN w:val="0"/>
        <w:adjustRightInd w:val="0"/>
        <w:spacing w:after="0" w:line="240" w:lineRule="auto"/>
        <w:rPr>
          <w:ins w:id="2" w:author="RS" w:date="2013-05-31T10:48:00Z"/>
          <w:rFonts w:ascii="Times-Roman" w:hAnsi="Times-Roman" w:cs="Times-Roman"/>
          <w:sz w:val="20"/>
          <w:szCs w:val="20"/>
          <w:lang w:val="en-US"/>
        </w:rPr>
      </w:pPr>
      <w:proofErr w:type="gramStart"/>
      <w:r w:rsidRPr="001C6A55">
        <w:rPr>
          <w:rFonts w:ascii="Times-Roman" w:hAnsi="Times-Roman" w:cs="Times-Roman"/>
          <w:sz w:val="20"/>
          <w:szCs w:val="20"/>
          <w:lang w:val="en-US"/>
        </w:rPr>
        <w:t>the</w:t>
      </w:r>
      <w:proofErr w:type="gramEnd"/>
      <w:r>
        <w:rPr>
          <w:rFonts w:ascii="Times-Roman" w:hAnsi="Times-Roman" w:cs="Times-Roman"/>
          <w:sz w:val="20"/>
          <w:szCs w:val="20"/>
          <w:lang w:val="en-US"/>
        </w:rPr>
        <w:t xml:space="preserve"> </w:t>
      </w:r>
      <w:r w:rsidRPr="001C6A55">
        <w:rPr>
          <w:rFonts w:ascii="Times-Roman" w:hAnsi="Times-Roman" w:cs="Times-Roman"/>
          <w:sz w:val="20"/>
          <w:szCs w:val="20"/>
          <w:lang w:val="en-US"/>
        </w:rPr>
        <w:t xml:space="preserve">Bernoulli </w:t>
      </w:r>
      <w:del w:id="3" w:author="RS" w:date="2013-05-31T10:48:00Z">
        <w:r w:rsidRPr="001C6A55" w:rsidDel="001C6A55">
          <w:rPr>
            <w:rFonts w:ascii="Times-Roman" w:hAnsi="Times-Roman" w:cs="Times-Roman"/>
            <w:sz w:val="20"/>
            <w:szCs w:val="20"/>
            <w:lang w:val="en-US"/>
          </w:rPr>
          <w:delText>encounter process</w:delText>
        </w:r>
      </w:del>
      <w:ins w:id="4" w:author="RS" w:date="2013-05-31T10:48:00Z">
        <w:r>
          <w:rPr>
            <w:rFonts w:ascii="Times-Roman" w:hAnsi="Times-Roman" w:cs="Times-Roman"/>
            <w:sz w:val="20"/>
            <w:szCs w:val="20"/>
            <w:lang w:val="en-US"/>
          </w:rPr>
          <w:t>observation</w:t>
        </w:r>
      </w:ins>
      <w:r w:rsidRPr="001C6A55">
        <w:rPr>
          <w:rFonts w:ascii="Times-Roman" w:hAnsi="Times-Roman" w:cs="Times-Roman"/>
          <w:sz w:val="20"/>
          <w:szCs w:val="20"/>
          <w:lang w:val="en-US"/>
        </w:rPr>
        <w:t xml:space="preserve"> model</w:t>
      </w:r>
      <w:ins w:id="5" w:author="RS" w:date="2013-05-31T10:49:00Z">
        <w:r w:rsidR="00630FB6">
          <w:rPr>
            <w:rFonts w:ascii="Times-Roman" w:hAnsi="Times-Roman" w:cs="Times-Roman"/>
            <w:sz w:val="20"/>
            <w:szCs w:val="20"/>
            <w:lang w:val="en-US"/>
          </w:rPr>
          <w:t>,</w:t>
        </w:r>
      </w:ins>
      <w:r w:rsidRPr="001C6A55">
        <w:rPr>
          <w:rFonts w:ascii="Times-Roman" w:hAnsi="Times-Roman" w:cs="Times-Roman"/>
          <w:sz w:val="20"/>
          <w:szCs w:val="20"/>
          <w:lang w:val="en-US"/>
        </w:rPr>
        <w:t xml:space="preserve"> which,</w:t>
      </w:r>
      <w:r w:rsidR="00630FB6">
        <w:rPr>
          <w:rFonts w:ascii="Times-Roman" w:hAnsi="Times-Roman" w:cs="Times-Roman"/>
          <w:sz w:val="20"/>
          <w:szCs w:val="20"/>
          <w:lang w:val="en-US"/>
        </w:rPr>
        <w:t xml:space="preserve"> in </w:t>
      </w:r>
      <w:proofErr w:type="spellStart"/>
      <w:r w:rsidR="00630FB6">
        <w:rPr>
          <w:rFonts w:ascii="Times-Roman" w:hAnsi="Times-Roman" w:cs="Times-Roman"/>
          <w:sz w:val="20"/>
          <w:szCs w:val="20"/>
          <w:lang w:val="en-US"/>
        </w:rPr>
        <w:t>secr</w:t>
      </w:r>
      <w:proofErr w:type="spellEnd"/>
      <w:r w:rsidR="00630FB6">
        <w:rPr>
          <w:rFonts w:ascii="Times-Roman" w:hAnsi="Times-Roman" w:cs="Times-Roman"/>
          <w:sz w:val="20"/>
          <w:szCs w:val="20"/>
          <w:lang w:val="en-US"/>
        </w:rPr>
        <w:t xml:space="preserve"> </w:t>
      </w:r>
      <w:ins w:id="6" w:author="RS" w:date="2013-05-31T10:49:00Z">
        <w:r w:rsidR="00630FB6">
          <w:rPr>
            <w:rFonts w:ascii="Times-Roman" w:hAnsi="Times-Roman" w:cs="Times-Roman"/>
            <w:sz w:val="20"/>
            <w:szCs w:val="20"/>
            <w:lang w:val="en-US"/>
          </w:rPr>
          <w:t>(</w:t>
        </w:r>
        <w:proofErr w:type="spellStart"/>
        <w:r w:rsidR="00630FB6">
          <w:rPr>
            <w:rFonts w:ascii="Times-Roman" w:hAnsi="Times-Roman" w:cs="Times-Roman"/>
            <w:sz w:val="20"/>
            <w:szCs w:val="20"/>
            <w:lang w:val="en-US"/>
          </w:rPr>
          <w:t>Efford</w:t>
        </w:r>
        <w:proofErr w:type="spellEnd"/>
        <w:r w:rsidR="00630FB6">
          <w:rPr>
            <w:rFonts w:ascii="Times-Roman" w:hAnsi="Times-Roman" w:cs="Times-Roman"/>
            <w:sz w:val="20"/>
            <w:szCs w:val="20"/>
            <w:lang w:val="en-US"/>
          </w:rPr>
          <w:t xml:space="preserve">, 2011a) </w:t>
        </w:r>
      </w:ins>
      <w:r w:rsidR="00630FB6">
        <w:rPr>
          <w:rFonts w:ascii="Times-Roman" w:hAnsi="Times-Roman" w:cs="Times-Roman"/>
          <w:sz w:val="20"/>
          <w:szCs w:val="20"/>
          <w:lang w:val="en-US"/>
        </w:rPr>
        <w:t>[REF when first mentioned]</w:t>
      </w:r>
    </w:p>
    <w:p w:rsidR="00630FB6" w:rsidRDefault="00630FB6" w:rsidP="001C6A55">
      <w:pPr>
        <w:autoSpaceDE w:val="0"/>
        <w:autoSpaceDN w:val="0"/>
        <w:adjustRightInd w:val="0"/>
        <w:spacing w:after="0" w:line="240" w:lineRule="auto"/>
        <w:rPr>
          <w:ins w:id="7" w:author="RS" w:date="2013-05-31T10:48:00Z"/>
          <w:lang w:val="en-US"/>
        </w:rPr>
      </w:pPr>
    </w:p>
    <w:p w:rsidR="00630FB6" w:rsidRDefault="00630FB6" w:rsidP="001C6A5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‘</w:t>
      </w:r>
      <w:proofErr w:type="gramStart"/>
      <w:r>
        <w:rPr>
          <w:lang w:val="en-US"/>
        </w:rPr>
        <w:t>individual</w:t>
      </w:r>
      <w:proofErr w:type="gramEnd"/>
      <w:r>
        <w:rPr>
          <w:lang w:val="en-US"/>
        </w:rPr>
        <w:t>’ without dash</w:t>
      </w:r>
    </w:p>
    <w:p w:rsidR="00630FB6" w:rsidRDefault="00630FB6" w:rsidP="001C6A5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30FB6" w:rsidRDefault="00630FB6" w:rsidP="001C6A5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83465" w:rsidRDefault="00C83465" w:rsidP="001C6A5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249, p0010:</w:t>
      </w:r>
    </w:p>
    <w:p w:rsidR="00C83465" w:rsidRPr="00C83465" w:rsidRDefault="00C83465" w:rsidP="00C8346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>
        <w:rPr>
          <w:lang w:val="en-US"/>
        </w:rPr>
        <w:t>Delete sentence: ‘</w:t>
      </w:r>
      <w:r w:rsidRPr="00C83465">
        <w:rPr>
          <w:rFonts w:ascii="Times-Roman" w:hAnsi="Times-Roman" w:cs="Times-Roman"/>
          <w:sz w:val="20"/>
          <w:szCs w:val="20"/>
          <w:lang w:val="en-US"/>
        </w:rPr>
        <w:t>We present models when the data are encounter</w:t>
      </w:r>
    </w:p>
    <w:p w:rsidR="00C83465" w:rsidRPr="00C83465" w:rsidRDefault="00C83465" w:rsidP="00C8346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proofErr w:type="gramStart"/>
      <w:r w:rsidRPr="00C83465">
        <w:rPr>
          <w:rFonts w:ascii="Times New Roman" w:hAnsi="Times New Roman" w:cs="Times New Roman"/>
          <w:i/>
          <w:iCs/>
          <w:sz w:val="20"/>
          <w:szCs w:val="20"/>
          <w:lang w:val="en-US"/>
        </w:rPr>
        <w:t>frequencies</w:t>
      </w:r>
      <w:proofErr w:type="gramEnd"/>
      <w:r w:rsidRPr="00C83465">
        <w:rPr>
          <w:rFonts w:ascii="Times-Roman" w:hAnsi="Times-Roman" w:cs="Times-Roman"/>
          <w:sz w:val="20"/>
          <w:szCs w:val="20"/>
          <w:lang w:val="en-US"/>
        </w:rPr>
        <w:t>, based on the Poisson distribution, and observation models based on the</w:t>
      </w:r>
    </w:p>
    <w:p w:rsidR="00C83465" w:rsidRDefault="00C83465" w:rsidP="00C8346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proofErr w:type="gramStart"/>
      <w:r w:rsidRPr="00C83465">
        <w:rPr>
          <w:rFonts w:ascii="Times-Roman" w:hAnsi="Times-Roman" w:cs="Times-Roman"/>
          <w:sz w:val="20"/>
          <w:szCs w:val="20"/>
          <w:lang w:val="en-US"/>
        </w:rPr>
        <w:t>multinomial</w:t>
      </w:r>
      <w:proofErr w:type="gramEnd"/>
      <w:r w:rsidRPr="00C83465">
        <w:rPr>
          <w:rFonts w:ascii="Times-Roman" w:hAnsi="Times-Roman" w:cs="Times-Roman"/>
          <w:sz w:val="20"/>
          <w:szCs w:val="20"/>
          <w:lang w:val="en-US"/>
        </w:rPr>
        <w:t xml:space="preserve"> distribution</w:t>
      </w:r>
      <w:r>
        <w:rPr>
          <w:rFonts w:ascii="Times-Roman" w:hAnsi="Times-Roman" w:cs="Times-Roman"/>
          <w:sz w:val="20"/>
          <w:szCs w:val="20"/>
          <w:lang w:val="en-US"/>
        </w:rPr>
        <w:t>.’</w:t>
      </w:r>
      <w:r w:rsidRPr="00C83465">
        <w:rPr>
          <w:rFonts w:ascii="Times-Roman" w:hAnsi="Times-Roman" w:cs="Times-Roman"/>
          <w:sz w:val="20"/>
          <w:szCs w:val="20"/>
          <w:lang w:val="en-US"/>
        </w:rPr>
        <w:t xml:space="preserve"> [</w:t>
      </w:r>
      <w:proofErr w:type="gramStart"/>
      <w:r w:rsidRPr="00C83465">
        <w:rPr>
          <w:rFonts w:ascii="Times-Roman" w:hAnsi="Times-Roman" w:cs="Times-Roman"/>
          <w:sz w:val="20"/>
          <w:szCs w:val="20"/>
          <w:lang w:val="en-US"/>
        </w:rPr>
        <w:t>is</w:t>
      </w:r>
      <w:proofErr w:type="gramEnd"/>
      <w:r w:rsidRPr="00C83465">
        <w:rPr>
          <w:rFonts w:ascii="Times-Roman" w:hAnsi="Times-Roman" w:cs="Times-Roman"/>
          <w:sz w:val="20"/>
          <w:szCs w:val="20"/>
          <w:lang w:val="en-US"/>
        </w:rPr>
        <w:t xml:space="preserve"> repeated in the next few lines]</w:t>
      </w:r>
    </w:p>
    <w:p w:rsidR="00962B39" w:rsidRDefault="00962B39" w:rsidP="00C8346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</w:p>
    <w:p w:rsidR="00962B39" w:rsidRDefault="00962B39" w:rsidP="00C8346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proofErr w:type="gramStart"/>
      <w:r>
        <w:rPr>
          <w:rFonts w:ascii="Times-Roman" w:hAnsi="Times-Roman" w:cs="Times-Roman"/>
          <w:sz w:val="20"/>
          <w:szCs w:val="20"/>
          <w:lang w:val="en-US"/>
        </w:rPr>
        <w:t>add</w:t>
      </w:r>
      <w:proofErr w:type="gramEnd"/>
      <w:r>
        <w:rPr>
          <w:rFonts w:ascii="Times-Roman" w:hAnsi="Times-Roman" w:cs="Times-Roman"/>
          <w:sz w:val="20"/>
          <w:szCs w:val="20"/>
          <w:lang w:val="en-US"/>
        </w:rPr>
        <w:t xml:space="preserve"> comma: ‘…</w:t>
      </w:r>
      <w:ins w:id="8" w:author="RS" w:date="2013-05-31T10:51:00Z">
        <w:r>
          <w:rPr>
            <w:rFonts w:ascii="Times-Roman" w:hAnsi="Times-Roman" w:cs="Times-Roman"/>
            <w:sz w:val="20"/>
            <w:szCs w:val="20"/>
            <w:lang w:val="en-US"/>
          </w:rPr>
          <w:t>,</w:t>
        </w:r>
      </w:ins>
      <w:r>
        <w:rPr>
          <w:rFonts w:ascii="Times-Roman" w:hAnsi="Times-Roman" w:cs="Times-Roman"/>
          <w:sz w:val="20"/>
          <w:szCs w:val="20"/>
          <w:lang w:val="en-US"/>
        </w:rPr>
        <w:t xml:space="preserve"> which is a physical device..’</w:t>
      </w:r>
    </w:p>
    <w:p w:rsidR="00962B39" w:rsidRDefault="00962B39" w:rsidP="00C8346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</w:p>
    <w:p w:rsidR="00962B39" w:rsidRDefault="00962B39" w:rsidP="00C8346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>
        <w:rPr>
          <w:rFonts w:ascii="Times-Roman" w:hAnsi="Times-Roman" w:cs="Times-Roman"/>
          <w:sz w:val="20"/>
          <w:szCs w:val="20"/>
          <w:lang w:val="en-US"/>
        </w:rPr>
        <w:t>Bottom of the page: Add a reference to Beth’s and Earvin’s and Brian Reich’s stuff for single-catch traps?</w:t>
      </w:r>
    </w:p>
    <w:p w:rsidR="00962B39" w:rsidRDefault="00962B39" w:rsidP="00C8346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</w:p>
    <w:p w:rsidR="00962B39" w:rsidRDefault="00962B39" w:rsidP="00C8346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</w:p>
    <w:p w:rsidR="00962B39" w:rsidRDefault="00962B39" w:rsidP="00C8346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>
        <w:rPr>
          <w:rFonts w:ascii="Times-Roman" w:hAnsi="Times-Roman" w:cs="Times-Roman"/>
          <w:sz w:val="20"/>
          <w:szCs w:val="20"/>
          <w:lang w:val="en-US"/>
        </w:rPr>
        <w:t>250, p0015:</w:t>
      </w:r>
    </w:p>
    <w:p w:rsidR="00962B39" w:rsidRDefault="00962B39" w:rsidP="00C83465">
      <w:pPr>
        <w:autoSpaceDE w:val="0"/>
        <w:autoSpaceDN w:val="0"/>
        <w:adjustRightInd w:val="0"/>
        <w:spacing w:after="0" w:line="240" w:lineRule="auto"/>
        <w:rPr>
          <w:ins w:id="9" w:author="RS" w:date="2013-05-31T10:54:00Z"/>
          <w:rFonts w:ascii="Times-Roman" w:hAnsi="Times-Roman" w:cs="Times-Roman"/>
          <w:sz w:val="20"/>
          <w:szCs w:val="20"/>
          <w:lang w:val="en-US"/>
        </w:rPr>
      </w:pPr>
      <w:r>
        <w:rPr>
          <w:rFonts w:ascii="Times-Roman" w:hAnsi="Times-Roman" w:cs="Times-Roman"/>
          <w:sz w:val="20"/>
          <w:szCs w:val="20"/>
          <w:lang w:val="en-US"/>
        </w:rPr>
        <w:t xml:space="preserve">‘… </w:t>
      </w:r>
      <w:proofErr w:type="gramStart"/>
      <w:r>
        <w:rPr>
          <w:rFonts w:ascii="Times-Roman" w:hAnsi="Times-Roman" w:cs="Times-Roman"/>
          <w:sz w:val="20"/>
          <w:szCs w:val="20"/>
          <w:lang w:val="en-US"/>
        </w:rPr>
        <w:t>because</w:t>
      </w:r>
      <w:proofErr w:type="gramEnd"/>
      <w:r>
        <w:rPr>
          <w:rFonts w:ascii="Times-Roman" w:hAnsi="Times-Roman" w:cs="Times-Roman"/>
          <w:sz w:val="20"/>
          <w:szCs w:val="20"/>
          <w:lang w:val="en-US"/>
        </w:rPr>
        <w:t xml:space="preserve"> distinct visits to sampled locations or devices </w:t>
      </w:r>
      <w:ins w:id="10" w:author="RS" w:date="2013-05-31T10:54:00Z">
        <w:r>
          <w:rPr>
            <w:rFonts w:ascii="Times-Roman" w:hAnsi="Times-Roman" w:cs="Times-Roman"/>
            <w:sz w:val="20"/>
            <w:szCs w:val="20"/>
            <w:lang w:val="en-US"/>
          </w:rPr>
          <w:t xml:space="preserve">within a sampling occasion </w:t>
        </w:r>
      </w:ins>
      <w:r>
        <w:rPr>
          <w:rFonts w:ascii="Times-Roman" w:hAnsi="Times-Roman" w:cs="Times-Roman"/>
          <w:sz w:val="20"/>
          <w:szCs w:val="20"/>
          <w:lang w:val="en-US"/>
        </w:rPr>
        <w:t>cannot…’</w:t>
      </w:r>
    </w:p>
    <w:p w:rsidR="00962B39" w:rsidRDefault="00962B39" w:rsidP="00C83465">
      <w:pPr>
        <w:autoSpaceDE w:val="0"/>
        <w:autoSpaceDN w:val="0"/>
        <w:adjustRightInd w:val="0"/>
        <w:spacing w:after="0" w:line="240" w:lineRule="auto"/>
        <w:rPr>
          <w:ins w:id="11" w:author="RS" w:date="2013-05-31T10:54:00Z"/>
          <w:rFonts w:ascii="Times-Roman" w:hAnsi="Times-Roman" w:cs="Times-Roman"/>
          <w:sz w:val="20"/>
          <w:szCs w:val="20"/>
          <w:lang w:val="en-US"/>
        </w:rPr>
      </w:pPr>
    </w:p>
    <w:p w:rsidR="00C40222" w:rsidRDefault="00C40222" w:rsidP="00C8346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>
        <w:rPr>
          <w:rFonts w:ascii="Times-Roman" w:hAnsi="Times-Roman" w:cs="Times-Roman"/>
          <w:sz w:val="20"/>
          <w:szCs w:val="20"/>
          <w:lang w:val="en-US"/>
        </w:rPr>
        <w:t>250, p0020:</w:t>
      </w:r>
    </w:p>
    <w:p w:rsidR="00C40222" w:rsidRDefault="00C40222" w:rsidP="00C83465">
      <w:pPr>
        <w:autoSpaceDE w:val="0"/>
        <w:autoSpaceDN w:val="0"/>
        <w:adjustRightInd w:val="0"/>
        <w:spacing w:after="0" w:line="240" w:lineRule="auto"/>
        <w:rPr>
          <w:ins w:id="12" w:author="RS" w:date="2013-05-31T10:55:00Z"/>
          <w:lang w:val="en-US"/>
        </w:rPr>
      </w:pPr>
      <w:r>
        <w:rPr>
          <w:lang w:val="en-US"/>
        </w:rPr>
        <w:t xml:space="preserve">Remove commas: ‘… for individual </w:t>
      </w:r>
      <w:proofErr w:type="spellStart"/>
      <w:r w:rsidRPr="00C40222">
        <w:rPr>
          <w:i/>
          <w:lang w:val="en-US"/>
        </w:rPr>
        <w:t>i</w:t>
      </w:r>
      <w:proofErr w:type="spellEnd"/>
      <w:del w:id="13" w:author="RS" w:date="2013-05-31T10:55:00Z">
        <w:r w:rsidDel="00C40222">
          <w:rPr>
            <w:lang w:val="en-US"/>
          </w:rPr>
          <w:delText>,</w:delText>
        </w:r>
      </w:del>
      <w:r>
        <w:rPr>
          <w:lang w:val="en-US"/>
        </w:rPr>
        <w:t xml:space="preserve"> in trap </w:t>
      </w:r>
      <w:r w:rsidRPr="00C40222">
        <w:rPr>
          <w:i/>
          <w:lang w:val="en-US"/>
        </w:rPr>
        <w:t>j</w:t>
      </w:r>
      <w:del w:id="14" w:author="RS" w:date="2013-05-31T10:55:00Z">
        <w:r w:rsidDel="00C40222">
          <w:rPr>
            <w:lang w:val="en-US"/>
          </w:rPr>
          <w:delText>,</w:delText>
        </w:r>
      </w:del>
      <w:r>
        <w:rPr>
          <w:lang w:val="en-US"/>
        </w:rPr>
        <w:t>…’</w:t>
      </w:r>
    </w:p>
    <w:p w:rsidR="00C40222" w:rsidRDefault="00C40222" w:rsidP="00C83465">
      <w:pPr>
        <w:autoSpaceDE w:val="0"/>
        <w:autoSpaceDN w:val="0"/>
        <w:adjustRightInd w:val="0"/>
        <w:spacing w:after="0" w:line="240" w:lineRule="auto"/>
        <w:rPr>
          <w:ins w:id="15" w:author="RS" w:date="2013-05-31T10:55:00Z"/>
          <w:lang w:val="en-US"/>
        </w:rPr>
      </w:pPr>
    </w:p>
    <w:p w:rsidR="00C40222" w:rsidRDefault="00C40222" w:rsidP="00C83465">
      <w:pPr>
        <w:autoSpaceDE w:val="0"/>
        <w:autoSpaceDN w:val="0"/>
        <w:adjustRightInd w:val="0"/>
        <w:spacing w:after="0" w:line="240" w:lineRule="auto"/>
        <w:rPr>
          <w:ins w:id="16" w:author="RS" w:date="2013-05-31T10:59:00Z"/>
          <w:lang w:val="en-US"/>
        </w:rPr>
      </w:pPr>
      <w:r>
        <w:rPr>
          <w:lang w:val="en-US"/>
        </w:rPr>
        <w:t xml:space="preserve">‘…depends on both individual and trap </w:t>
      </w:r>
      <w:ins w:id="17" w:author="RS" w:date="2013-05-31T10:59:00Z">
        <w:r>
          <w:rPr>
            <w:lang w:val="en-US"/>
          </w:rPr>
          <w:t>(we could, of course, also make lambda time-dependent)</w:t>
        </w:r>
      </w:ins>
      <w:r>
        <w:rPr>
          <w:lang w:val="en-US"/>
        </w:rPr>
        <w:t>. ’</w:t>
      </w:r>
    </w:p>
    <w:p w:rsidR="00C40222" w:rsidRDefault="00C40222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C520D" w:rsidRDefault="002C520D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Bottom half of this page – I guess no subscripts on x and s is ok, as per your recent email.</w:t>
      </w:r>
    </w:p>
    <w:p w:rsidR="002C520D" w:rsidRDefault="002C520D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For the equations, should we remind the reader what d(</w:t>
      </w:r>
      <w:proofErr w:type="spellStart"/>
      <w:r>
        <w:rPr>
          <w:lang w:val="en-US"/>
        </w:rPr>
        <w:t>x</w:t>
      </w:r>
      <w:proofErr w:type="gramStart"/>
      <w:r>
        <w:rPr>
          <w:lang w:val="en-US"/>
        </w:rPr>
        <w:t>,s</w:t>
      </w:r>
      <w:proofErr w:type="spellEnd"/>
      <w:proofErr w:type="gramEnd"/>
      <w:r>
        <w:rPr>
          <w:lang w:val="en-US"/>
        </w:rPr>
        <w:t xml:space="preserve">) is? </w:t>
      </w:r>
      <w:proofErr w:type="gramStart"/>
      <w:r>
        <w:rPr>
          <w:lang w:val="en-US"/>
        </w:rPr>
        <w:t>Hasn’t come up in this chapter yet.</w:t>
      </w:r>
      <w:proofErr w:type="gramEnd"/>
    </w:p>
    <w:p w:rsidR="002C520D" w:rsidRDefault="002C520D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C520D" w:rsidRDefault="002C520D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>
        <w:rPr>
          <w:lang w:val="en-US"/>
        </w:rPr>
        <w:t>250, p0025.</w:t>
      </w:r>
      <w:proofErr w:type="gramEnd"/>
    </w:p>
    <w:p w:rsidR="002C520D" w:rsidRDefault="002C520D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‘… </w:t>
      </w:r>
      <w:proofErr w:type="gramStart"/>
      <w:r>
        <w:rPr>
          <w:lang w:val="en-US"/>
        </w:rPr>
        <w:t>at</w:t>
      </w:r>
      <w:proofErr w:type="gramEnd"/>
      <w:r>
        <w:rPr>
          <w:lang w:val="en-US"/>
        </w:rPr>
        <w:t xml:space="preserve"> the level of </w:t>
      </w:r>
      <w:ins w:id="18" w:author="RS" w:date="2013-05-31T11:22:00Z">
        <w:r>
          <w:rPr>
            <w:lang w:val="en-US"/>
          </w:rPr>
          <w:t xml:space="preserve">the </w:t>
        </w:r>
      </w:ins>
      <w:r>
        <w:rPr>
          <w:lang w:val="en-US"/>
        </w:rPr>
        <w:t>individual</w:t>
      </w:r>
      <w:del w:id="19" w:author="RS" w:date="2013-05-31T11:22:00Z">
        <w:r w:rsidDel="002C520D">
          <w:rPr>
            <w:lang w:val="en-US"/>
          </w:rPr>
          <w:delText>-</w:delText>
        </w:r>
      </w:del>
      <w:r>
        <w:rPr>
          <w:lang w:val="en-US"/>
        </w:rPr>
        <w:t>, trap</w:t>
      </w:r>
      <w:del w:id="20" w:author="RS" w:date="2013-05-31T11:22:00Z">
        <w:r w:rsidDel="002C520D">
          <w:rPr>
            <w:lang w:val="en-US"/>
          </w:rPr>
          <w:delText>-</w:delText>
        </w:r>
      </w:del>
      <w:r>
        <w:rPr>
          <w:lang w:val="en-US"/>
        </w:rPr>
        <w:t>, or sampl</w:t>
      </w:r>
      <w:ins w:id="21" w:author="RS" w:date="2013-05-31T11:22:00Z">
        <w:r>
          <w:rPr>
            <w:lang w:val="en-US"/>
          </w:rPr>
          <w:t>ing</w:t>
        </w:r>
      </w:ins>
      <w:del w:id="22" w:author="RS" w:date="2013-05-31T11:22:00Z">
        <w:r w:rsidDel="002C520D">
          <w:rPr>
            <w:lang w:val="en-US"/>
          </w:rPr>
          <w:delText>e-</w:delText>
        </w:r>
      </w:del>
      <w:r>
        <w:rPr>
          <w:lang w:val="en-US"/>
        </w:rPr>
        <w:t xml:space="preserve"> occasion….’ [</w:t>
      </w: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dashes after individual and so forth]</w:t>
      </w:r>
    </w:p>
    <w:p w:rsidR="00096EA1" w:rsidRDefault="00096EA1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96EA1" w:rsidRDefault="00096EA1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251, top paragraph:</w:t>
      </w:r>
    </w:p>
    <w:p w:rsidR="00096EA1" w:rsidRDefault="00096EA1" w:rsidP="00C83465">
      <w:pPr>
        <w:autoSpaceDE w:val="0"/>
        <w:autoSpaceDN w:val="0"/>
        <w:adjustRightInd w:val="0"/>
        <w:spacing w:after="0" w:line="240" w:lineRule="auto"/>
        <w:rPr>
          <w:ins w:id="23" w:author="RS" w:date="2013-05-31T11:25:00Z"/>
          <w:lang w:val="en-US"/>
        </w:rPr>
      </w:pPr>
      <w:r>
        <w:rPr>
          <w:lang w:val="en-US"/>
        </w:rPr>
        <w:t xml:space="preserve">‘… </w:t>
      </w:r>
      <w:proofErr w:type="gramStart"/>
      <w:r>
        <w:rPr>
          <w:lang w:val="en-US"/>
        </w:rPr>
        <w:t>general</w:t>
      </w:r>
      <w:proofErr w:type="gramEnd"/>
      <w:r>
        <w:rPr>
          <w:lang w:val="en-US"/>
        </w:rPr>
        <w:t xml:space="preserve"> covariate models</w:t>
      </w:r>
      <w:ins w:id="24" w:author="RS" w:date="2013-05-31T11:24:00Z">
        <w:r w:rsidR="00325C85">
          <w:rPr>
            <w:lang w:val="en-US"/>
          </w:rPr>
          <w:t xml:space="preserve">, because the same principles </w:t>
        </w:r>
      </w:ins>
      <w:del w:id="25" w:author="RS" w:date="2013-05-31T11:24:00Z">
        <w:r w:rsidDel="00325C85">
          <w:rPr>
            <w:lang w:val="en-US"/>
          </w:rPr>
          <w:delText xml:space="preserve"> here, but </w:delText>
        </w:r>
      </w:del>
      <w:r>
        <w:rPr>
          <w:lang w:val="en-US"/>
        </w:rPr>
        <w:t>we cover</w:t>
      </w:r>
      <w:del w:id="26" w:author="RS" w:date="2013-05-31T11:25:00Z">
        <w:r w:rsidDel="00325C85">
          <w:rPr>
            <w:lang w:val="en-US"/>
          </w:rPr>
          <w:delText xml:space="preserve"> them</w:delText>
        </w:r>
      </w:del>
      <w:ins w:id="27" w:author="RS" w:date="2013-05-31T11:25:00Z">
        <w:r w:rsidR="00325C85">
          <w:rPr>
            <w:lang w:val="en-US"/>
          </w:rPr>
          <w:t xml:space="preserve"> </w:t>
        </w:r>
      </w:ins>
      <w:del w:id="28" w:author="RS" w:date="2013-05-31T11:25:00Z">
        <w:r w:rsidDel="00325C85">
          <w:rPr>
            <w:lang w:val="en-US"/>
          </w:rPr>
          <w:delText xml:space="preserve"> </w:delText>
        </w:r>
      </w:del>
      <w:r>
        <w:rPr>
          <w:lang w:val="en-US"/>
        </w:rPr>
        <w:t>in some detail in both Chapter 7 and 8</w:t>
      </w:r>
      <w:ins w:id="29" w:author="RS" w:date="2013-05-31T11:25:00Z">
        <w:r w:rsidR="00325C85">
          <w:rPr>
            <w:lang w:val="en-US"/>
          </w:rPr>
          <w:t xml:space="preserve"> apply here</w:t>
        </w:r>
      </w:ins>
      <w:r>
        <w:rPr>
          <w:lang w:val="en-US"/>
        </w:rPr>
        <w:t>.’</w:t>
      </w:r>
    </w:p>
    <w:p w:rsidR="00041393" w:rsidRDefault="00041393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41393" w:rsidRDefault="00041393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251, p0030:</w:t>
      </w:r>
    </w:p>
    <w:p w:rsidR="00041393" w:rsidRDefault="00041393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Is k(</w:t>
      </w:r>
      <w:proofErr w:type="spellStart"/>
      <w:r>
        <w:rPr>
          <w:lang w:val="en-US"/>
        </w:rPr>
        <w:t>x</w:t>
      </w:r>
      <w:proofErr w:type="gramStart"/>
      <w:r>
        <w:rPr>
          <w:lang w:val="en-US"/>
        </w:rPr>
        <w:t>,s</w:t>
      </w:r>
      <w:proofErr w:type="spellEnd"/>
      <w:proofErr w:type="gramEnd"/>
      <w:r>
        <w:rPr>
          <w:lang w:val="en-US"/>
        </w:rPr>
        <w:t>) a wise choice since we use k as an index of occasion in the very same equation? Maybe g(</w:t>
      </w:r>
      <w:proofErr w:type="spellStart"/>
      <w:r>
        <w:rPr>
          <w:lang w:val="en-US"/>
        </w:rPr>
        <w:t>x</w:t>
      </w:r>
      <w:proofErr w:type="gramStart"/>
      <w:r>
        <w:rPr>
          <w:lang w:val="en-US"/>
        </w:rPr>
        <w:t>,s</w:t>
      </w:r>
      <w:proofErr w:type="spellEnd"/>
      <w:proofErr w:type="gramEnd"/>
      <w:r>
        <w:rPr>
          <w:lang w:val="en-US"/>
        </w:rPr>
        <w:t xml:space="preserve">) instead? </w:t>
      </w:r>
      <w:proofErr w:type="gramStart"/>
      <w:r>
        <w:rPr>
          <w:lang w:val="en-US"/>
        </w:rPr>
        <w:t>Would have to be fixed throughout the chapter.</w:t>
      </w:r>
      <w:proofErr w:type="gramEnd"/>
    </w:p>
    <w:p w:rsidR="00041393" w:rsidRDefault="00041393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41393" w:rsidRDefault="00041393" w:rsidP="00C83465">
      <w:pPr>
        <w:autoSpaceDE w:val="0"/>
        <w:autoSpaceDN w:val="0"/>
        <w:adjustRightInd w:val="0"/>
        <w:spacing w:after="0" w:line="240" w:lineRule="auto"/>
        <w:rPr>
          <w:ins w:id="30" w:author="RS" w:date="2013-05-31T11:28:00Z"/>
          <w:lang w:val="en-US"/>
        </w:rPr>
      </w:pPr>
      <w:r>
        <w:rPr>
          <w:lang w:val="en-US"/>
        </w:rPr>
        <w:t xml:space="preserve">‘… </w:t>
      </w:r>
      <w:proofErr w:type="gramStart"/>
      <w:r>
        <w:rPr>
          <w:lang w:val="en-US"/>
        </w:rPr>
        <w:t>obtained</w:t>
      </w:r>
      <w:proofErr w:type="gramEnd"/>
      <w:r>
        <w:rPr>
          <w:lang w:val="en-US"/>
        </w:rPr>
        <w:t xml:space="preserve"> so that effective</w:t>
      </w:r>
      <w:ins w:id="31" w:author="RS" w:date="2013-05-31T11:26:00Z">
        <w:r>
          <w:rPr>
            <w:lang w:val="en-US"/>
          </w:rPr>
          <w:t xml:space="preserve"> parameter</w:t>
        </w:r>
      </w:ins>
      <w:r>
        <w:rPr>
          <w:lang w:val="en-US"/>
        </w:rPr>
        <w:t xml:space="preserve"> estimation is possible.’</w:t>
      </w:r>
    </w:p>
    <w:p w:rsidR="00F63313" w:rsidRDefault="00F63313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63313" w:rsidRDefault="00F63313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251, very last line: add comma after equation (I think)</w:t>
      </w:r>
    </w:p>
    <w:p w:rsidR="00F63313" w:rsidRDefault="00F63313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63313" w:rsidRDefault="00F63313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252, p0040:</w:t>
      </w:r>
    </w:p>
    <w:p w:rsidR="00F63313" w:rsidRDefault="00F63313" w:rsidP="00C83465">
      <w:pPr>
        <w:autoSpaceDE w:val="0"/>
        <w:autoSpaceDN w:val="0"/>
        <w:adjustRightInd w:val="0"/>
        <w:spacing w:after="0" w:line="240" w:lineRule="auto"/>
        <w:rPr>
          <w:ins w:id="32" w:author="RS" w:date="2013-05-31T11:29:00Z"/>
          <w:lang w:val="en-US"/>
        </w:rPr>
      </w:pPr>
      <w:r>
        <w:rPr>
          <w:lang w:val="en-US"/>
        </w:rPr>
        <w:t xml:space="preserve">‘… </w:t>
      </w:r>
      <w:proofErr w:type="gramStart"/>
      <w:r>
        <w:rPr>
          <w:lang w:val="en-US"/>
        </w:rPr>
        <w:t>as</w:t>
      </w:r>
      <w:proofErr w:type="gramEnd"/>
      <w:r>
        <w:rPr>
          <w:lang w:val="en-US"/>
        </w:rPr>
        <w:t xml:space="preserve"> the encounter probability model</w:t>
      </w:r>
      <w:ins w:id="33" w:author="RS" w:date="2013-05-31T11:29:00Z">
        <w:r>
          <w:rPr>
            <w:lang w:val="en-US"/>
          </w:rPr>
          <w:t>,</w:t>
        </w:r>
      </w:ins>
      <w:r>
        <w:rPr>
          <w:lang w:val="en-US"/>
        </w:rPr>
        <w:t xml:space="preserve"> which…’</w:t>
      </w:r>
    </w:p>
    <w:p w:rsidR="00F63313" w:rsidRDefault="00F63313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63313" w:rsidRDefault="00F63313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252, p0050:</w:t>
      </w:r>
    </w:p>
    <w:p w:rsidR="00F63313" w:rsidRDefault="00F63313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>‘… vs. distance</w:t>
      </w:r>
      <w:ins w:id="34" w:author="RS" w:date="2013-05-31T11:29:00Z">
        <w:r>
          <w:rPr>
            <w:lang w:val="en-US"/>
          </w:rPr>
          <w:t>,</w:t>
        </w:r>
      </w:ins>
      <w:r>
        <w:rPr>
          <w:lang w:val="en-US"/>
        </w:rPr>
        <w:t xml:space="preserve"> and superimposed on that…’</w:t>
      </w:r>
    </w:p>
    <w:p w:rsidR="00F63313" w:rsidRDefault="00F63313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63313" w:rsidRDefault="00F63313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Figure 9.1: ‘Poisson approximation to the binomial</w:t>
      </w:r>
      <w:ins w:id="35" w:author="RS" w:date="2013-05-31T11:30:00Z">
        <w:r>
          <w:rPr>
            <w:lang w:val="en-US"/>
          </w:rPr>
          <w:t xml:space="preserve"> </w:t>
        </w:r>
        <w:proofErr w:type="gramStart"/>
        <w:r>
          <w:rPr>
            <w:lang w:val="en-US"/>
          </w:rPr>
          <w:t>model</w:t>
        </w:r>
      </w:ins>
      <w:r>
        <w:rPr>
          <w:lang w:val="en-US"/>
        </w:rPr>
        <w:t>.’;</w:t>
      </w:r>
      <w:proofErr w:type="gramEnd"/>
      <w:r>
        <w:rPr>
          <w:lang w:val="en-US"/>
        </w:rPr>
        <w:t xml:space="preserve"> maybe ‘… by a Bernoulli model with parameter </w:t>
      </w:r>
      <w:ins w:id="36" w:author="RS" w:date="2013-05-31T11:31:00Z">
        <w:r>
          <w:rPr>
            <w:lang w:val="en-US"/>
          </w:rPr>
          <w:t>p=</w:t>
        </w:r>
      </w:ins>
      <w:r>
        <w:rPr>
          <w:lang w:val="en-US"/>
        </w:rPr>
        <w:t>lambda’</w:t>
      </w:r>
    </w:p>
    <w:p w:rsidR="00F63313" w:rsidRDefault="00F63313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63313" w:rsidRDefault="00F63313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253, first sentence (starts on prev. page): maybe delete because the same content comes up again in following paragraph</w:t>
      </w:r>
    </w:p>
    <w:p w:rsidR="00F63313" w:rsidRDefault="00F63313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‘…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can </w:t>
      </w:r>
      <w:del w:id="37" w:author="RS" w:date="2013-05-31T11:32:00Z">
        <w:r w:rsidDel="00F63313">
          <w:rPr>
            <w:lang w:val="en-US"/>
          </w:rPr>
          <w:delText xml:space="preserve">use </w:delText>
        </w:r>
      </w:del>
      <w:ins w:id="38" w:author="RS" w:date="2013-05-31T11:32:00Z">
        <w:r>
          <w:rPr>
            <w:lang w:val="en-US"/>
          </w:rPr>
          <w:t xml:space="preserve">execute </w:t>
        </w:r>
      </w:ins>
      <w:r>
        <w:rPr>
          <w:lang w:val="en-US"/>
        </w:rPr>
        <w:t>the following R commands</w:t>
      </w:r>
      <w:ins w:id="39" w:author="RS" w:date="2013-05-31T11:32:00Z">
        <w:r>
          <w:rPr>
            <w:lang w:val="en-US"/>
          </w:rPr>
          <w:t>,</w:t>
        </w:r>
      </w:ins>
      <w:r>
        <w:rPr>
          <w:lang w:val="en-US"/>
        </w:rPr>
        <w:t xml:space="preserve"> which we use…’</w:t>
      </w:r>
    </w:p>
    <w:p w:rsidR="006553BB" w:rsidRDefault="006553BB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553BB" w:rsidRDefault="006553BB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253, p0055:</w:t>
      </w:r>
    </w:p>
    <w:p w:rsidR="006553BB" w:rsidRDefault="006553BB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‘To summarize, if y is Poisson</w:t>
      </w:r>
      <w:ins w:id="40" w:author="RS" w:date="2013-05-31T11:33:00Z">
        <w:r>
          <w:rPr>
            <w:lang w:val="en-US"/>
          </w:rPr>
          <w:t>,</w:t>
        </w:r>
      </w:ins>
      <w:r>
        <w:rPr>
          <w:lang w:val="en-US"/>
        </w:rPr>
        <w:t xml:space="preserve"> then, as lambda gets small</w:t>
      </w:r>
      <w:proofErr w:type="gramStart"/>
      <w:r>
        <w:rPr>
          <w:lang w:val="en-US"/>
        </w:rPr>
        <w:t>,…</w:t>
      </w:r>
      <w:proofErr w:type="gramEnd"/>
      <w:r>
        <w:rPr>
          <w:lang w:val="en-US"/>
        </w:rPr>
        <w:t>’</w:t>
      </w:r>
    </w:p>
    <w:p w:rsidR="00F63313" w:rsidRDefault="00F63313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553BB" w:rsidRDefault="006553BB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253, p0060:</w:t>
      </w:r>
    </w:p>
    <w:p w:rsidR="006553BB" w:rsidRDefault="006553BB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‘This is equivalent to the complementary log-log link model</w:t>
      </w:r>
      <w:ins w:id="41" w:author="RS" w:date="2013-05-31T11:34:00Z">
        <w:r>
          <w:rPr>
            <w:lang w:val="en-US"/>
          </w:rPr>
          <w:t xml:space="preserve"> </w:t>
        </w:r>
      </w:ins>
      <w:del w:id="42" w:author="RS" w:date="2013-05-31T11:34:00Z">
        <w:r w:rsidDel="006553BB">
          <w:rPr>
            <w:lang w:val="en-US"/>
          </w:rPr>
          <w:delText>, or the “Gaussian hazard” as we call it in</w:delText>
        </w:r>
      </w:del>
      <w:ins w:id="43" w:author="RS" w:date="2013-05-31T11:34:00Z">
        <w:r>
          <w:rPr>
            <w:lang w:val="en-US"/>
          </w:rPr>
          <w:t>from</w:t>
        </w:r>
      </w:ins>
      <w:r>
        <w:rPr>
          <w:lang w:val="en-US"/>
        </w:rPr>
        <w:t xml:space="preserve"> Chapter 5</w:t>
      </w:r>
      <w:r w:rsidR="00D652DE">
        <w:rPr>
          <w:lang w:val="en-US"/>
        </w:rPr>
        <w:t>’</w:t>
      </w:r>
      <w:r>
        <w:rPr>
          <w:lang w:val="en-US"/>
        </w:rPr>
        <w:t xml:space="preserve"> [has been defined as the hazard model on previous page]</w:t>
      </w:r>
    </w:p>
    <w:p w:rsidR="006553BB" w:rsidRDefault="006553BB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56837" w:rsidRDefault="00556837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254, p0065</w:t>
      </w:r>
    </w:p>
    <w:p w:rsidR="00556837" w:rsidRDefault="00556837" w:rsidP="00C83465">
      <w:pPr>
        <w:autoSpaceDE w:val="0"/>
        <w:autoSpaceDN w:val="0"/>
        <w:adjustRightInd w:val="0"/>
        <w:spacing w:after="0" w:line="240" w:lineRule="auto"/>
        <w:rPr>
          <w:ins w:id="44" w:author="RS" w:date="2013-05-31T11:36:00Z"/>
          <w:lang w:val="en-US"/>
        </w:rPr>
      </w:pPr>
      <w:r>
        <w:rPr>
          <w:lang w:val="en-US"/>
        </w:rPr>
        <w:t xml:space="preserve">‘… </w:t>
      </w:r>
      <w:proofErr w:type="gramStart"/>
      <w:r>
        <w:rPr>
          <w:lang w:val="en-US"/>
        </w:rPr>
        <w:t>negative</w:t>
      </w:r>
      <w:proofErr w:type="gramEnd"/>
      <w:r>
        <w:rPr>
          <w:lang w:val="en-US"/>
        </w:rPr>
        <w:t xml:space="preserve"> binomial models for count data</w:t>
      </w:r>
      <w:ins w:id="45" w:author="RS" w:date="2013-05-31T11:36:00Z">
        <w:r>
          <w:rPr>
            <w:lang w:val="en-US"/>
          </w:rPr>
          <w:t xml:space="preserve"> because it accommodates </w:t>
        </w:r>
        <w:proofErr w:type="spellStart"/>
        <w:r>
          <w:rPr>
            <w:lang w:val="en-US"/>
          </w:rPr>
          <w:t>overdispersion</w:t>
        </w:r>
      </w:ins>
      <w:proofErr w:type="spellEnd"/>
      <w:r>
        <w:rPr>
          <w:lang w:val="en-US"/>
        </w:rPr>
        <w:t>…’</w:t>
      </w:r>
    </w:p>
    <w:p w:rsidR="00556837" w:rsidRDefault="00556837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‘…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the linear predictor </w:t>
      </w:r>
      <w:ins w:id="46" w:author="RS" w:date="2013-05-31T11:37:00Z">
        <w:r>
          <w:rPr>
            <w:lang w:val="en-US"/>
          </w:rPr>
          <w:t>of lambda</w:t>
        </w:r>
      </w:ins>
      <w:r>
        <w:rPr>
          <w:lang w:val="en-US"/>
        </w:rPr>
        <w:t>…’</w:t>
      </w:r>
    </w:p>
    <w:p w:rsidR="00556837" w:rsidRDefault="00556837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56837" w:rsidRDefault="00556837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254, p0070:</w:t>
      </w:r>
    </w:p>
    <w:p w:rsidR="00556837" w:rsidRDefault="00556837" w:rsidP="00C83465">
      <w:pPr>
        <w:autoSpaceDE w:val="0"/>
        <w:autoSpaceDN w:val="0"/>
        <w:adjustRightInd w:val="0"/>
        <w:spacing w:after="0" w:line="240" w:lineRule="auto"/>
        <w:rPr>
          <w:ins w:id="47" w:author="RS" w:date="2013-05-31T11:37:00Z"/>
          <w:lang w:val="en-US"/>
        </w:rPr>
      </w:pPr>
      <w:r>
        <w:rPr>
          <w:lang w:val="en-US"/>
        </w:rPr>
        <w:t>‘As a general rule</w:t>
      </w:r>
      <w:ins w:id="48" w:author="RS" w:date="2013-05-31T11:37:00Z">
        <w:r>
          <w:rPr>
            <w:lang w:val="en-US"/>
          </w:rPr>
          <w:t>,</w:t>
        </w:r>
      </w:ins>
      <w:r>
        <w:rPr>
          <w:lang w:val="en-US"/>
        </w:rPr>
        <w:t xml:space="preserve"> we…’</w:t>
      </w:r>
    </w:p>
    <w:p w:rsidR="00556837" w:rsidRDefault="002C2DD1" w:rsidP="00C83465">
      <w:pPr>
        <w:autoSpaceDE w:val="0"/>
        <w:autoSpaceDN w:val="0"/>
        <w:adjustRightInd w:val="0"/>
        <w:spacing w:after="0" w:line="240" w:lineRule="auto"/>
        <w:rPr>
          <w:ins w:id="49" w:author="RS" w:date="2013-05-31T11:38:00Z"/>
          <w:lang w:val="en-US"/>
        </w:rPr>
      </w:pPr>
      <w:r>
        <w:rPr>
          <w:lang w:val="en-US"/>
        </w:rPr>
        <w:t>‘Similarly</w:t>
      </w:r>
      <w:ins w:id="50" w:author="RS" w:date="2013-05-31T11:38:00Z">
        <w:r>
          <w:rPr>
            <w:lang w:val="en-US"/>
          </w:rPr>
          <w:t>,</w:t>
        </w:r>
      </w:ins>
      <w:r>
        <w:rPr>
          <w:lang w:val="en-US"/>
        </w:rPr>
        <w:t xml:space="preserve"> in scat surveys…’</w:t>
      </w:r>
    </w:p>
    <w:p w:rsidR="002C2DD1" w:rsidRDefault="002C2DD1" w:rsidP="00C83465">
      <w:pPr>
        <w:autoSpaceDE w:val="0"/>
        <w:autoSpaceDN w:val="0"/>
        <w:adjustRightInd w:val="0"/>
        <w:spacing w:after="0" w:line="240" w:lineRule="auto"/>
        <w:rPr>
          <w:ins w:id="51" w:author="RS" w:date="2013-05-31T11:38:00Z"/>
          <w:lang w:val="en-US"/>
        </w:rPr>
      </w:pPr>
      <w:r>
        <w:rPr>
          <w:lang w:val="en-US"/>
        </w:rPr>
        <w:t xml:space="preserve">‘… </w:t>
      </w:r>
      <w:proofErr w:type="gramStart"/>
      <w:r>
        <w:rPr>
          <w:lang w:val="en-US"/>
        </w:rPr>
        <w:t>provides</w:t>
      </w:r>
      <w:proofErr w:type="gramEnd"/>
      <w:r>
        <w:rPr>
          <w:lang w:val="en-US"/>
        </w:rPr>
        <w:t xml:space="preserve"> </w:t>
      </w:r>
      <w:del w:id="52" w:author="RS" w:date="2013-05-31T11:38:00Z">
        <w:r w:rsidDel="002C2DD1">
          <w:rPr>
            <w:lang w:val="en-US"/>
          </w:rPr>
          <w:delText xml:space="preserve">relatively </w:delText>
        </w:r>
      </w:del>
      <w:r>
        <w:rPr>
          <w:lang w:val="en-US"/>
        </w:rPr>
        <w:t>no information…’</w:t>
      </w:r>
    </w:p>
    <w:p w:rsidR="002C2DD1" w:rsidRDefault="002C2DD1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Does section 9.1.3 need a concluding sentence?</w:t>
      </w:r>
    </w:p>
    <w:p w:rsidR="002C2DD1" w:rsidRDefault="002C2DD1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C2DD1" w:rsidRDefault="002C2DD1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254, p0080:</w:t>
      </w:r>
    </w:p>
    <w:p w:rsidR="002C2DD1" w:rsidRDefault="002C2DD1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Remove dash after ‘individual’</w:t>
      </w:r>
    </w:p>
    <w:p w:rsidR="002C2DD1" w:rsidRDefault="002C2DD1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Does the ‘=’ in the equation have to be a twiddle?</w:t>
      </w:r>
    </w:p>
    <w:p w:rsidR="002C2DD1" w:rsidRDefault="00D50FD4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</w:t>
      </w:r>
      <w:r w:rsidR="002C2DD1">
        <w:rPr>
          <w:lang w:val="en-US"/>
        </w:rPr>
        <w:t>ee comment above about double use of letter k in these equations</w:t>
      </w:r>
    </w:p>
    <w:p w:rsidR="002C2DD1" w:rsidRDefault="002C2DD1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50FD4" w:rsidRDefault="00D50FD4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255, p0085:</w:t>
      </w:r>
    </w:p>
    <w:p w:rsidR="00D50FD4" w:rsidRDefault="00D50FD4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Change ‘Bern’ to ‘Bernoulli’</w:t>
      </w:r>
    </w:p>
    <w:p w:rsidR="00D50FD4" w:rsidRDefault="00D50FD4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‘…likelihood methods, which we neglect here…’ – but </w:t>
      </w:r>
      <w:proofErr w:type="spellStart"/>
      <w:r>
        <w:rPr>
          <w:lang w:val="en-US"/>
        </w:rPr>
        <w:t>secr</w:t>
      </w:r>
      <w:proofErr w:type="spellEnd"/>
      <w:r>
        <w:rPr>
          <w:lang w:val="en-US"/>
        </w:rPr>
        <w:t xml:space="preserve"> is used in Sec. 9.1.7 </w:t>
      </w:r>
    </w:p>
    <w:p w:rsidR="00D50FD4" w:rsidRDefault="00D50FD4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50FD4" w:rsidRDefault="00D50FD4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255, p0090:</w:t>
      </w:r>
    </w:p>
    <w:p w:rsidR="00D50FD4" w:rsidRDefault="00D50FD4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‘…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modify the block of code </w:t>
      </w:r>
      <w:del w:id="53" w:author="RS" w:date="2013-05-31T11:43:00Z">
        <w:r w:rsidDel="00D50FD4">
          <w:rPr>
            <w:lang w:val="en-US"/>
          </w:rPr>
          <w:delText xml:space="preserve">which </w:delText>
        </w:r>
      </w:del>
      <w:ins w:id="54" w:author="RS" w:date="2013-05-31T11:43:00Z">
        <w:r>
          <w:rPr>
            <w:lang w:val="en-US"/>
          </w:rPr>
          <w:t xml:space="preserve">that </w:t>
        </w:r>
      </w:ins>
      <w:r>
        <w:rPr>
          <w:lang w:val="en-US"/>
        </w:rPr>
        <w:t>defines …’</w:t>
      </w:r>
    </w:p>
    <w:p w:rsidR="00923B6B" w:rsidRDefault="00923B6B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23B6B" w:rsidRDefault="00923B6B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255, p0095:</w:t>
      </w:r>
    </w:p>
    <w:p w:rsidR="00923B6B" w:rsidRDefault="00923B6B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‘…frequencies for each trap</w:t>
      </w:r>
      <w:ins w:id="55" w:author="RS" w:date="2013-05-31T11:45:00Z">
        <w:r>
          <w:rPr>
            <w:lang w:val="en-US"/>
          </w:rPr>
          <w:t>,</w:t>
        </w:r>
      </w:ins>
      <w:r>
        <w:rPr>
          <w:lang w:val="en-US"/>
        </w:rPr>
        <w:t xml:space="preserve"> and </w:t>
      </w:r>
      <w:del w:id="56" w:author="RS" w:date="2013-05-31T11:44:00Z">
        <w:r w:rsidDel="00923B6B">
          <w:rPr>
            <w:lang w:val="en-US"/>
          </w:rPr>
          <w:delText>then we analyze</w:delText>
        </w:r>
      </w:del>
      <w:ins w:id="57" w:author="RS" w:date="2013-05-31T11:44:00Z">
        <w:r>
          <w:rPr>
            <w:lang w:val="en-US"/>
          </w:rPr>
          <w:t>we use this new code to generate, and subsequently analyze,</w:t>
        </w:r>
      </w:ins>
      <w:r>
        <w:rPr>
          <w:lang w:val="en-US"/>
        </w:rPr>
        <w:t xml:space="preserve"> an ideal data set…’</w:t>
      </w:r>
    </w:p>
    <w:p w:rsidR="00C14B49" w:rsidRDefault="00C14B49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14B49" w:rsidRDefault="00C14B49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256, first line</w:t>
      </w:r>
    </w:p>
    <w:p w:rsidR="00C14B49" w:rsidRDefault="00C14B49" w:rsidP="00C83465">
      <w:pPr>
        <w:autoSpaceDE w:val="0"/>
        <w:autoSpaceDN w:val="0"/>
        <w:adjustRightInd w:val="0"/>
        <w:spacing w:after="0" w:line="240" w:lineRule="auto"/>
        <w:rPr>
          <w:ins w:id="58" w:author="RS" w:date="2013-05-31T11:45:00Z"/>
          <w:lang w:val="en-US"/>
        </w:rPr>
      </w:pPr>
      <w:r>
        <w:rPr>
          <w:lang w:val="en-US"/>
        </w:rPr>
        <w:t>‘</w:t>
      </w:r>
      <w:del w:id="59" w:author="RS" w:date="2013-05-31T11:45:00Z">
        <w:r w:rsidDel="00C14B49">
          <w:rPr>
            <w:lang w:val="en-US"/>
          </w:rPr>
          <w:delText xml:space="preserve">This </w:delText>
        </w:r>
      </w:del>
      <w:ins w:id="60" w:author="RS" w:date="2013-05-31T11:45:00Z">
        <w:r>
          <w:rPr>
            <w:lang w:val="en-US"/>
          </w:rPr>
          <w:t xml:space="preserve">The </w:t>
        </w:r>
      </w:ins>
      <w:r>
        <w:rPr>
          <w:lang w:val="en-US"/>
        </w:rPr>
        <w:t>Poisson simulator…’</w:t>
      </w:r>
    </w:p>
    <w:p w:rsidR="00C14B49" w:rsidRDefault="00C14B49" w:rsidP="00C83465">
      <w:pPr>
        <w:autoSpaceDE w:val="0"/>
        <w:autoSpaceDN w:val="0"/>
        <w:adjustRightInd w:val="0"/>
        <w:spacing w:after="0" w:line="240" w:lineRule="auto"/>
        <w:rPr>
          <w:ins w:id="61" w:author="RS" w:date="2013-05-31T11:46:00Z"/>
          <w:lang w:val="en-US"/>
        </w:rPr>
      </w:pPr>
      <w:r>
        <w:rPr>
          <w:lang w:val="en-US"/>
        </w:rPr>
        <w:t>‘…simulating a data set</w:t>
      </w:r>
      <w:del w:id="62" w:author="RS" w:date="2013-05-31T11:46:00Z">
        <w:r w:rsidDel="00C14B49">
          <w:rPr>
            <w:lang w:val="en-US"/>
          </w:rPr>
          <w:delText xml:space="preserve"> and</w:delText>
        </w:r>
      </w:del>
      <w:ins w:id="63" w:author="RS" w:date="2013-05-31T11:46:00Z">
        <w:r>
          <w:rPr>
            <w:lang w:val="en-US"/>
          </w:rPr>
          <w:t>,</w:t>
        </w:r>
      </w:ins>
      <w:r>
        <w:rPr>
          <w:lang w:val="en-US"/>
        </w:rPr>
        <w:t xml:space="preserve"> harvesting…’</w:t>
      </w:r>
    </w:p>
    <w:p w:rsidR="009A448E" w:rsidRDefault="009A448E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Font size of code blocks differs</w:t>
      </w:r>
    </w:p>
    <w:p w:rsidR="009A448E" w:rsidRDefault="009A448E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A448E" w:rsidRDefault="009A448E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256, p0100:</w:t>
      </w:r>
    </w:p>
    <w:p w:rsidR="009A448E" w:rsidRDefault="009A448E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Change ‘setup’ to ‘set up’</w:t>
      </w:r>
    </w:p>
    <w:p w:rsidR="009A448E" w:rsidRDefault="009A448E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‘Here it all is…’ – sounds awkward?</w:t>
      </w:r>
    </w:p>
    <w:p w:rsidR="009A448E" w:rsidRDefault="009A448E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‘…commands are </w:t>
      </w:r>
      <w:ins w:id="64" w:author="RS" w:date="2013-05-31T11:48:00Z">
        <w:r>
          <w:rPr>
            <w:lang w:val="en-US"/>
          </w:rPr>
          <w:t xml:space="preserve">also </w:t>
        </w:r>
      </w:ins>
      <w:r>
        <w:rPr>
          <w:lang w:val="en-US"/>
        </w:rPr>
        <w:t>shown in the help file…’</w:t>
      </w:r>
    </w:p>
    <w:p w:rsidR="009A448E" w:rsidRDefault="009A448E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A448E" w:rsidRDefault="009A448E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257, p0110:</w:t>
      </w:r>
    </w:p>
    <w:p w:rsidR="009A448E" w:rsidRDefault="009A448E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‘… using JAGS via </w:t>
      </w:r>
      <w:proofErr w:type="spellStart"/>
      <w:r>
        <w:rPr>
          <w:lang w:val="en-US"/>
        </w:rPr>
        <w:t>rjags</w:t>
      </w:r>
      <w:proofErr w:type="spellEnd"/>
      <w:r>
        <w:rPr>
          <w:lang w:val="en-US"/>
        </w:rPr>
        <w:t xml:space="preserve">…’ either delete ‘via </w:t>
      </w:r>
      <w:proofErr w:type="spellStart"/>
      <w:r>
        <w:rPr>
          <w:lang w:val="en-US"/>
        </w:rPr>
        <w:t>rjags</w:t>
      </w:r>
      <w:proofErr w:type="spellEnd"/>
      <w:r>
        <w:rPr>
          <w:lang w:val="en-US"/>
        </w:rPr>
        <w:t xml:space="preserve">’, or add reference for </w:t>
      </w:r>
      <w:proofErr w:type="spellStart"/>
      <w:r>
        <w:rPr>
          <w:lang w:val="en-US"/>
        </w:rPr>
        <w:t>rjags</w:t>
      </w:r>
      <w:proofErr w:type="spellEnd"/>
      <w:r>
        <w:rPr>
          <w:lang w:val="en-US"/>
        </w:rPr>
        <w:t xml:space="preserve"> and add above that we use </w:t>
      </w:r>
      <w:proofErr w:type="spellStart"/>
      <w:r>
        <w:rPr>
          <w:lang w:val="en-US"/>
        </w:rPr>
        <w:t>WinBUGS</w:t>
      </w:r>
      <w:proofErr w:type="spellEnd"/>
      <w:r>
        <w:rPr>
          <w:lang w:val="en-US"/>
        </w:rPr>
        <w:t xml:space="preserve"> through R2WinBUGS (with REF also)</w:t>
      </w:r>
    </w:p>
    <w:p w:rsidR="009A448E" w:rsidRDefault="009A448E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Does this section need some comment on the estimates from the analysis?</w:t>
      </w:r>
    </w:p>
    <w:p w:rsidR="009A448E" w:rsidRDefault="009A448E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A448E" w:rsidRDefault="009A448E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258, table 9.1: Change ‘Poisson encounter frequency’ to ‘Poisson observation </w:t>
      </w:r>
      <w:proofErr w:type="gramStart"/>
      <w:r>
        <w:rPr>
          <w:lang w:val="en-US"/>
        </w:rPr>
        <w:t>model’?;</w:t>
      </w:r>
      <w:proofErr w:type="gramEnd"/>
      <w:r>
        <w:rPr>
          <w:lang w:val="en-US"/>
        </w:rPr>
        <w:t xml:space="preserve"> add commas into the 4 or more digit numbers (e.g., 6,000); make </w:t>
      </w:r>
      <w:proofErr w:type="spellStart"/>
      <w:r>
        <w:rPr>
          <w:lang w:val="en-US"/>
        </w:rPr>
        <w:t>Rhats</w:t>
      </w:r>
      <w:proofErr w:type="spellEnd"/>
      <w:r>
        <w:rPr>
          <w:lang w:val="en-US"/>
        </w:rPr>
        <w:t xml:space="preserve"> 1.00; center columns</w:t>
      </w:r>
    </w:p>
    <w:p w:rsidR="009A448E" w:rsidRDefault="009A448E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A448E" w:rsidRDefault="009A448E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258, p0120:</w:t>
      </w:r>
    </w:p>
    <w:p w:rsidR="009A448E" w:rsidRDefault="009A448E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‘The R package </w:t>
      </w:r>
      <w:proofErr w:type="spellStart"/>
      <w:r>
        <w:rPr>
          <w:lang w:val="en-US"/>
        </w:rPr>
        <w:t>secr</w:t>
      </w:r>
      <w:proofErr w:type="spellEnd"/>
      <w:r>
        <w:rPr>
          <w:lang w:val="en-US"/>
        </w:rPr>
        <w:t xml:space="preserve"> </w:t>
      </w:r>
      <w:del w:id="65" w:author="RS" w:date="2013-05-31T11:51:00Z">
        <w:r w:rsidDel="009A448E">
          <w:rPr>
            <w:lang w:val="en-US"/>
          </w:rPr>
          <w:delText xml:space="preserve">will </w:delText>
        </w:r>
      </w:del>
      <w:ins w:id="66" w:author="RS" w:date="2013-05-31T11:51:00Z">
        <w:r>
          <w:rPr>
            <w:lang w:val="en-US"/>
          </w:rPr>
          <w:t xml:space="preserve">can </w:t>
        </w:r>
      </w:ins>
      <w:r>
        <w:rPr>
          <w:lang w:val="en-US"/>
        </w:rPr>
        <w:t>fit…’</w:t>
      </w:r>
    </w:p>
    <w:p w:rsidR="009A448E" w:rsidRDefault="009A448E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‘… </w:t>
      </w:r>
      <w:proofErr w:type="gramStart"/>
      <w:r>
        <w:rPr>
          <w:lang w:val="en-US"/>
        </w:rPr>
        <w:t>when</w:t>
      </w:r>
      <w:proofErr w:type="gramEnd"/>
      <w:r>
        <w:rPr>
          <w:lang w:val="en-US"/>
        </w:rPr>
        <w:t xml:space="preserve"> the traps object is created’ – ‘traps’ in </w:t>
      </w:r>
      <w:proofErr w:type="spellStart"/>
      <w:r>
        <w:rPr>
          <w:lang w:val="en-US"/>
        </w:rPr>
        <w:t>tt</w:t>
      </w:r>
      <w:proofErr w:type="spellEnd"/>
      <w:r>
        <w:rPr>
          <w:lang w:val="en-US"/>
        </w:rPr>
        <w:t>?</w:t>
      </w:r>
    </w:p>
    <w:p w:rsidR="009A448E" w:rsidRDefault="009A448E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05052" w:rsidRDefault="00905052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258, p0130:</w:t>
      </w:r>
    </w:p>
    <w:p w:rsidR="00905052" w:rsidRDefault="00905052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‘Also</w:t>
      </w:r>
      <w:ins w:id="67" w:author="RS" w:date="2013-05-31T11:52:00Z">
        <w:r>
          <w:rPr>
            <w:lang w:val="en-US"/>
          </w:rPr>
          <w:t>,</w:t>
        </w:r>
      </w:ins>
      <w:r>
        <w:rPr>
          <w:lang w:val="en-US"/>
        </w:rPr>
        <w:t xml:space="preserve"> some kinds …, as do pit-fall traps</w:t>
      </w:r>
      <w:ins w:id="68" w:author="RS" w:date="2013-05-31T11:52:00Z">
        <w:r>
          <w:rPr>
            <w:lang w:val="en-US"/>
          </w:rPr>
          <w:t>,</w:t>
        </w:r>
      </w:ins>
      <w:r>
        <w:rPr>
          <w:lang w:val="en-US"/>
        </w:rPr>
        <w:t xml:space="preserve"> which….’</w:t>
      </w:r>
    </w:p>
    <w:p w:rsidR="00CD635E" w:rsidRDefault="00CD635E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D635E" w:rsidRDefault="00CD635E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259, top paragraph:</w:t>
      </w:r>
    </w:p>
    <w:p w:rsidR="00CD635E" w:rsidRDefault="00CD635E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Change ‘of, for example, reptiles’ to ‘for example, of reptiles’; in following line delete ‘(turtles, lizards)’</w:t>
      </w:r>
    </w:p>
    <w:p w:rsidR="00F61237" w:rsidRDefault="00CD635E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‘A </w:t>
      </w:r>
      <w:del w:id="69" w:author="RS" w:date="2013-05-31T11:54:00Z">
        <w:r w:rsidDel="00CD635E">
          <w:rPr>
            <w:lang w:val="en-US"/>
          </w:rPr>
          <w:delText>type of model</w:delText>
        </w:r>
      </w:del>
      <w:ins w:id="70" w:author="RS" w:date="2013-05-31T11:54:00Z">
        <w:r>
          <w:rPr>
            <w:lang w:val="en-US"/>
          </w:rPr>
          <w:t>situation</w:t>
        </w:r>
      </w:ins>
      <w:r>
        <w:rPr>
          <w:lang w:val="en-US"/>
        </w:rPr>
        <w:t xml:space="preserve"> in which… violated </w:t>
      </w:r>
      <w:del w:id="71" w:author="RS" w:date="2013-05-31T11:55:00Z">
        <w:r w:rsidDel="00CD635E">
          <w:rPr>
            <w:lang w:val="en-US"/>
          </w:rPr>
          <w:delText xml:space="preserve">are </w:delText>
        </w:r>
      </w:del>
      <w:ins w:id="72" w:author="RS" w:date="2013-05-31T11:55:00Z">
        <w:r>
          <w:rPr>
            <w:lang w:val="en-US"/>
          </w:rPr>
          <w:t xml:space="preserve">arises under </w:t>
        </w:r>
      </w:ins>
      <w:r>
        <w:rPr>
          <w:lang w:val="en-US"/>
        </w:rPr>
        <w:t>the “single-catch” systems</w:t>
      </w:r>
      <w:ins w:id="73" w:author="RS" w:date="2013-05-31T11:55:00Z">
        <w:r>
          <w:rPr>
            <w:lang w:val="en-US"/>
          </w:rPr>
          <w:t>,</w:t>
        </w:r>
      </w:ins>
      <w:r>
        <w:rPr>
          <w:lang w:val="en-US"/>
        </w:rPr>
        <w:t xml:space="preserve"> which we address in Section 20.1.5</w:t>
      </w:r>
      <w:del w:id="74" w:author="RS" w:date="2013-05-31T11:55:00Z">
        <w:r w:rsidDel="00CD635E">
          <w:rPr>
            <w:lang w:val="en-US"/>
          </w:rPr>
          <w:delText xml:space="preserve"> below</w:delText>
        </w:r>
      </w:del>
      <w:r>
        <w:rPr>
          <w:lang w:val="en-US"/>
        </w:rPr>
        <w:t>.’</w:t>
      </w:r>
    </w:p>
    <w:p w:rsidR="00F61237" w:rsidRDefault="00F61237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61237" w:rsidRDefault="00F61237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259, p0135:</w:t>
      </w:r>
    </w:p>
    <w:p w:rsidR="00F61237" w:rsidRDefault="00F61237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‘… a multinomial observation </w:t>
      </w:r>
      <w:del w:id="75" w:author="RS" w:date="2013-05-31T11:55:00Z">
        <w:r w:rsidDel="00F61237">
          <w:rPr>
            <w:lang w:val="en-US"/>
          </w:rPr>
          <w:delText>which</w:delText>
        </w:r>
      </w:del>
      <w:ins w:id="76" w:author="RS" w:date="2013-05-31T11:55:00Z">
        <w:r>
          <w:rPr>
            <w:lang w:val="en-US"/>
          </w:rPr>
          <w:t>that</w:t>
        </w:r>
      </w:ins>
      <w:r>
        <w:rPr>
          <w:lang w:val="en-US"/>
        </w:rPr>
        <w:t>…’</w:t>
      </w:r>
    </w:p>
    <w:p w:rsidR="00F61237" w:rsidRDefault="00F61237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61237" w:rsidRDefault="00F61237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259, p0140:</w:t>
      </w:r>
    </w:p>
    <w:p w:rsidR="00F61237" w:rsidRDefault="00F61237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‘…multinomial cell probabilities for each individual</w:t>
      </w:r>
      <w:del w:id="77" w:author="RS" w:date="2013-05-31T11:57:00Z">
        <w:r w:rsidDel="00F61237">
          <w:rPr>
            <w:lang w:val="en-US"/>
          </w:rPr>
          <w:delText>,</w:delText>
        </w:r>
      </w:del>
      <w:r>
        <w:rPr>
          <w:lang w:val="en-US"/>
        </w:rPr>
        <w:t xml:space="preserve"> as a function….’</w:t>
      </w:r>
    </w:p>
    <w:p w:rsidR="00F61237" w:rsidRDefault="00F61237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‘Thus</w:t>
      </w:r>
      <w:ins w:id="78" w:author="RS" w:date="2013-05-31T11:57:00Z">
        <w:r>
          <w:rPr>
            <w:lang w:val="en-US"/>
          </w:rPr>
          <w:t>,</w:t>
        </w:r>
      </w:ins>
      <w:r>
        <w:rPr>
          <w:lang w:val="en-US"/>
        </w:rPr>
        <w:t xml:space="preserve"> we suppose…’</w:t>
      </w:r>
    </w:p>
    <w:p w:rsidR="00F61237" w:rsidRDefault="00F61237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In equations, use π(</w:t>
      </w:r>
      <w:proofErr w:type="spellStart"/>
      <w:r>
        <w:rPr>
          <w:lang w:val="en-US"/>
        </w:rPr>
        <w:t>x</w:t>
      </w:r>
      <w:proofErr w:type="gramStart"/>
      <w:r>
        <w:rPr>
          <w:lang w:val="en-US"/>
        </w:rPr>
        <w:t>,s</w:t>
      </w:r>
      <w:r w:rsidRPr="00F61237">
        <w:rPr>
          <w:vertAlign w:val="subscript"/>
          <w:lang w:val="en-US"/>
        </w:rPr>
        <w:t>i</w:t>
      </w:r>
      <w:proofErr w:type="spellEnd"/>
      <w:proofErr w:type="gramEnd"/>
      <w:r>
        <w:rPr>
          <w:lang w:val="en-US"/>
        </w:rPr>
        <w:t>) (before we use k(</w:t>
      </w:r>
      <w:proofErr w:type="spellStart"/>
      <w:r>
        <w:rPr>
          <w:lang w:val="en-US"/>
        </w:rPr>
        <w:t>x,s</w:t>
      </w:r>
      <w:proofErr w:type="spellEnd"/>
      <w:r>
        <w:rPr>
          <w:lang w:val="en-US"/>
        </w:rPr>
        <w:t>))?</w:t>
      </w:r>
    </w:p>
    <w:p w:rsidR="00F61237" w:rsidRDefault="00F61237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24D6E" w:rsidRDefault="00C24D6E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260, first line:</w:t>
      </w:r>
    </w:p>
    <w:p w:rsidR="00C24D6E" w:rsidRDefault="00C24D6E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‘…</w:t>
      </w:r>
      <w:proofErr w:type="gramStart"/>
      <w:r>
        <w:rPr>
          <w:lang w:val="en-US"/>
        </w:rPr>
        <w:t>,J</w:t>
      </w:r>
      <w:proofErr w:type="gramEnd"/>
      <w:ins w:id="79" w:author="RS" w:date="2013-05-31T11:58:00Z">
        <w:r>
          <w:rPr>
            <w:lang w:val="en-US"/>
          </w:rPr>
          <w:t>,</w:t>
        </w:r>
      </w:ins>
      <w:r>
        <w:rPr>
          <w:lang w:val="en-US"/>
        </w:rPr>
        <w:t xml:space="preserve"> and</w:t>
      </w:r>
      <w:del w:id="80" w:author="RS" w:date="2013-05-31T11:58:00Z">
        <w:r w:rsidDel="00C24D6E">
          <w:rPr>
            <w:lang w:val="en-US"/>
          </w:rPr>
          <w:delText>,</w:delText>
        </w:r>
      </w:del>
      <w:r>
        <w:rPr>
          <w:lang w:val="en-US"/>
        </w:rPr>
        <w:t xml:space="preserve"> for J + 1…’</w:t>
      </w:r>
      <w:r w:rsidR="007A0080">
        <w:rPr>
          <w:lang w:val="en-US"/>
        </w:rPr>
        <w:t xml:space="preserve"> </w:t>
      </w:r>
    </w:p>
    <w:p w:rsidR="007A0080" w:rsidRDefault="007A0080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Add a comma after second </w:t>
      </w:r>
      <w:proofErr w:type="spellStart"/>
      <w:r>
        <w:rPr>
          <w:lang w:val="en-US"/>
        </w:rPr>
        <w:t>mlogit</w:t>
      </w:r>
      <w:proofErr w:type="spellEnd"/>
      <w:r>
        <w:rPr>
          <w:lang w:val="en-US"/>
        </w:rPr>
        <w:t xml:space="preserve"> equation.</w:t>
      </w:r>
    </w:p>
    <w:p w:rsidR="007A0080" w:rsidRDefault="007A0080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A0080" w:rsidRDefault="007A0080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260, p0150:</w:t>
      </w:r>
    </w:p>
    <w:p w:rsidR="007A0080" w:rsidRDefault="007A0080" w:rsidP="00C83465">
      <w:pPr>
        <w:autoSpaceDE w:val="0"/>
        <w:autoSpaceDN w:val="0"/>
        <w:adjustRightInd w:val="0"/>
        <w:spacing w:after="0" w:line="240" w:lineRule="auto"/>
        <w:rPr>
          <w:ins w:id="81" w:author="RS" w:date="2013-05-31T12:00:00Z"/>
          <w:lang w:val="en-US"/>
        </w:rPr>
      </w:pPr>
      <w:r>
        <w:rPr>
          <w:lang w:val="en-US"/>
        </w:rPr>
        <w:t xml:space="preserve">‘Using our example with </w:t>
      </w:r>
      <w:del w:id="82" w:author="RS" w:date="2013-05-31T11:59:00Z">
        <w:r w:rsidDel="007A0080">
          <w:rPr>
            <w:lang w:val="en-US"/>
          </w:rPr>
          <w:delText xml:space="preserve">six </w:delText>
        </w:r>
      </w:del>
      <w:ins w:id="83" w:author="RS" w:date="2013-05-31T11:59:00Z">
        <w:r>
          <w:rPr>
            <w:lang w:val="en-US"/>
          </w:rPr>
          <w:t xml:space="preserve">6 </w:t>
        </w:r>
      </w:ins>
      <w:r>
        <w:rPr>
          <w:lang w:val="en-US"/>
        </w:rPr>
        <w:t xml:space="preserve">traps </w:t>
      </w:r>
      <w:del w:id="84" w:author="RS" w:date="2013-05-31T12:00:00Z">
        <w:r w:rsidDel="007A0080">
          <w:rPr>
            <w:lang w:val="en-US"/>
          </w:rPr>
          <w:delText>then</w:delText>
        </w:r>
      </w:del>
      <w:r>
        <w:rPr>
          <w:lang w:val="en-US"/>
        </w:rPr>
        <w:t>…’</w:t>
      </w:r>
    </w:p>
    <w:p w:rsidR="007A0080" w:rsidRDefault="007A0080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Comma after ‘possible outcomes (1</w:t>
      </w:r>
      <w:proofErr w:type="gramStart"/>
      <w:r>
        <w:rPr>
          <w:lang w:val="en-US"/>
        </w:rPr>
        <w:t>,2,3,4,5,6,7</w:t>
      </w:r>
      <w:proofErr w:type="gramEnd"/>
      <w:r>
        <w:rPr>
          <w:lang w:val="en-US"/>
        </w:rPr>
        <w:t>)’</w:t>
      </w:r>
    </w:p>
    <w:p w:rsidR="007A0080" w:rsidRDefault="007A0080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‘… </w:t>
      </w:r>
      <w:proofErr w:type="gramStart"/>
      <w:r>
        <w:rPr>
          <w:lang w:val="en-US"/>
        </w:rPr>
        <w:t>although</w:t>
      </w:r>
      <w:proofErr w:type="gramEnd"/>
      <w:r>
        <w:rPr>
          <w:lang w:val="en-US"/>
        </w:rPr>
        <w:t xml:space="preserve"> it is convenient to use the </w:t>
      </w:r>
      <w:ins w:id="85" w:author="RS" w:date="2013-05-31T12:00:00Z">
        <w:r>
          <w:rPr>
            <w:lang w:val="en-US"/>
          </w:rPr>
          <w:t>categorical formulation.</w:t>
        </w:r>
      </w:ins>
      <w:r>
        <w:rPr>
          <w:lang w:val="en-US"/>
        </w:rPr>
        <w:t>’</w:t>
      </w:r>
    </w:p>
    <w:p w:rsidR="007A0080" w:rsidRDefault="007A0080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A0080" w:rsidRDefault="007A0080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261, p0165:</w:t>
      </w:r>
    </w:p>
    <w:p w:rsidR="007A0080" w:rsidRDefault="007A0080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‘… </w:t>
      </w:r>
      <w:proofErr w:type="gramStart"/>
      <w:r>
        <w:rPr>
          <w:lang w:val="en-US"/>
        </w:rPr>
        <w:t>function</w:t>
      </w:r>
      <w:proofErr w:type="gramEnd"/>
      <w:ins w:id="86" w:author="RS" w:date="2013-05-31T12:02:00Z">
        <w:r>
          <w:rPr>
            <w:lang w:val="en-US"/>
          </w:rPr>
          <w:t>,</w:t>
        </w:r>
      </w:ins>
      <w:r>
        <w:rPr>
          <w:lang w:val="en-US"/>
        </w:rPr>
        <w:t xml:space="preserve"> which is </w:t>
      </w:r>
      <w:del w:id="87" w:author="RS" w:date="2013-05-31T12:02:00Z">
        <w:r w:rsidDel="007A0080">
          <w:rPr>
            <w:lang w:val="en-US"/>
          </w:rPr>
          <w:delText xml:space="preserve">used </w:delText>
        </w:r>
      </w:del>
      <w:ins w:id="88" w:author="RS" w:date="2013-05-31T12:02:00Z">
        <w:r>
          <w:rPr>
            <w:lang w:val="en-US"/>
          </w:rPr>
          <w:t xml:space="preserve">implemented </w:t>
        </w:r>
      </w:ins>
      <w:r>
        <w:rPr>
          <w:lang w:val="en-US"/>
        </w:rPr>
        <w:t>in the function…’</w:t>
      </w:r>
    </w:p>
    <w:p w:rsidR="007A0080" w:rsidRDefault="007A0080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A0080" w:rsidRDefault="007A0080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261, p0170:</w:t>
      </w:r>
    </w:p>
    <w:p w:rsidR="007A0080" w:rsidRDefault="007A0080" w:rsidP="00C83465">
      <w:pPr>
        <w:autoSpaceDE w:val="0"/>
        <w:autoSpaceDN w:val="0"/>
        <w:adjustRightInd w:val="0"/>
        <w:spacing w:after="0" w:line="240" w:lineRule="auto"/>
        <w:rPr>
          <w:ins w:id="89" w:author="RS" w:date="2013-05-31T12:03:00Z"/>
          <w:lang w:val="en-US"/>
        </w:rPr>
      </w:pPr>
      <w:r>
        <w:rPr>
          <w:lang w:val="en-US"/>
        </w:rPr>
        <w:t xml:space="preserve">‘The matrix </w:t>
      </w:r>
      <w:proofErr w:type="spellStart"/>
      <w:r>
        <w:rPr>
          <w:lang w:val="en-US"/>
        </w:rPr>
        <w:t>Ycat</w:t>
      </w:r>
      <w:proofErr w:type="spellEnd"/>
      <w:r>
        <w:rPr>
          <w:lang w:val="en-US"/>
        </w:rPr>
        <w:t xml:space="preserve"> here has </w:t>
      </w:r>
      <w:del w:id="90" w:author="RS" w:date="2013-05-31T12:02:00Z">
        <w:r w:rsidDel="007A0080">
          <w:rPr>
            <w:lang w:val="en-US"/>
          </w:rPr>
          <w:delText>the maximal dimension</w:delText>
        </w:r>
      </w:del>
      <w:del w:id="91" w:author="RS" w:date="2013-05-31T12:03:00Z">
        <w:r w:rsidDel="007A0080">
          <w:rPr>
            <w:lang w:val="en-US"/>
          </w:rPr>
          <w:delText xml:space="preserve"> </w:delText>
        </w:r>
      </w:del>
      <w:r>
        <w:rPr>
          <w:lang w:val="en-US"/>
        </w:rPr>
        <w:t xml:space="preserve">N </w:t>
      </w:r>
      <w:ins w:id="92" w:author="RS" w:date="2013-05-31T12:03:00Z">
        <w:r>
          <w:rPr>
            <w:lang w:val="en-US"/>
          </w:rPr>
          <w:t xml:space="preserve">rows </w:t>
        </w:r>
      </w:ins>
      <w:r>
        <w:rPr>
          <w:lang w:val="en-US"/>
        </w:rPr>
        <w:t>and</w:t>
      </w:r>
      <w:del w:id="93" w:author="RS" w:date="2013-05-31T12:03:00Z">
        <w:r w:rsidDel="007A0080">
          <w:rPr>
            <w:lang w:val="en-US"/>
          </w:rPr>
          <w:delText xml:space="preserve"> so,</w:delText>
        </w:r>
      </w:del>
      <w:r>
        <w:rPr>
          <w:lang w:val="en-US"/>
        </w:rPr>
        <w:t xml:space="preserve"> to do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>…’</w:t>
      </w:r>
    </w:p>
    <w:p w:rsidR="007A0080" w:rsidRDefault="007A0080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‘… </w:t>
      </w:r>
      <w:proofErr w:type="gramStart"/>
      <w:r>
        <w:rPr>
          <w:lang w:val="en-US"/>
        </w:rPr>
        <w:t>includes</w:t>
      </w:r>
      <w:proofErr w:type="gramEnd"/>
      <w:r>
        <w:rPr>
          <w:lang w:val="en-US"/>
        </w:rPr>
        <w:t xml:space="preserve"> a behavioral response</w:t>
      </w:r>
      <w:ins w:id="94" w:author="RS" w:date="2013-05-31T12:03:00Z">
        <w:r>
          <w:rPr>
            <w:lang w:val="en-US"/>
          </w:rPr>
          <w:t>,</w:t>
        </w:r>
      </w:ins>
      <w:r>
        <w:rPr>
          <w:lang w:val="en-US"/>
        </w:rPr>
        <w:t xml:space="preserve"> which…’</w:t>
      </w:r>
    </w:p>
    <w:p w:rsidR="007A0080" w:rsidRDefault="007A0080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A0080" w:rsidRDefault="007A0080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261, p0175:</w:t>
      </w:r>
    </w:p>
    <w:p w:rsidR="007A0080" w:rsidRDefault="007A0080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JAGS bold font, not </w:t>
      </w:r>
      <w:proofErr w:type="spellStart"/>
      <w:r>
        <w:rPr>
          <w:lang w:val="en-US"/>
        </w:rPr>
        <w:t>tt</w:t>
      </w:r>
      <w:proofErr w:type="spellEnd"/>
      <w:r>
        <w:rPr>
          <w:lang w:val="en-US"/>
        </w:rPr>
        <w:t>; also, comma after JAGS</w:t>
      </w:r>
    </w:p>
    <w:p w:rsidR="007A0080" w:rsidRDefault="007A0080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Change ‘setup’ to ‘set up’</w:t>
      </w:r>
    </w:p>
    <w:p w:rsidR="007A0080" w:rsidRDefault="007A0080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Comma after ‘In addition’</w:t>
      </w:r>
    </w:p>
    <w:p w:rsidR="007A0080" w:rsidRDefault="007A0080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>
        <w:rPr>
          <w:lang w:val="en-US"/>
        </w:rPr>
        <w:t>‘… variable z’ – should z be bold?</w:t>
      </w:r>
      <w:proofErr w:type="gramEnd"/>
    </w:p>
    <w:p w:rsidR="007A0080" w:rsidRDefault="007A0080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Starting values – first you say you use the true values, then in the next sentence, that you use the average capture location – which?</w:t>
      </w:r>
    </w:p>
    <w:p w:rsidR="007A0080" w:rsidRDefault="007A0080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A0080" w:rsidRDefault="007A0080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262, p0180:</w:t>
      </w:r>
    </w:p>
    <w:p w:rsidR="007A0080" w:rsidRDefault="003233A4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‘In the last line of code </w:t>
      </w:r>
      <w:del w:id="95" w:author="RS" w:date="2013-05-31T12:05:00Z">
        <w:r w:rsidDel="003233A4">
          <w:rPr>
            <w:lang w:val="en-US"/>
          </w:rPr>
          <w:delText>here</w:delText>
        </w:r>
      </w:del>
      <w:r>
        <w:rPr>
          <w:lang w:val="en-US"/>
        </w:rPr>
        <w:t>…’</w:t>
      </w:r>
    </w:p>
    <w:p w:rsidR="003233A4" w:rsidRDefault="003233A4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233A4" w:rsidRDefault="003233A4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262, p0185:</w:t>
      </w:r>
    </w:p>
    <w:p w:rsidR="003233A4" w:rsidRDefault="003233A4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Change ‘</w:t>
      </w:r>
      <w:proofErr w:type="spellStart"/>
      <w:r>
        <w:rPr>
          <w:lang w:val="en-US"/>
        </w:rPr>
        <w:t>inits</w:t>
      </w:r>
      <w:proofErr w:type="spellEnd"/>
      <w:r>
        <w:rPr>
          <w:lang w:val="en-US"/>
        </w:rPr>
        <w:t>’ to ‘initial values’</w:t>
      </w:r>
    </w:p>
    <w:p w:rsidR="003233A4" w:rsidRDefault="003233A4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‘(</w:t>
      </w:r>
      <w:proofErr w:type="gramStart"/>
      <w:r>
        <w:rPr>
          <w:lang w:val="en-US"/>
        </w:rPr>
        <w:t>these</w:t>
      </w:r>
      <w:proofErr w:type="gramEnd"/>
      <w:r>
        <w:rPr>
          <w:lang w:val="en-US"/>
        </w:rPr>
        <w:t xml:space="preserve"> commands are </w:t>
      </w:r>
      <w:del w:id="96" w:author="RS" w:date="2013-05-31T12:06:00Z">
        <w:r w:rsidDel="003233A4">
          <w:rPr>
            <w:lang w:val="en-US"/>
          </w:rPr>
          <w:delText xml:space="preserve">executed </w:delText>
        </w:r>
      </w:del>
      <w:ins w:id="97" w:author="RS" w:date="2013-05-31T12:06:00Z">
        <w:r>
          <w:rPr>
            <w:lang w:val="en-US"/>
          </w:rPr>
          <w:t xml:space="preserve">shown </w:t>
        </w:r>
      </w:ins>
      <w:r>
        <w:rPr>
          <w:lang w:val="en-US"/>
        </w:rPr>
        <w:t>in the help file…)’</w:t>
      </w:r>
    </w:p>
    <w:p w:rsidR="003233A4" w:rsidRDefault="00320175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Change ‘individuals per meter-squared’ to ‘… per m</w:t>
      </w:r>
      <w:r w:rsidRPr="00320175">
        <w:rPr>
          <w:vertAlign w:val="superscript"/>
          <w:lang w:val="en-US"/>
        </w:rPr>
        <w:t>2</w:t>
      </w:r>
      <w:r>
        <w:rPr>
          <w:lang w:val="en-US"/>
        </w:rPr>
        <w:t>’</w:t>
      </w:r>
    </w:p>
    <w:p w:rsidR="00320175" w:rsidRDefault="00320175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20175" w:rsidRDefault="00320175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264, top paragraph after Eq. 9.2.2</w:t>
      </w:r>
    </w:p>
    <w:p w:rsidR="00320175" w:rsidRDefault="00320175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‘… where</w:t>
      </w:r>
      <w:del w:id="98" w:author="RS" w:date="2013-05-31T12:07:00Z">
        <w:r w:rsidDel="00320175">
          <w:rPr>
            <w:lang w:val="en-US"/>
          </w:rPr>
          <w:delText>,</w:delText>
        </w:r>
      </w:del>
      <w:r>
        <w:rPr>
          <w:lang w:val="en-US"/>
        </w:rPr>
        <w:t xml:space="preserve"> we note</w:t>
      </w:r>
      <w:del w:id="99" w:author="RS" w:date="2013-05-31T12:07:00Z">
        <w:r w:rsidDel="00320175">
          <w:rPr>
            <w:lang w:val="en-US"/>
          </w:rPr>
          <w:delText>,</w:delText>
        </w:r>
      </w:del>
      <w:r>
        <w:rPr>
          <w:lang w:val="en-US"/>
        </w:rPr>
        <w:t xml:space="preserve"> </w:t>
      </w:r>
      <w:ins w:id="100" w:author="RS" w:date="2013-05-31T12:07:00Z">
        <w:r>
          <w:rPr>
            <w:lang w:val="en-US"/>
          </w:rPr>
          <w:t xml:space="preserve">that </w:t>
        </w:r>
      </w:ins>
      <w:r>
        <w:rPr>
          <w:lang w:val="en-US"/>
        </w:rPr>
        <w:t>the intercept…’</w:t>
      </w:r>
    </w:p>
    <w:p w:rsidR="00ED599A" w:rsidRDefault="00ED599A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D599A" w:rsidRDefault="00ED599A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264, p0205:</w:t>
      </w:r>
    </w:p>
    <w:p w:rsidR="00ED599A" w:rsidRDefault="00ED599A" w:rsidP="00C83465">
      <w:pPr>
        <w:autoSpaceDE w:val="0"/>
        <w:autoSpaceDN w:val="0"/>
        <w:adjustRightInd w:val="0"/>
        <w:spacing w:after="0" w:line="240" w:lineRule="auto"/>
        <w:rPr>
          <w:rStyle w:val="st"/>
          <w:lang w:val="en-US"/>
        </w:rPr>
      </w:pPr>
      <w:r>
        <w:rPr>
          <w:lang w:val="en-US"/>
        </w:rPr>
        <w:t xml:space="preserve">Add Latin name of ovenbirds </w:t>
      </w:r>
      <w:r w:rsidRPr="00ED599A">
        <w:rPr>
          <w:rStyle w:val="st"/>
          <w:lang w:val="en-US"/>
        </w:rPr>
        <w:t>(</w:t>
      </w:r>
      <w:proofErr w:type="spellStart"/>
      <w:r w:rsidRPr="00ED599A">
        <w:rPr>
          <w:rStyle w:val="st"/>
          <w:lang w:val="en-US"/>
        </w:rPr>
        <w:t>Seiurus</w:t>
      </w:r>
      <w:proofErr w:type="spellEnd"/>
      <w:r w:rsidRPr="00ED599A">
        <w:rPr>
          <w:rStyle w:val="st"/>
          <w:lang w:val="en-US"/>
        </w:rPr>
        <w:t xml:space="preserve"> </w:t>
      </w:r>
      <w:proofErr w:type="spellStart"/>
      <w:r w:rsidRPr="00ED599A">
        <w:rPr>
          <w:rStyle w:val="st"/>
          <w:lang w:val="en-US"/>
        </w:rPr>
        <w:t>aurocapilla</w:t>
      </w:r>
      <w:proofErr w:type="spellEnd"/>
      <w:r>
        <w:rPr>
          <w:rStyle w:val="st"/>
          <w:lang w:val="en-US"/>
        </w:rPr>
        <w:t>)</w:t>
      </w:r>
    </w:p>
    <w:p w:rsidR="00ED599A" w:rsidRDefault="00ED599A" w:rsidP="00C83465">
      <w:pPr>
        <w:autoSpaceDE w:val="0"/>
        <w:autoSpaceDN w:val="0"/>
        <w:adjustRightInd w:val="0"/>
        <w:spacing w:after="0" w:line="240" w:lineRule="auto"/>
        <w:rPr>
          <w:ins w:id="101" w:author="RS" w:date="2013-05-31T12:10:00Z"/>
          <w:lang w:val="en-US"/>
        </w:rPr>
      </w:pPr>
      <w:r>
        <w:rPr>
          <w:lang w:val="en-US"/>
        </w:rPr>
        <w:t xml:space="preserve">‘… </w:t>
      </w:r>
      <w:proofErr w:type="gramStart"/>
      <w:r>
        <w:rPr>
          <w:lang w:val="en-US"/>
        </w:rPr>
        <w:t>adult</w:t>
      </w:r>
      <w:proofErr w:type="gramEnd"/>
      <w:r>
        <w:rPr>
          <w:lang w:val="en-US"/>
        </w:rPr>
        <w:t xml:space="preserve"> ovenbirds caught during sampling in each of </w:t>
      </w:r>
      <w:ins w:id="102" w:author="RS" w:date="2013-05-31T12:09:00Z">
        <w:r>
          <w:rPr>
            <w:lang w:val="en-US"/>
          </w:rPr>
          <w:t xml:space="preserve">the </w:t>
        </w:r>
      </w:ins>
      <w:r>
        <w:rPr>
          <w:lang w:val="en-US"/>
        </w:rPr>
        <w:t>5 years</w:t>
      </w:r>
      <w:del w:id="103" w:author="RS" w:date="2013-05-31T12:09:00Z">
        <w:r w:rsidDel="00ED599A">
          <w:rPr>
            <w:lang w:val="en-US"/>
          </w:rPr>
          <w:delText>, 2005-2009</w:delText>
        </w:r>
      </w:del>
      <w:r>
        <w:rPr>
          <w:lang w:val="en-US"/>
        </w:rPr>
        <w:t>.’</w:t>
      </w:r>
    </w:p>
    <w:p w:rsidR="009D152A" w:rsidRDefault="009D152A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D152A" w:rsidRDefault="009D152A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265, top paragraph:</w:t>
      </w:r>
    </w:p>
    <w:p w:rsidR="009D152A" w:rsidRDefault="009D152A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Add comma after ‘Therefore’</w:t>
      </w:r>
    </w:p>
    <w:p w:rsidR="009D152A" w:rsidRDefault="009D152A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D152A" w:rsidRDefault="009D152A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265, p0210:</w:t>
      </w:r>
    </w:p>
    <w:p w:rsidR="009D152A" w:rsidRDefault="009D152A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‘…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such replication by groups of time and space…’ ‘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>’ instead of ‘of’?</w:t>
      </w:r>
    </w:p>
    <w:p w:rsidR="009D152A" w:rsidRDefault="009D152A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‘…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model these processes explicitly</w:t>
      </w:r>
      <w:ins w:id="104" w:author="RS" w:date="2013-05-31T12:12:00Z">
        <w:r>
          <w:rPr>
            <w:lang w:val="en-US"/>
          </w:rPr>
          <w:t>,</w:t>
        </w:r>
      </w:ins>
      <w:r>
        <w:rPr>
          <w:lang w:val="en-US"/>
        </w:rPr>
        <w:t xml:space="preserve"> but</w:t>
      </w:r>
      <w:del w:id="105" w:author="RS" w:date="2013-05-31T12:12:00Z">
        <w:r w:rsidDel="009D152A">
          <w:rPr>
            <w:lang w:val="en-US"/>
          </w:rPr>
          <w:delText>,</w:delText>
        </w:r>
      </w:del>
      <w:r>
        <w:rPr>
          <w:lang w:val="en-US"/>
        </w:rPr>
        <w:t xml:space="preserve"> here, we provide…’ [I think comma should be moved to before ‘but’]</w:t>
      </w:r>
    </w:p>
    <w:p w:rsidR="009D152A" w:rsidRDefault="009D152A" w:rsidP="00C83465">
      <w:pPr>
        <w:autoSpaceDE w:val="0"/>
        <w:autoSpaceDN w:val="0"/>
        <w:adjustRightInd w:val="0"/>
        <w:spacing w:after="0" w:line="240" w:lineRule="auto"/>
        <w:rPr>
          <w:ins w:id="106" w:author="RS" w:date="2013-05-31T12:14:00Z"/>
          <w:lang w:val="en-US"/>
        </w:rPr>
      </w:pPr>
      <w:r>
        <w:rPr>
          <w:lang w:val="en-US"/>
        </w:rPr>
        <w:t xml:space="preserve">‘…ovenbird data set </w:t>
      </w:r>
      <w:proofErr w:type="gramStart"/>
      <w:r>
        <w:rPr>
          <w:lang w:val="en-US"/>
        </w:rPr>
        <w:t>here using</w:t>
      </w:r>
      <w:proofErr w:type="gramEnd"/>
      <w:r>
        <w:rPr>
          <w:lang w:val="en-US"/>
        </w:rPr>
        <w:t xml:space="preserve"> the multi-session models </w:t>
      </w:r>
      <w:ins w:id="107" w:author="RS" w:date="2013-05-31T12:13:00Z">
        <w:r>
          <w:rPr>
            <w:lang w:val="en-US"/>
          </w:rPr>
          <w:t xml:space="preserve">with a multinomial observation model </w:t>
        </w:r>
      </w:ins>
      <w:r>
        <w:rPr>
          <w:lang w:val="en-US"/>
        </w:rPr>
        <w:t xml:space="preserve">in </w:t>
      </w:r>
      <w:proofErr w:type="spellStart"/>
      <w:r>
        <w:rPr>
          <w:lang w:val="en-US"/>
        </w:rPr>
        <w:t>secr</w:t>
      </w:r>
      <w:proofErr w:type="spellEnd"/>
      <w:r>
        <w:rPr>
          <w:lang w:val="en-US"/>
        </w:rPr>
        <w:t>.’</w:t>
      </w:r>
    </w:p>
    <w:p w:rsidR="003B5495" w:rsidRDefault="003B5495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B5495" w:rsidRDefault="003B5495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266, p0230:</w:t>
      </w:r>
    </w:p>
    <w:p w:rsidR="003B5495" w:rsidRDefault="003B5495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‘… </w:t>
      </w:r>
      <w:proofErr w:type="gramStart"/>
      <w:r>
        <w:rPr>
          <w:lang w:val="en-US"/>
        </w:rPr>
        <w:t>object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ovenCH</w:t>
      </w:r>
      <w:proofErr w:type="spellEnd"/>
      <w:ins w:id="108" w:author="RS" w:date="2013-05-31T12:15:00Z">
        <w:r>
          <w:rPr>
            <w:lang w:val="en-US"/>
          </w:rPr>
          <w:t>,</w:t>
        </w:r>
      </w:ins>
      <w:r>
        <w:rPr>
          <w:lang w:val="en-US"/>
        </w:rPr>
        <w:t xml:space="preserve"> which, by regarding years as independent strata</w:t>
      </w:r>
      <w:del w:id="109" w:author="RS" w:date="2013-05-31T12:15:00Z">
        <w:r w:rsidDel="003B5495">
          <w:rPr>
            <w:lang w:val="en-US"/>
          </w:rPr>
          <w:delText>,</w:delText>
        </w:r>
      </w:del>
      <w:r>
        <w:rPr>
          <w:lang w:val="en-US"/>
        </w:rPr>
        <w:t xml:space="preserve"> or sessions, allows…’</w:t>
      </w:r>
    </w:p>
    <w:p w:rsidR="00C27C3D" w:rsidRDefault="00C27C3D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27C3D" w:rsidRDefault="00C27C3D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266, p0235:</w:t>
      </w:r>
    </w:p>
    <w:p w:rsidR="00C27C3D" w:rsidRDefault="00594EC3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I’d add a reference to Panel 9.2 early on in this paragraph.</w:t>
      </w:r>
    </w:p>
    <w:p w:rsidR="00594EC3" w:rsidRDefault="00594EC3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‘We have an R script in </w:t>
      </w:r>
      <w:ins w:id="110" w:author="RS" w:date="2013-05-31T12:16:00Z">
        <w:r>
          <w:rPr>
            <w:lang w:val="en-US"/>
          </w:rPr>
          <w:t xml:space="preserve">the </w:t>
        </w:r>
      </w:ins>
      <w:proofErr w:type="spellStart"/>
      <w:r>
        <w:rPr>
          <w:lang w:val="en-US"/>
        </w:rPr>
        <w:t>scrbook</w:t>
      </w:r>
      <w:proofErr w:type="spellEnd"/>
      <w:r>
        <w:rPr>
          <w:lang w:val="en-US"/>
        </w:rPr>
        <w:t xml:space="preserve"> package…, so you can see how to </w:t>
      </w:r>
      <w:del w:id="111" w:author="RS" w:date="2013-05-31T12:16:00Z">
        <w:r w:rsidDel="00594EC3">
          <w:rPr>
            <w:lang w:val="en-US"/>
          </w:rPr>
          <w:delText>setup’</w:delText>
        </w:r>
      </w:del>
      <w:ins w:id="112" w:author="RS" w:date="2013-05-31T12:16:00Z">
        <w:r>
          <w:rPr>
            <w:lang w:val="en-US"/>
          </w:rPr>
          <w:t>set up</w:t>
        </w:r>
      </w:ins>
      <w:r>
        <w:rPr>
          <w:lang w:val="en-US"/>
        </w:rPr>
        <w:t>…’</w:t>
      </w:r>
    </w:p>
    <w:p w:rsidR="00594EC3" w:rsidRDefault="00594EC3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‘… considerable variability in density over the 5-year period</w:t>
      </w:r>
      <w:ins w:id="113" w:author="RS" w:date="2013-05-31T12:18:00Z">
        <w:r>
          <w:rPr>
            <w:lang w:val="en-US"/>
          </w:rPr>
          <w:t>,</w:t>
        </w:r>
      </w:ins>
      <w:r>
        <w:rPr>
          <w:lang w:val="en-US"/>
        </w:rPr>
        <w:t xml:space="preserve"> with…’</w:t>
      </w:r>
    </w:p>
    <w:p w:rsidR="00594EC3" w:rsidRDefault="00594EC3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‘The R-hat’s…’ – change to R-hat (actual symbol of R with a hat) statistics?</w:t>
      </w:r>
    </w:p>
    <w:p w:rsidR="00594EC3" w:rsidRDefault="00594EC3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Also, all R-hats are well below 1.01 and in other places we say that’s satisfactory.</w:t>
      </w:r>
    </w:p>
    <w:p w:rsidR="00594EC3" w:rsidRDefault="00594EC3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94EC3" w:rsidRDefault="00594EC3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268, Table 9.2</w:t>
      </w:r>
    </w:p>
    <w:p w:rsidR="00594EC3" w:rsidRDefault="00594EC3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Add commas to 4+ digit numbers (e.g., 11,000)</w:t>
      </w:r>
    </w:p>
    <w:p w:rsidR="00594EC3" w:rsidRDefault="00594EC3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94EC3" w:rsidRDefault="00594EC3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270, p0270:</w:t>
      </w:r>
    </w:p>
    <w:p w:rsidR="00594EC3" w:rsidRDefault="00594EC3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‘…physical trap </w:t>
      </w:r>
      <w:del w:id="114" w:author="RS" w:date="2013-05-31T12:20:00Z">
        <w:r w:rsidDel="00594EC3">
          <w:rPr>
            <w:lang w:val="en-US"/>
          </w:rPr>
          <w:delText xml:space="preserve">which </w:delText>
        </w:r>
      </w:del>
      <w:ins w:id="115" w:author="RS" w:date="2013-05-31T12:20:00Z">
        <w:r>
          <w:rPr>
            <w:lang w:val="en-US"/>
          </w:rPr>
          <w:t xml:space="preserve">that </w:t>
        </w:r>
      </w:ins>
      <w:r>
        <w:rPr>
          <w:lang w:val="en-US"/>
        </w:rPr>
        <w:t>captures…’ [I learned recently that the ‘restrictive which’ as you used it here originally is not wrong, but uncommon; I learned it was wrong so I am correcting it… it’s my German ‘systematic’ nature, sorry…]</w:t>
      </w:r>
    </w:p>
    <w:p w:rsidR="00594EC3" w:rsidRDefault="00594EC3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94EC3" w:rsidRDefault="00594EC3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271, p0275:</w:t>
      </w:r>
    </w:p>
    <w:p w:rsidR="00594EC3" w:rsidRDefault="00594EC3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‘… Bayesian analysis of this model</w:t>
      </w:r>
      <w:ins w:id="116" w:author="RS" w:date="2013-05-31T12:22:00Z">
        <w:r>
          <w:rPr>
            <w:lang w:val="en-US"/>
          </w:rPr>
          <w:t>,</w:t>
        </w:r>
      </w:ins>
      <w:r>
        <w:rPr>
          <w:lang w:val="en-US"/>
        </w:rPr>
        <w:t xml:space="preserve"> and…’</w:t>
      </w:r>
    </w:p>
    <w:p w:rsidR="00594EC3" w:rsidRDefault="00594EC3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94EC3" w:rsidRDefault="00594EC3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271, p0280:</w:t>
      </w:r>
    </w:p>
    <w:p w:rsidR="00594EC3" w:rsidRDefault="00594EC3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‘…but with the trap </w:t>
      </w:r>
      <w:del w:id="117" w:author="RS" w:date="2013-05-31T12:22:00Z">
        <w:r w:rsidDel="00594EC3">
          <w:rPr>
            <w:lang w:val="en-US"/>
          </w:rPr>
          <w:delText xml:space="preserve">which </w:delText>
        </w:r>
      </w:del>
      <w:ins w:id="118" w:author="RS" w:date="2013-05-31T12:22:00Z">
        <w:r>
          <w:rPr>
            <w:lang w:val="en-US"/>
          </w:rPr>
          <w:t xml:space="preserve">that </w:t>
        </w:r>
      </w:ins>
      <w:r>
        <w:rPr>
          <w:lang w:val="en-US"/>
        </w:rPr>
        <w:t>captured the first individual…’</w:t>
      </w:r>
    </w:p>
    <w:p w:rsidR="00594EC3" w:rsidRDefault="00594EC3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In the following equation you use * to indicate multiplication – remove?</w:t>
      </w:r>
    </w:p>
    <w:p w:rsidR="00594EC3" w:rsidRDefault="00594EC3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94EC3" w:rsidRDefault="00594EC3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272, p0295:</w:t>
      </w:r>
    </w:p>
    <w:p w:rsidR="00594EC3" w:rsidRDefault="00594EC3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Add comma after ‘Originally’</w:t>
      </w:r>
    </w:p>
    <w:p w:rsidR="00594EC3" w:rsidRDefault="00594EC3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I’d remove the new paragraph they start after the quote about the possums (not remove the text, just have it be one paragraph instead of two.</w:t>
      </w:r>
    </w:p>
    <w:p w:rsidR="00594EC3" w:rsidRDefault="00594EC3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>272, p0305:</w:t>
      </w:r>
    </w:p>
    <w:p w:rsidR="00594EC3" w:rsidRDefault="00594EC3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‘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use of multi-session models</w:t>
      </w:r>
      <w:ins w:id="119" w:author="RS" w:date="2013-05-31T12:24:00Z">
        <w:r>
          <w:rPr>
            <w:lang w:val="en-US"/>
          </w:rPr>
          <w:t>,</w:t>
        </w:r>
      </w:ins>
      <w:r>
        <w:rPr>
          <w:lang w:val="en-US"/>
        </w:rPr>
        <w:t xml:space="preserve"> which we used…’</w:t>
      </w:r>
    </w:p>
    <w:p w:rsidR="00594EC3" w:rsidRDefault="00594EC3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‘…single trapping grid (with 180 traps)</w:t>
      </w:r>
      <w:ins w:id="120" w:author="RS" w:date="2013-05-31T12:25:00Z">
        <w:r>
          <w:rPr>
            <w:lang w:val="en-US"/>
          </w:rPr>
          <w:t>,</w:t>
        </w:r>
      </w:ins>
      <w:r>
        <w:rPr>
          <w:lang w:val="en-US"/>
        </w:rPr>
        <w:t xml:space="preserve"> which is …’</w:t>
      </w:r>
    </w:p>
    <w:p w:rsidR="00594EC3" w:rsidRDefault="00594EC3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94EC3" w:rsidRDefault="00594EC3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273, first line:</w:t>
      </w:r>
    </w:p>
    <w:p w:rsidR="00594EC3" w:rsidRDefault="00594EC3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‘(refs, refs)</w:t>
      </w:r>
      <w:ins w:id="121" w:author="RS" w:date="2013-05-31T12:25:00Z">
        <w:r>
          <w:rPr>
            <w:lang w:val="en-US"/>
          </w:rPr>
          <w:t>,</w:t>
        </w:r>
      </w:ins>
      <w:r>
        <w:rPr>
          <w:lang w:val="en-US"/>
        </w:rPr>
        <w:t xml:space="preserve"> which we also…’</w:t>
      </w:r>
    </w:p>
    <w:p w:rsidR="00594EC3" w:rsidRDefault="00594EC3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94EC3" w:rsidRDefault="00594EC3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273, p0315:</w:t>
      </w:r>
    </w:p>
    <w:p w:rsidR="00594EC3" w:rsidRDefault="00015341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‘…and discarded</w:t>
      </w:r>
      <w:del w:id="122" w:author="RS" w:date="2013-05-31T12:26:00Z">
        <w:r w:rsidDel="00015341">
          <w:rPr>
            <w:lang w:val="en-US"/>
          </w:rPr>
          <w:delText>.</w:delText>
        </w:r>
      </w:del>
      <w:r>
        <w:rPr>
          <w:lang w:val="en-US"/>
        </w:rPr>
        <w:t>”</w:t>
      </w:r>
      <w:ins w:id="123" w:author="RS" w:date="2013-05-31T12:26:00Z">
        <w:r>
          <w:rPr>
            <w:lang w:val="en-US"/>
          </w:rPr>
          <w:t>,</w:t>
        </w:r>
      </w:ins>
      <w:r>
        <w:rPr>
          <w:lang w:val="en-US"/>
        </w:rPr>
        <w:t xml:space="preserve"> which…’ [I think in this case you need the comma after the quote… or maybe inside… but not a full stop in the “”, I don’t think…]</w:t>
      </w:r>
    </w:p>
    <w:p w:rsidR="00015341" w:rsidRDefault="00015341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‘If multiple</w:t>
      </w:r>
      <w:del w:id="124" w:author="RS" w:date="2013-05-31T12:27:00Z">
        <w:r w:rsidDel="00015341">
          <w:rPr>
            <w:lang w:val="en-US"/>
          </w:rPr>
          <w:delText>,</w:delText>
        </w:r>
      </w:del>
      <w:r>
        <w:rPr>
          <w:lang w:val="en-US"/>
        </w:rPr>
        <w:t xml:space="preserve"> </w:t>
      </w:r>
      <w:proofErr w:type="gramStart"/>
      <w:r>
        <w:rPr>
          <w:lang w:val="en-US"/>
        </w:rPr>
        <w:t>same-session</w:t>
      </w:r>
      <w:proofErr w:type="gramEnd"/>
      <w:r>
        <w:rPr>
          <w:lang w:val="en-US"/>
        </w:rPr>
        <w:t xml:space="preserve"> captures…’</w:t>
      </w:r>
    </w:p>
    <w:p w:rsidR="00015341" w:rsidRDefault="00015341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15341" w:rsidRDefault="00015341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274, Table 9.3:</w:t>
      </w:r>
    </w:p>
    <w:p w:rsidR="00015341" w:rsidRDefault="00015341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Add commas to 4+ digit numbers</w:t>
      </w:r>
    </w:p>
    <w:p w:rsidR="00015341" w:rsidRDefault="00015341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15341" w:rsidRDefault="00015341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274, p0320:</w:t>
      </w:r>
    </w:p>
    <w:p w:rsidR="00015341" w:rsidRDefault="00015341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‘…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rectangular state-space</w:t>
      </w:r>
      <w:ins w:id="125" w:author="RS" w:date="2013-05-31T12:28:00Z">
        <w:r>
          <w:rPr>
            <w:lang w:val="en-US"/>
          </w:rPr>
          <w:t>,</w:t>
        </w:r>
      </w:ins>
      <w:r>
        <w:rPr>
          <w:lang w:val="en-US"/>
        </w:rPr>
        <w:t xml:space="preserve"> which…’</w:t>
      </w:r>
    </w:p>
    <w:p w:rsidR="00015341" w:rsidRDefault="00015341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‘…of the ovenbird analysis given previously, </w:t>
      </w:r>
      <w:del w:id="126" w:author="RS" w:date="2013-05-31T12:28:00Z">
        <w:r w:rsidDel="00015341">
          <w:rPr>
            <w:lang w:val="en-US"/>
          </w:rPr>
          <w:delText xml:space="preserve">and </w:delText>
        </w:r>
      </w:del>
      <w:r>
        <w:rPr>
          <w:lang w:val="en-US"/>
        </w:rPr>
        <w:t>so…’</w:t>
      </w:r>
    </w:p>
    <w:p w:rsidR="00015341" w:rsidRDefault="00015341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15341" w:rsidRDefault="00015341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274, final block of 4 lines:</w:t>
      </w:r>
    </w:p>
    <w:p w:rsidR="00015341" w:rsidRDefault="00015341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Sentence beginning with ‘But even among likelihood…’ seems a little out of place.</w:t>
      </w:r>
    </w:p>
    <w:p w:rsidR="00015341" w:rsidRDefault="00015341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15341" w:rsidRDefault="00015341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275, top 2 lines:</w:t>
      </w:r>
    </w:p>
    <w:p w:rsidR="00015341" w:rsidRDefault="00015341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Add commas around ‘too’ – both before and after.</w:t>
      </w:r>
    </w:p>
    <w:p w:rsidR="00201188" w:rsidRDefault="00201188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01188" w:rsidRDefault="00201188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275, p0335:</w:t>
      </w:r>
    </w:p>
    <w:p w:rsidR="00201188" w:rsidRDefault="00201188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‘… </w:t>
      </w:r>
      <w:proofErr w:type="gramStart"/>
      <w:r>
        <w:rPr>
          <w:lang w:val="en-US"/>
        </w:rPr>
        <w:t>promising</w:t>
      </w:r>
      <w:proofErr w:type="gramEnd"/>
      <w:r>
        <w:rPr>
          <w:lang w:val="en-US"/>
        </w:rPr>
        <w:t xml:space="preserve"> technology area…’ – ‘promising area of technology’?</w:t>
      </w:r>
    </w:p>
    <w:p w:rsidR="00201188" w:rsidRDefault="00201188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‘… and it was applied to field study of…’ – either plural or ‘a field study’</w:t>
      </w:r>
    </w:p>
    <w:p w:rsidR="00201188" w:rsidRDefault="00201188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‘… 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an array of 5 x 15 such clusters</w:t>
      </w:r>
      <w:del w:id="127" w:author="RS" w:date="2013-05-31T12:40:00Z">
        <w:r w:rsidDel="00201188">
          <w:rPr>
            <w:lang w:val="en-US"/>
          </w:rPr>
          <w:delText xml:space="preserve"> of 4</w:delText>
        </w:r>
      </w:del>
      <w:r>
        <w:rPr>
          <w:lang w:val="en-US"/>
        </w:rPr>
        <w:t>.’</w:t>
      </w:r>
    </w:p>
    <w:p w:rsidR="00201188" w:rsidRDefault="00201188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There seems to be something missing from the last sentence of that paragraph.</w:t>
      </w:r>
    </w:p>
    <w:p w:rsidR="00201188" w:rsidRDefault="00201188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01188" w:rsidRDefault="00201188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275, p0340:</w:t>
      </w:r>
    </w:p>
    <w:p w:rsidR="00201188" w:rsidRDefault="00201188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‘… with d from the original sound</w:t>
      </w:r>
      <w:del w:id="128" w:author="RS" w:date="2013-05-31T12:41:00Z">
        <w:r w:rsidDel="00201188">
          <w:rPr>
            <w:lang w:val="en-US"/>
          </w:rPr>
          <w:delText>,</w:delText>
        </w:r>
      </w:del>
      <w:r>
        <w:rPr>
          <w:lang w:val="en-US"/>
        </w:rPr>
        <w:t xml:space="preserve"> to the…’</w:t>
      </w:r>
    </w:p>
    <w:p w:rsidR="00201188" w:rsidRDefault="00201188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01188" w:rsidRDefault="00201188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276</w:t>
      </w:r>
    </w:p>
    <w:p w:rsidR="00201188" w:rsidRDefault="00201188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Here’s a comment I wrote late in the evening, on the plane, so I may not have been in the soundest state of mind to comprehend the acoustic sampling stuff:</w:t>
      </w:r>
    </w:p>
    <w:p w:rsidR="00201188" w:rsidRDefault="00201188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‘Honestly, this stuff isn’t really clear to me. Are there repeated occasions? If so, how do you ID calls across occasions? </w:t>
      </w:r>
      <w:proofErr w:type="gramStart"/>
      <w:r>
        <w:rPr>
          <w:lang w:val="en-US"/>
        </w:rPr>
        <w:t>Confused + tired.’</w:t>
      </w:r>
      <w:proofErr w:type="gramEnd"/>
      <w:r>
        <w:rPr>
          <w:lang w:val="en-US"/>
        </w:rPr>
        <w:t xml:space="preserve"> In hindsight, some of that comes up later in the chapter, but I feel like these things should be explained early on. Would only need one sentence or two to do so – is sampling repeated, is the same individual identified repeatedly.</w:t>
      </w:r>
    </w:p>
    <w:p w:rsidR="00201188" w:rsidRDefault="00201188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01188" w:rsidRDefault="00201188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276, p0350:</w:t>
      </w:r>
    </w:p>
    <w:p w:rsidR="00201188" w:rsidRDefault="00201188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‘… </w:t>
      </w:r>
      <w:proofErr w:type="gramStart"/>
      <w:r>
        <w:rPr>
          <w:lang w:val="en-US"/>
        </w:rPr>
        <w:t>because</w:t>
      </w:r>
      <w:proofErr w:type="gramEnd"/>
      <w:r>
        <w:rPr>
          <w:lang w:val="en-US"/>
        </w:rPr>
        <w:t xml:space="preserve"> the recorded sound i</w:t>
      </w:r>
      <w:ins w:id="129" w:author="RS" w:date="2013-05-31T12:44:00Z">
        <w:r>
          <w:rPr>
            <w:lang w:val="en-US"/>
          </w:rPr>
          <w:t>s</w:t>
        </w:r>
      </w:ins>
      <w:del w:id="130" w:author="RS" w:date="2013-05-31T12:44:00Z">
        <w:r w:rsidDel="00201188">
          <w:rPr>
            <w:lang w:val="en-US"/>
          </w:rPr>
          <w:delText>t</w:delText>
        </w:r>
      </w:del>
      <w:r>
        <w:rPr>
          <w:lang w:val="en-US"/>
        </w:rPr>
        <w:t>…’</w:t>
      </w:r>
    </w:p>
    <w:p w:rsidR="00201188" w:rsidRDefault="00201188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‘… an individual is detected if S&gt;c</w:t>
      </w:r>
      <w:ins w:id="131" w:author="RS" w:date="2013-05-31T12:45:00Z">
        <w:r>
          <w:rPr>
            <w:lang w:val="en-US"/>
          </w:rPr>
          <w:t>,</w:t>
        </w:r>
      </w:ins>
      <w:r>
        <w:rPr>
          <w:lang w:val="en-US"/>
        </w:rPr>
        <w:t xml:space="preserve"> which…’</w:t>
      </w:r>
    </w:p>
    <w:p w:rsidR="00201188" w:rsidRDefault="00201188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‘The encounter probability is Ps(S&gt;c)</w:t>
      </w:r>
      <w:ins w:id="132" w:author="RS" w:date="2013-05-31T12:45:00Z">
        <w:r>
          <w:rPr>
            <w:lang w:val="en-US"/>
          </w:rPr>
          <w:t>,</w:t>
        </w:r>
      </w:ins>
      <w:r>
        <w:rPr>
          <w:lang w:val="en-US"/>
        </w:rPr>
        <w:t xml:space="preserve"> which…’’</w:t>
      </w:r>
    </w:p>
    <w:p w:rsidR="00201188" w:rsidRDefault="00201188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Here’s another late evening plane comment: ‘…so that, if we standardize the </w:t>
      </w:r>
      <w:proofErr w:type="spellStart"/>
      <w:r>
        <w:rPr>
          <w:lang w:val="en-US"/>
        </w:rPr>
        <w:t>variate</w:t>
      </w:r>
      <w:proofErr w:type="spellEnd"/>
      <w:r>
        <w:rPr>
          <w:lang w:val="en-US"/>
        </w:rPr>
        <w:t xml:space="preserve">, we have…’ – </w:t>
      </w:r>
      <w:proofErr w:type="spellStart"/>
      <w:r>
        <w:rPr>
          <w:lang w:val="en-US"/>
        </w:rPr>
        <w:t>wha</w:t>
      </w:r>
      <w:proofErr w:type="spellEnd"/>
      <w:r>
        <w:rPr>
          <w:lang w:val="en-US"/>
        </w:rPr>
        <w:t>?</w:t>
      </w:r>
    </w:p>
    <w:p w:rsidR="00201188" w:rsidRDefault="00201188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‘… and the individual location u and trap location…’ – maybe use ‘detector’ instead of trap</w:t>
      </w:r>
    </w:p>
    <w:p w:rsidR="00201188" w:rsidRDefault="00201188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‘… </w:t>
      </w:r>
      <w:proofErr w:type="gramStart"/>
      <w:r>
        <w:rPr>
          <w:lang w:val="en-US"/>
        </w:rPr>
        <w:t>including</w:t>
      </w:r>
      <w:proofErr w:type="gramEnd"/>
      <w:r>
        <w:rPr>
          <w:lang w:val="en-US"/>
        </w:rPr>
        <w:t xml:space="preserve"> R</w:t>
      </w:r>
      <w:ins w:id="133" w:author="RS" w:date="2013-05-31T12:47:00Z">
        <w:r>
          <w:rPr>
            <w:lang w:val="en-US"/>
          </w:rPr>
          <w:t>,</w:t>
        </w:r>
      </w:ins>
      <w:r>
        <w:rPr>
          <w:lang w:val="en-US"/>
        </w:rPr>
        <w:t xml:space="preserve"> which has a standard function…’</w:t>
      </w:r>
    </w:p>
    <w:p w:rsidR="00201188" w:rsidRDefault="002B6F20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‘… we’ll use</w:t>
      </w:r>
      <w:del w:id="134" w:author="RS" w:date="2013-05-31T12:49:00Z">
        <w:r w:rsidDel="002B6F20">
          <w:rPr>
            <w:lang w:val="en-US"/>
          </w:rPr>
          <w:delText xml:space="preserve"> the</w:delText>
        </w:r>
      </w:del>
      <w:r>
        <w:rPr>
          <w:lang w:val="en-US"/>
        </w:rPr>
        <w:t xml:space="preserve"> </w:t>
      </w:r>
      <w:proofErr w:type="gramStart"/>
      <w:r>
        <w:rPr>
          <w:lang w:val="en-US"/>
        </w:rPr>
        <w:t>Phi(</w:t>
      </w:r>
      <w:proofErr w:type="gramEnd"/>
      <w:r>
        <w:rPr>
          <w:lang w:val="en-US"/>
        </w:rPr>
        <w:t>) to represent…’</w:t>
      </w:r>
    </w:p>
    <w:p w:rsidR="002B6F20" w:rsidRDefault="002B6F20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‘…whenever S&gt;c</w:t>
      </w:r>
      <w:ins w:id="135" w:author="RS" w:date="2013-05-31T12:49:00Z">
        <w:r>
          <w:rPr>
            <w:lang w:val="en-US"/>
          </w:rPr>
          <w:t>,</w:t>
        </w:r>
      </w:ins>
      <w:r>
        <w:rPr>
          <w:lang w:val="en-US"/>
        </w:rPr>
        <w:t xml:space="preserve"> which happens…’</w:t>
      </w:r>
    </w:p>
    <w:p w:rsidR="002B6F20" w:rsidRDefault="002B6F20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Comma after ‘Naturally’</w:t>
      </w:r>
    </w:p>
    <w:p w:rsidR="002B6F20" w:rsidRDefault="002B6F20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‘…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we call its instantaneous location, </w:t>
      </w:r>
      <w:del w:id="136" w:author="RS" w:date="2013-05-31T12:50:00Z">
        <w:r w:rsidDel="002B6F20">
          <w:rPr>
            <w:lang w:val="en-US"/>
          </w:rPr>
          <w:delText xml:space="preserve">say </w:delText>
        </w:r>
      </w:del>
      <w:r>
        <w:rPr>
          <w:lang w:val="en-US"/>
        </w:rPr>
        <w:t>u, …’</w:t>
      </w:r>
    </w:p>
    <w:p w:rsidR="007F26F5" w:rsidRDefault="007F26F5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F26F5" w:rsidRDefault="007F26F5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277, first few lines</w:t>
      </w:r>
    </w:p>
    <w:p w:rsidR="007F26F5" w:rsidRDefault="007F26F5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Delete ‘the quantity’ before gamma</w:t>
      </w:r>
    </w:p>
    <w:p w:rsidR="007F26F5" w:rsidRDefault="007F26F5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In the equation, not sure we’ve introduced the dot notation, and certainly not in this chapter (</w:t>
      </w:r>
      <w:proofErr w:type="gramStart"/>
      <w:r>
        <w:rPr>
          <w:lang w:val="en-US"/>
        </w:rPr>
        <w:t>gamma(</w:t>
      </w:r>
      <w:proofErr w:type="gramEnd"/>
      <w:r>
        <w:rPr>
          <w:lang w:val="en-US"/>
        </w:rPr>
        <w:t>.)).</w:t>
      </w:r>
    </w:p>
    <w:p w:rsidR="007F26F5" w:rsidRDefault="007F26F5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F26F5" w:rsidRDefault="007F26F5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277, p0360:</w:t>
      </w:r>
    </w:p>
    <w:p w:rsidR="007F26F5" w:rsidRDefault="007F26F5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‘… environmental factors</w:t>
      </w:r>
      <w:ins w:id="137" w:author="RS" w:date="2013-05-31T12:51:00Z">
        <w:r>
          <w:rPr>
            <w:lang w:val="en-US"/>
          </w:rPr>
          <w:t>,</w:t>
        </w:r>
      </w:ins>
      <w:r>
        <w:rPr>
          <w:lang w:val="en-US"/>
        </w:rPr>
        <w:t xml:space="preserve"> which…’</w:t>
      </w:r>
    </w:p>
    <w:p w:rsidR="007F26F5" w:rsidRDefault="007F26F5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‘…wind direction</w:t>
      </w:r>
      <w:del w:id="138" w:author="RS" w:date="2013-05-31T12:51:00Z">
        <w:r w:rsidDel="007F26F5">
          <w:rPr>
            <w:lang w:val="en-US"/>
          </w:rPr>
          <w:delText>,</w:delText>
        </w:r>
      </w:del>
      <w:r>
        <w:rPr>
          <w:lang w:val="en-US"/>
        </w:rPr>
        <w:t xml:space="preserve"> and speed…’</w:t>
      </w:r>
    </w:p>
    <w:p w:rsidR="007F26F5" w:rsidRDefault="007F26F5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‘The bottom line is </w:t>
      </w:r>
      <w:ins w:id="139" w:author="RS" w:date="2013-05-31T12:52:00Z">
        <w:r>
          <w:rPr>
            <w:lang w:val="en-US"/>
          </w:rPr>
          <w:t xml:space="preserve">that </w:t>
        </w:r>
      </w:ins>
      <w:r>
        <w:rPr>
          <w:lang w:val="en-US"/>
        </w:rPr>
        <w:t>a lot of factors…’</w:t>
      </w:r>
    </w:p>
    <w:p w:rsidR="007F26F5" w:rsidRDefault="007F26F5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F26F5" w:rsidRDefault="007F26F5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277, p0370:</w:t>
      </w:r>
    </w:p>
    <w:p w:rsidR="007F26F5" w:rsidRDefault="007F26F5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In the following equations you use p and S with subscript u – is that supposed to mean conditional on u? We have expressed that with parentheses before. </w:t>
      </w:r>
      <w:proofErr w:type="gramStart"/>
      <w:r>
        <w:rPr>
          <w:lang w:val="en-US"/>
        </w:rPr>
        <w:t>Or something else?</w:t>
      </w:r>
      <w:proofErr w:type="gramEnd"/>
    </w:p>
    <w:p w:rsidR="007F26F5" w:rsidRDefault="007F26F5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Add ‘.’ after equation that begins with ‘1-pu’</w:t>
      </w:r>
    </w:p>
    <w:p w:rsidR="007F26F5" w:rsidRDefault="007F26F5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Start following line with ‘Therefore’ (i.e., delete the ‘and’); add a comma after next equation.</w:t>
      </w:r>
    </w:p>
    <w:p w:rsidR="007F26F5" w:rsidRDefault="007F26F5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‘…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binomial-form…’ – no dash</w:t>
      </w:r>
    </w:p>
    <w:p w:rsidR="007F26F5" w:rsidRDefault="007F26F5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F26F5" w:rsidRDefault="007F26F5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278, p0375:</w:t>
      </w:r>
    </w:p>
    <w:p w:rsidR="007F26F5" w:rsidRDefault="007F26F5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‘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examples (ref) </w:t>
      </w:r>
      <w:del w:id="140" w:author="RS" w:date="2013-05-31T12:55:00Z">
        <w:r w:rsidDel="007F26F5">
          <w:rPr>
            <w:lang w:val="en-US"/>
          </w:rPr>
          <w:delText xml:space="preserve">which </w:delText>
        </w:r>
      </w:del>
      <w:ins w:id="141" w:author="RS" w:date="2013-05-31T12:55:00Z">
        <w:r>
          <w:rPr>
            <w:lang w:val="en-US"/>
          </w:rPr>
          <w:t>that</w:t>
        </w:r>
        <w:r>
          <w:rPr>
            <w:lang w:val="en-US"/>
          </w:rPr>
          <w:t xml:space="preserve"> </w:t>
        </w:r>
      </w:ins>
      <w:r>
        <w:rPr>
          <w:lang w:val="en-US"/>
        </w:rPr>
        <w:t>come…’</w:t>
      </w:r>
    </w:p>
    <w:p w:rsidR="007F26F5" w:rsidRDefault="007F26F5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F26F5" w:rsidRDefault="007F26F5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278, p0380:</w:t>
      </w:r>
    </w:p>
    <w:p w:rsidR="007F26F5" w:rsidRDefault="007F26F5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I’d add into this paragraph that repeated surveys require you to ID individuals across occasions, or is that not right?</w:t>
      </w:r>
    </w:p>
    <w:p w:rsidR="007F26F5" w:rsidRDefault="007F26F5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‘This general model </w:t>
      </w:r>
      <w:del w:id="142" w:author="RS" w:date="2013-05-31T12:56:00Z">
        <w:r w:rsidDel="007F26F5">
          <w:rPr>
            <w:lang w:val="en-US"/>
          </w:rPr>
          <w:delText xml:space="preserve">then </w:delText>
        </w:r>
      </w:del>
      <w:r>
        <w:rPr>
          <w:lang w:val="en-US"/>
        </w:rPr>
        <w:t>is an example of an SCR…’</w:t>
      </w:r>
    </w:p>
    <w:p w:rsidR="007F26F5" w:rsidRDefault="007F26F5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‘…movement model are identifiable </w:t>
      </w:r>
      <w:ins w:id="143" w:author="RS" w:date="2013-05-31T12:56:00Z">
        <w:r>
          <w:rPr>
            <w:lang w:val="en-US"/>
          </w:rPr>
          <w:t>separately from the detection model</w:t>
        </w:r>
      </w:ins>
      <w:r>
        <w:rPr>
          <w:lang w:val="en-US"/>
        </w:rPr>
        <w:t xml:space="preserve"> (see Section 2.6)…’</w:t>
      </w:r>
    </w:p>
    <w:p w:rsidR="00A55E71" w:rsidRDefault="00A55E71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55E71" w:rsidRDefault="00A55E71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279, p0390:</w:t>
      </w:r>
    </w:p>
    <w:p w:rsidR="00A55E71" w:rsidRDefault="00A55E71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Add comma after ‘Normally’</w:t>
      </w:r>
    </w:p>
    <w:p w:rsidR="00A55E71" w:rsidRDefault="00A55E71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‘… (or at least a direction) and </w:t>
      </w:r>
      <w:ins w:id="144" w:author="RS" w:date="2013-05-31T12:58:00Z">
        <w:r>
          <w:rPr>
            <w:lang w:val="en-US"/>
          </w:rPr>
          <w:t xml:space="preserve">recording </w:t>
        </w:r>
      </w:ins>
      <w:r>
        <w:rPr>
          <w:lang w:val="en-US"/>
        </w:rPr>
        <w:t>a time of detection.’</w:t>
      </w:r>
    </w:p>
    <w:p w:rsidR="00651922" w:rsidRDefault="00651922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51922" w:rsidRDefault="00651922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279, p0395:</w:t>
      </w:r>
    </w:p>
    <w:p w:rsidR="00651922" w:rsidRDefault="00651922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‘… </w:t>
      </w:r>
      <w:proofErr w:type="gramStart"/>
      <w:r>
        <w:rPr>
          <w:lang w:val="en-US"/>
        </w:rPr>
        <w:t>that</w:t>
      </w:r>
      <w:proofErr w:type="gramEnd"/>
      <w:r>
        <w:rPr>
          <w:lang w:val="en-US"/>
        </w:rPr>
        <w:t xml:space="preserve"> can record multiple encounters </w:t>
      </w:r>
      <w:ins w:id="145" w:author="RS" w:date="2013-05-31T12:58:00Z">
        <w:r>
          <w:rPr>
            <w:lang w:val="en-US"/>
          </w:rPr>
          <w:t>per occasion</w:t>
        </w:r>
      </w:ins>
      <w:r>
        <w:rPr>
          <w:lang w:val="en-US"/>
        </w:rPr>
        <w:t xml:space="preserve"> of the same individual…’</w:t>
      </w:r>
    </w:p>
    <w:p w:rsidR="00AA5AC8" w:rsidRDefault="00AA5AC8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A5AC8" w:rsidRDefault="00AA5AC8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279, footnote: Add ‘Oslo, Norway’</w:t>
      </w:r>
    </w:p>
    <w:p w:rsidR="00AA5AC8" w:rsidRDefault="00AA5AC8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A5AC8" w:rsidRDefault="00AA5AC8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280, Table 9.4: ‘… where we discuss the</w:t>
      </w:r>
      <w:ins w:id="146" w:author="RS" w:date="2013-05-31T12:59:00Z">
        <w:r>
          <w:rPr>
            <w:lang w:val="en-US"/>
          </w:rPr>
          <w:t>m</w:t>
        </w:r>
      </w:ins>
      <w:del w:id="147" w:author="RS" w:date="2013-05-31T12:59:00Z">
        <w:r w:rsidDel="00AA5AC8">
          <w:rPr>
            <w:lang w:val="en-US"/>
          </w:rPr>
          <w:delText>n</w:delText>
        </w:r>
      </w:del>
      <w:r>
        <w:rPr>
          <w:lang w:val="en-US"/>
        </w:rPr>
        <w:t>…’</w:t>
      </w:r>
    </w:p>
    <w:p w:rsidR="00AA5AC8" w:rsidRDefault="00AA5AC8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A5AC8" w:rsidRDefault="00AA5AC8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280, first paragraph, first line: </w:t>
      </w:r>
    </w:p>
    <w:p w:rsidR="00AA5AC8" w:rsidRDefault="00AA5AC8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After dash, start with lower-case s</w:t>
      </w:r>
    </w:p>
    <w:p w:rsidR="00782186" w:rsidRDefault="00782186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82186" w:rsidRDefault="00782186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Abstract, line 2:</w:t>
      </w:r>
    </w:p>
    <w:p w:rsidR="00782186" w:rsidRDefault="00782186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‘…of distance and also a myriad of…’</w:t>
      </w:r>
      <w:bookmarkStart w:id="148" w:name="_GoBack"/>
      <w:bookmarkEnd w:id="148"/>
    </w:p>
    <w:p w:rsidR="00015341" w:rsidRPr="00ED599A" w:rsidRDefault="00015341" w:rsidP="00C834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015341" w:rsidRPr="00ED59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783"/>
    <w:rsid w:val="00015341"/>
    <w:rsid w:val="00041393"/>
    <w:rsid w:val="00096EA1"/>
    <w:rsid w:val="001C6A55"/>
    <w:rsid w:val="00201188"/>
    <w:rsid w:val="002B6F20"/>
    <w:rsid w:val="002C2DD1"/>
    <w:rsid w:val="002C520D"/>
    <w:rsid w:val="00320175"/>
    <w:rsid w:val="003233A4"/>
    <w:rsid w:val="00325C85"/>
    <w:rsid w:val="003B5495"/>
    <w:rsid w:val="00470783"/>
    <w:rsid w:val="004959C5"/>
    <w:rsid w:val="005078D1"/>
    <w:rsid w:val="00556837"/>
    <w:rsid w:val="00594EC3"/>
    <w:rsid w:val="00620F69"/>
    <w:rsid w:val="00624E0C"/>
    <w:rsid w:val="00630FB6"/>
    <w:rsid w:val="00651922"/>
    <w:rsid w:val="006553BB"/>
    <w:rsid w:val="00782186"/>
    <w:rsid w:val="007A0080"/>
    <w:rsid w:val="007F26F5"/>
    <w:rsid w:val="00905052"/>
    <w:rsid w:val="00923B6B"/>
    <w:rsid w:val="00962B39"/>
    <w:rsid w:val="009A448E"/>
    <w:rsid w:val="009D152A"/>
    <w:rsid w:val="009F63E9"/>
    <w:rsid w:val="00A55E71"/>
    <w:rsid w:val="00AA5AC8"/>
    <w:rsid w:val="00AC477E"/>
    <w:rsid w:val="00C14B49"/>
    <w:rsid w:val="00C24D6E"/>
    <w:rsid w:val="00C27C3D"/>
    <w:rsid w:val="00C40222"/>
    <w:rsid w:val="00C83465"/>
    <w:rsid w:val="00CD635E"/>
    <w:rsid w:val="00D50FD4"/>
    <w:rsid w:val="00D652DE"/>
    <w:rsid w:val="00D76E0E"/>
    <w:rsid w:val="00ED3435"/>
    <w:rsid w:val="00ED599A"/>
    <w:rsid w:val="00EF2848"/>
    <w:rsid w:val="00F61237"/>
    <w:rsid w:val="00F6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A55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ED59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A55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ED5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1469</Words>
  <Characters>9258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</dc:creator>
  <cp:keywords/>
  <dc:description/>
  <cp:lastModifiedBy>RS</cp:lastModifiedBy>
  <cp:revision>29</cp:revision>
  <dcterms:created xsi:type="dcterms:W3CDTF">2013-05-31T14:44:00Z</dcterms:created>
  <dcterms:modified xsi:type="dcterms:W3CDTF">2013-05-31T17:03:00Z</dcterms:modified>
</cp:coreProperties>
</file>