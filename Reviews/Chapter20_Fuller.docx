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4" w:rsidRPr="00B73E41" w:rsidRDefault="00F34B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3E41">
        <w:rPr>
          <w:rFonts w:ascii="Times New Roman" w:hAnsi="Times New Roman" w:cs="Times New Roman"/>
          <w:sz w:val="24"/>
          <w:szCs w:val="24"/>
          <w:u w:val="single"/>
        </w:rPr>
        <w:t>Forward</w:t>
      </w:r>
    </w:p>
    <w:p w:rsidR="008433D4" w:rsidRPr="00B73E41" w:rsidRDefault="008433D4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The forward by James Nichols outlines the motivation </w:t>
      </w:r>
      <w:r w:rsidR="00371CB0" w:rsidRPr="00B73E41">
        <w:rPr>
          <w:rFonts w:ascii="Times New Roman" w:hAnsi="Times New Roman" w:cs="Times New Roman"/>
          <w:sz w:val="24"/>
          <w:szCs w:val="24"/>
        </w:rPr>
        <w:t xml:space="preserve">for spatial capture-recapture models by highlighting </w:t>
      </w:r>
      <w:r w:rsidRPr="00B73E41">
        <w:rPr>
          <w:rFonts w:ascii="Times New Roman" w:hAnsi="Times New Roman" w:cs="Times New Roman"/>
          <w:sz w:val="24"/>
          <w:szCs w:val="24"/>
        </w:rPr>
        <w:t xml:space="preserve">two </w:t>
      </w:r>
      <w:r w:rsidR="00371CB0" w:rsidRPr="00B73E41">
        <w:rPr>
          <w:rFonts w:ascii="Times New Roman" w:hAnsi="Times New Roman" w:cs="Times New Roman"/>
          <w:sz w:val="24"/>
          <w:szCs w:val="24"/>
        </w:rPr>
        <w:t xml:space="preserve">inference </w:t>
      </w:r>
      <w:r w:rsidRPr="00B73E41">
        <w:rPr>
          <w:rFonts w:ascii="Times New Roman" w:hAnsi="Times New Roman" w:cs="Times New Roman"/>
          <w:sz w:val="24"/>
          <w:szCs w:val="24"/>
        </w:rPr>
        <w:t xml:space="preserve">problems </w:t>
      </w:r>
      <w:r w:rsidR="00371CB0" w:rsidRPr="00B73E41">
        <w:rPr>
          <w:rFonts w:ascii="Times New Roman" w:hAnsi="Times New Roman" w:cs="Times New Roman"/>
          <w:sz w:val="24"/>
          <w:szCs w:val="24"/>
        </w:rPr>
        <w:t>associated with standard (non-spatial) capture-recapture models (i.e., heterogeneous capture probabilities and how to directly estimate density).</w:t>
      </w:r>
      <w:r w:rsidR="00F34B84" w:rsidRPr="00B73E41">
        <w:rPr>
          <w:rFonts w:ascii="Times New Roman" w:hAnsi="Times New Roman" w:cs="Times New Roman"/>
          <w:sz w:val="24"/>
          <w:szCs w:val="24"/>
        </w:rPr>
        <w:t xml:space="preserve">  This follows with the history of the development of these ideas and then a thorough outline of the content of major sections of the book.  The forward does a good job at providing context for the book, outlines the chapters in a broad sense, and provides some deserved accolades. </w:t>
      </w:r>
    </w:p>
    <w:p w:rsidR="003015EA" w:rsidRPr="00B73E41" w:rsidRDefault="00697C8F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>Line 469</w:t>
      </w:r>
      <w:r w:rsidR="00371CB0" w:rsidRPr="00B73E41">
        <w:rPr>
          <w:rFonts w:ascii="Times New Roman" w:hAnsi="Times New Roman" w:cs="Times New Roman"/>
          <w:sz w:val="24"/>
          <w:szCs w:val="24"/>
        </w:rPr>
        <w:t xml:space="preserve"> – Suggest </w:t>
      </w:r>
      <w:r w:rsidR="00F34B84" w:rsidRPr="00B73E41">
        <w:rPr>
          <w:rFonts w:ascii="Times New Roman" w:hAnsi="Times New Roman" w:cs="Times New Roman"/>
          <w:sz w:val="24"/>
          <w:szCs w:val="24"/>
        </w:rPr>
        <w:t>putting SCR in parentheses prior to first use of the abbreviation</w:t>
      </w:r>
      <w:r w:rsidR="00371CB0" w:rsidRPr="00B73E41">
        <w:rPr>
          <w:rFonts w:ascii="Times New Roman" w:hAnsi="Times New Roman" w:cs="Times New Roman"/>
          <w:sz w:val="24"/>
          <w:szCs w:val="24"/>
        </w:rPr>
        <w:t>.</w:t>
      </w:r>
    </w:p>
    <w:p w:rsidR="0020242D" w:rsidRPr="00B73E41" w:rsidRDefault="0020242D">
      <w:pPr>
        <w:rPr>
          <w:rFonts w:ascii="Times New Roman" w:hAnsi="Times New Roman" w:cs="Times New Roman"/>
          <w:sz w:val="24"/>
          <w:szCs w:val="24"/>
        </w:rPr>
      </w:pPr>
    </w:p>
    <w:p w:rsidR="0020242D" w:rsidRPr="00B73E41" w:rsidRDefault="002024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3E41">
        <w:rPr>
          <w:rFonts w:ascii="Times New Roman" w:hAnsi="Times New Roman" w:cs="Times New Roman"/>
          <w:sz w:val="24"/>
          <w:szCs w:val="24"/>
          <w:u w:val="single"/>
        </w:rPr>
        <w:t>Preface</w:t>
      </w:r>
    </w:p>
    <w:p w:rsidR="004C5E57" w:rsidRPr="00B73E41" w:rsidRDefault="004C5E57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The authors provide a brief history of the development of spatial capture-recapture models followed by a nice summary of the four themes </w:t>
      </w:r>
      <w:r w:rsidR="003F1698" w:rsidRPr="00B73E41">
        <w:rPr>
          <w:rFonts w:ascii="Times New Roman" w:hAnsi="Times New Roman" w:cs="Times New Roman"/>
          <w:sz w:val="24"/>
          <w:szCs w:val="24"/>
        </w:rPr>
        <w:t xml:space="preserve">and organization </w:t>
      </w:r>
      <w:r w:rsidRPr="00B73E41">
        <w:rPr>
          <w:rFonts w:ascii="Times New Roman" w:hAnsi="Times New Roman" w:cs="Times New Roman"/>
          <w:sz w:val="24"/>
          <w:szCs w:val="24"/>
        </w:rPr>
        <w:t>of the book.</w:t>
      </w:r>
    </w:p>
    <w:p w:rsidR="0020242D" w:rsidRPr="00B73E41" w:rsidRDefault="0020242D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607 – </w:t>
      </w:r>
      <w:r w:rsidR="00D67661" w:rsidRPr="00B73E41">
        <w:rPr>
          <w:rFonts w:ascii="Times New Roman" w:hAnsi="Times New Roman" w:cs="Times New Roman"/>
          <w:sz w:val="24"/>
          <w:szCs w:val="24"/>
        </w:rPr>
        <w:t>recently punctuated with the introduction of spatial capture</w:t>
      </w:r>
      <w:ins w:id="0" w:author="Windows User" w:date="2013-05-04T12:13:00Z">
        <w:r w:rsidR="00D67661" w:rsidRPr="00B73E41">
          <w:rPr>
            <w:rFonts w:ascii="Times New Roman" w:hAnsi="Times New Roman" w:cs="Times New Roman"/>
            <w:sz w:val="24"/>
            <w:szCs w:val="24"/>
          </w:rPr>
          <w:t>-</w:t>
        </w:r>
      </w:ins>
      <w:del w:id="1" w:author="Windows User" w:date="2013-05-04T12:13:00Z">
        <w:r w:rsidR="00D67661" w:rsidRPr="00B73E41" w:rsidDel="00D676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67661" w:rsidRPr="00B73E41">
        <w:rPr>
          <w:rFonts w:ascii="Times New Roman" w:hAnsi="Times New Roman" w:cs="Times New Roman"/>
          <w:sz w:val="24"/>
          <w:szCs w:val="24"/>
        </w:rPr>
        <w:t>recapture</w:t>
      </w:r>
    </w:p>
    <w:p w:rsidR="0020242D" w:rsidRPr="00B73E41" w:rsidRDefault="0020242D" w:rsidP="00D67661">
      <w:pPr>
        <w:autoSpaceDE w:val="0"/>
        <w:autoSpaceDN w:val="0"/>
        <w:adjustRightInd w:val="0"/>
        <w:spacing w:after="0" w:line="240" w:lineRule="auto"/>
        <w:rPr>
          <w:ins w:id="2" w:author="Windows User" w:date="2013-05-04T12:13:00Z"/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609 – </w:t>
      </w:r>
      <w:r w:rsidR="00D67661" w:rsidRPr="00B73E41">
        <w:rPr>
          <w:rFonts w:ascii="Times New Roman" w:hAnsi="Times New Roman" w:cs="Times New Roman"/>
          <w:sz w:val="24"/>
          <w:szCs w:val="24"/>
        </w:rPr>
        <w:t>which in our view</w:t>
      </w:r>
      <w:r w:rsidR="00D67661"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="00D67661" w:rsidRPr="00B73E41">
        <w:rPr>
          <w:rFonts w:ascii="Times New Roman" w:hAnsi="Times New Roman" w:cs="Times New Roman"/>
          <w:sz w:val="24"/>
          <w:szCs w:val="24"/>
        </w:rPr>
        <w:t>stand to revolutionize the study of animal</w:t>
      </w:r>
      <w:del w:id="3" w:author="Windows User" w:date="2013-05-04T12:13:00Z">
        <w:r w:rsidR="00D67661" w:rsidRPr="00B73E41" w:rsidDel="00D6766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D67661" w:rsidRPr="00B73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661" w:rsidRPr="00B73E41">
        <w:rPr>
          <w:rFonts w:ascii="Times New Roman" w:hAnsi="Times New Roman" w:cs="Times New Roman"/>
          <w:sz w:val="24"/>
          <w:szCs w:val="24"/>
        </w:rPr>
        <w:t>populations</w:t>
      </w:r>
      <w:proofErr w:type="gramEnd"/>
    </w:p>
    <w:p w:rsidR="00D67661" w:rsidRPr="00B73E41" w:rsidRDefault="00D67661" w:rsidP="00D67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661" w:rsidRPr="00B73E41" w:rsidRDefault="00D67661" w:rsidP="00D67661">
      <w:pPr>
        <w:autoSpaceDE w:val="0"/>
        <w:autoSpaceDN w:val="0"/>
        <w:adjustRightInd w:val="0"/>
        <w:spacing w:after="0" w:line="240" w:lineRule="auto"/>
        <w:rPr>
          <w:ins w:id="4" w:author="Windows User" w:date="2013-05-04T13:33:00Z"/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663 - </w:t>
      </w:r>
      <w:r w:rsidRPr="00B73E41">
        <w:rPr>
          <w:rFonts w:ascii="Times New Roman" w:hAnsi="Times New Roman" w:cs="Times New Roman"/>
          <w:sz w:val="24"/>
          <w:szCs w:val="24"/>
        </w:rPr>
        <w:t>and in fact the entire 100+ year history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GoBack"/>
      <w:bookmarkEnd w:id="5"/>
      <w:r w:rsidRPr="00B73E41">
        <w:rPr>
          <w:rFonts w:ascii="Times New Roman" w:hAnsi="Times New Roman" w:cs="Times New Roman"/>
          <w:sz w:val="24"/>
          <w:szCs w:val="24"/>
        </w:rPr>
        <w:t xml:space="preserve">of capture-recapture studies </w:t>
      </w:r>
      <w:del w:id="6" w:author="Windows User" w:date="2013-05-04T12:12:00Z">
        <w:r w:rsidRPr="00B73E41" w:rsidDel="00D67661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ins w:id="7" w:author="Windows User" w:date="2013-05-04T12:12:00Z">
        <w:r w:rsidRPr="00B73E41">
          <w:rPr>
            <w:rFonts w:ascii="Times New Roman" w:hAnsi="Times New Roman" w:cs="Times New Roman"/>
            <w:sz w:val="24"/>
            <w:szCs w:val="24"/>
          </w:rPr>
          <w:t xml:space="preserve">has </w:t>
        </w:r>
      </w:ins>
      <w:r w:rsidRPr="00B73E41">
        <w:rPr>
          <w:rFonts w:ascii="Times New Roman" w:hAnsi="Times New Roman" w:cs="Times New Roman"/>
          <w:sz w:val="24"/>
          <w:szCs w:val="24"/>
        </w:rPr>
        <w:t>been devoted</w:t>
      </w:r>
    </w:p>
    <w:p w:rsidR="004C5E57" w:rsidRPr="00B73E41" w:rsidRDefault="004C5E57" w:rsidP="00D67661">
      <w:pPr>
        <w:autoSpaceDE w:val="0"/>
        <w:autoSpaceDN w:val="0"/>
        <w:adjustRightInd w:val="0"/>
        <w:spacing w:after="0" w:line="240" w:lineRule="auto"/>
        <w:rPr>
          <w:ins w:id="8" w:author="Windows User" w:date="2013-05-04T13:33:00Z"/>
          <w:rFonts w:ascii="Times New Roman" w:hAnsi="Times New Roman" w:cs="Times New Roman"/>
          <w:sz w:val="24"/>
          <w:szCs w:val="24"/>
        </w:rPr>
      </w:pPr>
    </w:p>
    <w:p w:rsidR="004C5E57" w:rsidRPr="00B73E41" w:rsidRDefault="004C5E57" w:rsidP="004C5E57">
      <w:pPr>
        <w:autoSpaceDE w:val="0"/>
        <w:autoSpaceDN w:val="0"/>
        <w:adjustRightInd w:val="0"/>
        <w:spacing w:after="0" w:line="240" w:lineRule="auto"/>
        <w:rPr>
          <w:ins w:id="9" w:author="Windows User" w:date="2013-05-04T13:37:00Z"/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Lines 745-746 - </w:t>
      </w:r>
      <w:r w:rsidRPr="00B73E41">
        <w:rPr>
          <w:rFonts w:ascii="Times New Roman" w:hAnsi="Times New Roman" w:cs="Times New Roman"/>
          <w:sz w:val="24"/>
          <w:szCs w:val="24"/>
        </w:rPr>
        <w:t xml:space="preserve">Bayesian analysis (what is </w:t>
      </w:r>
      <w:del w:id="10" w:author="Windows User" w:date="2013-05-04T13:33:00Z">
        <w:r w:rsidRPr="00B73E41" w:rsidDel="004C5E57">
          <w:rPr>
            <w:rFonts w:ascii="Times New Roman" w:hAnsi="Times New Roman" w:cs="Times New Roman"/>
            <w:sz w:val="24"/>
            <w:szCs w:val="24"/>
          </w:rPr>
          <w:delText xml:space="preserve">s </w:delText>
        </w:r>
      </w:del>
      <w:r w:rsidRPr="00B73E4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B73E41">
        <w:rPr>
          <w:rFonts w:ascii="Times New Roman" w:hAnsi="Times New Roman" w:cs="Times New Roman"/>
          <w:sz w:val="24"/>
          <w:szCs w:val="24"/>
        </w:rPr>
        <w:t>prior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 xml:space="preserve"> distribution</w:t>
      </w:r>
      <w:proofErr w:type="gramEnd"/>
      <w:r w:rsidRPr="00B73E41">
        <w:rPr>
          <w:rFonts w:ascii="Times New Roman" w:hAnsi="Times New Roman" w:cs="Times New Roman"/>
          <w:sz w:val="24"/>
          <w:szCs w:val="24"/>
        </w:rPr>
        <w:t>? and a posterior distribution?)</w:t>
      </w:r>
    </w:p>
    <w:p w:rsidR="004C5E57" w:rsidRPr="00B73E41" w:rsidRDefault="004C5E57" w:rsidP="004C5E57">
      <w:pPr>
        <w:autoSpaceDE w:val="0"/>
        <w:autoSpaceDN w:val="0"/>
        <w:adjustRightInd w:val="0"/>
        <w:spacing w:after="0" w:line="240" w:lineRule="auto"/>
        <w:rPr>
          <w:ins w:id="11" w:author="Windows User" w:date="2013-05-04T13:37:00Z"/>
          <w:rFonts w:ascii="Times New Roman" w:hAnsi="Times New Roman" w:cs="Times New Roman"/>
          <w:sz w:val="24"/>
          <w:szCs w:val="24"/>
        </w:rPr>
      </w:pPr>
    </w:p>
    <w:p w:rsidR="004C5E57" w:rsidRPr="00B73E41" w:rsidRDefault="004C5E57" w:rsidP="004C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E41">
        <w:rPr>
          <w:rFonts w:ascii="Times New Roman" w:hAnsi="Times New Roman" w:cs="Times New Roman"/>
          <w:sz w:val="24"/>
          <w:szCs w:val="24"/>
        </w:rPr>
        <w:t xml:space="preserve">Lines 794-795 - </w:t>
      </w:r>
      <w:r w:rsidRPr="00B73E41">
        <w:rPr>
          <w:rFonts w:ascii="Times New Roman" w:hAnsi="Times New Roman" w:cs="Times New Roman"/>
          <w:sz w:val="24"/>
          <w:szCs w:val="24"/>
        </w:rPr>
        <w:t xml:space="preserve">The final conceptual 4th </w:t>
      </w:r>
      <w:ins w:id="12" w:author="Windows User" w:date="2013-05-04T13:37:00Z">
        <w:r w:rsidRPr="00B73E41">
          <w:rPr>
            <w:rFonts w:ascii="Times New Roman" w:hAnsi="Times New Roman" w:cs="Times New Roman"/>
            <w:sz w:val="24"/>
            <w:szCs w:val="24"/>
          </w:rPr>
          <w:t xml:space="preserve">section </w:t>
        </w:r>
      </w:ins>
      <w:r w:rsidRPr="00B73E41">
        <w:rPr>
          <w:rFonts w:ascii="Times New Roman" w:hAnsi="Times New Roman" w:cs="Times New Roman"/>
          <w:sz w:val="24"/>
          <w:szCs w:val="24"/>
        </w:rPr>
        <w:t>of this book is</w:t>
      </w:r>
      <w:proofErr w:type="gramEnd"/>
      <w:r w:rsidRPr="00B73E41">
        <w:rPr>
          <w:rFonts w:ascii="Times New Roman" w:hAnsi="Times New Roman" w:cs="Times New Roman"/>
          <w:sz w:val="24"/>
          <w:szCs w:val="24"/>
        </w:rPr>
        <w:t xml:space="preserve"> what we call “Super-advanced SCR</w:t>
      </w:r>
      <w:r w:rsidR="003F1698"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>Models.”</w:t>
      </w:r>
    </w:p>
    <w:p w:rsidR="00491CFD" w:rsidRPr="00B73E41" w:rsidRDefault="00491CFD" w:rsidP="004C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CFD" w:rsidRPr="00B73E41" w:rsidRDefault="00491CFD" w:rsidP="004C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CFD" w:rsidRPr="00B73E41" w:rsidRDefault="00491CFD" w:rsidP="004C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73E41">
        <w:rPr>
          <w:rFonts w:ascii="Times New Roman" w:hAnsi="Times New Roman" w:cs="Times New Roman"/>
          <w:sz w:val="24"/>
          <w:szCs w:val="24"/>
          <w:u w:val="single"/>
        </w:rPr>
        <w:t>Chapter 20</w:t>
      </w:r>
    </w:p>
    <w:p w:rsidR="00491CFD" w:rsidRPr="00B73E41" w:rsidRDefault="00491CFD" w:rsidP="004C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3D4" w:rsidRPr="00B73E41" w:rsidRDefault="00B64656" w:rsidP="0011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begin the chapter with a summary of the recent explosion of scholarship in spatial capture-recapture and then do a nice job of identifying potential future research avenues related to technical, methodological, and ecological developments in SCR models.</w:t>
      </w:r>
    </w:p>
    <w:p w:rsidR="008433D4" w:rsidRPr="00B73E41" w:rsidRDefault="00F67D64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Lines 16399-16340 - </w:t>
      </w:r>
      <w:r w:rsidRPr="00B73E41">
        <w:rPr>
          <w:rFonts w:ascii="Times New Roman" w:hAnsi="Times New Roman" w:cs="Times New Roman"/>
          <w:sz w:val="24"/>
          <w:szCs w:val="24"/>
        </w:rPr>
        <w:t>It seems like a little thing, a minor addition to a model, some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>incremental advance or “</w:t>
      </w:r>
      <w:commentRangeStart w:id="13"/>
      <w:r w:rsidRPr="00B73E41">
        <w:rPr>
          <w:rFonts w:ascii="MS Mincho" w:eastAsia="MS Mincho" w:hAnsi="MS Mincho" w:cs="MS Mincho" w:hint="eastAsia"/>
          <w:sz w:val="24"/>
          <w:szCs w:val="24"/>
        </w:rPr>
        <w:t>✏</w:t>
      </w:r>
      <w:commentRangeEnd w:id="13"/>
      <w:r w:rsidR="00992E46">
        <w:rPr>
          <w:rStyle w:val="CommentReference"/>
        </w:rPr>
        <w:commentReference w:id="13"/>
      </w:r>
      <w:r w:rsidRPr="00B73E41">
        <w:rPr>
          <w:rFonts w:ascii="Times New Roman" w:hAnsi="Times New Roman" w:cs="Times New Roman"/>
          <w:sz w:val="24"/>
          <w:szCs w:val="24"/>
        </w:rPr>
        <w:t>-improvement” of existing technology.</w:t>
      </w:r>
    </w:p>
    <w:p w:rsidR="00F67D64" w:rsidRPr="00B73E41" w:rsidRDefault="00F67D64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64" w:rsidRPr="00B73E41" w:rsidRDefault="00F67D64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16447 - </w:t>
      </w:r>
      <w:r w:rsidRPr="00B73E41">
        <w:rPr>
          <w:rFonts w:ascii="Times New Roman" w:hAnsi="Times New Roman" w:cs="Times New Roman"/>
          <w:sz w:val="24"/>
          <w:szCs w:val="24"/>
        </w:rPr>
        <w:t>yield spatial capture</w:t>
      </w:r>
      <w:ins w:id="14" w:author="Angela Fuller" w:date="2013-05-04T15:48:00Z">
        <w:r w:rsidR="00992E46">
          <w:rPr>
            <w:rFonts w:ascii="Times New Roman" w:hAnsi="Times New Roman" w:cs="Times New Roman"/>
            <w:sz w:val="24"/>
            <w:szCs w:val="24"/>
          </w:rPr>
          <w:t>-</w:t>
        </w:r>
      </w:ins>
      <w:del w:id="15" w:author="Angela Fuller" w:date="2013-05-04T15:48:00Z">
        <w:r w:rsidRPr="00B73E41" w:rsidDel="00992E4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B73E41">
        <w:rPr>
          <w:rFonts w:ascii="Times New Roman" w:hAnsi="Times New Roman" w:cs="Times New Roman"/>
          <w:sz w:val="24"/>
          <w:szCs w:val="24"/>
        </w:rPr>
        <w:t>recapture data</w:t>
      </w:r>
    </w:p>
    <w:p w:rsidR="00F67D64" w:rsidRPr="00B73E41" w:rsidRDefault="00F67D64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64" w:rsidRPr="00B73E41" w:rsidRDefault="00F67D64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Lines 16471-16475 – </w:t>
      </w:r>
      <w:r w:rsidR="00992E46">
        <w:rPr>
          <w:rFonts w:ascii="Times New Roman" w:hAnsi="Times New Roman" w:cs="Times New Roman"/>
          <w:sz w:val="24"/>
          <w:szCs w:val="24"/>
        </w:rPr>
        <w:t xml:space="preserve">You could consider adding samples (hair or tissue) from harvested individuals as </w:t>
      </w:r>
      <w:r w:rsidRPr="00B73E41">
        <w:rPr>
          <w:rFonts w:ascii="Times New Roman" w:hAnsi="Times New Roman" w:cs="Times New Roman"/>
          <w:sz w:val="24"/>
          <w:szCs w:val="24"/>
        </w:rPr>
        <w:t>anot</w:t>
      </w:r>
      <w:r w:rsidR="00992E46">
        <w:rPr>
          <w:rFonts w:ascii="Times New Roman" w:hAnsi="Times New Roman" w:cs="Times New Roman"/>
          <w:sz w:val="24"/>
          <w:szCs w:val="24"/>
        </w:rPr>
        <w:t>her potential data source.</w:t>
      </w:r>
    </w:p>
    <w:p w:rsidR="0059353E" w:rsidRPr="00B73E41" w:rsidRDefault="0059353E" w:rsidP="00F67D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53E" w:rsidRPr="00B73E41" w:rsidRDefault="0059353E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Lines 16479-1680 - </w:t>
      </w:r>
      <w:r w:rsidRPr="00B73E41">
        <w:rPr>
          <w:rFonts w:ascii="Times New Roman" w:hAnsi="Times New Roman" w:cs="Times New Roman"/>
          <w:sz w:val="24"/>
          <w:szCs w:val="24"/>
        </w:rPr>
        <w:t>In camera trap survey</w:t>
      </w:r>
      <w:ins w:id="16" w:author="Windows User" w:date="2013-05-04T15:45:00Z">
        <w:r w:rsidR="00992E46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B73E41">
        <w:rPr>
          <w:rFonts w:ascii="Times New Roman" w:hAnsi="Times New Roman" w:cs="Times New Roman"/>
          <w:sz w:val="24"/>
          <w:szCs w:val="24"/>
        </w:rPr>
        <w:t xml:space="preserve"> a di</w:t>
      </w:r>
      <w:r w:rsidR="00992E46">
        <w:rPr>
          <w:rFonts w:ascii="Cambria Math" w:hAnsi="Cambria Math" w:cs="Cambria Math"/>
          <w:sz w:val="24"/>
          <w:szCs w:val="24"/>
        </w:rPr>
        <w:t>ff</w:t>
      </w:r>
      <w:r w:rsidRPr="00B73E41">
        <w:rPr>
          <w:rFonts w:ascii="Times New Roman" w:hAnsi="Times New Roman" w:cs="Times New Roman"/>
          <w:sz w:val="24"/>
          <w:szCs w:val="24"/>
        </w:rPr>
        <w:t>erent type of imperfect identification</w:t>
      </w:r>
    </w:p>
    <w:p w:rsidR="0059353E" w:rsidRPr="00B73E41" w:rsidRDefault="0059353E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3E41">
        <w:rPr>
          <w:rFonts w:ascii="Times New Roman" w:hAnsi="Times New Roman" w:cs="Times New Roman"/>
          <w:sz w:val="24"/>
          <w:szCs w:val="24"/>
        </w:rPr>
        <w:lastRenderedPageBreak/>
        <w:t>can</w:t>
      </w:r>
      <w:proofErr w:type="gramEnd"/>
      <w:r w:rsidRPr="00B73E41">
        <w:rPr>
          <w:rFonts w:ascii="Times New Roman" w:hAnsi="Times New Roman" w:cs="Times New Roman"/>
          <w:sz w:val="24"/>
          <w:szCs w:val="24"/>
        </w:rPr>
        <w:t xml:space="preserve"> occur</w:t>
      </w:r>
    </w:p>
    <w:p w:rsidR="0059353E" w:rsidRPr="00B73E41" w:rsidRDefault="0059353E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53E" w:rsidRPr="00B73E41" w:rsidRDefault="0059353E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Lines 16517-16520 - </w:t>
      </w:r>
      <w:r w:rsidRPr="00B73E41">
        <w:rPr>
          <w:rFonts w:ascii="Times New Roman" w:hAnsi="Times New Roman" w:cs="Times New Roman"/>
          <w:sz w:val="24"/>
          <w:szCs w:val="24"/>
        </w:rPr>
        <w:t>For example, a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>right flank and a left flank camera trap picture that are taken at two neighboring camera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 xml:space="preserve"> traps should be more likely to belong to the same individual tha</w:t>
      </w:r>
      <w:ins w:id="17" w:author="Windows User" w:date="2013-05-04T14:32:00Z">
        <w:r w:rsidRPr="00B73E41">
          <w:rPr>
            <w:rFonts w:ascii="Times New Roman" w:hAnsi="Times New Roman" w:cs="Times New Roman"/>
            <w:sz w:val="24"/>
            <w:szCs w:val="24"/>
          </w:rPr>
          <w:t>n</w:t>
        </w:r>
      </w:ins>
      <w:del w:id="18" w:author="Windows User" w:date="2013-05-04T14:32:00Z">
        <w:r w:rsidRPr="00B73E41" w:rsidDel="0059353E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B73E41">
        <w:rPr>
          <w:rFonts w:ascii="Times New Roman" w:hAnsi="Times New Roman" w:cs="Times New Roman"/>
          <w:sz w:val="24"/>
          <w:szCs w:val="24"/>
        </w:rPr>
        <w:t xml:space="preserve"> a right and a left</w:t>
      </w:r>
      <w:r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Pr="00B73E41">
        <w:rPr>
          <w:rFonts w:ascii="Times New Roman" w:hAnsi="Times New Roman" w:cs="Times New Roman"/>
          <w:sz w:val="24"/>
          <w:szCs w:val="24"/>
        </w:rPr>
        <w:t xml:space="preserve">flank picture taken at cameras located at opposing ends of the trap array, </w:t>
      </w:r>
    </w:p>
    <w:p w:rsidR="008365DD" w:rsidRPr="00B73E41" w:rsidRDefault="008365DD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5DD" w:rsidRDefault="008365DD" w:rsidP="0059353E">
      <w:pPr>
        <w:autoSpaceDE w:val="0"/>
        <w:autoSpaceDN w:val="0"/>
        <w:adjustRightInd w:val="0"/>
        <w:spacing w:after="0" w:line="240" w:lineRule="auto"/>
        <w:rPr>
          <w:ins w:id="19" w:author="Angela Fuller" w:date="2013-05-04T15:54:00Z"/>
          <w:rFonts w:ascii="Times New Roman" w:hAnsi="Times New Roman" w:cs="Times New Roman"/>
          <w:sz w:val="24"/>
          <w:szCs w:val="24"/>
        </w:rPr>
      </w:pPr>
      <w:proofErr w:type="gramStart"/>
      <w:r w:rsidRPr="00B73E41">
        <w:rPr>
          <w:rFonts w:ascii="Times New Roman" w:hAnsi="Times New Roman" w:cs="Times New Roman"/>
          <w:sz w:val="24"/>
          <w:szCs w:val="24"/>
        </w:rPr>
        <w:t xml:space="preserve">Line 16546 - </w:t>
      </w:r>
      <w:r w:rsidRPr="00B73E41">
        <w:rPr>
          <w:rFonts w:ascii="Times New Roman" w:hAnsi="Times New Roman" w:cs="Times New Roman"/>
          <w:sz w:val="24"/>
          <w:szCs w:val="24"/>
        </w:rPr>
        <w:t xml:space="preserve">As discussed in </w:t>
      </w:r>
      <w:proofErr w:type="spellStart"/>
      <w:r w:rsidRPr="00B73E41">
        <w:rPr>
          <w:rFonts w:ascii="Times New Roman" w:hAnsi="Times New Roman" w:cs="Times New Roman"/>
          <w:sz w:val="24"/>
          <w:szCs w:val="24"/>
        </w:rPr>
        <w:t>Chapt</w:t>
      </w:r>
      <w:proofErr w:type="spellEnd"/>
      <w:r w:rsidRPr="00B73E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73E41">
        <w:rPr>
          <w:rFonts w:ascii="Times New Roman" w:hAnsi="Times New Roman" w:cs="Times New Roman"/>
          <w:sz w:val="24"/>
          <w:szCs w:val="24"/>
        </w:rPr>
        <w:t xml:space="preserve"> 9, </w:t>
      </w:r>
      <w:commentRangeStart w:id="20"/>
      <w:r w:rsidRPr="00B73E41">
        <w:rPr>
          <w:rFonts w:ascii="Times New Roman" w:hAnsi="Times New Roman" w:cs="Times New Roman"/>
          <w:sz w:val="24"/>
          <w:szCs w:val="24"/>
        </w:rPr>
        <w:t>Sec</w:t>
      </w:r>
      <w:proofErr w:type="gramStart"/>
      <w:r w:rsidRPr="00B73E41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20"/>
      <w:proofErr w:type="gramEnd"/>
      <w:r w:rsidR="00992E46">
        <w:rPr>
          <w:rStyle w:val="CommentReference"/>
        </w:rPr>
        <w:commentReference w:id="20"/>
      </w:r>
      <w:r w:rsidRPr="00B73E41">
        <w:rPr>
          <w:rFonts w:ascii="Times New Roman" w:hAnsi="Times New Roman" w:cs="Times New Roman"/>
          <w:sz w:val="24"/>
          <w:szCs w:val="24"/>
        </w:rPr>
        <w:t>, we recognize that the time</w:t>
      </w:r>
    </w:p>
    <w:p w:rsidR="00B47C62" w:rsidRPr="00B73E41" w:rsidRDefault="00B47C62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5DD" w:rsidRPr="00B73E41" w:rsidRDefault="008365DD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16569 - </w:t>
      </w:r>
      <w:r w:rsidRPr="00B73E41">
        <w:rPr>
          <w:rFonts w:ascii="Times New Roman" w:hAnsi="Times New Roman" w:cs="Times New Roman"/>
          <w:sz w:val="24"/>
          <w:szCs w:val="24"/>
        </w:rPr>
        <w:t xml:space="preserve">We briefly discussed the topics of dispersal, transience, and migration in </w:t>
      </w:r>
      <w:proofErr w:type="spellStart"/>
      <w:r w:rsidRPr="00B73E41">
        <w:rPr>
          <w:rFonts w:ascii="Times New Roman" w:hAnsi="Times New Roman" w:cs="Times New Roman"/>
          <w:sz w:val="24"/>
          <w:szCs w:val="24"/>
        </w:rPr>
        <w:t>Chapts</w:t>
      </w:r>
      <w:commentRangeStart w:id="21"/>
      <w:proofErr w:type="spellEnd"/>
      <w:r w:rsidRPr="00B73E41">
        <w:rPr>
          <w:rFonts w:ascii="Times New Roman" w:hAnsi="Times New Roman" w:cs="Times New Roman"/>
          <w:sz w:val="24"/>
          <w:szCs w:val="24"/>
        </w:rPr>
        <w:t xml:space="preserve">. ?? </w:t>
      </w:r>
      <w:commentRangeEnd w:id="21"/>
      <w:r w:rsidR="00992E46">
        <w:rPr>
          <w:rStyle w:val="CommentReference"/>
        </w:rPr>
        <w:commentReference w:id="21"/>
      </w:r>
    </w:p>
    <w:p w:rsidR="00B47C62" w:rsidRDefault="00B47C62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5DD" w:rsidRPr="00B73E41" w:rsidRDefault="008365DD" w:rsidP="0059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Line 16576 - </w:t>
      </w:r>
      <w:proofErr w:type="spellStart"/>
      <w:r w:rsidRPr="00B73E41">
        <w:rPr>
          <w:rFonts w:ascii="Times New Roman" w:hAnsi="Times New Roman" w:cs="Times New Roman"/>
          <w:sz w:val="24"/>
          <w:szCs w:val="24"/>
        </w:rPr>
        <w:t>Jonsen</w:t>
      </w:r>
      <w:proofErr w:type="spellEnd"/>
      <w:r w:rsidRPr="00B73E41">
        <w:rPr>
          <w:rFonts w:ascii="Times New Roman" w:hAnsi="Times New Roman" w:cs="Times New Roman"/>
          <w:sz w:val="24"/>
          <w:szCs w:val="24"/>
        </w:rPr>
        <w:t xml:space="preserve"> et al. (2005)</w:t>
      </w:r>
      <w:proofErr w:type="gramStart"/>
      <w:r w:rsidRPr="00B73E41">
        <w:rPr>
          <w:rFonts w:ascii="Times New Roman" w:hAnsi="Times New Roman" w:cs="Times New Roman"/>
          <w:sz w:val="24"/>
          <w:szCs w:val="24"/>
        </w:rPr>
        <w:t xml:space="preserve">; </w:t>
      </w:r>
      <w:commentRangeStart w:id="22"/>
      <w:r w:rsidRPr="00B73E41">
        <w:rPr>
          <w:rFonts w:ascii="Times New Roman" w:hAnsi="Times New Roman" w:cs="Times New Roman"/>
          <w:sz w:val="24"/>
          <w:szCs w:val="24"/>
        </w:rPr>
        <w:t>?</w:t>
      </w:r>
      <w:commentRangeEnd w:id="22"/>
      <w:proofErr w:type="gramEnd"/>
      <w:r w:rsidR="00992E46">
        <w:rPr>
          <w:rStyle w:val="CommentReference"/>
        </w:rPr>
        <w:commentReference w:id="22"/>
      </w:r>
      <w:r w:rsidRPr="00B73E41">
        <w:rPr>
          <w:rFonts w:ascii="Times New Roman" w:hAnsi="Times New Roman" w:cs="Times New Roman"/>
          <w:sz w:val="24"/>
          <w:szCs w:val="24"/>
        </w:rPr>
        <w:t>)</w:t>
      </w:r>
    </w:p>
    <w:sectPr w:rsidR="008365DD" w:rsidRPr="00B7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Angela Fuller" w:date="2013-05-04T15:48:00Z" w:initials="AKF">
    <w:p w:rsidR="00992E46" w:rsidRDefault="00992E46">
      <w:pPr>
        <w:pStyle w:val="CommentText"/>
      </w:pPr>
      <w:r>
        <w:rPr>
          <w:rStyle w:val="CommentReference"/>
        </w:rPr>
        <w:annotationRef/>
      </w:r>
      <w:r>
        <w:t>Symbol problem</w:t>
      </w:r>
    </w:p>
  </w:comment>
  <w:comment w:id="20" w:author="Angela Fuller" w:date="2013-05-04T15:48:00Z" w:initials="AKF">
    <w:p w:rsidR="00992E46" w:rsidRDefault="00992E46">
      <w:pPr>
        <w:pStyle w:val="CommentText"/>
      </w:pPr>
      <w:r>
        <w:rPr>
          <w:rStyle w:val="CommentReference"/>
        </w:rPr>
        <w:annotationRef/>
      </w:r>
      <w:r>
        <w:t>Section number is missing</w:t>
      </w:r>
    </w:p>
  </w:comment>
  <w:comment w:id="21" w:author="Angela Fuller" w:date="2013-05-04T15:49:00Z" w:initials="AKF">
    <w:p w:rsidR="00992E46" w:rsidRDefault="00992E46">
      <w:pPr>
        <w:pStyle w:val="CommentText"/>
      </w:pPr>
      <w:r>
        <w:rPr>
          <w:rStyle w:val="CommentReference"/>
        </w:rPr>
        <w:annotationRef/>
      </w:r>
      <w:r>
        <w:t>Chapter numbers missing</w:t>
      </w:r>
    </w:p>
  </w:comment>
  <w:comment w:id="22" w:author="Angela Fuller" w:date="2013-05-04T15:49:00Z" w:initials="AKF">
    <w:p w:rsidR="00992E46" w:rsidRDefault="00992E46">
      <w:pPr>
        <w:pStyle w:val="CommentText"/>
      </w:pPr>
      <w:r>
        <w:rPr>
          <w:rStyle w:val="CommentReference"/>
        </w:rPr>
        <w:annotationRef/>
      </w:r>
      <w:r>
        <w:t>Reference missing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8F"/>
    <w:rsid w:val="00110AD6"/>
    <w:rsid w:val="0020242D"/>
    <w:rsid w:val="00247F55"/>
    <w:rsid w:val="003015EA"/>
    <w:rsid w:val="00371CB0"/>
    <w:rsid w:val="003F1698"/>
    <w:rsid w:val="00453A23"/>
    <w:rsid w:val="00491CFD"/>
    <w:rsid w:val="004C5E57"/>
    <w:rsid w:val="0059353E"/>
    <w:rsid w:val="00697C8F"/>
    <w:rsid w:val="007D367F"/>
    <w:rsid w:val="008365DD"/>
    <w:rsid w:val="008433D4"/>
    <w:rsid w:val="00992E46"/>
    <w:rsid w:val="00B47C62"/>
    <w:rsid w:val="00B64656"/>
    <w:rsid w:val="00B73E41"/>
    <w:rsid w:val="00D67661"/>
    <w:rsid w:val="00DF6175"/>
    <w:rsid w:val="00F34B84"/>
    <w:rsid w:val="00F6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2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E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2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Angela Fuller</cp:lastModifiedBy>
  <cp:revision>9</cp:revision>
  <dcterms:created xsi:type="dcterms:W3CDTF">2013-05-04T01:00:00Z</dcterms:created>
  <dcterms:modified xsi:type="dcterms:W3CDTF">2013-05-04T19:55:00Z</dcterms:modified>
</cp:coreProperties>
</file>