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\chapter{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Closed Population Models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\markboth{Chapter 3}{}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\label{chapt.closed}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\vspace{.3in}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Having covered the basics of hierarchical models and their implementation</w:t>
      </w:r>
      <w:ins w:id="0" w:author="Marc" w:date="2012-04-14T10:56:00Z">
        <w:r w:rsidR="00CD753F">
          <w:rPr>
            <w:rFonts w:ascii="Courier New" w:hAnsi="Courier New" w:cs="Courier New"/>
            <w:lang w:val="en-US"/>
          </w:rPr>
          <w:t xml:space="preserve"> in BUGS software</w:t>
        </w:r>
      </w:ins>
      <w:r w:rsidRPr="00CD753F">
        <w:rPr>
          <w:rFonts w:ascii="Courier New" w:hAnsi="Courier New" w:cs="Courier New"/>
          <w:lang w:val="en-US"/>
        </w:rPr>
        <w:t xml:space="preserve">,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this chapter we will consider ordinary capture-recapture (CR)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</w:t>
      </w:r>
      <w:r w:rsidRPr="00CD753F">
        <w:rPr>
          <w:rFonts w:ascii="Courier New" w:hAnsi="Courier New" w:cs="Courier New"/>
          <w:lang w:val="en-US"/>
        </w:rPr>
        <w:t>for estimating population size in closed populations. We will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see that such models are closely related to binomial (or logistic)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regression</w:t>
      </w:r>
      <w:ins w:id="1" w:author="Marc" w:date="2012-04-14T10:56:00Z">
        <w:r w:rsidR="00CD753F">
          <w:rPr>
            <w:rFonts w:ascii="Courier New" w:hAnsi="Courier New" w:cs="Courier New"/>
            <w:lang w:val="en-US"/>
          </w:rPr>
          <w:t>-</w:t>
        </w:r>
      </w:ins>
      <w:del w:id="2" w:author="Marc" w:date="2012-04-14T10:56:00Z">
        <w:r w:rsidRPr="00CD753F" w:rsidDel="00CD753F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>type models. In fact, when $N$ is known, they are precisely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del w:id="3" w:author="Marc" w:date="2012-04-14T10:56:00Z">
        <w:r w:rsidRPr="00CD753F" w:rsidDel="00CD753F">
          <w:rPr>
            <w:rFonts w:ascii="Courier New" w:hAnsi="Courier New" w:cs="Courier New"/>
            <w:lang w:val="en-US"/>
          </w:rPr>
          <w:delText xml:space="preserve">such </w:delText>
        </w:r>
      </w:del>
      <w:ins w:id="4" w:author="Marc" w:date="2012-04-14T10:56:00Z">
        <w:r w:rsidR="00CD753F">
          <w:rPr>
            <w:rFonts w:ascii="Courier New" w:hAnsi="Courier New" w:cs="Courier New"/>
            <w:lang w:val="en-US"/>
          </w:rPr>
          <w:t>logistic regression</w:t>
        </w:r>
        <w:r w:rsidR="00CD753F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models.  We consider some important extensions o</w:t>
      </w:r>
      <w:r w:rsidRPr="00CD753F">
        <w:rPr>
          <w:rFonts w:ascii="Courier New" w:hAnsi="Courier New" w:cs="Courier New"/>
          <w:lang w:val="en-US"/>
        </w:rPr>
        <w:t>f ordinary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models that accommodate various types of ``individual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effects'' --- either in the form of explicit</w:t>
      </w:r>
      <w:ins w:id="5" w:author="Marc" w:date="2012-04-14T10:57:00Z">
        <w:r w:rsidR="00CD753F">
          <w:rPr>
            <w:rFonts w:ascii="Courier New" w:hAnsi="Courier New" w:cs="Courier New"/>
            <w:lang w:val="en-US"/>
          </w:rPr>
          <w:t>, observed and measured</w:t>
        </w:r>
      </w:ins>
      <w:del w:id="6" w:author="Marc" w:date="2012-04-14T10:57:00Z">
        <w:r w:rsidRPr="00CD753F" w:rsidDel="00CD753F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>covariates (sex, age,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body mass) or unstructured ``heterogeneity'' in the form of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random effect</w:t>
      </w:r>
      <w:ins w:id="7" w:author="Marc" w:date="2012-04-14T10:57:00Z">
        <w:r w:rsidR="00CD753F">
          <w:rPr>
            <w:rFonts w:ascii="Courier New" w:hAnsi="Courier New" w:cs="Courier New"/>
            <w:lang w:val="en-US"/>
          </w:rPr>
          <w:t>, which represent effects of unobserved or unmeasured covariates</w:t>
        </w:r>
      </w:ins>
      <w:r w:rsidRPr="00CD753F">
        <w:rPr>
          <w:rFonts w:ascii="Courier New" w:hAnsi="Courier New" w:cs="Courier New"/>
          <w:lang w:val="en-US"/>
        </w:rPr>
        <w:t>. In general, t</w:t>
      </w:r>
      <w:r w:rsidRPr="00CD753F">
        <w:rPr>
          <w:rFonts w:ascii="Courier New" w:hAnsi="Courier New" w:cs="Courier New"/>
          <w:lang w:val="en-US"/>
        </w:rPr>
        <w:t>hese models are variations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generalized linear or generalized linear mixed models (</w:t>
      </w:r>
      <w:ins w:id="8" w:author="Marc" w:date="2012-04-14T11:29:00Z">
        <w:r w:rsidR="00A058EA">
          <w:rPr>
            <w:rFonts w:ascii="Courier New" w:hAnsi="Courier New" w:cs="Courier New"/>
            <w:lang w:val="en-US"/>
          </w:rPr>
          <w:t xml:space="preserve">GLMs and </w:t>
        </w:r>
      </w:ins>
      <w:r w:rsidRPr="00CD753F">
        <w:rPr>
          <w:rFonts w:ascii="Courier New" w:hAnsi="Courier New" w:cs="Courier New"/>
          <w:lang w:val="en-US"/>
        </w:rPr>
        <w:t>GLMMs</w:t>
      </w:r>
      <w:ins w:id="9" w:author="Marc" w:date="2012-04-14T11:29:00Z">
        <w:r w:rsidR="00A058EA">
          <w:rPr>
            <w:rFonts w:ascii="Courier New" w:hAnsi="Courier New" w:cs="Courier New"/>
            <w:lang w:val="en-US"/>
          </w:rPr>
          <w:t>, respectively</w:t>
        </w:r>
      </w:ins>
      <w:r w:rsidRPr="00CD753F">
        <w:rPr>
          <w:rFonts w:ascii="Courier New" w:hAnsi="Courier New" w:cs="Courier New"/>
          <w:lang w:val="en-US"/>
        </w:rPr>
        <w:t>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of the paramount importance of this concept, we focus mainly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 fairly simple models in which the observations are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frequencies, $y</w:t>
      </w:r>
      <w:r w:rsidRPr="00CD753F">
        <w:rPr>
          <w:rFonts w:ascii="Courier New" w:hAnsi="Courier New" w:cs="Courier New"/>
          <w:lang w:val="en-US"/>
        </w:rPr>
        <w:t>_{i}$ = the number of encounters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$i$ out of $K$ replicate samples of the population which,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models we consider here, is the outcome of a binomial random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variable.  Along the way, we consider the spatial context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</w:t>
      </w:r>
      <w:r w:rsidRPr="00CD753F">
        <w:rPr>
          <w:rFonts w:ascii="Courier New" w:hAnsi="Courier New" w:cs="Courier New"/>
          <w:lang w:val="en-US"/>
        </w:rPr>
        <w:t xml:space="preserve"> data and models and demonstrate that density cannot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formally estimated when spatial information is ignored. We also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review some of the informal methods of estimating density using CR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methods, and consider some of their limitations.  We will be expos</w:t>
      </w:r>
      <w:r w:rsidRPr="00CD753F">
        <w:rPr>
          <w:rFonts w:ascii="Courier New" w:hAnsi="Courier New" w:cs="Courier New"/>
          <w:lang w:val="en-US"/>
        </w:rPr>
        <w:t>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our first primitive spatial capture-recapture models which arise 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minor variations of so-called ``individual covariate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models'' (of the \citet{huggins:1989} and \citet{alho:1990}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variety). In a sense, the point of this chapter is to </w:t>
      </w:r>
      <w:r w:rsidRPr="00CD753F">
        <w:rPr>
          <w:rFonts w:ascii="Courier New" w:hAnsi="Courier New" w:cs="Courier New"/>
          <w:lang w:val="en-US"/>
        </w:rPr>
        <w:t>establish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linkage  between non-spatial and spatial capture-recapture models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in a direct and concise manner beginning with the basic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``model $M_0$'' </w:t>
      </w:r>
      <w:ins w:id="10" w:author="Marc" w:date="2012-04-14T11:30:00Z">
        <w:r w:rsidR="007D0AD0">
          <w:rPr>
            <w:rFonts w:ascii="Courier New" w:hAnsi="Courier New" w:cs="Courier New"/>
            <w:lang w:val="en-US"/>
          </w:rPr>
          <w:t xml:space="preserve">$ought to explain such a thing at first place where it occurs or give a reference$ </w:t>
        </w:r>
      </w:ins>
      <w:r w:rsidRPr="00CD753F">
        <w:rPr>
          <w:rFonts w:ascii="Courier New" w:hAnsi="Courier New" w:cs="Courier New"/>
          <w:lang w:val="en-US"/>
        </w:rPr>
        <w:t>and extensions of that model to include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heterogeneity and </w:t>
      </w:r>
      <w:del w:id="11" w:author="Marc" w:date="2012-04-14T11:30:00Z">
        <w:r w:rsidRPr="00CD753F" w:rsidDel="007D0AD0">
          <w:rPr>
            <w:rFonts w:ascii="Courier New" w:hAnsi="Courier New" w:cs="Courier New"/>
            <w:lang w:val="en-US"/>
          </w:rPr>
          <w:delText xml:space="preserve">also </w:delText>
        </w:r>
      </w:del>
      <w:r w:rsidRPr="00CD753F">
        <w:rPr>
          <w:rFonts w:ascii="Courier New" w:hAnsi="Courier New" w:cs="Courier New"/>
          <w:lang w:val="en-US"/>
        </w:rPr>
        <w:t xml:space="preserve">individual covariates. </w:t>
      </w:r>
      <w:r w:rsidRPr="00CD753F">
        <w:rPr>
          <w:rFonts w:ascii="Courier New" w:hAnsi="Courier New" w:cs="Courier New"/>
          <w:lang w:val="en-US"/>
        </w:rPr>
        <w:t>A special type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 is distance sampling, which could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thought of as the most primitive spatial capture-recapture model. </w:t>
      </w:r>
      <w:ins w:id="12" w:author="Marc" w:date="2012-04-14T11:30:00Z">
        <w:r w:rsidR="007D0AD0">
          <w:rPr>
            <w:rFonts w:ascii="Courier New" w:hAnsi="Courier New" w:cs="Courier New"/>
            <w:lang w:val="en-US"/>
          </w:rPr>
          <w:t xml:space="preserve">$they will love you in St-Andrews for this$ </w:t>
        </w:r>
      </w:ins>
      <w:r w:rsidRPr="00CD753F">
        <w:rPr>
          <w:rFonts w:ascii="Courier New" w:hAnsi="Courier New" w:cs="Courier New"/>
          <w:lang w:val="en-US"/>
        </w:rPr>
        <w:t xml:space="preserve">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later chapters we further develop and extend ideas introduced in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chapter.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emphasize Baye</w:t>
      </w:r>
      <w:r w:rsidRPr="00CD753F">
        <w:rPr>
          <w:rFonts w:ascii="Courier New" w:hAnsi="Courier New" w:cs="Courier New"/>
          <w:lang w:val="en-US"/>
        </w:rPr>
        <w:t>sian analysis of capture-recapture models and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accomplish this using a method related to classical ``data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augmentation'' from the statistics literature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\citep[e.g.,][]{tanner_wong:1987}</w:t>
      </w:r>
      <w:del w:id="13" w:author="Marc" w:date="2012-04-14T11:31:00Z">
        <w:r w:rsidRPr="00CD753F" w:rsidDel="007D0AD0">
          <w:rPr>
            <w:rFonts w:ascii="Courier New" w:hAnsi="Courier New" w:cs="Courier New"/>
            <w:lang w:val="en-US"/>
          </w:rPr>
          <w:delText>)</w:delText>
        </w:r>
      </w:del>
      <w:r w:rsidRPr="00CD753F">
        <w:rPr>
          <w:rFonts w:ascii="Courier New" w:hAnsi="Courier New" w:cs="Courier New"/>
          <w:lang w:val="en-US"/>
        </w:rPr>
        <w:t>.  This is a general concept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statistics but, in the context </w:t>
      </w:r>
      <w:r w:rsidRPr="00CD753F">
        <w:rPr>
          <w:rFonts w:ascii="Courier New" w:hAnsi="Courier New" w:cs="Courier New"/>
          <w:lang w:val="en-US"/>
        </w:rPr>
        <w:t>of capture-recapture models where $N$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unknown, it has a consistent implementation across classes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 and one that is really convenient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standpoint of doing MCMC \citep{royle_etal:2007}</w:t>
      </w:r>
      <w:ins w:id="14" w:author="Marc" w:date="2012-04-14T11:31:00Z">
        <w:r w:rsidR="007D0AD0">
          <w:rPr>
            <w:rFonts w:ascii="Courier New" w:hAnsi="Courier New" w:cs="Courier New"/>
            <w:lang w:val="en-US"/>
          </w:rPr>
          <w:t xml:space="preserve"> $add Royle and Dorazio 2010$</w:t>
        </w:r>
      </w:ins>
      <w:r w:rsidRPr="00CD753F">
        <w:rPr>
          <w:rFonts w:ascii="Courier New" w:hAnsi="Courier New" w:cs="Courier New"/>
          <w:lang w:val="en-US"/>
        </w:rPr>
        <w:t>. We use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throug</w:t>
      </w:r>
      <w:r w:rsidRPr="00CD753F">
        <w:rPr>
          <w:rFonts w:ascii="Courier New" w:hAnsi="Courier New" w:cs="Courier New"/>
          <w:lang w:val="en-US"/>
        </w:rPr>
        <w:t>hout this book and thus emphasize its conceptual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and technical origins and demonstrate applications to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models.  We refer the reader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\citet[][ch. 6]{kery_schaub:2011} for an accessible and compl</w:t>
      </w:r>
      <w:ins w:id="15" w:author="Marc" w:date="2012-04-14T11:33:00Z">
        <w:r w:rsidR="007D0AD0">
          <w:rPr>
            <w:rFonts w:ascii="Courier New" w:hAnsi="Courier New" w:cs="Courier New"/>
            <w:lang w:val="en-US"/>
          </w:rPr>
          <w:t>e</w:t>
        </w:r>
      </w:ins>
      <w:del w:id="16" w:author="Marc" w:date="2012-04-14T11:33:00Z">
        <w:r w:rsidRPr="00CD753F" w:rsidDel="007D0AD0">
          <w:rPr>
            <w:rFonts w:ascii="Courier New" w:hAnsi="Courier New" w:cs="Courier New"/>
            <w:lang w:val="en-US"/>
          </w:rPr>
          <w:delText>i</w:delText>
        </w:r>
      </w:del>
      <w:r w:rsidRPr="00CD753F">
        <w:rPr>
          <w:rFonts w:ascii="Courier New" w:hAnsi="Courier New" w:cs="Courier New"/>
          <w:lang w:val="en-US"/>
        </w:rPr>
        <w:t>mentary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development of </w:t>
      </w:r>
      <w:ins w:id="17" w:author="Marc" w:date="2012-04-14T11:34:00Z">
        <w:r w:rsidR="007D0AD0">
          <w:rPr>
            <w:rFonts w:ascii="Courier New" w:hAnsi="Courier New" w:cs="Courier New"/>
            <w:lang w:val="en-US"/>
          </w:rPr>
          <w:t xml:space="preserve">the Bayesian analysis of </w:t>
        </w:r>
      </w:ins>
      <w:r w:rsidRPr="00CD753F">
        <w:rPr>
          <w:rFonts w:ascii="Courier New" w:hAnsi="Courier New" w:cs="Courier New"/>
          <w:lang w:val="en-US"/>
        </w:rPr>
        <w:t>ordinary</w:t>
      </w:r>
      <w:ins w:id="18" w:author="Marc" w:date="2012-04-14T11:34:00Z">
        <w:r w:rsidR="007D0AD0">
          <w:rPr>
            <w:rFonts w:ascii="Courier New" w:hAnsi="Courier New" w:cs="Courier New"/>
            <w:lang w:val="en-US"/>
          </w:rPr>
          <w:t>, i.e., nonspatial</w:t>
        </w:r>
      </w:ins>
      <w:r w:rsidRPr="00CD753F">
        <w:rPr>
          <w:rFonts w:ascii="Courier New" w:hAnsi="Courier New" w:cs="Courier New"/>
          <w:lang w:val="en-US"/>
        </w:rPr>
        <w:t xml:space="preserve"> close</w:t>
      </w:r>
      <w:r w:rsidRPr="00CD753F">
        <w:rPr>
          <w:rFonts w:ascii="Courier New" w:hAnsi="Courier New" w:cs="Courier New"/>
          <w:lang w:val="en-US"/>
        </w:rPr>
        <w:t>d population models.</w:t>
      </w:r>
      <w:ins w:id="19" w:author="Marc" w:date="2012-04-14T11:33:00Z">
        <w:r w:rsidR="007D0AD0">
          <w:rPr>
            <w:rFonts w:ascii="Courier New" w:hAnsi="Courier New" w:cs="Courier New"/>
            <w:lang w:val="en-US"/>
          </w:rPr>
          <w:t xml:space="preserve"> $thanks for generous cite !$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\section{The Simplest Closed Population Model: Model $M_0$}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start looking at the simples</w:t>
      </w:r>
      <w:ins w:id="20" w:author="Marc" w:date="2012-04-14T11:34:00Z">
        <w:r w:rsidR="004E13BA">
          <w:rPr>
            <w:rFonts w:ascii="Courier New" w:hAnsi="Courier New" w:cs="Courier New"/>
            <w:lang w:val="en-US"/>
          </w:rPr>
          <w:t>t</w:t>
        </w:r>
      </w:ins>
      <w:r w:rsidRPr="00CD753F">
        <w:rPr>
          <w:rFonts w:ascii="Courier New" w:hAnsi="Courier New" w:cs="Courier New"/>
          <w:lang w:val="en-US"/>
        </w:rPr>
        <w:t xml:space="preserve"> capture-recapture model, let's suppose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exists a population of $N$ individuals which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subject to repeated sampling, say over</w:t>
      </w:r>
      <w:r w:rsidRPr="00CD753F">
        <w:rPr>
          <w:rFonts w:ascii="Courier New" w:hAnsi="Courier New" w:cs="Courier New"/>
          <w:lang w:val="en-US"/>
        </w:rPr>
        <w:t xml:space="preserve"> $K$ </w:t>
      </w:r>
      <w:del w:id="21" w:author="Marc" w:date="2012-04-14T11:34:00Z">
        <w:r w:rsidRPr="00CD753F" w:rsidDel="004E13BA">
          <w:rPr>
            <w:rFonts w:ascii="Courier New" w:hAnsi="Courier New" w:cs="Courier New"/>
            <w:lang w:val="en-US"/>
          </w:rPr>
          <w:delText>nights</w:delText>
        </w:r>
      </w:del>
      <w:ins w:id="22" w:author="Marc" w:date="2012-04-14T11:34:00Z">
        <w:r w:rsidR="004E13BA">
          <w:rPr>
            <w:rFonts w:ascii="Courier New" w:hAnsi="Courier New" w:cs="Courier New"/>
            <w:lang w:val="en-US"/>
          </w:rPr>
          <w:t>``occasions’’</w:t>
        </w:r>
      </w:ins>
      <w:ins w:id="23" w:author="Marc" w:date="2012-04-14T11:35:00Z">
        <w:r w:rsidR="004E13BA">
          <w:rPr>
            <w:rFonts w:ascii="Courier New" w:hAnsi="Courier New" w:cs="Courier New"/>
            <w:lang w:val="en-US"/>
          </w:rPr>
          <w:t>, such as trap nights</w:t>
        </w:r>
      </w:ins>
      <w:r w:rsidRPr="00CD753F">
        <w:rPr>
          <w:rFonts w:ascii="Courier New" w:hAnsi="Courier New" w:cs="Courier New"/>
          <w:lang w:val="en-US"/>
        </w:rPr>
        <w:t>, where individuals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captured, marked, and subsequently recaptured.  We suppose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encounter histories are obtained, and these are of the form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a sequence of 0's and 1's indicating capture $(y=1)$ or not $(y=0)$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during any </w:t>
      </w:r>
      <w:r w:rsidRPr="00CD753F">
        <w:rPr>
          <w:rFonts w:ascii="Courier New" w:hAnsi="Courier New" w:cs="Courier New"/>
          <w:lang w:val="en-US"/>
        </w:rPr>
        <w:t>sampling occasion (``sample'').  As an example, suppose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$K=5$ sampling occasions, then an individual captured during sample 2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3 but not otherwise would have an encounter history of the form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${\bf y}=(0,1,1,0,0)$. Thus, the observation ${\bf y}_{i}$ </w:t>
      </w:r>
      <w:r w:rsidRPr="00CD753F">
        <w:rPr>
          <w:rFonts w:ascii="Courier New" w:hAnsi="Courier New" w:cs="Courier New"/>
          <w:lang w:val="en-US"/>
        </w:rPr>
        <w:t>for each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$(i)$ is a vector having elements denoted by $y_{ik}$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$k=1,2,..,K$. Usually this is organized as a row of a matrix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elements $y_{ik}$, see Table \ref{closed.tab.3.1}.  Except where noted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explicitly, we suppose that observati</w:t>
      </w:r>
      <w:r w:rsidRPr="00CD753F">
        <w:rPr>
          <w:rFonts w:ascii="Courier New" w:hAnsi="Courier New" w:cs="Courier New"/>
          <w:lang w:val="en-US"/>
        </w:rPr>
        <w:t>ons are independent within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and among individuals.  Formally, this allows us to say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$y_{ik}$ are $iid$ Bernoulli random variables and we may write $y_{ik}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\sim \mbox{Bern}(p)$.  Consequently, for this very simple model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which $p$ is </w:t>
      </w:r>
      <w:del w:id="24" w:author="Marc" w:date="2012-04-14T11:35:00Z">
        <w:r w:rsidRPr="00CD753F" w:rsidDel="005C245E">
          <w:rPr>
            <w:rFonts w:ascii="Courier New" w:hAnsi="Courier New" w:cs="Courier New"/>
            <w:lang w:val="en-US"/>
          </w:rPr>
          <w:delText>i</w:delText>
        </w:r>
        <w:r w:rsidRPr="00CD753F" w:rsidDel="005C245E">
          <w:rPr>
            <w:rFonts w:ascii="Courier New" w:hAnsi="Courier New" w:cs="Courier New"/>
            <w:lang w:val="en-US"/>
          </w:rPr>
          <w:delText xml:space="preserve">n fact </w:delText>
        </w:r>
      </w:del>
      <w:r w:rsidRPr="00CD753F">
        <w:rPr>
          <w:rFonts w:ascii="Courier New" w:hAnsi="Courier New" w:cs="Courier New"/>
          <w:lang w:val="en-US"/>
        </w:rPr>
        <w:t xml:space="preserve">constant, </w:t>
      </w:r>
      <w:del w:id="25" w:author="Marc" w:date="2012-04-14T11:35:00Z">
        <w:r w:rsidRPr="00CD753F" w:rsidDel="005C245E">
          <w:rPr>
            <w:rFonts w:ascii="Courier New" w:hAnsi="Courier New" w:cs="Courier New"/>
            <w:lang w:val="en-US"/>
          </w:rPr>
          <w:delText xml:space="preserve">then </w:delText>
        </w:r>
      </w:del>
      <w:r w:rsidRPr="00CD753F">
        <w:rPr>
          <w:rFonts w:ascii="Courier New" w:hAnsi="Courier New" w:cs="Courier New"/>
          <w:lang w:val="en-US"/>
        </w:rPr>
        <w:t>we can declare that the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encounter frequencies (total </w:t>
      </w:r>
      <w:ins w:id="26" w:author="Marc" w:date="2012-04-14T11:35:00Z">
        <w:r w:rsidR="005C245E">
          <w:rPr>
            <w:rFonts w:ascii="Courier New" w:hAnsi="Courier New" w:cs="Courier New"/>
            <w:lang w:val="en-US"/>
          </w:rPr>
          <w:t xml:space="preserve">number of </w:t>
        </w:r>
      </w:ins>
      <w:r w:rsidRPr="00CD753F">
        <w:rPr>
          <w:rFonts w:ascii="Courier New" w:hAnsi="Courier New" w:cs="Courier New"/>
          <w:lang w:val="en-US"/>
        </w:rPr>
        <w:t>captures), $y_{i} = \sum_{k} y_{ik}$,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binomial distribution based on a sample of size $K$. That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 = \sum_{k} y_{ik} \sim \mbox{Bin}(p,K)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5C245E" w:rsidRDefault="005C245E" w:rsidP="00DC4865">
      <w:pPr>
        <w:pStyle w:val="PlainText"/>
        <w:rPr>
          <w:ins w:id="27" w:author="Marc" w:date="2012-04-14T11:36:00Z"/>
          <w:rFonts w:ascii="Courier New" w:hAnsi="Courier New" w:cs="Courier New"/>
          <w:lang w:val="en-US"/>
        </w:rPr>
      </w:pPr>
    </w:p>
    <w:p w:rsidR="005C245E" w:rsidRDefault="005C245E" w:rsidP="00DC4865">
      <w:pPr>
        <w:pStyle w:val="PlainText"/>
        <w:rPr>
          <w:ins w:id="28" w:author="Marc" w:date="2012-04-14T11:36:00Z"/>
          <w:rFonts w:ascii="Courier New" w:hAnsi="Courier New" w:cs="Courier New"/>
          <w:lang w:val="en-US"/>
        </w:rPr>
      </w:pPr>
      <w:ins w:id="29" w:author="Marc" w:date="2012-04-14T11:36:00Z">
        <w:r>
          <w:rPr>
            <w:rFonts w:ascii="Courier New" w:hAnsi="Courier New" w:cs="Courier New"/>
            <w:lang w:val="en-US"/>
          </w:rPr>
          <w:t>$around here perhaps say that whenever no temporal structure in p is modelled, the original binary detection observations can be aggregated into detection frequencies, and the observation model changes from Bernoulli to Binomial$</w:t>
        </w:r>
      </w:ins>
    </w:p>
    <w:p w:rsidR="005C245E" w:rsidRDefault="005C245E" w:rsidP="00DC4865">
      <w:pPr>
        <w:pStyle w:val="PlainText"/>
        <w:rPr>
          <w:ins w:id="30" w:author="Marc" w:date="2012-04-14T11:36:00Z"/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ev</w:t>
      </w:r>
      <w:r w:rsidRPr="00CD753F">
        <w:rPr>
          <w:rFonts w:ascii="Courier New" w:hAnsi="Courier New" w:cs="Courier New"/>
          <w:lang w:val="en-US"/>
        </w:rPr>
        <w:t>ery individual in the population. This is a remarkably simple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 </w:t>
      </w:r>
      <w:ins w:id="31" w:author="Marc" w:date="2012-04-14T11:37:00Z">
        <w:r w:rsidR="000D5D37">
          <w:rPr>
            <w:rFonts w:ascii="Courier New" w:hAnsi="Courier New" w:cs="Courier New"/>
            <w:lang w:val="en-US"/>
          </w:rPr>
          <w:t xml:space="preserve">for the observation process and the one, which </w:t>
        </w:r>
      </w:ins>
      <w:del w:id="32" w:author="Marc" w:date="2012-04-14T11:37:00Z">
        <w:r w:rsidRPr="00CD753F" w:rsidDel="000D5D37">
          <w:rPr>
            <w:rFonts w:ascii="Courier New" w:hAnsi="Courier New" w:cs="Courier New"/>
            <w:lang w:val="en-US"/>
          </w:rPr>
          <w:delText xml:space="preserve">that </w:delText>
        </w:r>
      </w:del>
      <w:r w:rsidRPr="00CD753F">
        <w:rPr>
          <w:rFonts w:ascii="Courier New" w:hAnsi="Courier New" w:cs="Courier New"/>
          <w:lang w:val="en-US"/>
        </w:rPr>
        <w:t>forms the cornerstone of almost all of classical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models, including most spatial 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discussed </w:t>
      </w:r>
      <w:del w:id="33" w:author="Marc" w:date="2012-04-14T11:37:00Z">
        <w:r w:rsidRPr="00CD753F" w:rsidDel="000D5D37">
          <w:rPr>
            <w:rFonts w:ascii="Courier New" w:hAnsi="Courier New" w:cs="Courier New"/>
            <w:lang w:val="en-US"/>
          </w:rPr>
          <w:delText xml:space="preserve">throughout </w:delText>
        </w:r>
      </w:del>
      <w:ins w:id="34" w:author="Marc" w:date="2012-04-14T11:37:00Z">
        <w:r w:rsidR="000D5D37">
          <w:rPr>
            <w:rFonts w:ascii="Courier New" w:hAnsi="Courier New" w:cs="Courier New"/>
            <w:lang w:val="en-US"/>
          </w:rPr>
          <w:t>in</w:t>
        </w:r>
        <w:r w:rsidR="000D5D37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 xml:space="preserve">this book.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Evidently, the basic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 structure is precisely a simplistic version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logistic-regression model with only an intercept term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($\mbox{logit}(p) = \mbox{constant}$).  To say that 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 are just logistic regressions is only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slig</w:t>
      </w:r>
      <w:r w:rsidRPr="00CD753F">
        <w:rPr>
          <w:rFonts w:ascii="Courier New" w:hAnsi="Courier New" w:cs="Courier New"/>
          <w:lang w:val="en-US"/>
        </w:rPr>
        <w:t>htly inaccurate. In fact, we are proceeding here ``conditional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$N$'', i.e., as if we knew $N$. In practice we don't, of course,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kind of the point of capture-recapture models as estimating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is the central objective.</w:t>
      </w:r>
      <w:ins w:id="35" w:author="Marc" w:date="2012-04-14T11:39:00Z">
        <w:r w:rsidR="00D42147">
          <w:rPr>
            <w:rFonts w:ascii="Courier New" w:hAnsi="Courier New" w:cs="Courier New"/>
            <w:lang w:val="en-US"/>
          </w:rPr>
          <w:t xml:space="preserve"> $last sentence too complicated$</w:t>
        </w:r>
      </w:ins>
      <w:r w:rsidRPr="00CD753F">
        <w:rPr>
          <w:rFonts w:ascii="Courier New" w:hAnsi="Courier New" w:cs="Courier New"/>
          <w:lang w:val="en-US"/>
        </w:rPr>
        <w:t xml:space="preserve"> But, by proceeding c</w:t>
      </w:r>
      <w:r w:rsidRPr="00CD753F">
        <w:rPr>
          <w:rFonts w:ascii="Courier New" w:hAnsi="Courier New" w:cs="Courier New"/>
          <w:lang w:val="en-US"/>
        </w:rPr>
        <w:t>onditional on $N$</w:t>
      </w:r>
      <w:ins w:id="36" w:author="Marc" w:date="2012-04-14T11:39:00Z">
        <w:r w:rsidR="000D5D37">
          <w:rPr>
            <w:rFonts w:ascii="Courier New" w:hAnsi="Courier New" w:cs="Courier New"/>
            <w:lang w:val="en-US"/>
          </w:rPr>
          <w:t xml:space="preserve"> $have to define a thing at first place$</w:t>
        </w:r>
      </w:ins>
      <w:r w:rsidRPr="00CD753F">
        <w:rPr>
          <w:rFonts w:ascii="Courier New" w:hAnsi="Courier New" w:cs="Courier New"/>
          <w:lang w:val="en-US"/>
        </w:rPr>
        <w:t>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can specify a simple model and then deal with the fact that $N$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unknown using standard methods that you are already familiar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(i.e., GLMs - see Chapt. \ref{chapt.glms}).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\begin{table}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</w:t>
      </w:r>
      <w:ins w:id="37" w:author="Marc" w:date="2012-04-14T11:42:00Z">
        <w:r w:rsidR="00C57322">
          <w:rPr>
            <w:rFonts w:ascii="Courier New" w:hAnsi="Courier New" w:cs="Courier New"/>
            <w:lang w:val="en-US"/>
          </w:rPr>
          <w:t>A</w:t>
        </w:r>
      </w:ins>
      <w:del w:id="38" w:author="Marc" w:date="2012-04-14T11:42:00Z">
        <w:r w:rsidRPr="00CD753F" w:rsidDel="00C57322">
          <w:rPr>
            <w:rFonts w:ascii="Courier New" w:hAnsi="Courier New" w:cs="Courier New"/>
            <w:lang w:val="en-US"/>
          </w:rPr>
          <w:delText>a</w:delText>
        </w:r>
      </w:del>
      <w:r w:rsidRPr="00CD753F">
        <w:rPr>
          <w:rFonts w:ascii="Courier New" w:hAnsi="Courier New" w:cs="Courier New"/>
          <w:lang w:val="en-US"/>
        </w:rPr>
        <w:t xml:space="preserve"> </w:t>
      </w:r>
      <w:ins w:id="39" w:author="Marc" w:date="2012-04-14T11:42:00Z">
        <w:r w:rsidR="00C57322">
          <w:rPr>
            <w:rFonts w:ascii="Courier New" w:hAnsi="Courier New" w:cs="Courier New"/>
            <w:lang w:val="en-US"/>
          </w:rPr>
          <w:t xml:space="preserve">toy </w:t>
        </w:r>
      </w:ins>
      <w:r w:rsidRPr="00CD753F">
        <w:rPr>
          <w:rFonts w:ascii="Courier New" w:hAnsi="Courier New" w:cs="Courier New"/>
          <w:lang w:val="en-US"/>
        </w:rPr>
        <w:t>capture-recaptu</w:t>
      </w:r>
      <w:r w:rsidRPr="00CD753F">
        <w:rPr>
          <w:rFonts w:ascii="Courier New" w:hAnsi="Courier New" w:cs="Courier New"/>
          <w:lang w:val="en-US"/>
        </w:rPr>
        <w:t>re data set with $n=6$ observed individuals</w:t>
      </w:r>
      <w:ins w:id="40" w:author="Marc" w:date="2012-04-14T11:42:00Z">
        <w:r w:rsidR="00C57322">
          <w:rPr>
            <w:rFonts w:ascii="Courier New" w:hAnsi="Courier New" w:cs="Courier New"/>
            <w:lang w:val="en-US"/>
          </w:rPr>
          <w:t>. The original detection history data can be summarized in the detection frequency (</w:t>
        </w:r>
      </w:ins>
      <w:ins w:id="41" w:author="Marc" w:date="2012-04-14T11:43:00Z">
        <w:r w:rsidR="00C57322">
          <w:rPr>
            <w:rFonts w:ascii="Courier New" w:hAnsi="Courier New" w:cs="Courier New"/>
            <w:lang w:val="en-US"/>
          </w:rPr>
          <w:t>the total number of detections, y_i</w:t>
        </w:r>
      </w:ins>
      <w:ins w:id="42" w:author="Marc" w:date="2012-04-14T11:42:00Z">
        <w:r w:rsidR="00C57322">
          <w:rPr>
            <w:rFonts w:ascii="Courier New" w:hAnsi="Courier New" w:cs="Courier New"/>
            <w:lang w:val="en-US"/>
          </w:rPr>
          <w:t>)</w:t>
        </w:r>
      </w:ins>
      <w:ins w:id="43" w:author="Marc" w:date="2012-04-14T11:43:00Z">
        <w:r w:rsidR="00C57322">
          <w:rPr>
            <w:rFonts w:ascii="Courier New" w:hAnsi="Courier New" w:cs="Courier New"/>
            <w:lang w:val="en-US"/>
          </w:rPr>
          <w:t>, which is shown in the right-most column.</w:t>
        </w:r>
      </w:ins>
    </w:p>
    <w:p w:rsidR="00000000" w:rsidRDefault="00BE383C" w:rsidP="00DC4865">
      <w:pPr>
        <w:pStyle w:val="PlainText"/>
        <w:rPr>
          <w:ins w:id="44" w:author="Marc" w:date="2012-04-14T11:42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$K=5$ samples.}</w:t>
      </w:r>
    </w:p>
    <w:p w:rsidR="00000000" w:rsidRPr="00CD753F" w:rsidRDefault="00C57322" w:rsidP="00DC4865">
      <w:pPr>
        <w:pStyle w:val="PlainText"/>
        <w:rPr>
          <w:rFonts w:ascii="Courier New" w:hAnsi="Courier New" w:cs="Courier New"/>
          <w:lang w:val="en-US"/>
        </w:rPr>
      </w:pPr>
      <w:ins w:id="45" w:author="Marc" w:date="2012-04-14T11:42:00Z">
        <w:r>
          <w:rPr>
            <w:rFonts w:ascii="Courier New" w:hAnsi="Courier New" w:cs="Courier New"/>
            <w:lang w:val="en-US"/>
          </w:rPr>
          <w:t>$generally, I would make legends MUCH more informative, at the expense of some redundancy$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\begin{tabular}{r|ccccc|c}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&amp;  \multicolumn{5}{c}{Sample occasion} &amp;  \\ 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indiv $i$ &amp;  1 &amp; 2 &amp; 3 &amp; 4 &amp; 5 &amp; $y_{i}$ \\ 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1 &amp;     1 &amp; 0 &amp; 0 &amp; 1 &amp; 0  &amp; 2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2 &amp;     0 &amp; 1 &amp;</w:t>
      </w:r>
      <w:r w:rsidRPr="00CD753F">
        <w:rPr>
          <w:rFonts w:ascii="Courier New" w:hAnsi="Courier New" w:cs="Courier New"/>
          <w:lang w:val="en-US"/>
        </w:rPr>
        <w:t xml:space="preserve"> 0 &amp; 0 &amp; 1  &amp; 2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3 &amp;     1 &amp; 0 &amp; 0 &amp; 1 &amp; 0  &amp; 2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4 &amp;     1 &amp; 0 &amp; 1 &amp; 0 &amp; 1  &amp; 3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5 &amp;     0 &amp; 1 &amp; 0 &amp; 0 &amp; 0  &amp; 1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$n=6$ &amp; 1 &amp; 0 &amp; 0 &amp; 0 &amp; 0  &amp; 1   \\ 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\end{tabular}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\label{closed.tab.3.1}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Assuming individu</w:t>
      </w:r>
      <w:r w:rsidRPr="00CD753F">
        <w:rPr>
          <w:rFonts w:ascii="Courier New" w:hAnsi="Courier New" w:cs="Courier New"/>
          <w:lang w:val="en-US"/>
        </w:rPr>
        <w:t xml:space="preserve">als </w:t>
      </w:r>
      <w:del w:id="46" w:author="Marc" w:date="2012-04-14T11:43:00Z">
        <w:r w:rsidRPr="00CD753F" w:rsidDel="00C57322">
          <w:rPr>
            <w:rFonts w:ascii="Courier New" w:hAnsi="Courier New" w:cs="Courier New"/>
            <w:lang w:val="en-US"/>
          </w:rPr>
          <w:delText xml:space="preserve">of </w:delText>
        </w:r>
      </w:del>
      <w:ins w:id="47" w:author="Marc" w:date="2012-04-14T11:43:00Z">
        <w:r w:rsidR="00C57322">
          <w:rPr>
            <w:rFonts w:ascii="Courier New" w:hAnsi="Courier New" w:cs="Courier New"/>
            <w:lang w:val="en-US"/>
          </w:rPr>
          <w:t>in</w:t>
        </w:r>
        <w:r w:rsidR="00C57322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the population are observed independently,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joint probability distribution of the observations is the product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binomials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\Pr(y_1, \ldots, y_N | p) &amp;=&amp; \prod_{i=1}^N  \mathrm{Bin}(y_i | K, p)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&amp;=&amp; \prod_{k=0}^K </w:t>
      </w:r>
      <w:r w:rsidRPr="00CD753F">
        <w:rPr>
          <w:rFonts w:ascii="Courier New" w:hAnsi="Courier New" w:cs="Courier New"/>
          <w:lang w:val="en-US"/>
        </w:rPr>
        <w:t xml:space="preserve"> \pi(k)^{n_k}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$\pi(k) = \mathrm{Bin}(k | K,p)$ and where $n_k = \sum_{i=1}^N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I(y_i = k)$ denotes the number of individuals captured $k$ times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$K$ surveys. We emphasize that this </w:t>
      </w:r>
      <w:ins w:id="48" w:author="Marc" w:date="2012-04-14T11:44:00Z">
        <w:r w:rsidR="00C57322">
          <w:rPr>
            <w:rFonts w:ascii="Courier New" w:hAnsi="Courier New" w:cs="Courier New"/>
            <w:lang w:val="en-US"/>
          </w:rPr>
          <w:t xml:space="preserve">expression </w:t>
        </w:r>
      </w:ins>
      <w:r w:rsidRPr="00CD753F">
        <w:rPr>
          <w:rFonts w:ascii="Courier New" w:hAnsi="Courier New" w:cs="Courier New"/>
          <w:lang w:val="en-US"/>
        </w:rPr>
        <w:t>is conditional on $N$, in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case we get to o</w:t>
      </w:r>
      <w:r w:rsidRPr="00CD753F">
        <w:rPr>
          <w:rFonts w:ascii="Courier New" w:hAnsi="Courier New" w:cs="Courier New"/>
          <w:lang w:val="en-US"/>
        </w:rPr>
        <w:t>bserve the $y=0$ observations and the resulting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just $iid$ binomial counts. Because this is a binomial regression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of the variety described in Chapt. \ref{glms}, fitting this model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{\bf BUGS} engine poses no difficulty.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esse</w:t>
      </w:r>
      <w:r w:rsidRPr="00CD753F">
        <w:rPr>
          <w:rFonts w:ascii="Courier New" w:hAnsi="Courier New" w:cs="Courier New"/>
          <w:lang w:val="en-US"/>
        </w:rPr>
        <w:t>ntial problem in capture-recapture, however, is that $N$ is</w:t>
      </w:r>
    </w:p>
    <w:p w:rsidR="00000000" w:rsidRPr="00CD753F" w:rsidRDefault="00C57322" w:rsidP="00DC4865">
      <w:pPr>
        <w:pStyle w:val="PlainText"/>
        <w:rPr>
          <w:rFonts w:ascii="Courier New" w:hAnsi="Courier New" w:cs="Courier New"/>
          <w:lang w:val="en-US"/>
        </w:rPr>
      </w:pPr>
      <w:ins w:id="49" w:author="Marc" w:date="2012-04-14T11:45:00Z">
        <w:r>
          <w:rPr>
            <w:rFonts w:ascii="Courier New" w:hAnsi="Courier New" w:cs="Courier New"/>
            <w:lang w:val="en-US"/>
          </w:rPr>
          <w:t>{</w:t>
        </w:r>
      </w:ins>
      <w:ins w:id="50" w:author="Marc" w:date="2012-04-14T11:44:00Z">
        <w:r>
          <w:rPr>
            <w:rFonts w:ascii="Courier New" w:hAnsi="Courier New" w:cs="Courier New"/>
            <w:lang w:val="en-US"/>
          </w:rPr>
          <w:t>\it</w:t>
        </w:r>
      </w:ins>
      <w:ins w:id="51" w:author="Marc" w:date="2012-04-14T11:45:00Z">
        <w:r>
          <w:rPr>
            <w:rFonts w:ascii="Courier New" w:hAnsi="Courier New" w:cs="Courier New"/>
            <w:lang w:val="en-US"/>
          </w:rPr>
          <w:t xml:space="preserve"> </w:t>
        </w:r>
      </w:ins>
      <w:r w:rsidR="00BE383C" w:rsidRPr="00CD753F">
        <w:rPr>
          <w:rFonts w:ascii="Courier New" w:hAnsi="Courier New" w:cs="Courier New"/>
          <w:lang w:val="en-US"/>
        </w:rPr>
        <w:t>not</w:t>
      </w:r>
      <w:ins w:id="52" w:author="Marc" w:date="2012-04-14T11:44:00Z">
        <w:r>
          <w:rPr>
            <w:rFonts w:ascii="Courier New" w:hAnsi="Courier New" w:cs="Courier New"/>
            <w:lang w:val="en-US"/>
          </w:rPr>
          <w:t>}</w:t>
        </w:r>
      </w:ins>
      <w:r w:rsidR="00BE383C" w:rsidRPr="00CD753F">
        <w:rPr>
          <w:rFonts w:ascii="Courier New" w:hAnsi="Courier New" w:cs="Courier New"/>
          <w:lang w:val="en-US"/>
        </w:rPr>
        <w:t xml:space="preserve"> known because the number of uncaptured/missing individuals (i.e.,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those in the zero cell that occur with probability $\pi(0)$)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unknown.  Consequently, the observed capture frequencies $n</w:t>
      </w:r>
      <w:r w:rsidRPr="00CD753F">
        <w:rPr>
          <w:rFonts w:ascii="Courier New" w:hAnsi="Courier New" w:cs="Courier New"/>
          <w:lang w:val="en-US"/>
        </w:rPr>
        <w:t>_k$ are no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longer independent. Instead, their joint distribution is multinomial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(e.g., see \citet[][p. xyz]{illian_etal:2008})</w:t>
      </w:r>
      <w:ins w:id="53" w:author="Marc" w:date="2012-04-14T11:45:00Z">
        <w:r w:rsidR="00C80F5F">
          <w:rPr>
            <w:rFonts w:ascii="Courier New" w:hAnsi="Courier New" w:cs="Courier New"/>
            <w:lang w:val="en-US"/>
          </w:rPr>
          <w:t xml:space="preserve"> $ nicer citation is Illian et al., 2008, p. XX. Also, there must surely be better references to the multinomial distribution, perhaps in an appendix to Williams et al. </w:t>
        </w:r>
      </w:ins>
      <w:ins w:id="54" w:author="Marc" w:date="2012-04-14T11:46:00Z">
        <w:r w:rsidR="00C80F5F">
          <w:rPr>
            <w:rFonts w:ascii="Courier New" w:hAnsi="Courier New" w:cs="Courier New"/>
            <w:lang w:val="en-US"/>
          </w:rPr>
          <w:t>or in the R&amp;D book</w:t>
        </w:r>
      </w:ins>
      <w:ins w:id="55" w:author="Marc" w:date="2012-04-14T11:45:00Z">
        <w:r w:rsidR="00C80F5F">
          <w:rPr>
            <w:rFonts w:ascii="Courier New" w:hAnsi="Courier New" w:cs="Courier New"/>
            <w:lang w:val="en-US"/>
          </w:rPr>
          <w:t>$</w:t>
        </w:r>
      </w:ins>
      <w:r w:rsidRPr="00CD753F">
        <w:rPr>
          <w:rFonts w:ascii="Courier New" w:hAnsi="Courier New" w:cs="Courier New"/>
          <w:lang w:val="en-US"/>
        </w:rPr>
        <w:t>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n_1, n_2, \ldots, n_K \sim \mathrm{Multin}(N, \pi(1), \pi(2), \ldots, \pi(K))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\label{closed.eq.multino</w:t>
      </w:r>
      <w:r w:rsidRPr="00CD753F">
        <w:rPr>
          <w:rFonts w:ascii="Courier New" w:hAnsi="Courier New" w:cs="Courier New"/>
          <w:lang w:val="en-US"/>
        </w:rPr>
        <w:t>mial4m0}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006C27" w:rsidRDefault="00006C27" w:rsidP="00DC4865">
      <w:pPr>
        <w:pStyle w:val="PlainText"/>
        <w:rPr>
          <w:ins w:id="56" w:author="Marc" w:date="2012-04-14T11:46:00Z"/>
          <w:rFonts w:ascii="Courier New" w:hAnsi="Courier New" w:cs="Courier New"/>
          <w:lang w:val="en-US"/>
        </w:rPr>
      </w:pPr>
      <w:ins w:id="57" w:author="Marc" w:date="2012-04-14T11:46:00Z">
        <w:r>
          <w:rPr>
            <w:rFonts w:ascii="Courier New" w:hAnsi="Courier New" w:cs="Courier New"/>
            <w:lang w:val="en-US"/>
          </w:rPr>
          <w:t xml:space="preserve">$Beware of the MN distribution: peopl never understand it, so have to go very slowly here. </w:t>
        </w:r>
      </w:ins>
      <w:ins w:id="58" w:author="Marc" w:date="2012-04-14T11:47:00Z">
        <w:r>
          <w:rPr>
            <w:rFonts w:ascii="Courier New" w:hAnsi="Courier New" w:cs="Courier New"/>
            <w:lang w:val="en-US"/>
          </w:rPr>
          <w:t>Also say that pi are called the cell probs</w:t>
        </w:r>
      </w:ins>
      <w:ins w:id="59" w:author="Marc" w:date="2012-04-14T11:46:00Z">
        <w:r>
          <w:rPr>
            <w:rFonts w:ascii="Courier New" w:hAnsi="Courier New" w:cs="Courier New"/>
            <w:lang w:val="en-US"/>
          </w:rPr>
          <w:t>$</w:t>
        </w:r>
      </w:ins>
    </w:p>
    <w:p w:rsidR="00006C27" w:rsidRDefault="00006C27" w:rsidP="00DC4865">
      <w:pPr>
        <w:pStyle w:val="PlainText"/>
        <w:rPr>
          <w:ins w:id="60" w:author="Marc" w:date="2012-04-14T11:46:00Z"/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denote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number of uncaptured/missing individuals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$n_0$, and the total number of distinct individuals encountered in the $K$ samples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$n = \sum_{k=1}^K n_k$.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Note that $n_{0}$ appears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likelihood as a compon</w:t>
      </w:r>
      <w:r w:rsidRPr="00CD753F">
        <w:rPr>
          <w:rFonts w:ascii="Courier New" w:hAnsi="Courier New" w:cs="Courier New"/>
          <w:lang w:val="en-US"/>
        </w:rPr>
        <w:t>ent of  $N = n + n_{0}$.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fit the model in which $N$ is {\it unknown}, we can regard $n_{0}$ as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parameter and maximize the multinomial likelihood directly.  </w:t>
      </w:r>
      <w:del w:id="61" w:author="Marc" w:date="2012-04-14T11:47:00Z">
        <w:r w:rsidRPr="00CD753F" w:rsidDel="00006C27">
          <w:rPr>
            <w:rFonts w:ascii="Courier New" w:hAnsi="Courier New" w:cs="Courier New"/>
            <w:lang w:val="en-US"/>
          </w:rPr>
          <w:delText>While</w:delText>
        </w:r>
      </w:del>
    </w:p>
    <w:p w:rsidR="00000000" w:rsidRPr="00CD753F" w:rsidRDefault="00006C27" w:rsidP="00DC4865">
      <w:pPr>
        <w:pStyle w:val="PlainText"/>
        <w:rPr>
          <w:rFonts w:ascii="Courier New" w:hAnsi="Courier New" w:cs="Courier New"/>
          <w:lang w:val="en-US"/>
        </w:rPr>
      </w:pPr>
      <w:ins w:id="62" w:author="Marc" w:date="2012-04-14T11:47:00Z">
        <w:r>
          <w:rPr>
            <w:rFonts w:ascii="Courier New" w:hAnsi="Courier New" w:cs="Courier New"/>
            <w:lang w:val="en-US"/>
          </w:rPr>
          <w:t>D</w:t>
        </w:r>
      </w:ins>
      <w:del w:id="63" w:author="Marc" w:date="2012-04-14T11:47:00Z">
        <w:r w:rsidR="00BE383C" w:rsidRPr="00CD753F" w:rsidDel="00006C27">
          <w:rPr>
            <w:rFonts w:ascii="Courier New" w:hAnsi="Courier New" w:cs="Courier New"/>
            <w:lang w:val="en-US"/>
          </w:rPr>
          <w:delText>d</w:delText>
        </w:r>
      </w:del>
      <w:r w:rsidR="00BE383C" w:rsidRPr="00CD753F">
        <w:rPr>
          <w:rFonts w:ascii="Courier New" w:hAnsi="Courier New" w:cs="Courier New"/>
          <w:lang w:val="en-US"/>
        </w:rPr>
        <w:t>irect likelihood analysis of the multinomial model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straightforward, </w:t>
      </w:r>
      <w:ins w:id="64" w:author="Marc" w:date="2012-04-14T11:47:00Z">
        <w:r w:rsidR="00006C27">
          <w:rPr>
            <w:rFonts w:ascii="Courier New" w:hAnsi="Courier New" w:cs="Courier New"/>
            <w:lang w:val="en-US"/>
          </w:rPr>
          <w:t xml:space="preserve">but </w:t>
        </w:r>
      </w:ins>
      <w:r w:rsidRPr="00CD753F">
        <w:rPr>
          <w:rFonts w:ascii="Courier New" w:hAnsi="Courier New" w:cs="Courier New"/>
          <w:lang w:val="en-US"/>
        </w:rPr>
        <w:t>that does</w:t>
      </w:r>
      <w:r w:rsidRPr="00CD753F">
        <w:rPr>
          <w:rFonts w:ascii="Courier New" w:hAnsi="Courier New" w:cs="Courier New"/>
          <w:lang w:val="en-US"/>
        </w:rPr>
        <w:t xml:space="preserve"> not prove to be too useful in practice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we seldom are concerned with models for the aggregated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encounter history frequencies, which entail that capture probabilities are the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same for all individuals. In many instances, including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ca</w:t>
      </w:r>
      <w:r w:rsidRPr="00CD753F">
        <w:rPr>
          <w:rFonts w:ascii="Courier New" w:hAnsi="Courier New" w:cs="Courier New"/>
          <w:lang w:val="en-US"/>
        </w:rPr>
        <w:t>pture-recapture (SCR) models, we require a formulation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that can accommodate individual</w:t>
      </w:r>
      <w:ins w:id="65" w:author="Marc" w:date="2012-04-14T11:51:00Z">
        <w:r w:rsidR="00E211FF">
          <w:rPr>
            <w:rFonts w:ascii="Courier New" w:hAnsi="Courier New" w:cs="Courier New"/>
            <w:lang w:val="en-US"/>
          </w:rPr>
          <w:t>-</w:t>
        </w:r>
      </w:ins>
      <w:del w:id="66" w:author="Marc" w:date="2012-04-14T11:51:00Z">
        <w:r w:rsidRPr="00CD753F" w:rsidDel="00E211FF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 xml:space="preserve">level </w:t>
      </w:r>
      <w:ins w:id="67" w:author="Marc" w:date="2012-04-14T11:51:00Z">
        <w:r w:rsidR="00E211FF">
          <w:rPr>
            <w:rFonts w:ascii="Courier New" w:hAnsi="Courier New" w:cs="Courier New"/>
            <w:lang w:val="en-US"/>
          </w:rPr>
          <w:t xml:space="preserve">$not sure about this hyphen, but I believe this is OK$ </w:t>
        </w:r>
      </w:ins>
      <w:r w:rsidRPr="00CD753F">
        <w:rPr>
          <w:rFonts w:ascii="Courier New" w:hAnsi="Courier New" w:cs="Courier New"/>
          <w:lang w:val="en-US"/>
        </w:rPr>
        <w:t xml:space="preserve">covariates to account for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differences in detection among individuals which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address subsequently in this chapter.</w:t>
      </w:r>
      <w:ins w:id="68" w:author="Marc" w:date="2012-04-14T11:52:00Z">
        <w:r w:rsidR="00E211FF">
          <w:rPr>
            <w:rFonts w:ascii="Courier New" w:hAnsi="Courier New" w:cs="Courier New"/>
            <w:lang w:val="en-US"/>
          </w:rPr>
          <w:t xml:space="preserve"> $Also: time and behavious ? Refer to some place$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006C27" w:rsidP="00DC4865">
      <w:pPr>
        <w:pStyle w:val="PlainText"/>
        <w:rPr>
          <w:rFonts w:ascii="Courier New" w:hAnsi="Courier New" w:cs="Courier New"/>
          <w:lang w:val="en-US"/>
        </w:rPr>
      </w:pPr>
      <w:ins w:id="69" w:author="Marc" w:date="2012-04-14T11:47:00Z">
        <w:r>
          <w:rPr>
            <w:rFonts w:ascii="Courier New" w:hAnsi="Courier New" w:cs="Courier New"/>
            <w:lang w:val="en-US"/>
          </w:rPr>
          <w:t>$Perhaps explain how the very basic observation model in all of capture-recapture is Bernoulli: a guy is either seen or not. However, often we analyse a summary of this, for instance in the form of the sum of N Bernoulli trials, leading to a Binomial, or in the form of a Multinomial, which really also is a form of a</w:t>
        </w:r>
      </w:ins>
      <w:ins w:id="70" w:author="Marc" w:date="2012-04-14T11:48:00Z">
        <w:r>
          <w:rPr>
            <w:rFonts w:ascii="Courier New" w:hAnsi="Courier New" w:cs="Courier New"/>
            <w:lang w:val="en-US"/>
          </w:rPr>
          <w:t>n incomplete</w:t>
        </w:r>
      </w:ins>
      <w:ins w:id="71" w:author="Marc" w:date="2012-04-14T11:47:00Z">
        <w:r>
          <w:rPr>
            <w:rFonts w:ascii="Courier New" w:hAnsi="Courier New" w:cs="Courier New"/>
            <w:lang w:val="en-US"/>
          </w:rPr>
          <w:t xml:space="preserve"> summary</w:t>
        </w:r>
      </w:ins>
      <w:ins w:id="72" w:author="Marc" w:date="2012-04-14T11:48:00Z">
        <w:r>
          <w:rPr>
            <w:rFonts w:ascii="Courier New" w:hAnsi="Courier New" w:cs="Courier New"/>
            <w:lang w:val="en-US"/>
          </w:rPr>
          <w:t xml:space="preserve"> or something</w:t>
        </w:r>
      </w:ins>
      <w:ins w:id="73" w:author="Marc" w:date="2012-04-14T11:47:00Z">
        <w:r>
          <w:rPr>
            <w:rFonts w:ascii="Courier New" w:hAnsi="Courier New" w:cs="Courier New"/>
            <w:lang w:val="en-US"/>
          </w:rPr>
          <w:t>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</w:t>
      </w:r>
      <w:r w:rsidRPr="00CD753F">
        <w:rPr>
          <w:rFonts w:ascii="Courier New" w:hAnsi="Courier New" w:cs="Courier New"/>
          <w:lang w:val="en-US"/>
        </w:rPr>
        <w:t>ion{The Spatial Context of Capture-Recapture}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XXX I WOULD CHANGE THE SECTION HEADING TO SOMETHING LIKE 'POPULATION CLOSURE AND THE SPATIAL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CONTEXT OF CAPTURE-RECAPTURE XXX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common assumption made is that of population ``closure'' which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really </w:t>
      </w:r>
      <w:r w:rsidRPr="00CD753F">
        <w:rPr>
          <w:rFonts w:ascii="Courier New" w:hAnsi="Courier New" w:cs="Courier New"/>
          <w:lang w:val="en-US"/>
        </w:rPr>
        <w:t>just a colloquial way of saying (in part) the Bernoulli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assumptions stated explicitly above. In the biological context,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closure means, strictly, no additions or subtractions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during study. This is manifest by the statement that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</w:t>
      </w:r>
      <w:r w:rsidRPr="00CD753F">
        <w:rPr>
          <w:rFonts w:ascii="Courier New" w:hAnsi="Courier New" w:cs="Courier New"/>
          <w:lang w:val="en-US"/>
        </w:rPr>
        <w:t>ncounters are independent and identically distributed (iid) Bernoulli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trials.  In practice, closure is usually interpreted by the manner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potential violations of that assumption arise. In particular,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two important elements of the closure assumpt</w:t>
      </w:r>
      <w:r w:rsidRPr="00CD753F">
        <w:rPr>
          <w:rFonts w:ascii="Courier New" w:hAnsi="Courier New" w:cs="Courier New"/>
          <w:lang w:val="en-US"/>
        </w:rPr>
        <w:t>ion are ``demographic''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``geographic'' closure. If an individual dies then subsequent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 of $y_{ik}$ are clearly no longer Bernoulli trials with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same parameter $p$; since the probability of capturing that individual becomes 0. If there is no</w:t>
      </w:r>
      <w:r w:rsidRPr="00CD753F">
        <w:rPr>
          <w:rFonts w:ascii="Courier New" w:hAnsi="Courier New" w:cs="Courier New"/>
          <w:lang w:val="en-US"/>
        </w:rPr>
        <w:t xml:space="preserve"> mortality or recruitment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population, then we say that demographic closure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satisfied. Similarly, animals may emigrate or immigrate. If they do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not, then geographic closure is satisfied. Sometimes a distinction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made between temporary and pe</w:t>
      </w:r>
      <w:r w:rsidRPr="00CD753F">
        <w:rPr>
          <w:rFonts w:ascii="Courier New" w:hAnsi="Courier New" w:cs="Courier New"/>
          <w:lang w:val="en-US"/>
        </w:rPr>
        <w:t>rmanent emigration or immigration.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relevant distinction in spatial capture-recapture models, because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SCR models explicitly accommodate ``temporary emigration'' of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certain type, due to individuals moving about their home range.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contrast,</w:t>
      </w:r>
      <w:r w:rsidRPr="00CD753F">
        <w:rPr>
          <w:rFonts w:ascii="Courier New" w:hAnsi="Courier New" w:cs="Courier New"/>
          <w:lang w:val="en-US"/>
        </w:rPr>
        <w:t xml:space="preserve"> ordinary capture-recapture models cannot explicitly deal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with the fact that, unless we're sampling a fenced enclosure or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island, individuals are bound to move ``off the trapping grid''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(whatever that means). 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demographic closure assumption can </w:t>
      </w:r>
      <w:r w:rsidRPr="00CD753F">
        <w:rPr>
          <w:rFonts w:ascii="Courier New" w:hAnsi="Courier New" w:cs="Courier New"/>
          <w:lang w:val="en-US"/>
        </w:rPr>
        <w:t>also be relaxed using SCR models,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but we will save that discussion for Chapt. \ref{chapt.scr0}.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XXXX I FEEL LIKE THIS SECTION STILL NEEDS A SENTENCE THAT MAKES THE POINT - SPATIAL CONTEXT; POP CLOSURE AND SCR;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I AM HAVING TROUBLE PUTTING THAT INT</w:t>
      </w:r>
      <w:r w:rsidRPr="00CD753F">
        <w:rPr>
          <w:rFonts w:ascii="Courier New" w:hAnsi="Courier New" w:cs="Courier New"/>
          <w:lang w:val="en-US"/>
        </w:rPr>
        <w:t>O A FEW WORDS RIGHT NOW XXXX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\subsection{Conditional likelihood}</w:t>
      </w:r>
    </w:p>
    <w:p w:rsidR="00000000" w:rsidRPr="00CD753F" w:rsidRDefault="009E77CE" w:rsidP="00DC4865">
      <w:pPr>
        <w:pStyle w:val="PlainText"/>
        <w:rPr>
          <w:rFonts w:ascii="Courier New" w:hAnsi="Courier New" w:cs="Courier New"/>
          <w:lang w:val="en-US"/>
        </w:rPr>
      </w:pPr>
      <w:ins w:id="74" w:author="Marc" w:date="2012-04-14T11:49:00Z">
        <w:r>
          <w:rPr>
            <w:rFonts w:ascii="Courier New" w:hAnsi="Courier New" w:cs="Courier New"/>
            <w:lang w:val="en-US"/>
          </w:rPr>
          <w:t>$ Drop that section title and simply go on explaining things</w:t>
        </w:r>
      </w:ins>
      <w:ins w:id="75" w:author="Marc" w:date="2012-04-14T11:52:00Z">
        <w:r w:rsidR="00E211FF">
          <w:rPr>
            <w:rFonts w:ascii="Courier New" w:hAnsi="Courier New" w:cs="Courier New"/>
            <w:lang w:val="en-US"/>
          </w:rPr>
          <w:t>. Replace title with a topical sentence: for instance, “</w:t>
        </w:r>
      </w:ins>
      <w:ins w:id="76" w:author="Marc" w:date="2012-04-14T11:53:00Z">
        <w:r w:rsidR="004561BD">
          <w:rPr>
            <w:rFonts w:ascii="Courier New" w:hAnsi="Courier New" w:cs="Courier New"/>
            <w:lang w:val="en-US"/>
          </w:rPr>
          <w:t>a</w:t>
        </w:r>
      </w:ins>
      <w:ins w:id="77" w:author="Marc" w:date="2012-04-14T11:52:00Z">
        <w:r w:rsidR="00E211FF">
          <w:rPr>
            <w:rFonts w:ascii="Courier New" w:hAnsi="Courier New" w:cs="Courier New"/>
            <w:lang w:val="en-US"/>
          </w:rPr>
          <w:t xml:space="preserve"> typical analysis of this model is based on conditional likelihood</w:t>
        </w:r>
      </w:ins>
      <w:ins w:id="78" w:author="Marc" w:date="2012-04-14T11:53:00Z">
        <w:r w:rsidR="004561BD">
          <w:rPr>
            <w:rFonts w:ascii="Courier New" w:hAnsi="Courier New" w:cs="Courier New"/>
            <w:lang w:val="en-US"/>
          </w:rPr>
          <w:t xml:space="preserve"> (plus some references)</w:t>
        </w:r>
      </w:ins>
      <w:ins w:id="79" w:author="Marc" w:date="2012-04-14T11:52:00Z">
        <w:r w:rsidR="00E211FF">
          <w:rPr>
            <w:rFonts w:ascii="Courier New" w:hAnsi="Courier New" w:cs="Courier New"/>
            <w:lang w:val="en-US"/>
          </w:rPr>
          <w:t>”</w:t>
        </w:r>
      </w:ins>
      <w:ins w:id="80" w:author="Marc" w:date="2012-04-14T11:49:00Z">
        <w:r>
          <w:rPr>
            <w:rFonts w:ascii="Courier New" w:hAnsi="Courier New" w:cs="Courier New"/>
            <w:lang w:val="en-US"/>
          </w:rPr>
          <w:t>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saw that a basic closed population model is a simple logistic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regression model if $N$ is known and, when $N$ is unknown, the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multinomial with index or s</w:t>
      </w:r>
      <w:r w:rsidRPr="00CD753F">
        <w:rPr>
          <w:rFonts w:ascii="Courier New" w:hAnsi="Courier New" w:cs="Courier New"/>
          <w:lang w:val="en-US"/>
        </w:rPr>
        <w:t>ample size parameter $N$.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multinomial model, being conditional on $N$, is sometimes referred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the ``joint likelihood'' the ``full likelihood'' or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``unconditional likelihood'' (or </w:t>
      </w:r>
      <w:ins w:id="81" w:author="Marc" w:date="2012-04-14T11:55:00Z">
        <w:r w:rsidR="004561BD">
          <w:rPr>
            <w:rFonts w:ascii="Courier New" w:hAnsi="Courier New" w:cs="Courier New"/>
            <w:lang w:val="en-US"/>
          </w:rPr>
          <w:t>``</w:t>
        </w:r>
      </w:ins>
      <w:r w:rsidRPr="00CD753F">
        <w:rPr>
          <w:rFonts w:ascii="Courier New" w:hAnsi="Courier New" w:cs="Courier New"/>
          <w:lang w:val="en-US"/>
        </w:rPr>
        <w:t>model</w:t>
      </w:r>
      <w:ins w:id="82" w:author="Marc" w:date="2012-04-14T11:55:00Z">
        <w:r w:rsidR="004561BD">
          <w:rPr>
            <w:rFonts w:ascii="Courier New" w:hAnsi="Courier New" w:cs="Courier New"/>
            <w:lang w:val="en-US"/>
          </w:rPr>
          <w:t>’’</w:t>
        </w:r>
      </w:ins>
      <w:r w:rsidRPr="00CD753F">
        <w:rPr>
          <w:rFonts w:ascii="Courier New" w:hAnsi="Courier New" w:cs="Courier New"/>
          <w:lang w:val="en-US"/>
        </w:rPr>
        <w:t xml:space="preserve"> in place of </w:t>
      </w:r>
      <w:ins w:id="83" w:author="Marc" w:date="2012-04-14T11:55:00Z">
        <w:r w:rsidR="004561BD">
          <w:rPr>
            <w:rFonts w:ascii="Courier New" w:hAnsi="Courier New" w:cs="Courier New"/>
            <w:lang w:val="en-US"/>
          </w:rPr>
          <w:t>``</w:t>
        </w:r>
      </w:ins>
      <w:r w:rsidRPr="00CD753F">
        <w:rPr>
          <w:rFonts w:ascii="Courier New" w:hAnsi="Courier New" w:cs="Courier New"/>
          <w:lang w:val="en-US"/>
        </w:rPr>
        <w:t>likelihood</w:t>
      </w:r>
      <w:ins w:id="84" w:author="Marc" w:date="2012-04-14T11:55:00Z">
        <w:r w:rsidR="004561BD">
          <w:rPr>
            <w:rFonts w:ascii="Courier New" w:hAnsi="Courier New" w:cs="Courier New"/>
            <w:lang w:val="en-US"/>
          </w:rPr>
          <w:t>’’</w:t>
        </w:r>
      </w:ins>
      <w:r w:rsidRPr="00CD753F">
        <w:rPr>
          <w:rFonts w:ascii="Courier New" w:hAnsi="Courier New" w:cs="Courier New"/>
          <w:lang w:val="en-US"/>
        </w:rPr>
        <w:t>)</w:t>
      </w:r>
      <w:ins w:id="85" w:author="Marc" w:date="2012-04-14T11:55:00Z">
        <w:r w:rsidR="004561BD">
          <w:rPr>
            <w:rFonts w:ascii="Courier New" w:hAnsi="Courier New" w:cs="Courier New"/>
            <w:lang w:val="en-US"/>
          </w:rPr>
          <w:t xml:space="preserve"> $here need a few references$</w:t>
        </w:r>
      </w:ins>
      <w:r w:rsidRPr="00CD753F">
        <w:rPr>
          <w:rFonts w:ascii="Courier New" w:hAnsi="Courier New" w:cs="Courier New"/>
          <w:lang w:val="en-US"/>
        </w:rPr>
        <w:t>.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formulation differs fro</w:t>
      </w:r>
      <w:r w:rsidRPr="00CD753F">
        <w:rPr>
          <w:rFonts w:ascii="Courier New" w:hAnsi="Courier New" w:cs="Courier New"/>
          <w:lang w:val="en-US"/>
        </w:rPr>
        <w:t>m the so-called ``conditional likelihood''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approach in which the likelihood of the observed encounter histories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devised conditional on the event that an individual is captured 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least once.  To construct this likelihood, we have to recognize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</w:t>
      </w:r>
      <w:r w:rsidRPr="00CD753F">
        <w:rPr>
          <w:rFonts w:ascii="Courier New" w:hAnsi="Courier New" w:cs="Courier New"/>
          <w:lang w:val="en-US"/>
        </w:rPr>
        <w:t>ndividuals appear or not in the sample based on the value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random variable $y_{i}$, that is, we capture them if and only if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$y_{i}&gt;0$.  The observation model is therefore based on $\Pr(y|y&gt;0)$.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simple case of model $M_0$, the resulting con</w:t>
      </w:r>
      <w:r w:rsidRPr="00CD753F">
        <w:rPr>
          <w:rFonts w:ascii="Courier New" w:hAnsi="Courier New" w:cs="Courier New"/>
          <w:lang w:val="en-US"/>
        </w:rPr>
        <w:t>ditional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is a ``zero truncated'' binomial distribution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accounts for the fact that we cannot observe the value $y=0$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set \citep[see][sec. 5.1]{royle_dorazio:2008}.  Both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conditional and unconditional models are legitim</w:t>
      </w:r>
      <w:r w:rsidRPr="00CD753F">
        <w:rPr>
          <w:rFonts w:ascii="Courier New" w:hAnsi="Courier New" w:cs="Courier New"/>
          <w:lang w:val="en-US"/>
        </w:rPr>
        <w:t>ate modes of analysis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all capture-recapture types of studies, and they provide equally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valid descriptions of the data and for many practical purposes provide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equivalent inferences, at least in large sample sizes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\citep{sanathanan:1972}.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this b</w:t>
      </w:r>
      <w:r w:rsidRPr="00CD753F">
        <w:rPr>
          <w:rFonts w:ascii="Courier New" w:hAnsi="Courier New" w:cs="Courier New"/>
          <w:lang w:val="en-US"/>
        </w:rPr>
        <w:t>ook we emphasize Bayesian analysis of 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using </w:t>
      </w:r>
      <w:ins w:id="86" w:author="Marc" w:date="2012-04-14T11:56:00Z">
        <w:r w:rsidR="0013262E">
          <w:rPr>
            <w:rFonts w:ascii="Courier New" w:hAnsi="Courier New" w:cs="Courier New"/>
            <w:lang w:val="en-US"/>
          </w:rPr>
          <w:t xml:space="preserve">parameter-expandes </w:t>
        </w:r>
      </w:ins>
      <w:r w:rsidRPr="00CD753F">
        <w:rPr>
          <w:rFonts w:ascii="Courier New" w:hAnsi="Courier New" w:cs="Courier New"/>
          <w:lang w:val="en-US"/>
        </w:rPr>
        <w:t>data augmentation (</w:t>
      </w:r>
      <w:del w:id="87" w:author="Marc" w:date="2012-04-14T11:56:00Z">
        <w:r w:rsidRPr="00CD753F" w:rsidDel="0013262E">
          <w:rPr>
            <w:rFonts w:ascii="Courier New" w:hAnsi="Courier New" w:cs="Courier New"/>
            <w:lang w:val="en-US"/>
          </w:rPr>
          <w:delText>discussed subsequently</w:delText>
        </w:r>
      </w:del>
      <w:ins w:id="88" w:author="Marc" w:date="2012-04-14T11:56:00Z">
        <w:r w:rsidR="0013262E">
          <w:rPr>
            <w:rFonts w:ascii="Courier New" w:hAnsi="Courier New" w:cs="Courier New"/>
            <w:lang w:val="en-US"/>
          </w:rPr>
          <w:t xml:space="preserve">add references to papers and specific sections </w:t>
        </w:r>
      </w:ins>
      <w:r w:rsidRPr="00CD753F">
        <w:rPr>
          <w:rFonts w:ascii="Courier New" w:hAnsi="Courier New" w:cs="Courier New"/>
          <w:lang w:val="en-US"/>
        </w:rPr>
        <w:t>),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produces yet a third distinct formulation of capture</w:t>
      </w:r>
      <w:ins w:id="89" w:author="Marc" w:date="2012-04-14T11:56:00Z">
        <w:r w:rsidR="0013262E">
          <w:rPr>
            <w:rFonts w:ascii="Courier New" w:hAnsi="Courier New" w:cs="Courier New"/>
            <w:lang w:val="en-US"/>
          </w:rPr>
          <w:t>-</w:t>
        </w:r>
      </w:ins>
      <w:del w:id="90" w:author="Marc" w:date="2012-04-14T11:56:00Z">
        <w:r w:rsidRPr="00CD753F" w:rsidDel="0013262E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>recapture</w:t>
      </w:r>
      <w:ins w:id="91" w:author="Marc" w:date="2012-04-14T11:56:00Z">
        <w:r w:rsidR="0013262E">
          <w:rPr>
            <w:rFonts w:ascii="Courier New" w:hAnsi="Courier New" w:cs="Courier New"/>
            <w:lang w:val="en-US"/>
          </w:rPr>
          <w:t xml:space="preserve"> </w:t>
        </w:r>
      </w:ins>
      <w:del w:id="92" w:author="Marc" w:date="2012-04-14T11:56:00Z">
        <w:r w:rsidRPr="00CD753F" w:rsidDel="0013262E">
          <w:rPr>
            <w:rFonts w:ascii="Courier New" w:hAnsi="Courier New" w:cs="Courier New"/>
            <w:lang w:val="en-US"/>
          </w:rPr>
          <w:delText>-</w:delText>
        </w:r>
      </w:del>
      <w:r w:rsidRPr="00CD753F">
        <w:rPr>
          <w:rFonts w:ascii="Courier New" w:hAnsi="Courier New" w:cs="Courier New"/>
          <w:lang w:val="en-US"/>
        </w:rPr>
        <w:t>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based on the zero-{\it inflated} binomial distribution that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 in the next section.  Thus, there are 3 distinct formulations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model -- or modes of analysis -- for analyzing 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capture-recapture models based on the (1) </w:t>
      </w:r>
      <w:del w:id="93" w:author="Marc" w:date="2012-04-14T11:56:00Z">
        <w:r w:rsidRPr="00CD753F" w:rsidDel="0013262E">
          <w:rPr>
            <w:rFonts w:ascii="Courier New" w:hAnsi="Courier New" w:cs="Courier New"/>
            <w:lang w:val="en-US"/>
          </w:rPr>
          <w:delText xml:space="preserve">binomial </w:delText>
        </w:r>
      </w:del>
      <w:ins w:id="94" w:author="Marc" w:date="2012-04-14T11:56:00Z">
        <w:r w:rsidR="0013262E">
          <w:rPr>
            <w:rFonts w:ascii="Courier New" w:hAnsi="Courier New" w:cs="Courier New"/>
            <w:lang w:val="en-US"/>
          </w:rPr>
          <w:t>multinomial</w:t>
        </w:r>
        <w:r w:rsidR="0013262E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model for the joint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or unconditional specification; (2) zero-truncated bi</w:t>
      </w:r>
      <w:r w:rsidRPr="00CD753F">
        <w:rPr>
          <w:rFonts w:ascii="Courier New" w:hAnsi="Courier New" w:cs="Courier New"/>
          <w:lang w:val="en-US"/>
        </w:rPr>
        <w:t>nomial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arises ``conditional on $n$''; and (3) the zero-inflated binomial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arises under data augmentation.  Each formulation has </w:t>
      </w:r>
      <w:del w:id="95" w:author="Marc" w:date="2012-04-14T11:57:00Z">
        <w:r w:rsidRPr="00CD753F" w:rsidDel="0013262E">
          <w:rPr>
            <w:rFonts w:ascii="Courier New" w:hAnsi="Courier New" w:cs="Courier New"/>
            <w:lang w:val="en-US"/>
          </w:rPr>
          <w:delText>a</w:delText>
        </w:r>
        <w:r w:rsidRPr="00CD753F" w:rsidDel="0013262E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>distinct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del w:id="96" w:author="Marc" w:date="2012-04-14T11:57:00Z">
        <w:r w:rsidRPr="00CD753F" w:rsidDel="0013262E">
          <w:rPr>
            <w:rFonts w:ascii="Courier New" w:hAnsi="Courier New" w:cs="Courier New"/>
            <w:lang w:val="en-US"/>
          </w:rPr>
          <w:delText xml:space="preserve">complement of </w:delText>
        </w:r>
      </w:del>
      <w:r w:rsidRPr="00CD753F">
        <w:rPr>
          <w:rFonts w:ascii="Courier New" w:hAnsi="Courier New" w:cs="Courier New"/>
          <w:lang w:val="en-US"/>
        </w:rPr>
        <w:t>model parameters (shown in Table \ref{tab.3.modes}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$M_0$).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</w:t>
      </w:r>
      <w:ins w:id="97" w:author="Marc" w:date="2012-04-14T11:50:00Z">
        <w:r w:rsidR="009E77CE">
          <w:rPr>
            <w:rFonts w:ascii="Courier New" w:hAnsi="Courier New" w:cs="Courier New"/>
            <w:lang w:val="en-US"/>
          </w:rPr>
          <w:t xml:space="preserve">  $nice table$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r w:rsidRPr="00CD753F">
        <w:rPr>
          <w:rFonts w:ascii="Courier New" w:hAnsi="Courier New" w:cs="Courier New"/>
          <w:lang w:val="en-US"/>
        </w:rPr>
        <w:t>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\caption{Modes of analysis of capture-recapture models.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population models can be analyzed using the joint or ``full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likelihood'' which contains $N$ as an explicit parameter,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conditional likeilhood which does not involve $N$, </w:t>
      </w:r>
      <w:r w:rsidRPr="00CD753F">
        <w:rPr>
          <w:rFonts w:ascii="Courier New" w:hAnsi="Courier New" w:cs="Courier New"/>
          <w:lang w:val="en-US"/>
        </w:rPr>
        <w:t>or by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augmentation which replaces $N$ with $\psi$. Each approach yields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 distinct likelihood.}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\begin{tabular}{ccc}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 of analysis &amp; parameters in model &amp; statistical model \\ 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Joint likelihood                &amp;</w:t>
      </w:r>
      <w:r w:rsidRPr="00CD753F">
        <w:rPr>
          <w:rFonts w:ascii="Courier New" w:hAnsi="Courier New" w:cs="Courier New"/>
          <w:lang w:val="en-US"/>
        </w:rPr>
        <w:tab/>
        <w:t>$p$, $N$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multinomial</w:t>
      </w:r>
      <w:r w:rsidRPr="00CD753F">
        <w:rPr>
          <w:rFonts w:ascii="Courier New" w:hAnsi="Courier New" w:cs="Courier New"/>
          <w:lang w:val="en-US"/>
        </w:rPr>
        <w:t xml:space="preserve"> with index $N$\\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Conditional likelihood </w:t>
      </w:r>
      <w:r w:rsidRPr="00CD753F">
        <w:rPr>
          <w:rFonts w:ascii="Courier New" w:hAnsi="Courier New" w:cs="Courier New"/>
          <w:lang w:val="en-US"/>
        </w:rPr>
        <w:tab/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$p$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zero-truncated binomial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</w:t>
      </w:r>
      <w:r w:rsidRPr="00CD753F">
        <w:rPr>
          <w:rFonts w:ascii="Courier New" w:hAnsi="Courier New" w:cs="Courier New"/>
          <w:lang w:val="en-US"/>
        </w:rPr>
        <w:tab/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$p$, $\psi$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zero-inflated binomial\\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\end{tabular}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\label{tab.3.modes}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\section{ </w:t>
      </w:r>
      <w:ins w:id="98" w:author="Marc" w:date="2012-04-14T11:50:00Z">
        <w:r w:rsidR="009E77CE">
          <w:rPr>
            <w:rFonts w:ascii="Courier New" w:hAnsi="Courier New" w:cs="Courier New"/>
            <w:lang w:val="fr-CH"/>
          </w:rPr>
          <w:t>Parameter-expanded d</w:t>
        </w:r>
      </w:ins>
      <w:del w:id="99" w:author="Marc" w:date="2012-04-14T11:50:00Z">
        <w:r w:rsidRPr="00CD753F" w:rsidDel="009E77CE">
          <w:rPr>
            <w:rFonts w:ascii="Courier New" w:hAnsi="Courier New" w:cs="Courier New"/>
            <w:lang w:val="fr-CH"/>
          </w:rPr>
          <w:delText>D</w:delText>
        </w:r>
      </w:del>
      <w:r w:rsidRPr="00CD753F">
        <w:rPr>
          <w:rFonts w:ascii="Courier New" w:hAnsi="Courier New" w:cs="Courier New"/>
          <w:lang w:val="fr-CH"/>
        </w:rPr>
        <w:t>ata Augmentation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\label{closed.sec.da}</w:t>
      </w:r>
    </w:p>
    <w:p w:rsidR="00000000" w:rsidRDefault="00BE383C" w:rsidP="00DC4865">
      <w:pPr>
        <w:pStyle w:val="PlainText"/>
        <w:rPr>
          <w:ins w:id="100" w:author="Marc" w:date="2012-04-14T11:50:00Z"/>
          <w:rFonts w:ascii="Courier New" w:hAnsi="Courier New" w:cs="Courier New"/>
          <w:lang w:val="en-US"/>
        </w:rPr>
      </w:pPr>
    </w:p>
    <w:p w:rsidR="009E77CE" w:rsidRDefault="009E77CE" w:rsidP="00DC4865">
      <w:pPr>
        <w:pStyle w:val="PlainText"/>
        <w:rPr>
          <w:ins w:id="101" w:author="Marc" w:date="2012-04-14T11:50:00Z"/>
          <w:rFonts w:ascii="Courier New" w:hAnsi="Courier New" w:cs="Courier New"/>
          <w:lang w:val="en-US"/>
        </w:rPr>
      </w:pPr>
      <w:ins w:id="102" w:author="Marc" w:date="2012-04-14T11:50:00Z">
        <w:r>
          <w:rPr>
            <w:rFonts w:ascii="Courier New" w:hAnsi="Courier New" w:cs="Courier New"/>
            <w:lang w:val="en-US"/>
          </w:rPr>
          <w:t>$Use the full name of the thing at the start and only later go on to the more abbreviated version$</w:t>
        </w:r>
      </w:ins>
    </w:p>
    <w:p w:rsidR="00000000" w:rsidRPr="00CD753F" w:rsidRDefault="009E77CE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</w:t>
      </w:r>
      <w:r w:rsidRPr="00CD753F">
        <w:rPr>
          <w:rFonts w:ascii="Courier New" w:hAnsi="Courier New" w:cs="Courier New"/>
          <w:lang w:val="en-US"/>
        </w:rPr>
        <w:t xml:space="preserve">onsider a method of analyzing closed population models using </w:t>
      </w:r>
      <w:ins w:id="103" w:author="Marc" w:date="2012-04-14T11:57:00Z">
        <w:r w:rsidR="0013262E">
          <w:rPr>
            <w:rFonts w:ascii="Courier New" w:hAnsi="Courier New" w:cs="Courier New"/>
            <w:lang w:val="en-US"/>
          </w:rPr>
          <w:t xml:space="preserve">parameter-exapdned </w:t>
        </w:r>
      </w:ins>
      <w:r w:rsidRPr="00CD753F">
        <w:rPr>
          <w:rFonts w:ascii="Courier New" w:hAnsi="Courier New" w:cs="Courier New"/>
          <w:lang w:val="en-US"/>
        </w:rPr>
        <w:t>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(</w:t>
      </w:r>
      <w:ins w:id="104" w:author="Marc" w:date="2012-04-14T11:57:00Z">
        <w:r w:rsidR="0013262E">
          <w:rPr>
            <w:rFonts w:ascii="Courier New" w:hAnsi="Courier New" w:cs="Courier New"/>
            <w:lang w:val="en-US"/>
          </w:rPr>
          <w:t>PX-</w:t>
        </w:r>
      </w:ins>
      <w:r w:rsidRPr="00CD753F">
        <w:rPr>
          <w:rFonts w:ascii="Courier New" w:hAnsi="Courier New" w:cs="Courier New"/>
          <w:lang w:val="en-US"/>
        </w:rPr>
        <w:t>DA</w:t>
      </w:r>
      <w:ins w:id="105" w:author="Marc" w:date="2012-04-14T11:57:00Z">
        <w:r w:rsidR="0013262E">
          <w:rPr>
            <w:rFonts w:ascii="Courier New" w:hAnsi="Courier New" w:cs="Courier New"/>
            <w:lang w:val="en-US"/>
          </w:rPr>
          <w:t>; often simply abbreviated to ``data augmentation</w:t>
        </w:r>
      </w:ins>
      <w:ins w:id="106" w:author="Marc" w:date="2012-04-14T11:58:00Z">
        <w:r w:rsidR="0013262E">
          <w:rPr>
            <w:rFonts w:ascii="Courier New" w:hAnsi="Courier New" w:cs="Courier New"/>
            <w:lang w:val="en-US"/>
          </w:rPr>
          <w:t>’’ or DA</w:t>
        </w:r>
      </w:ins>
      <w:del w:id="107" w:author="Marc" w:date="2012-04-14T11:57:00Z">
        <w:r w:rsidRPr="00CD753F" w:rsidDel="0013262E">
          <w:rPr>
            <w:rFonts w:ascii="Courier New" w:hAnsi="Courier New" w:cs="Courier New"/>
            <w:lang w:val="en-US"/>
          </w:rPr>
          <w:delText>)</w:delText>
        </w:r>
      </w:del>
      <w:r w:rsidRPr="00CD753F">
        <w:rPr>
          <w:rFonts w:ascii="Courier New" w:hAnsi="Courier New" w:cs="Courier New"/>
          <w:lang w:val="en-US"/>
        </w:rPr>
        <w:t xml:space="preserve"> which is useful for Bayesian analysis and,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analysis of models using the various {\bf BUGS} engines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other </w:t>
      </w:r>
      <w:ins w:id="108" w:author="Marc" w:date="2012-04-14T11:58:00Z">
        <w:r w:rsidR="00EF233B">
          <w:rPr>
            <w:rFonts w:ascii="Courier New" w:hAnsi="Courier New" w:cs="Courier New"/>
            <w:lang w:val="en-US"/>
          </w:rPr>
          <w:t xml:space="preserve">Bayesian model fitting </w:t>
        </w:r>
      </w:ins>
      <w:r w:rsidRPr="00CD753F">
        <w:rPr>
          <w:rFonts w:ascii="Courier New" w:hAnsi="Courier New" w:cs="Courier New"/>
          <w:lang w:val="en-US"/>
        </w:rPr>
        <w:t>software.  Data augmentation is a general sta</w:t>
      </w:r>
      <w:r w:rsidRPr="00CD753F">
        <w:rPr>
          <w:rFonts w:ascii="Courier New" w:hAnsi="Courier New" w:cs="Courier New"/>
          <w:lang w:val="en-US"/>
        </w:rPr>
        <w:t>tistical concept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widely used in statistics in many different settings.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reference is \citet{tanner_wong:1987}</w:t>
      </w:r>
      <w:ins w:id="109" w:author="Marc" w:date="2012-04-14T12:27:00Z">
        <w:r w:rsidR="00AE6696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</w:t>
      </w:r>
      <w:ins w:id="110" w:author="Marc" w:date="2012-04-14T12:27:00Z">
        <w:r w:rsidR="00AE6696">
          <w:rPr>
            <w:rFonts w:ascii="Courier New" w:hAnsi="Courier New" w:cs="Courier New"/>
            <w:lang w:val="en-US"/>
          </w:rPr>
          <w:t xml:space="preserve">$I am not sure about the comma rules in English, and I recognize that in English one seems to put much fewer than in German. Nevertheless, I suspect that you are a bit thrifty with commas ?$ </w:t>
        </w:r>
      </w:ins>
      <w:r w:rsidRPr="00CD753F">
        <w:rPr>
          <w:rFonts w:ascii="Courier New" w:hAnsi="Courier New" w:cs="Courier New"/>
          <w:lang w:val="en-US"/>
        </w:rPr>
        <w:t>but see also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\citet{liu_wu:1999}.  Data augmentation can be adapted to provide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very generic framework for Bayesian anal</w:t>
      </w:r>
      <w:r w:rsidRPr="00CD753F">
        <w:rPr>
          <w:rFonts w:ascii="Courier New" w:hAnsi="Courier New" w:cs="Courier New"/>
          <w:lang w:val="en-US"/>
        </w:rPr>
        <w:t>ysis of 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with unknown $N$. This idea was introduced for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populations by \citet{royle_etal:2007}, and has subsequently been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applied to a number of different contexts including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models \citep{royle:2009},</w:t>
      </w:r>
      <w:r w:rsidRPr="00CD753F">
        <w:rPr>
          <w:rFonts w:ascii="Courier New" w:hAnsi="Courier New" w:cs="Courier New"/>
          <w:lang w:val="en-US"/>
        </w:rPr>
        <w:t xml:space="preserve"> open population 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\citep{royle_dorazio:2008,royle_dorazio:2010, gardner_etal:2010ecol},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capture-recapture models \citep{royle_young:2008,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royle_etal:2010, gardner_etal:2009}, and many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others. \citet[][Chapt. 6]{kery_schaub:</w:t>
      </w:r>
      <w:del w:id="111" w:author="Marc" w:date="2012-04-14T11:58:00Z">
        <w:r w:rsidRPr="00CD753F" w:rsidDel="00EF233B">
          <w:rPr>
            <w:rFonts w:ascii="Courier New" w:hAnsi="Courier New" w:cs="Courier New"/>
            <w:lang w:val="en-US"/>
          </w:rPr>
          <w:delText>2011</w:delText>
        </w:r>
      </w:del>
      <w:ins w:id="112" w:author="Marc" w:date="2012-04-14T11:58:00Z">
        <w:r w:rsidR="00EF233B" w:rsidRPr="00CD753F">
          <w:rPr>
            <w:rFonts w:ascii="Courier New" w:hAnsi="Courier New" w:cs="Courier New"/>
            <w:lang w:val="en-US"/>
          </w:rPr>
          <w:t>201</w:t>
        </w:r>
        <w:r w:rsidR="00EF233B">
          <w:rPr>
            <w:rFonts w:ascii="Courier New" w:hAnsi="Courier New" w:cs="Courier New"/>
            <w:lang w:val="en-US"/>
          </w:rPr>
          <w:t>2</w:t>
        </w:r>
      </w:ins>
      <w:r w:rsidRPr="00CD753F">
        <w:rPr>
          <w:rFonts w:ascii="Courier New" w:hAnsi="Courier New" w:cs="Courier New"/>
          <w:lang w:val="en-US"/>
        </w:rPr>
        <w:t>} provide</w:t>
      </w:r>
      <w:r w:rsidRPr="00CD753F">
        <w:rPr>
          <w:rFonts w:ascii="Courier New" w:hAnsi="Courier New" w:cs="Courier New"/>
          <w:lang w:val="en-US"/>
        </w:rPr>
        <w:t>s a good introduction to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augmentation in the context of closed population models.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Default="00EF233B" w:rsidP="00DC4865">
      <w:pPr>
        <w:pStyle w:val="PlainText"/>
        <w:rPr>
          <w:ins w:id="113" w:author="Marc" w:date="2012-04-14T11:58:00Z"/>
          <w:rFonts w:ascii="Courier New" w:hAnsi="Courier New" w:cs="Courier New"/>
          <w:lang w:val="en-US"/>
        </w:rPr>
      </w:pPr>
      <w:ins w:id="114" w:author="Marc" w:date="2012-04-14T11:58:00Z">
        <w:r>
          <w:rPr>
            <w:rFonts w:ascii="Courier New" w:hAnsi="Courier New" w:cs="Courier New"/>
            <w:lang w:val="en-US"/>
          </w:rPr>
          <w:t>$NOTE: our book officially came out in 2012$</w:t>
        </w:r>
      </w:ins>
    </w:p>
    <w:p w:rsidR="00EF233B" w:rsidRDefault="00EF233B" w:rsidP="00DC4865">
      <w:pPr>
        <w:pStyle w:val="PlainText"/>
        <w:rPr>
          <w:ins w:id="115" w:author="Marc" w:date="2012-04-14T11:58:00Z"/>
          <w:rFonts w:ascii="Courier New" w:hAnsi="Courier New" w:cs="Courier New"/>
          <w:lang w:val="en-US"/>
        </w:rPr>
      </w:pPr>
    </w:p>
    <w:p w:rsidR="00000000" w:rsidRPr="00CD753F" w:rsidRDefault="00EF233B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Conceptually, </w:t>
      </w:r>
      <w:ins w:id="116" w:author="Marc" w:date="2012-04-14T12:26:00Z">
        <w:r w:rsidR="00AE6696">
          <w:rPr>
            <w:rFonts w:ascii="Courier New" w:hAnsi="Courier New" w:cs="Courier New"/>
            <w:lang w:val="en-US"/>
          </w:rPr>
          <w:t>t</w:t>
        </w:r>
      </w:ins>
      <w:del w:id="117" w:author="Marc" w:date="2012-04-14T12:26:00Z">
        <w:r w:rsidRPr="00CD753F" w:rsidDel="00AE6696">
          <w:rPr>
            <w:rFonts w:ascii="Courier New" w:hAnsi="Courier New" w:cs="Courier New"/>
            <w:lang w:val="en-US"/>
          </w:rPr>
          <w:delText>d</w:delText>
        </w:r>
      </w:del>
      <w:ins w:id="118" w:author="Marc" w:date="2012-04-14T12:26:00Z">
        <w:r w:rsidR="00AE6696">
          <w:rPr>
            <w:rFonts w:ascii="Courier New" w:hAnsi="Courier New" w:cs="Courier New"/>
            <w:lang w:val="en-US"/>
          </w:rPr>
          <w:t>he technique of d</w:t>
        </w:r>
      </w:ins>
      <w:r w:rsidRPr="00CD753F">
        <w:rPr>
          <w:rFonts w:ascii="Courier New" w:hAnsi="Courier New" w:cs="Courier New"/>
          <w:lang w:val="en-US"/>
        </w:rPr>
        <w:t xml:space="preserve">ata augmentation </w:t>
      </w:r>
      <w:ins w:id="119" w:author="Marc" w:date="2012-04-14T12:26:00Z">
        <w:r w:rsidR="00AE6696">
          <w:rPr>
            <w:rFonts w:ascii="Courier New" w:hAnsi="Courier New" w:cs="Courier New"/>
            <w:lang w:val="en-US"/>
          </w:rPr>
          <w:t xml:space="preserve">represents </w:t>
        </w:r>
      </w:ins>
      <w:del w:id="120" w:author="Marc" w:date="2012-04-14T12:26:00Z">
        <w:r w:rsidRPr="00CD753F" w:rsidDel="00AE6696">
          <w:rPr>
            <w:rFonts w:ascii="Courier New" w:hAnsi="Courier New" w:cs="Courier New"/>
            <w:lang w:val="en-US"/>
          </w:rPr>
          <w:delText>i</w:delText>
        </w:r>
        <w:r w:rsidRPr="00CD753F" w:rsidDel="00AE6696">
          <w:rPr>
            <w:rFonts w:ascii="Courier New" w:hAnsi="Courier New" w:cs="Courier New"/>
            <w:lang w:val="en-US"/>
          </w:rPr>
          <w:delText>s</w:delText>
        </w:r>
      </w:del>
      <w:r w:rsidRPr="00CD753F">
        <w:rPr>
          <w:rFonts w:ascii="Courier New" w:hAnsi="Courier New" w:cs="Courier New"/>
          <w:lang w:val="en-US"/>
        </w:rPr>
        <w:t xml:space="preserve"> a reparameterization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``complete data'' model -- that </w:t>
      </w:r>
      <w:del w:id="121" w:author="Marc" w:date="2012-04-14T11:59:00Z">
        <w:r w:rsidRPr="00CD753F" w:rsidDel="00693FCF">
          <w:rPr>
            <w:rFonts w:ascii="Courier New" w:hAnsi="Courier New" w:cs="Courier New"/>
            <w:lang w:val="en-US"/>
          </w:rPr>
          <w:delText xml:space="preserve">which is </w:delText>
        </w:r>
      </w:del>
      <w:r w:rsidRPr="00CD753F">
        <w:rPr>
          <w:rFonts w:ascii="Courier New" w:hAnsi="Courier New" w:cs="Courier New"/>
          <w:lang w:val="en-US"/>
        </w:rPr>
        <w:t>conditional on $N$.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reparameterization is achieved b</w:t>
      </w:r>
      <w:r w:rsidRPr="00CD753F">
        <w:rPr>
          <w:rFonts w:ascii="Courier New" w:hAnsi="Courier New" w:cs="Courier New"/>
          <w:lang w:val="en-US"/>
        </w:rPr>
        <w:t>y embedding this data set into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larger data set having $M&gt; N$ ``rows'' (individuals) and reexpressing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model conditional on $M$ instead of $N$. The great thing about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is that we do not need to know $N$ for this reparameterization.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Although this has a whiff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arbitrariness or even ad hockery to it in the choice of $M$,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always possible, in practice, to choose $M$ pretty easily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 given problem and context and results will be insensitive to choice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$M$\footnote{Unless</w:t>
      </w:r>
      <w:r w:rsidRPr="00CD753F">
        <w:rPr>
          <w:rFonts w:ascii="Courier New" w:hAnsi="Courier New" w:cs="Courier New"/>
          <w:lang w:val="en-US"/>
        </w:rPr>
        <w:t xml:space="preserve"> the data set is sufficiently small that parameters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weakly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identified}.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Then, under data augmentation, analysis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is focused on the ``augmented data set.'' That is, we analyze the bigger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data set - the one having $M$ rows - with an appropriate mod</w:t>
      </w:r>
      <w:r w:rsidRPr="00CD753F">
        <w:rPr>
          <w:rFonts w:ascii="Courier New" w:hAnsi="Courier New" w:cs="Courier New"/>
          <w:lang w:val="en-US"/>
        </w:rPr>
        <w:t>el that</w:t>
      </w:r>
    </w:p>
    <w:p w:rsidR="005A1723" w:rsidRDefault="00BE383C" w:rsidP="00DC4865">
      <w:pPr>
        <w:pStyle w:val="PlainText"/>
        <w:rPr>
          <w:ins w:id="122" w:author="Marc" w:date="2012-04-14T12:28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accounts for the augmentation. </w:t>
      </w:r>
      <w:ins w:id="123" w:author="Marc" w:date="2012-04-14T12:28:00Z">
        <w:r w:rsidR="005A1723">
          <w:rPr>
            <w:rFonts w:ascii="Courier New" w:hAnsi="Courier New" w:cs="Courier New"/>
            <w:lang w:val="en-US"/>
          </w:rPr>
          <w:t>This is achieved by a Bernoulli</w:t>
        </w:r>
      </w:ins>
      <w:ins w:id="124" w:author="Marc" w:date="2012-04-14T12:29:00Z">
        <w:r w:rsidR="003A7959">
          <w:rPr>
            <w:rFonts w:ascii="Courier New" w:hAnsi="Courier New" w:cs="Courier New"/>
            <w:lang w:val="en-US"/>
          </w:rPr>
          <w:t xml:space="preserve"> sampling process that determines whether and individual in $M$ is also a member of $N$. 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Inference is focused directly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estimating the proportion $\psi = E[N]/M$, instead of directly on $N$,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where $\psi$ is the ``data augmentation parameter.''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\subsection{DA links occupancy models and closed </w:t>
      </w:r>
      <w:r w:rsidRPr="00CD753F">
        <w:rPr>
          <w:rFonts w:ascii="Courier New" w:hAnsi="Courier New" w:cs="Courier New"/>
          <w:lang w:val="en-US"/>
        </w:rPr>
        <w:t>population models}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%We provide a heuristic description of data augmentation based on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is a close correspondence between so-called ``occupancy'' models and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population models </w:t>
      </w:r>
      <w:del w:id="125" w:author="Marc" w:date="2012-04-14T12:30:00Z">
        <w:r w:rsidRPr="00CD753F" w:rsidDel="003A7959">
          <w:rPr>
            <w:rFonts w:ascii="Courier New" w:hAnsi="Courier New" w:cs="Courier New"/>
            <w:lang w:val="en-US"/>
          </w:rPr>
          <w:delText xml:space="preserve">following </w:delText>
        </w:r>
      </w:del>
      <w:ins w:id="126" w:author="Marc" w:date="2012-04-14T12:30:00Z">
        <w:r w:rsidR="003A7959">
          <w:rPr>
            <w:rFonts w:ascii="Courier New" w:hAnsi="Courier New" w:cs="Courier New"/>
            <w:lang w:val="en-US"/>
          </w:rPr>
          <w:t>(see R&amp;D, 2008, sec. 5.6.)</w:t>
        </w:r>
      </w:ins>
      <w:r w:rsidRPr="00CD753F">
        <w:rPr>
          <w:rFonts w:ascii="Courier New" w:hAnsi="Courier New" w:cs="Courier New"/>
          <w:lang w:val="en-US"/>
        </w:rPr>
        <w:t>\citet[][sec. 5.6]{royle_dorazio:2008}.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occupa</w:t>
      </w:r>
      <w:r w:rsidRPr="00CD753F">
        <w:rPr>
          <w:rFonts w:ascii="Courier New" w:hAnsi="Courier New" w:cs="Courier New"/>
          <w:lang w:val="en-US"/>
        </w:rPr>
        <w:t>ncy models \citep{mackenzie_etal:2002, tyre_etal:2003}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situation is that $M$ sites, or patches, are sampled multiple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times to assess whether a species occurs at each </w:t>
      </w:r>
      <w:ins w:id="127" w:author="Marc" w:date="2012-04-14T12:30:00Z">
        <w:r w:rsidR="003A7959">
          <w:rPr>
            <w:rFonts w:ascii="Courier New" w:hAnsi="Courier New" w:cs="Courier New"/>
            <w:lang w:val="en-US"/>
          </w:rPr>
          <w:t>$is this correct ? Shouldn</w:t>
        </w:r>
      </w:ins>
      <w:ins w:id="128" w:author="Marc" w:date="2012-04-14T12:31:00Z">
        <w:r w:rsidR="003A7959">
          <w:rPr>
            <w:rFonts w:ascii="Courier New" w:hAnsi="Courier New" w:cs="Courier New"/>
            <w:lang w:val="en-US"/>
          </w:rPr>
          <w:t>’t you say ‘at a site’ ?</w:t>
        </w:r>
      </w:ins>
      <w:ins w:id="129" w:author="Marc" w:date="2012-04-14T12:30:00Z">
        <w:r w:rsidR="003A7959">
          <w:rPr>
            <w:rFonts w:ascii="Courier New" w:hAnsi="Courier New" w:cs="Courier New"/>
            <w:lang w:val="en-US"/>
          </w:rPr>
          <w:t xml:space="preserve">$ </w:t>
        </w:r>
      </w:ins>
      <w:r w:rsidRPr="00CD753F">
        <w:rPr>
          <w:rFonts w:ascii="Courier New" w:hAnsi="Courier New" w:cs="Courier New"/>
          <w:lang w:val="en-US"/>
        </w:rPr>
        <w:t>site.  This yields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data such as that illustrated in the left pan</w:t>
      </w:r>
      <w:r w:rsidRPr="00CD753F">
        <w:rPr>
          <w:rFonts w:ascii="Courier New" w:hAnsi="Courier New" w:cs="Courier New"/>
          <w:lang w:val="en-US"/>
        </w:rPr>
        <w:t>el of Table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\ref{closed.tab.occ}. The important problem is that a species may occur 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 site, but go undetected, yielding the ``all-zero'' </w:t>
      </w:r>
      <w:ins w:id="130" w:author="Marc" w:date="2012-04-14T12:31:00Z">
        <w:r w:rsidR="00855EE7">
          <w:rPr>
            <w:rFonts w:ascii="Courier New" w:hAnsi="Courier New" w:cs="Courier New"/>
            <w:lang w:val="en-US"/>
          </w:rPr>
          <w:t xml:space="preserve">$consistence in this$ </w:t>
        </w:r>
      </w:ins>
      <w:r w:rsidRPr="00CD753F">
        <w:rPr>
          <w:rFonts w:ascii="Courier New" w:hAnsi="Courier New" w:cs="Courier New"/>
          <w:lang w:val="en-US"/>
        </w:rPr>
        <w:t>encounter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histories which are observed. However, some of the all-zeros </w:t>
      </w:r>
      <w:del w:id="131" w:author="Marc" w:date="2012-04-14T12:31:00Z">
        <w:r w:rsidRPr="00CD753F" w:rsidDel="00855EE7">
          <w:rPr>
            <w:rFonts w:ascii="Courier New" w:hAnsi="Courier New" w:cs="Courier New"/>
            <w:lang w:val="en-US"/>
          </w:rPr>
          <w:delText>may well</w:delText>
        </w:r>
      </w:del>
      <w:ins w:id="132" w:author="Marc" w:date="2012-04-14T12:31:00Z">
        <w:r w:rsidR="00855EE7">
          <w:rPr>
            <w:rFonts w:ascii="Courier New" w:hAnsi="Courier New" w:cs="Courier New"/>
            <w:lang w:val="en-US"/>
          </w:rPr>
          <w:t>will typically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correspond to sites where the sp</w:t>
      </w:r>
      <w:r w:rsidRPr="00CD753F">
        <w:rPr>
          <w:rFonts w:ascii="Courier New" w:hAnsi="Courier New" w:cs="Courier New"/>
          <w:lang w:val="en-US"/>
        </w:rPr>
        <w:t>ecies in fact {\it does}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occur. Thus, while the zeros are observed, there are too many of them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and, in a sense, the inference problem is to </w:t>
      </w:r>
      <w:del w:id="133" w:author="Marc" w:date="2012-04-14T12:31:00Z">
        <w:r w:rsidRPr="00CD753F" w:rsidDel="00855EE7">
          <w:rPr>
            <w:rFonts w:ascii="Courier New" w:hAnsi="Courier New" w:cs="Courier New"/>
            <w:lang w:val="en-US"/>
          </w:rPr>
          <w:delText xml:space="preserve">allocate </w:delText>
        </w:r>
      </w:del>
      <w:ins w:id="134" w:author="Marc" w:date="2012-04-14T12:31:00Z">
        <w:r w:rsidR="00855EE7">
          <w:rPr>
            <w:rFonts w:ascii="Courier New" w:hAnsi="Courier New" w:cs="Courier New"/>
            <w:lang w:val="en-US"/>
          </w:rPr>
          <w:t>partition</w:t>
        </w:r>
        <w:r w:rsidR="00855EE7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the zeros into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``structural'' (fixed) and ``sampling'' (or stochastic) zeros</w:t>
      </w:r>
      <w:ins w:id="135" w:author="Marc" w:date="2012-04-14T12:32:00Z">
        <w:r w:rsidR="00855EE7">
          <w:rPr>
            <w:rFonts w:ascii="Courier New" w:hAnsi="Courier New" w:cs="Courier New"/>
            <w:lang w:val="en-US"/>
          </w:rPr>
          <w:t>, where the former are associate with unccupied and the latter with occupied sites</w:t>
        </w:r>
      </w:ins>
      <w:r w:rsidRPr="00CD753F">
        <w:rPr>
          <w:rFonts w:ascii="Courier New" w:hAnsi="Courier New" w:cs="Courier New"/>
          <w:lang w:val="en-US"/>
        </w:rPr>
        <w:t>. More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formally, inference </w:t>
      </w:r>
      <w:r w:rsidRPr="00CD753F">
        <w:rPr>
          <w:rFonts w:ascii="Courier New" w:hAnsi="Courier New" w:cs="Courier New"/>
          <w:lang w:val="en-US"/>
        </w:rPr>
        <w:t>is focused on the parameter $\psi$,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that a site is occupied.  In contrast, in classical closed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studies, we observe a data set as in the middle panel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Table \ref{closed.tab.occ} where {\it no} zeros are observed. The inferenc</w:t>
      </w:r>
      <w:r w:rsidRPr="00CD753F">
        <w:rPr>
          <w:rFonts w:ascii="Courier New" w:hAnsi="Courier New" w:cs="Courier New"/>
          <w:lang w:val="en-US"/>
        </w:rPr>
        <w:t>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problem is, essentially, to estimate how many sampling zeros there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- or should be - in a ``complete'' data set. This objective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(how many sampling zeros?) is precisely the same for both types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problems if an upper limit $M$ is specified for the </w:t>
      </w:r>
      <w:r w:rsidRPr="00CD753F">
        <w:rPr>
          <w:rFonts w:ascii="Courier New" w:hAnsi="Courier New" w:cs="Courier New"/>
          <w:lang w:val="en-US"/>
        </w:rPr>
        <w:t>closed population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model. The only distinction being that, in occupancy models, $M$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by design (i.e., the number of sites to visit)</w:t>
      </w:r>
      <w:ins w:id="136" w:author="Marc" w:date="2012-04-14T12:33:00Z">
        <w:r w:rsidR="004619E6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whereas a natural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choice of $M$ for capture-recapture models may not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obvious. However, </w:t>
      </w:r>
      <w:ins w:id="137" w:author="Marc" w:date="2012-04-14T12:34:00Z">
        <w:r w:rsidR="004619E6">
          <w:rPr>
            <w:rFonts w:ascii="Courier New" w:hAnsi="Courier New" w:cs="Courier New"/>
            <w:lang w:val="en-US"/>
          </w:rPr>
          <w:t xml:space="preserve">the choice of $M$ induces a </w:t>
        </w:r>
      </w:ins>
      <w:del w:id="138" w:author="Marc" w:date="2012-04-14T12:34:00Z">
        <w:r w:rsidRPr="00CD753F" w:rsidDel="004619E6">
          <w:rPr>
            <w:rFonts w:ascii="Courier New" w:hAnsi="Courier New" w:cs="Courier New"/>
            <w:lang w:val="en-US"/>
          </w:rPr>
          <w:delText xml:space="preserve">by assuming a </w:delText>
        </w:r>
      </w:del>
      <w:r w:rsidRPr="00CD753F">
        <w:rPr>
          <w:rFonts w:ascii="Courier New" w:hAnsi="Courier New" w:cs="Courier New"/>
          <w:lang w:val="en-US"/>
        </w:rPr>
        <w:t>uniform pri</w:t>
      </w:r>
      <w:r w:rsidRPr="00CD753F">
        <w:rPr>
          <w:rFonts w:ascii="Courier New" w:hAnsi="Courier New" w:cs="Courier New"/>
          <w:lang w:val="en-US"/>
        </w:rPr>
        <w:t>or for $N$ on the integers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$[0,M]$</w:t>
      </w:r>
      <w:ins w:id="139" w:author="Marc" w:date="2012-04-14T12:34:00Z">
        <w:r w:rsidR="004619E6">
          <w:rPr>
            <w:rFonts w:ascii="Courier New" w:hAnsi="Courier New" w:cs="Courier New"/>
            <w:lang w:val="en-US"/>
          </w:rPr>
          <w:t xml:space="preserve"> </w:t>
        </w:r>
      </w:ins>
      <w:del w:id="140" w:author="Marc" w:date="2012-04-14T12:34:00Z">
        <w:r w:rsidRPr="00CD753F" w:rsidDel="004619E6">
          <w:rPr>
            <w:rFonts w:ascii="Courier New" w:hAnsi="Courier New" w:cs="Courier New"/>
            <w:lang w:val="en-US"/>
          </w:rPr>
          <w:delText xml:space="preserve">, this upper bound is induced </w:delText>
        </w:r>
      </w:del>
      <w:r w:rsidRPr="00CD753F">
        <w:rPr>
          <w:rFonts w:ascii="Courier New" w:hAnsi="Courier New" w:cs="Courier New"/>
          <w:lang w:val="en-US"/>
        </w:rPr>
        <w:t>\citep{royle_etal:2007}. Then,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one can analyze capture-recapture models by adding $M-n$ all-zero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histories to the data set and regarding the augmented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set, essentially, as a</w:t>
      </w:r>
      <w:r w:rsidRPr="00CD753F">
        <w:rPr>
          <w:rFonts w:ascii="Courier New" w:hAnsi="Courier New" w:cs="Courier New"/>
          <w:lang w:val="en-US"/>
        </w:rPr>
        <w:t xml:space="preserve"> site-occupancy data set</w:t>
      </w:r>
      <w:ins w:id="141" w:author="Marc" w:date="2012-04-14T12:35:00Z">
        <w:r w:rsidR="0056746C">
          <w:rPr>
            <w:rFonts w:ascii="Courier New" w:hAnsi="Courier New" w:cs="Courier New"/>
            <w:lang w:val="en-US"/>
          </w:rPr>
          <w:t>, where the occupancy parameter ($psi$) takes the place of the abundance parameter ($N$).</w:t>
        </w:r>
      </w:ins>
      <w:del w:id="142" w:author="Marc" w:date="2012-04-14T12:35:00Z">
        <w:r w:rsidRPr="00CD753F" w:rsidDel="0056746C">
          <w:rPr>
            <w:rFonts w:ascii="Courier New" w:hAnsi="Courier New" w:cs="Courier New"/>
            <w:lang w:val="en-US"/>
          </w:rPr>
          <w:delText>.</w:delText>
        </w:r>
      </w:del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Thus, the heuristic motivation of data augmentation is to fix the size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of the data set by adding {\it too many} all-zero </w:t>
      </w:r>
      <w:r w:rsidRPr="00CD753F">
        <w:rPr>
          <w:rFonts w:ascii="Courier New" w:hAnsi="Courier New" w:cs="Courier New"/>
          <w:lang w:val="en-US"/>
        </w:rPr>
        <w:t>encounter histories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create the data set shown in the right panel of Table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\ref{closed.tab.occ} - and</w:t>
      </w:r>
      <w:r w:rsidRPr="00CD753F">
        <w:rPr>
          <w:rFonts w:ascii="Courier New" w:hAnsi="Courier New" w:cs="Courier New"/>
          <w:lang w:val="en-US"/>
        </w:rPr>
        <w:t xml:space="preserve"> then analyze the augmented data set using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occupancy type model which includes both ``unoccupied sites'' as well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``occupied sites'' at which detections did not occur. We call these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$M-n$ all-zero histories ``potential individuals'' because they ex</w:t>
      </w:r>
      <w:r w:rsidRPr="00CD753F">
        <w:rPr>
          <w:rFonts w:ascii="Courier New" w:hAnsi="Courier New" w:cs="Courier New"/>
          <w:lang w:val="en-US"/>
        </w:rPr>
        <w:t>ist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be recruited (in a non-biological sense) into the population,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example during an analysis by MCMC.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analyze the augmented data set, we recognize that it is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version of the known-$N$ data set. That is, some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augmented</w:t>
      </w:r>
      <w:r w:rsidRPr="00CD753F">
        <w:rPr>
          <w:rFonts w:ascii="Courier New" w:hAnsi="Courier New" w:cs="Courier New"/>
          <w:lang w:val="en-US"/>
        </w:rPr>
        <w:t xml:space="preserve"> all-zeros </w:t>
      </w:r>
      <w:ins w:id="143" w:author="Marc" w:date="2012-04-14T12:35:00Z">
        <w:r w:rsidR="009C1E5A">
          <w:rPr>
            <w:rFonts w:ascii="Courier New" w:hAnsi="Courier New" w:cs="Courier New"/>
            <w:lang w:val="en-US"/>
          </w:rPr>
          <w:t xml:space="preserve">rows </w:t>
        </w:r>
      </w:ins>
      <w:r w:rsidRPr="00CD753F">
        <w:rPr>
          <w:rFonts w:ascii="Courier New" w:hAnsi="Courier New" w:cs="Courier New"/>
          <w:lang w:val="en-US"/>
        </w:rPr>
        <w:t>are sampling zeros (corresponding to actual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that were missed) and some are ``structural'' zeros,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do not correspond to individuals in the population. For a basic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closed-population model, the resulting likelihood under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</w:t>
      </w:r>
      <w:r w:rsidRPr="00CD753F">
        <w:rPr>
          <w:rFonts w:ascii="Courier New" w:hAnsi="Courier New" w:cs="Courier New"/>
          <w:lang w:val="en-US"/>
        </w:rPr>
        <w:t>ugmentation - that is, for the data set of size $M$ -- is a simple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likelihood.  The zero-inflated binomial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can be described ``hierarchically'', by introducing a set of binary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latent variables, $z_{1},z_{2},\ldots, z_{M}$, to</w:t>
      </w:r>
      <w:r w:rsidRPr="00CD753F">
        <w:rPr>
          <w:rFonts w:ascii="Courier New" w:hAnsi="Courier New" w:cs="Courier New"/>
          <w:lang w:val="en-US"/>
        </w:rPr>
        <w:t xml:space="preserve"> indicate whether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each </w:t>
      </w:r>
      <w:ins w:id="144" w:author="Marc" w:date="2012-04-14T12:36:00Z">
        <w:r w:rsidR="009C1E5A">
          <w:rPr>
            <w:rFonts w:ascii="Courier New" w:hAnsi="Courier New" w:cs="Courier New"/>
            <w:lang w:val="en-US"/>
          </w:rPr>
          <w:t xml:space="preserve">$ or ‘a’ ???$ </w:t>
        </w:r>
      </w:ins>
      <w:r w:rsidRPr="00CD753F">
        <w:rPr>
          <w:rFonts w:ascii="Courier New" w:hAnsi="Courier New" w:cs="Courier New"/>
          <w:lang w:val="en-US"/>
        </w:rPr>
        <w:t>individual $i$ is ($z_i=1$) or is not ($z_i=0$) a member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of $N$ individuals exposed to sampling. We assume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 \sim \mbox{Bern}(\psi)$ where $\psi$ is the probability that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in the data set o</w:t>
      </w:r>
      <w:r w:rsidRPr="00CD753F">
        <w:rPr>
          <w:rFonts w:ascii="Courier New" w:hAnsi="Courier New" w:cs="Courier New"/>
          <w:lang w:val="en-US"/>
        </w:rPr>
        <w:t>f size $M$ is a member of the sampled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- in the sense that $1-\psi$ is the probability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realizing a ``structural zero'' in the augmented data set. 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model which arises under data augmentation can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formally expres</w:t>
      </w:r>
      <w:r w:rsidRPr="00CD753F">
        <w:rPr>
          <w:rFonts w:ascii="Courier New" w:hAnsi="Courier New" w:cs="Courier New"/>
          <w:lang w:val="en-US"/>
        </w:rPr>
        <w:t>sed by the following set of assumptions</w:t>
      </w:r>
      <w:ins w:id="145" w:author="Marc" w:date="2012-04-14T12:36:00Z">
        <w:r w:rsidR="00DD03E9">
          <w:rPr>
            <w:rFonts w:ascii="Courier New" w:hAnsi="Courier New" w:cs="Courier New"/>
            <w:lang w:val="en-US"/>
          </w:rPr>
          <w:t xml:space="preserve"> (we include typical priors for a Bayesian analysis)</w:t>
        </w:r>
      </w:ins>
      <w:r w:rsidRPr="00CD753F">
        <w:rPr>
          <w:rFonts w:ascii="Courier New" w:hAnsi="Courier New" w:cs="Courier New"/>
          <w:lang w:val="en-US"/>
        </w:rPr>
        <w:t>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y_{i}|{z_{i}=1} &amp; \sim  &amp;\mbox{Bin}(K, p)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y_{i}|{z_{i}=0} &amp; \sim &amp;  \delta(0)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z_{i} &amp; \stackrel{iid}{\sim} &amp; \mbox{Bern}(\psi)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\psi &amp; \sim &amp; \mathrm{Unif}(0,1)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 &amp; \sim &amp; </w:t>
      </w:r>
      <w:r w:rsidRPr="00CD753F">
        <w:rPr>
          <w:rFonts w:ascii="Courier New" w:hAnsi="Courier New" w:cs="Courier New"/>
          <w:lang w:val="en-US"/>
        </w:rPr>
        <w:t>\mathrm{Unif}(0,1)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$i=1, \ldots, M$, where $\delta(0)$ is a point mass at $y=0$.</w:t>
      </w:r>
    </w:p>
    <w:p w:rsidR="00000000" w:rsidRDefault="00BE383C" w:rsidP="00DC4865">
      <w:pPr>
        <w:pStyle w:val="PlainText"/>
        <w:rPr>
          <w:ins w:id="146" w:author="Marc" w:date="2012-04-14T12:37:00Z"/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ins w:id="147" w:author="Marc" w:date="2012-04-14T12:37:00Z"/>
          <w:rFonts w:ascii="Courier New" w:hAnsi="Courier New" w:cs="Courier New"/>
          <w:lang w:val="en-US"/>
        </w:rPr>
      </w:pPr>
      <w:ins w:id="148" w:author="Marc" w:date="2012-04-14T12:37:00Z">
        <w:r>
          <w:rPr>
            <w:rFonts w:ascii="Courier New" w:hAnsi="Courier New" w:cs="Courier New"/>
            <w:lang w:val="en-US"/>
          </w:rPr>
          <w:t>$ Why did you move away from the old way of describing the model:</w:t>
        </w:r>
      </w:ins>
    </w:p>
    <w:p w:rsidR="00B15166" w:rsidRDefault="00B15166" w:rsidP="00DC4865">
      <w:pPr>
        <w:pStyle w:val="PlainText"/>
        <w:rPr>
          <w:ins w:id="149" w:author="Marc" w:date="2012-04-14T12:37:00Z"/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ins w:id="150" w:author="Marc" w:date="2012-04-14T12:37:00Z"/>
          <w:rFonts w:ascii="Courier New" w:hAnsi="Courier New" w:cs="Courier New"/>
          <w:lang w:val="en-US"/>
        </w:rPr>
      </w:pPr>
      <w:ins w:id="151" w:author="Marc" w:date="2012-04-14T12:37:00Z">
        <w:r>
          <w:rPr>
            <w:rFonts w:ascii="Courier New" w:hAnsi="Courier New" w:cs="Courier New"/>
            <w:lang w:val="en-US"/>
          </w:rPr>
          <w:t>z ~ Bern(psi)</w:t>
        </w:r>
      </w:ins>
    </w:p>
    <w:p w:rsidR="00B15166" w:rsidRDefault="00B15166" w:rsidP="00DC4865">
      <w:pPr>
        <w:pStyle w:val="PlainText"/>
        <w:rPr>
          <w:ins w:id="152" w:author="Marc" w:date="2012-04-14T12:37:00Z"/>
          <w:rFonts w:ascii="Courier New" w:hAnsi="Courier New" w:cs="Courier New"/>
          <w:lang w:val="en-US"/>
        </w:rPr>
      </w:pPr>
      <w:ins w:id="153" w:author="Marc" w:date="2012-04-14T12:37:00Z">
        <w:r>
          <w:rPr>
            <w:rFonts w:ascii="Courier New" w:hAnsi="Courier New" w:cs="Courier New"/>
            <w:lang w:val="en-US"/>
          </w:rPr>
          <w:t>y ~ Bern(zp)</w:t>
        </w:r>
      </w:ins>
    </w:p>
    <w:p w:rsidR="00B15166" w:rsidRDefault="00B15166" w:rsidP="00DC4865">
      <w:pPr>
        <w:pStyle w:val="PlainText"/>
        <w:rPr>
          <w:ins w:id="154" w:author="Marc" w:date="2012-04-14T12:37:00Z"/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ins w:id="155" w:author="Marc" w:date="2012-04-14T12:37:00Z"/>
          <w:rFonts w:ascii="Courier New" w:hAnsi="Courier New" w:cs="Courier New"/>
          <w:lang w:val="en-US"/>
        </w:rPr>
      </w:pPr>
      <w:ins w:id="156" w:author="Marc" w:date="2012-04-14T12:37:00Z">
        <w:r>
          <w:rPr>
            <w:rFonts w:ascii="Courier New" w:hAnsi="Courier New" w:cs="Courier New"/>
            <w:lang w:val="en-US"/>
          </w:rPr>
          <w:t>?</w:t>
        </w:r>
      </w:ins>
    </w:p>
    <w:p w:rsidR="00B15166" w:rsidRDefault="00B15166" w:rsidP="00DC4865">
      <w:pPr>
        <w:pStyle w:val="PlainText"/>
        <w:rPr>
          <w:ins w:id="157" w:author="Marc" w:date="2012-04-14T12:37:00Z"/>
          <w:rFonts w:ascii="Courier New" w:hAnsi="Courier New" w:cs="Courier New"/>
          <w:lang w:val="en-US"/>
        </w:rPr>
      </w:pPr>
      <w:ins w:id="158" w:author="Marc" w:date="2012-04-14T12:37:00Z">
        <w:r>
          <w:rPr>
            <w:rFonts w:ascii="Courier New" w:hAnsi="Courier New" w:cs="Courier New"/>
            <w:lang w:val="en-US"/>
          </w:rPr>
          <w:t>$</w:t>
        </w:r>
      </w:ins>
    </w:p>
    <w:p w:rsidR="00B15166" w:rsidRDefault="00B15166" w:rsidP="00DC4865">
      <w:pPr>
        <w:pStyle w:val="PlainText"/>
        <w:rPr>
          <w:ins w:id="159" w:author="Marc" w:date="2012-04-14T12:37:00Z"/>
          <w:rFonts w:ascii="Courier New" w:hAnsi="Courier New" w:cs="Courier New"/>
          <w:lang w:val="en-US"/>
        </w:rPr>
      </w:pPr>
    </w:p>
    <w:p w:rsidR="00000000" w:rsidRPr="00CD753F" w:rsidRDefault="00B15166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Note that, under data augmentation,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is no longer an explicit parameter of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model. </w:t>
      </w:r>
      <w:del w:id="160" w:author="Marc" w:date="2012-04-14T12:38:00Z">
        <w:r w:rsidRPr="00CD753F" w:rsidDel="001A37C5">
          <w:rPr>
            <w:rFonts w:ascii="Courier New" w:hAnsi="Courier New" w:cs="Courier New"/>
            <w:lang w:val="en-US"/>
          </w:rPr>
          <w:delText>Instead</w:delText>
        </w:r>
      </w:del>
      <w:ins w:id="161" w:author="Marc" w:date="2012-04-14T12:38:00Z">
        <w:r w:rsidR="001A37C5">
          <w:rPr>
            <w:rFonts w:ascii="Courier New" w:hAnsi="Courier New" w:cs="Courier New"/>
            <w:lang w:val="en-US"/>
          </w:rPr>
          <w:t>In its place</w:t>
        </w:r>
      </w:ins>
      <w:r w:rsidRPr="00CD753F">
        <w:rPr>
          <w:rFonts w:ascii="Courier New" w:hAnsi="Courier New" w:cs="Courier New"/>
          <w:lang w:val="en-US"/>
        </w:rPr>
        <w:t>, we estimate $\psi$ and functions of the latent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variables</w:t>
      </w:r>
      <w:ins w:id="162" w:author="Marc" w:date="2012-04-14T12:38:00Z">
        <w:r w:rsidR="001A37C5">
          <w:rPr>
            <w:rFonts w:ascii="Courier New" w:hAnsi="Courier New" w:cs="Courier New"/>
            <w:lang w:val="en-US"/>
          </w:rPr>
          <w:t xml:space="preserve"> $z$</w:t>
        </w:r>
      </w:ins>
      <w:r w:rsidRPr="00CD753F">
        <w:rPr>
          <w:rFonts w:ascii="Courier New" w:hAnsi="Courier New" w:cs="Courier New"/>
          <w:lang w:val="en-US"/>
        </w:rPr>
        <w:t>. In particular, under the assumptions of the zero-inflated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model, $z_{i} \stackrel{iid}{\sim} \mbox{Bern}(\psi)$; therefore, $N$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function of these latent variables: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N = \sum_{i=1}^{M} z_{i}.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Further, we note that the latent $z_</w:t>
      </w:r>
      <w:r w:rsidRPr="00CD753F">
        <w:rPr>
          <w:rFonts w:ascii="Courier New" w:hAnsi="Courier New" w:cs="Courier New"/>
          <w:lang w:val="en-US"/>
        </w:rPr>
        <w:t>i$ parameters {\it can be} removed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by integration, in which case the joint probability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\Pr(y_1, \ldots, y_M | p, \psi) = \prod_{i=1}^M  \psi \mathrm{Bin}(y_i | K, p) +  I(y_i=0) (1-\psi)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</w:t>
      </w: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1A37C5" w:rsidP="00DC4865">
      <w:pPr>
        <w:pStyle w:val="PlainText"/>
        <w:rPr>
          <w:rFonts w:ascii="Courier New" w:hAnsi="Courier New" w:cs="Courier New"/>
          <w:lang w:val="en-US"/>
        </w:rPr>
      </w:pPr>
      <w:ins w:id="163" w:author="Marc" w:date="2012-04-14T12:38:00Z">
        <w:r>
          <w:rPr>
            <w:rFonts w:ascii="Courier New" w:hAnsi="Courier New" w:cs="Courier New"/>
            <w:lang w:val="en-US"/>
          </w:rPr>
          <w:t xml:space="preserve">Interpreted as a likelihood, we can </w:t>
        </w:r>
      </w:ins>
      <w:del w:id="164" w:author="Marc" w:date="2012-04-14T12:38:00Z">
        <w:r w:rsidR="00BE383C" w:rsidRPr="00CD753F" w:rsidDel="001A37C5">
          <w:rPr>
            <w:rFonts w:ascii="Courier New" w:hAnsi="Courier New" w:cs="Courier New"/>
            <w:lang w:val="en-US"/>
          </w:rPr>
          <w:delText xml:space="preserve">Which can be </w:delText>
        </w:r>
      </w:del>
      <w:ins w:id="165" w:author="Marc" w:date="2012-04-14T12:38:00Z">
        <w:r>
          <w:rPr>
            <w:rFonts w:ascii="Courier New" w:hAnsi="Courier New" w:cs="Courier New"/>
            <w:lang w:val="en-US"/>
          </w:rPr>
          <w:t xml:space="preserve">directly </w:t>
        </w:r>
      </w:ins>
      <w:r w:rsidR="00BE383C" w:rsidRPr="00CD753F">
        <w:rPr>
          <w:rFonts w:ascii="Courier New" w:hAnsi="Courier New" w:cs="Courier New"/>
          <w:lang w:val="en-US"/>
        </w:rPr>
        <w:t>maximize</w:t>
      </w:r>
      <w:ins w:id="166" w:author="Marc" w:date="2012-04-14T12:38:00Z">
        <w:r>
          <w:rPr>
            <w:rFonts w:ascii="Courier New" w:hAnsi="Courier New" w:cs="Courier New"/>
            <w:lang w:val="en-US"/>
          </w:rPr>
          <w:t xml:space="preserve"> this expression</w:t>
        </w:r>
      </w:ins>
      <w:del w:id="167" w:author="Marc" w:date="2012-04-14T12:38:00Z">
        <w:r w:rsidR="00BE383C" w:rsidRPr="00CD753F" w:rsidDel="001A37C5">
          <w:rPr>
            <w:rFonts w:ascii="Courier New" w:hAnsi="Courier New" w:cs="Courier New"/>
            <w:lang w:val="en-US"/>
          </w:rPr>
          <w:delText>d</w:delText>
        </w:r>
      </w:del>
      <w:del w:id="168" w:author="Marc" w:date="2012-04-14T12:39:00Z">
        <w:r w:rsidR="00BE383C" w:rsidRPr="00CD753F" w:rsidDel="001A37C5">
          <w:rPr>
            <w:rFonts w:ascii="Courier New" w:hAnsi="Courier New" w:cs="Courier New"/>
            <w:lang w:val="en-US"/>
          </w:rPr>
          <w:delText xml:space="preserve"> directly</w:delText>
        </w:r>
      </w:del>
      <w:r w:rsidR="00BE383C" w:rsidRPr="00CD753F">
        <w:rPr>
          <w:rFonts w:ascii="Courier New" w:hAnsi="Courier New" w:cs="Courier New"/>
          <w:lang w:val="en-US"/>
        </w:rPr>
        <w:t xml:space="preserve"> to obtain the MLEs of the structural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 $\psi$ and $p$ or those of other more complex 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\citep[e.g., see][]{royle:2006}. We could estimate these parameters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then use them to obtain an estimator of $N$ u</w:t>
      </w:r>
      <w:r w:rsidRPr="00CD753F">
        <w:rPr>
          <w:rFonts w:ascii="Courier New" w:hAnsi="Courier New" w:cs="Courier New"/>
          <w:lang w:val="en-US"/>
        </w:rPr>
        <w:t>sing the so-called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``Best unbiased predictor'' \citep[see][]{royle_dorazio:2011}. Normally, however,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will analyze the model in its ``conditional-on-$z$'' form using methods of MCMC either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{\bf BUGS} engines or using our own MCMC algorithms (se</w:t>
      </w:r>
      <w:r w:rsidRPr="00CD753F">
        <w:rPr>
          <w:rFonts w:ascii="Courier New" w:hAnsi="Courier New" w:cs="Courier New"/>
          <w:lang w:val="en-US"/>
        </w:rPr>
        <w:t>e Chapt. \ref{chapt.mcmc}).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\caption{Hypothetical occupancy data set (left), capture-recapture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in standard form (center), and capture-recapture data augmented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all-zero capture histories (right).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</w:t>
      </w:r>
      <w:r w:rsidRPr="00CD753F">
        <w:rPr>
          <w:rFonts w:ascii="Courier New" w:hAnsi="Courier New" w:cs="Courier New"/>
          <w:lang w:val="en-US"/>
        </w:rPr>
        <w:t>}{cccc|cccc|cccc}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\multicolumn{4}{c}{Occupancy data}    &amp;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\multicolumn{4}{c}{Capture-recapture} &amp;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\multicolumn{4}{c}{Augmented C-R}     \\ \hline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site    &amp; k=1 &amp; k=2 &amp; k=3 &amp; ind &amp; k=1 &amp;k=2  &amp; k=3 &amp; ind &amp; k=1 &amp; k=2 &amp; k=3           \\ \hline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1  </w:t>
      </w:r>
      <w:r w:rsidRPr="00CD753F">
        <w:rPr>
          <w:rFonts w:ascii="Courier New" w:hAnsi="Courier New" w:cs="Courier New"/>
          <w:lang w:val="fr-CH"/>
        </w:rPr>
        <w:t>&amp; 0   &amp; 1   &amp; 0   &amp; 1   &amp; 0   &amp; 1  &amp; 0   &amp; 1   &amp; 0   &amp; 1   &amp; 0                 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2  &amp; 1   &amp; 0   &amp; 1   &amp; 2   &amp; 1   &amp; 0 &amp; 1    &amp; 2 &amp; 1 &amp; 0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3  &amp; 0   &amp; 1   &amp; 0   &amp; .   &amp; 0   &amp; 1 &amp; 0    &amp; 3 &amp; 1 &amp; 0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4  &amp; 1   &amp; 0   &amp; 1   &amp; .   &amp; 1   &amp; 0 &amp; 1   </w:t>
      </w:r>
      <w:r w:rsidRPr="00CD753F">
        <w:rPr>
          <w:rFonts w:ascii="Courier New" w:hAnsi="Courier New" w:cs="Courier New"/>
          <w:lang w:val="fr-CH"/>
        </w:rPr>
        <w:t xml:space="preserve"> &amp; 4 &amp; 1 &amp; 0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5  &amp; 0   &amp; 1   &amp; 1   &amp; .   &amp; 0   &amp; 1 &amp; 1    &amp; 5 &amp; 1 &amp; 0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1   &amp; 1   &amp; .   &amp; 0   &amp; 1 &amp; 1    &amp; . &amp; 0 &amp; 1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1   &amp; 1   &amp; 1   &amp; .   &amp; 1   &amp; 1 &amp; 1    &amp; . &amp; 0 &amp; 1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.  &amp; 1   &amp; 1   &amp; 1   &amp; .   &amp; 1   &amp; 1 &amp; 1   </w:t>
      </w:r>
      <w:r w:rsidRPr="00CD753F">
        <w:rPr>
          <w:rFonts w:ascii="Courier New" w:hAnsi="Courier New" w:cs="Courier New"/>
          <w:lang w:val="fr-CH"/>
        </w:rPr>
        <w:t xml:space="preserve"> &amp; . &amp; 1 &amp; 1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1   &amp; 1   &amp; 1   &amp; .   &amp; 1   &amp; 1 &amp; 1    &amp; . &amp; 1 &amp; 1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&amp; 1   &amp; 1   &amp; 1   &amp; n   &amp; 1   &amp; 1 &amp; 1    &amp; n &amp; 1 &amp; 1 &amp; 1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.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.  &amp; 0   &amp; 0   &amp; 0   &amp;     &amp;     &amp;   &amp;     </w:t>
      </w:r>
      <w:r w:rsidRPr="00CD753F">
        <w:rPr>
          <w:rFonts w:ascii="Courier New" w:hAnsi="Courier New" w:cs="Courier New"/>
          <w:lang w:val="fr-CH"/>
        </w:rPr>
        <w:t xml:space="preserve"> &amp; .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</w:t>
      </w:r>
      <w:r w:rsidRPr="00CD753F">
        <w:rPr>
          <w:rFonts w:ascii="Courier New" w:hAnsi="Courier New" w:cs="Courier New"/>
          <w:lang w:val="fr-CH"/>
        </w:rPr>
        <w:t xml:space="preserve"> &amp; N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.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 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M  &amp; 0   &amp; 0   &amp; 0   &amp;     &amp;     &amp;   &amp;      &amp; .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</w:t>
      </w:r>
      <w:r w:rsidRPr="00CD753F">
        <w:rPr>
          <w:rFonts w:ascii="Courier New" w:hAnsi="Courier New" w:cs="Courier New"/>
          <w:lang w:val="fr-CH"/>
        </w:rPr>
        <w:t xml:space="preserve"> &amp; . &amp; . &amp; . &amp; .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. &amp; . &amp; . &amp; .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. &amp; . &amp; . &amp; .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M &amp; 0 &amp; 0 &amp; 0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\end{tabular}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\label{closed.tab.occ}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lastRenderedPageBreak/>
        <w:t>\end</w:t>
      </w:r>
      <w:r w:rsidRPr="00CD753F">
        <w:rPr>
          <w:rFonts w:ascii="Courier New" w:hAnsi="Courier New" w:cs="Courier New"/>
          <w:lang w:val="fr-CH"/>
        </w:rPr>
        <w:t>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\subsection{Model $M_0$ in BUGS}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model $M_0$</w:t>
      </w:r>
      <w:ins w:id="169" w:author="Marc" w:date="2012-04-14T12:39:00Z">
        <w:r w:rsidR="00A76FC4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in which we can aggregate the encounter data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individual-specific encounter frequencies, the augmented data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given by the vector of frequencies $(y_{1}, \ldots, y_{n}, 0, 0,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\ldots, 0</w:t>
      </w:r>
      <w:r w:rsidRPr="00CD753F">
        <w:rPr>
          <w:rFonts w:ascii="Courier New" w:hAnsi="Courier New" w:cs="Courier New"/>
          <w:lang w:val="en-US"/>
        </w:rPr>
        <w:t>)$. The zero-inflated model of the augmented data combines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of the latent variables, $z_{i} \sim \mbox{Bern}(\psi)$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conditional-on-$z$ binomial model: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y_{i}|z_{i} = 1   &amp;\sim&amp; \mbox{Bin}(K,p)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y_{i} | z_{i} = 0 &amp;\</w:t>
      </w:r>
      <w:r w:rsidRPr="00CD753F">
        <w:rPr>
          <w:rFonts w:ascii="Courier New" w:hAnsi="Courier New" w:cs="Courier New"/>
          <w:lang w:val="fr-CH"/>
        </w:rPr>
        <w:t xml:space="preserve">sim&amp; \delta(0) </w:t>
      </w:r>
    </w:p>
    <w:p w:rsidR="00000000" w:rsidRDefault="00BE383C" w:rsidP="00DC4865">
      <w:pPr>
        <w:pStyle w:val="PlainText"/>
        <w:rPr>
          <w:ins w:id="170" w:author="Marc" w:date="2012-04-14T12:39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\end{eqnarray*}</w:t>
      </w:r>
    </w:p>
    <w:p w:rsidR="00A76FC4" w:rsidRDefault="00A76FC4" w:rsidP="00DC4865">
      <w:pPr>
        <w:pStyle w:val="PlainText"/>
        <w:rPr>
          <w:ins w:id="171" w:author="Marc" w:date="2012-04-14T12:39:00Z"/>
          <w:rFonts w:ascii="Courier New" w:hAnsi="Courier New" w:cs="Courier New"/>
          <w:lang w:val="en-US"/>
        </w:rPr>
      </w:pPr>
    </w:p>
    <w:p w:rsidR="00000000" w:rsidRPr="00CD753F" w:rsidRDefault="00A76FC4" w:rsidP="00DC4865">
      <w:pPr>
        <w:pStyle w:val="PlainText"/>
        <w:rPr>
          <w:rFonts w:ascii="Courier New" w:hAnsi="Courier New" w:cs="Courier New"/>
          <w:lang w:val="en-US"/>
        </w:rPr>
      </w:pPr>
      <w:ins w:id="172" w:author="Marc" w:date="2012-04-14T12:39:00Z">
        <w:r>
          <w:rPr>
            <w:rFonts w:ascii="Courier New" w:hAnsi="Courier New" w:cs="Courier New"/>
            <w:lang w:val="en-US"/>
          </w:rPr>
          <w:t>$perhaps add perentheses around z = 1 and z=0 for better legibility ?$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convenient to express the conditional-on-$z$ observation model concisely as: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y_{i}|z_{i} \sim \mbox{Bin}(K, p z_{i})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Thus, if $z_{i}=0$</w:t>
      </w:r>
      <w:ins w:id="173" w:author="Marc" w:date="2012-04-14T12:40:00Z">
        <w:r w:rsidR="00AC2C09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</w:t>
      </w:r>
      <w:del w:id="174" w:author="Marc" w:date="2012-04-14T12:40:00Z">
        <w:r w:rsidRPr="00CD753F" w:rsidDel="00AC2C09">
          <w:rPr>
            <w:rFonts w:ascii="Courier New" w:hAnsi="Courier New" w:cs="Courier New"/>
            <w:lang w:val="en-US"/>
          </w:rPr>
          <w:delText xml:space="preserve">then </w:delText>
        </w:r>
      </w:del>
      <w:r w:rsidRPr="00CD753F">
        <w:rPr>
          <w:rFonts w:ascii="Courier New" w:hAnsi="Courier New" w:cs="Courier New"/>
          <w:lang w:val="en-US"/>
        </w:rPr>
        <w:t>the success probability of the binomial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is identic</w:t>
      </w:r>
      <w:r w:rsidRPr="00CD753F">
        <w:rPr>
          <w:rFonts w:ascii="Courier New" w:hAnsi="Courier New" w:cs="Courier New"/>
          <w:lang w:val="en-US"/>
        </w:rPr>
        <w:t xml:space="preserve">ally 0 whereas, if $z_{i}=1$, </w:t>
      </w:r>
      <w:del w:id="175" w:author="Marc" w:date="2012-04-14T12:40:00Z">
        <w:r w:rsidRPr="00CD753F" w:rsidDel="00AC2C09">
          <w:rPr>
            <w:rFonts w:ascii="Courier New" w:hAnsi="Courier New" w:cs="Courier New"/>
            <w:lang w:val="en-US"/>
          </w:rPr>
          <w:delText xml:space="preserve">then </w:delText>
        </w:r>
      </w:del>
      <w:r w:rsidRPr="00CD753F">
        <w:rPr>
          <w:rFonts w:ascii="Courier New" w:hAnsi="Courier New" w:cs="Courier New"/>
          <w:lang w:val="en-US"/>
        </w:rPr>
        <w:t>the success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is $p$. This is useful in describing the model in the {\bf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BUGS}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language, as shown in Panel \ref{closed.panel.da4m0}.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Note the last line of the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 provides the expression</w:t>
      </w:r>
      <w:r w:rsidRPr="00CD753F">
        <w:rPr>
          <w:rFonts w:ascii="Courier New" w:hAnsi="Courier New" w:cs="Courier New"/>
          <w:lang w:val="en-US"/>
        </w:rPr>
        <w:t xml:space="preserve"> for computing $N$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data augmentation variables $z_{i}$.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\begin{panel}[htp]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\rule[0.15in]{\textwidth}{.03in}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%\begin{minipage}{5in}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  ~ 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 nind = number of individu</w:t>
      </w:r>
      <w:r w:rsidRPr="00CD753F">
        <w:rPr>
          <w:rFonts w:ascii="Courier New" w:hAnsi="Courier New" w:cs="Courier New"/>
          <w:lang w:val="en-US"/>
        </w:rPr>
        <w:t>als captured at least once</w:t>
      </w:r>
      <w:ins w:id="176" w:author="Marc" w:date="2012-04-14T12:41:00Z">
        <w:r w:rsidR="00D3370E">
          <w:rPr>
            <w:rFonts w:ascii="Courier New" w:hAnsi="Courier New" w:cs="Courier New"/>
            <w:lang w:val="en-US"/>
          </w:rPr>
          <w:t xml:space="preserve"> $better call nind n as in the table and also in the text$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   nz = number of uncaptured individuals added for PX-DA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 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z[i]~dbern(psi)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y[i]~dbin(mu[i],K)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\end{verbatim}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%\end{minipage}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\rule[-0.15i</w:t>
      </w:r>
      <w:r w:rsidRPr="00DC4865">
        <w:rPr>
          <w:rFonts w:ascii="Courier New" w:hAnsi="Courier New" w:cs="Courier New"/>
        </w:rPr>
        <w:t>n]{\textwidth}{.03in}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\caption{Model $M_{0}$ under data augmentation.</w:t>
      </w:r>
      <w:ins w:id="177" w:author="Marc" w:date="2012-04-14T12:42:00Z">
        <w:r w:rsidR="004C3FAF">
          <w:rPr>
            <w:rFonts w:ascii="Courier New" w:hAnsi="Courier New" w:cs="Courier New"/>
            <w:lang w:val="en-US"/>
          </w:rPr>
          <w:t xml:space="preserve"> y, K, nind and nz are provided as data</w:t>
        </w:r>
      </w:ins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\label{closed.panel.da4m0}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\end{panel}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of a more general model in terms of the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observations $y_{ik}$ is not much more difficult than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individual encounter frequencies.  We define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observation model by a double loop and change the indexing of </w:t>
      </w:r>
      <w:del w:id="178" w:author="Marc" w:date="2012-04-14T12:43:00Z">
        <w:r w:rsidRPr="00CD753F" w:rsidDel="00213902">
          <w:rPr>
            <w:rFonts w:ascii="Courier New" w:hAnsi="Courier New" w:cs="Courier New"/>
            <w:lang w:val="en-US"/>
          </w:rPr>
          <w:delText>things</w:delText>
        </w:r>
      </w:del>
      <w:ins w:id="179" w:author="Marc" w:date="2012-04-14T12:43:00Z">
        <w:r w:rsidR="00213902">
          <w:rPr>
            <w:rFonts w:ascii="Courier New" w:hAnsi="Courier New" w:cs="Courier New"/>
            <w:lang w:val="en-US"/>
          </w:rPr>
          <w:t>quantities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accordingly, i.e.,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 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z[i]~dbern(psi)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for(k in 1:K){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mu[i,k]&lt;-z[i]*</w:t>
      </w:r>
      <w:r w:rsidRPr="00CD753F">
        <w:rPr>
          <w:rFonts w:ascii="Courier New" w:hAnsi="Courier New" w:cs="Courier New"/>
          <w:lang w:val="en-US"/>
        </w:rPr>
        <w:t>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y[i,k]~dbin(mu[i,k],1)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this manner, it is straightforward to incorporate covariates on $p$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for both individuals and sampling occasions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(see discussion of this below and also Chapt. \ref{chapt.covariates}</w:t>
      </w:r>
      <w:ins w:id="180" w:author="Marc" w:date="2012-04-14T12:43:00Z">
        <w:r w:rsidR="00213902">
          <w:rPr>
            <w:rFonts w:ascii="Courier New" w:hAnsi="Courier New" w:cs="Courier New"/>
            <w:lang w:val="en-US"/>
          </w:rPr>
          <w:t>)</w:t>
        </w:r>
      </w:ins>
      <w:r w:rsidRPr="00CD753F">
        <w:rPr>
          <w:rFonts w:ascii="Courier New" w:hAnsi="Courier New" w:cs="Courier New"/>
          <w:lang w:val="en-US"/>
        </w:rPr>
        <w:t xml:space="preserve">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wel</w:t>
      </w:r>
      <w:r w:rsidRPr="00CD753F">
        <w:rPr>
          <w:rFonts w:ascii="Courier New" w:hAnsi="Courier New" w:cs="Courier New"/>
          <w:lang w:val="en-US"/>
        </w:rPr>
        <w:t>l as to devise other extensions of the model</w:t>
      </w:r>
      <w:ins w:id="181" w:author="Marc" w:date="2012-04-14T12:43:00Z">
        <w:r w:rsidR="00213902">
          <w:rPr>
            <w:rFonts w:ascii="Courier New" w:hAnsi="Courier New" w:cs="Courier New"/>
            <w:lang w:val="en-US"/>
          </w:rPr>
          <w:t>, e.g., what ?</w:t>
        </w:r>
      </w:ins>
      <w:del w:id="182" w:author="Marc" w:date="2012-04-14T12:43:00Z">
        <w:r w:rsidRPr="00CD753F" w:rsidDel="00213902">
          <w:rPr>
            <w:rFonts w:ascii="Courier New" w:hAnsi="Courier New" w:cs="Courier New"/>
            <w:lang w:val="en-US"/>
          </w:rPr>
          <w:delText>.</w:delText>
        </w:r>
      </w:del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\subsection{Formal development of </w:t>
      </w:r>
      <w:ins w:id="183" w:author="Marc" w:date="2012-04-14T12:43:00Z">
        <w:r w:rsidR="005D68B5">
          <w:rPr>
            <w:rFonts w:ascii="Courier New" w:hAnsi="Courier New" w:cs="Courier New"/>
            <w:lang w:val="en-US"/>
          </w:rPr>
          <w:t xml:space="preserve">parameter-expanded </w:t>
        </w:r>
      </w:ins>
      <w:r w:rsidRPr="00CD753F">
        <w:rPr>
          <w:rFonts w:ascii="Courier New" w:hAnsi="Courier New" w:cs="Courier New"/>
          <w:lang w:val="en-US"/>
        </w:rPr>
        <w:t>data augmentation</w:t>
      </w:r>
      <w:ins w:id="184" w:author="Marc" w:date="2012-04-14T12:43:00Z">
        <w:r w:rsidR="005D68B5">
          <w:rPr>
            <w:rFonts w:ascii="Courier New" w:hAnsi="Courier New" w:cs="Courier New"/>
            <w:lang w:val="en-US"/>
          </w:rPr>
          <w:t xml:space="preserve"> (PX-DA)</w:t>
        </w:r>
      </w:ins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Use of </w:t>
      </w:r>
      <w:ins w:id="185" w:author="Marc" w:date="2012-04-14T12:44:00Z">
        <w:r w:rsidR="005D68B5">
          <w:rPr>
            <w:rFonts w:ascii="Courier New" w:hAnsi="Courier New" w:cs="Courier New"/>
            <w:lang w:val="en-US"/>
          </w:rPr>
          <w:t xml:space="preserve">PX-DA, or </w:t>
        </w:r>
      </w:ins>
      <w:r w:rsidRPr="00CD753F">
        <w:rPr>
          <w:rFonts w:ascii="Courier New" w:hAnsi="Courier New" w:cs="Courier New"/>
          <w:lang w:val="en-US"/>
        </w:rPr>
        <w:t xml:space="preserve">DA </w:t>
      </w:r>
      <w:ins w:id="186" w:author="Marc" w:date="2012-04-14T12:44:00Z">
        <w:r w:rsidR="005D68B5">
          <w:rPr>
            <w:rFonts w:ascii="Courier New" w:hAnsi="Courier New" w:cs="Courier New"/>
            <w:lang w:val="en-US"/>
          </w:rPr>
          <w:t xml:space="preserve">for short, </w:t>
        </w:r>
      </w:ins>
      <w:r w:rsidRPr="00CD753F">
        <w:rPr>
          <w:rFonts w:ascii="Courier New" w:hAnsi="Courier New" w:cs="Courier New"/>
          <w:lang w:val="en-US"/>
        </w:rPr>
        <w:t>for solving inference problems with unknown $N$ can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justified as originating from the choice of uniform prior on $N$. 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$\mathrm{Unif</w:t>
      </w:r>
      <w:r w:rsidRPr="00CD753F">
        <w:rPr>
          <w:rFonts w:ascii="Courier New" w:hAnsi="Courier New" w:cs="Courier New"/>
          <w:lang w:val="en-US"/>
        </w:rPr>
        <w:t>}(0,M)$ prior for $N$ is innocuous in the sense that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associated with this prior is equal to the likelihood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sufficiently large $M$.  One way of inducing the $\mathrm{Unif}(0,M)$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on $N$ is by assuming the following hierarchical pri</w:t>
      </w:r>
      <w:r w:rsidRPr="00CD753F">
        <w:rPr>
          <w:rFonts w:ascii="Courier New" w:hAnsi="Courier New" w:cs="Courier New"/>
          <w:lang w:val="en-US"/>
        </w:rPr>
        <w:t>or: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\label{closed.eq.NgivenM}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N &amp;\sim&amp; \mathrm{Bin}(M, \psi) \\ \nonumber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\psi &amp;\sim&amp; \mathrm{Unif}(0,1)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which includes a new model parameter $\psi$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(note that we have seen $\psi$ in the previous section as the p</w:t>
      </w:r>
      <w:r w:rsidRPr="00CD753F">
        <w:rPr>
          <w:rFonts w:ascii="Courier New" w:hAnsi="Courier New" w:cs="Courier New"/>
          <w:lang w:val="en-US"/>
        </w:rPr>
        <w:t>roportion $E[N]/M$)</w:t>
      </w:r>
      <w:ins w:id="187" w:author="Marc" w:date="2012-04-14T12:44:00Z">
        <w:r w:rsidR="00D228A9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 xml:space="preserve">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parameter denotes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probability that an individual in the super-population of size $M$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member of the population of $N$ individuals exposed to sampling.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model assumptions, specifically the multinomial model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(Eq. \</w:t>
      </w:r>
      <w:r w:rsidRPr="00CD753F">
        <w:rPr>
          <w:rFonts w:ascii="Courier New" w:hAnsi="Courier New" w:cs="Courier New"/>
          <w:lang w:val="en-US"/>
        </w:rPr>
        <w:t>ref{closed.eq.multinomial4m0})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Eq. \ref{closed.eq.NgivenM}, may be combined to yield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reparameterization of the conventional model that is appropriate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augmented data set of known size $M$: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\label{closed.eq.multinomial4DA}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(n_1, n_2, \ldots, n_K) \sim \mathrm{Multin}(M, \psi  \pi(1), \psi \pi(2), \ldots, \psi \pi(K))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This </w:t>
      </w:r>
      <w:ins w:id="188" w:author="Marc" w:date="2012-04-14T12:44:00Z">
        <w:r w:rsidR="00D228A9">
          <w:rPr>
            <w:rFonts w:ascii="Courier New" w:hAnsi="Courier New" w:cs="Courier New"/>
            <w:lang w:val="en-US"/>
          </w:rPr>
          <w:t xml:space="preserve">expression </w:t>
        </w:r>
      </w:ins>
      <w:r w:rsidRPr="00CD753F">
        <w:rPr>
          <w:rFonts w:ascii="Courier New" w:hAnsi="Courier New" w:cs="Courier New"/>
          <w:lang w:val="en-US"/>
        </w:rPr>
        <w:t xml:space="preserve">arises by removing $N$ from Eq. \ref{closed.eq.multinomial4m0} by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integrating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over the binomial prior distribution for $N$. Thus,</w:t>
      </w:r>
      <w:r w:rsidRPr="00CD753F">
        <w:rPr>
          <w:rFonts w:ascii="Courier New" w:hAnsi="Courier New" w:cs="Courier New"/>
          <w:lang w:val="en-US"/>
        </w:rPr>
        <w:t xml:space="preserve"> the models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analyze under data augmentation arise formally by removing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parameter $N$ from the ordinary </w:t>
      </w:r>
      <w:ins w:id="189" w:author="Marc" w:date="2012-04-14T12:45:00Z">
        <w:r w:rsidR="002822BC">
          <w:rPr>
            <w:rFonts w:ascii="Courier New" w:hAnsi="Courier New" w:cs="Courier New"/>
            <w:lang w:val="en-US"/>
          </w:rPr>
          <w:t xml:space="preserve">closed-population </w:t>
        </w:r>
      </w:ins>
      <w:r w:rsidRPr="00CD753F">
        <w:rPr>
          <w:rFonts w:ascii="Courier New" w:hAnsi="Courier New" w:cs="Courier New"/>
          <w:lang w:val="en-US"/>
        </w:rPr>
        <w:t>model - the model conditional on $N$ -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integrating over a binomial prior distribution for $N$.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 that the $M-n$ unobserved individuals</w:t>
      </w:r>
      <w:r w:rsidRPr="00CD753F">
        <w:rPr>
          <w:rFonts w:ascii="Courier New" w:hAnsi="Courier New" w:cs="Courier New"/>
          <w:lang w:val="en-US"/>
        </w:rPr>
        <w:t xml:space="preserve"> in the augmented data set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probability $\psi \pi(0) + (1-\psi)$, indicating that these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unobserved individuals are a mixture of individuals that are sampling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zeros ($\psi \pi_0$</w:t>
      </w:r>
      <w:ins w:id="190" w:author="Marc" w:date="2012-04-14T12:46:00Z">
        <w:r w:rsidR="002822BC">
          <w:rPr>
            <w:rFonts w:ascii="Courier New" w:hAnsi="Courier New" w:cs="Courier New"/>
            <w:lang w:val="en-US"/>
          </w:rPr>
          <w:t>)</w:t>
        </w:r>
      </w:ins>
      <w:r w:rsidRPr="00CD753F">
        <w:rPr>
          <w:rFonts w:ascii="Courier New" w:hAnsi="Courier New" w:cs="Courier New"/>
          <w:lang w:val="en-US"/>
        </w:rPr>
        <w:t>, and belong to the population of size $N$)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others that are ``struc</w:t>
      </w:r>
      <w:r w:rsidRPr="00CD753F">
        <w:rPr>
          <w:rFonts w:ascii="Courier New" w:hAnsi="Courier New" w:cs="Courier New"/>
          <w:lang w:val="en-US"/>
        </w:rPr>
        <w:t>tural zeros'' (occurring in the augmented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with probability $1 - \psi$). In Eq.~\ref{closed.eq.multinomial4DA} $N$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has been eliminated as a formal parameter of the model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marginalization (integration) and replaced with the new parameter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$\psi</w:t>
      </w:r>
      <w:r w:rsidRPr="00CD753F">
        <w:rPr>
          <w:rFonts w:ascii="Courier New" w:hAnsi="Courier New" w:cs="Courier New"/>
          <w:lang w:val="en-US"/>
        </w:rPr>
        <w:t>$, the data augmentation parameter.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However, the full likelihood containing both $N$ and $\psi$ can also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analyzed \citep[see][]{royle_etal:2007}.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\subsection{Remarks on Data Augmentation}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2822BC" w:rsidRDefault="002822BC" w:rsidP="00DC4865">
      <w:pPr>
        <w:pStyle w:val="PlainText"/>
        <w:rPr>
          <w:ins w:id="191" w:author="Marc" w:date="2012-04-14T12:47:00Z"/>
          <w:rFonts w:ascii="Courier New" w:hAnsi="Courier New" w:cs="Courier New"/>
          <w:lang w:val="en-US"/>
        </w:rPr>
      </w:pPr>
      <w:ins w:id="192" w:author="Marc" w:date="2012-04-14T12:47:00Z">
        <w:r>
          <w:rPr>
            <w:rFonts w:ascii="Courier New" w:hAnsi="Courier New" w:cs="Courier New"/>
            <w:lang w:val="en-US"/>
          </w:rPr>
          <w:t>$Somewhere here could emphasize that DA is trivial to implement in the BUGS language$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may seem like a strange and mysteriou</w:t>
      </w:r>
      <w:r w:rsidRPr="00CD753F">
        <w:rPr>
          <w:rFonts w:ascii="Courier New" w:hAnsi="Courier New" w:cs="Courier New"/>
          <w:lang w:val="en-US"/>
        </w:rPr>
        <w:t>s black-box,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and likely it is unfamiliar to most people, even </w:t>
      </w:r>
      <w:ins w:id="193" w:author="Marc" w:date="2012-04-14T12:46:00Z">
        <w:r w:rsidR="002822BC">
          <w:rPr>
            <w:rFonts w:ascii="Courier New" w:hAnsi="Courier New" w:cs="Courier New"/>
            <w:lang w:val="en-US"/>
          </w:rPr>
          <w:t xml:space="preserve">to many of </w:t>
        </w:r>
      </w:ins>
      <w:r w:rsidRPr="00CD753F">
        <w:rPr>
          <w:rFonts w:ascii="Courier New" w:hAnsi="Courier New" w:cs="Courier New"/>
          <w:lang w:val="en-US"/>
        </w:rPr>
        <w:t>those with substantial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experience with capture-recapture models. However, it really is just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formal reparameterization of capture-recapture models in which $N$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removed from the ordinary </w:t>
      </w:r>
      <w:r w:rsidRPr="00CD753F">
        <w:rPr>
          <w:rFonts w:ascii="Courier New" w:hAnsi="Courier New" w:cs="Courier New"/>
          <w:lang w:val="en-US"/>
        </w:rPr>
        <w:t>(conditional-on-$N$) model by integration.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case of model $M_0$, data augmentation produces the zero-inflated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binomial which is distinct from the original </w:t>
      </w:r>
      <w:del w:id="194" w:author="Marc" w:date="2012-04-14T12:46:00Z">
        <w:r w:rsidRPr="00CD753F" w:rsidDel="002822BC">
          <w:rPr>
            <w:rFonts w:ascii="Courier New" w:hAnsi="Courier New" w:cs="Courier New"/>
            <w:lang w:val="en-US"/>
          </w:rPr>
          <w:delText xml:space="preserve">observation </w:delText>
        </w:r>
      </w:del>
      <w:r w:rsidRPr="00CD753F">
        <w:rPr>
          <w:rFonts w:ascii="Courier New" w:hAnsi="Courier New" w:cs="Courier New"/>
          <w:lang w:val="en-US"/>
        </w:rPr>
        <w:t>model, but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only in the sense that it embodies, explicitly, the $\mbox{Unif}(0,M)</w:t>
      </w:r>
      <w:r w:rsidRPr="00CD753F">
        <w:rPr>
          <w:rFonts w:ascii="Courier New" w:hAnsi="Courier New" w:cs="Courier New"/>
          <w:lang w:val="en-US"/>
        </w:rPr>
        <w:t>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for $N$.  Choice of $M$ might be cause for some concern related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potential sensitivity to choice of $M$. The guiding principle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it should be chosen large enough so that the posterior for $N$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 truncated, but no larger because larg</w:t>
      </w:r>
      <w:r w:rsidRPr="00CD753F">
        <w:rPr>
          <w:rFonts w:ascii="Courier New" w:hAnsi="Courier New" w:cs="Courier New"/>
          <w:lang w:val="en-US"/>
        </w:rPr>
        <w:t xml:space="preserve">e values entail </w:t>
      </w:r>
      <w:del w:id="195" w:author="Marc" w:date="2012-04-14T12:47:00Z">
        <w:r w:rsidRPr="00CD753F" w:rsidDel="000369BC">
          <w:rPr>
            <w:rFonts w:ascii="Courier New" w:hAnsi="Courier New" w:cs="Courier New"/>
            <w:lang w:val="en-US"/>
          </w:rPr>
          <w:delText>more</w:delText>
        </w:r>
      </w:del>
      <w:ins w:id="196" w:author="Marc" w:date="2012-04-14T12:47:00Z">
        <w:r w:rsidR="000369BC">
          <w:rPr>
            <w:rFonts w:ascii="Courier New" w:hAnsi="Courier New" w:cs="Courier New"/>
            <w:lang w:val="en-US"/>
          </w:rPr>
          <w:t xml:space="preserve">a greater 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computational burden. It seems likely that the properties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Markov chains should be affected by $M$ and so some optimality might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exist \citep{gopalaswamy_etal:2012}, </w:t>
      </w:r>
      <w:ins w:id="197" w:author="Marc" w:date="2012-04-14T12:47:00Z">
        <w:r w:rsidR="000369BC">
          <w:rPr>
            <w:rFonts w:ascii="Courier New" w:hAnsi="Courier New" w:cs="Courier New"/>
            <w:lang w:val="en-US"/>
          </w:rPr>
          <w:t xml:space="preserve">$don’t understand this$ </w:t>
        </w:r>
      </w:ins>
      <w:r w:rsidRPr="00CD753F">
        <w:rPr>
          <w:rFonts w:ascii="Courier New" w:hAnsi="Courier New" w:cs="Courier New"/>
          <w:lang w:val="en-US"/>
        </w:rPr>
        <w:t>as in occupancy 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\citep{mackenzie_royle:2005}. Formal </w:t>
      </w:r>
      <w:r w:rsidRPr="00CD753F">
        <w:rPr>
          <w:rFonts w:ascii="Courier New" w:hAnsi="Courier New" w:cs="Courier New"/>
          <w:lang w:val="en-US"/>
        </w:rPr>
        <w:t>analysis of this is needed.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emphasize the motivation for data augmentation being that 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produces a data set of fixed size, so that the parameter dimension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any capture-recapture model is also fixed.  As a result, MCMC is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simple p</w:t>
      </w:r>
      <w:r w:rsidRPr="00CD753F">
        <w:rPr>
          <w:rFonts w:ascii="Courier New" w:hAnsi="Courier New" w:cs="Courier New"/>
          <w:lang w:val="en-US"/>
        </w:rPr>
        <w:t>roposition using standard Gibbs Sampling.  Consider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simplest context - analyzing model $M_0$ using the occupancy</w:t>
      </w:r>
      <w:ins w:id="198" w:author="Marc" w:date="2012-04-14T12:47:00Z">
        <w:r w:rsidR="008B3BE7">
          <w:rPr>
            <w:rFonts w:ascii="Courier New" w:hAnsi="Courier New" w:cs="Courier New"/>
            <w:lang w:val="en-US"/>
          </w:rPr>
          <w:t>-</w:t>
        </w:r>
      </w:ins>
      <w:del w:id="199" w:author="Marc" w:date="2012-04-14T12:47:00Z">
        <w:r w:rsidRPr="00CD753F" w:rsidDel="008B3BE7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>type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model. In this case, DA converts model $M_0$ to a basic occupancy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parameters $p$ and $\psi$ have known full-condition</w:t>
      </w:r>
      <w:r w:rsidRPr="00CD753F">
        <w:rPr>
          <w:rFonts w:ascii="Courier New" w:hAnsi="Courier New" w:cs="Courier New"/>
          <w:lang w:val="en-US"/>
        </w:rPr>
        <w:t>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 (in fact, beta distributions) that can be sampled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directly.  Furthermore, the data augmentation variables - i.e., the collection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of $z$'s, </w:t>
      </w:r>
      <w:ins w:id="200" w:author="Marc" w:date="2012-04-14T12:48:00Z">
        <w:r w:rsidR="008B3BE7">
          <w:rPr>
            <w:rFonts w:ascii="Courier New" w:hAnsi="Courier New" w:cs="Courier New"/>
            <w:lang w:val="en-US"/>
          </w:rPr>
          <w:t xml:space="preserve">$must by a hyphen, or else two commas$ </w:t>
        </w:r>
      </w:ins>
      <w:r w:rsidRPr="00CD753F">
        <w:rPr>
          <w:rFonts w:ascii="Courier New" w:hAnsi="Courier New" w:cs="Courier New"/>
          <w:lang w:val="en-US"/>
        </w:rPr>
        <w:t>can be sampled from Bernoulli full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conditionals. MCMC is not </w:t>
      </w:r>
      <w:del w:id="201" w:author="Marc" w:date="2012-04-14T12:48:00Z">
        <w:r w:rsidRPr="00CD753F" w:rsidDel="00E97DEF">
          <w:rPr>
            <w:rFonts w:ascii="Courier New" w:hAnsi="Courier New" w:cs="Courier New"/>
            <w:lang w:val="en-US"/>
          </w:rPr>
          <w:delText xml:space="preserve">too </w:delText>
        </w:r>
      </w:del>
      <w:r w:rsidRPr="00CD753F">
        <w:rPr>
          <w:rFonts w:ascii="Courier New" w:hAnsi="Courier New" w:cs="Courier New"/>
          <w:lang w:val="en-US"/>
        </w:rPr>
        <w:t>much more difficult for c</w:t>
      </w:r>
      <w:r w:rsidRPr="00CD753F">
        <w:rPr>
          <w:rFonts w:ascii="Courier New" w:hAnsi="Courier New" w:cs="Courier New"/>
          <w:lang w:val="en-US"/>
        </w:rPr>
        <w:t>omplicated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- sometimes the hyperparameters need to be sampled using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Metropolis-Hastings step (e.g., Chapt. \ref{chapt.mcmc}), but nothing more sophisticated than that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required.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are other approaches to analyzing models with unknown $</w:t>
      </w:r>
      <w:r w:rsidRPr="00CD753F">
        <w:rPr>
          <w:rFonts w:ascii="Courier New" w:hAnsi="Courier New" w:cs="Courier New"/>
          <w:lang w:val="en-US"/>
        </w:rPr>
        <w:t>N$,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reversible jump MCMC (RJMCMC) or other so-called ``trans-dimensional''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(TD) algorithms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\citep{durban_elston:2005, king_brooks:2001, king_etal:2008,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schofield_barker:2008, wright_etal:2009}. </w:t>
      </w:r>
      <w:ins w:id="202" w:author="Marc" w:date="2012-04-14T12:48:00Z">
        <w:r w:rsidR="00E97DEF">
          <w:rPr>
            <w:rFonts w:ascii="Courier New" w:hAnsi="Courier New" w:cs="Courier New"/>
            <w:lang w:val="en-US"/>
          </w:rPr>
          <w:t xml:space="preserve">$cite chrono, not alpha$ </w:t>
        </w:r>
      </w:ins>
      <w:r w:rsidRPr="00CD753F">
        <w:rPr>
          <w:rFonts w:ascii="Courier New" w:hAnsi="Courier New" w:cs="Courier New"/>
          <w:lang w:val="en-US"/>
        </w:rPr>
        <w:t>What distinguishes DA from RJMCMC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related TD m</w:t>
      </w:r>
      <w:r w:rsidRPr="00CD753F">
        <w:rPr>
          <w:rFonts w:ascii="Courier New" w:hAnsi="Courier New" w:cs="Courier New"/>
          <w:lang w:val="en-US"/>
        </w:rPr>
        <w:t>ethods is that DA is used to create a distinctly new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unconditional on $N$ and we (usually) analyze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unconditional model. The various TD/RJMCMC approaches seek to analyze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conditional-on-$N$ model in which the dimension</w:t>
      </w:r>
      <w:del w:id="203" w:author="Marc" w:date="2012-04-14T12:48:00Z">
        <w:r w:rsidRPr="00CD753F" w:rsidDel="002E2989">
          <w:rPr>
            <w:rFonts w:ascii="Courier New" w:hAnsi="Courier New" w:cs="Courier New"/>
            <w:lang w:val="en-US"/>
          </w:rPr>
          <w:delText>a</w:delText>
        </w:r>
        <w:r w:rsidRPr="00CD753F" w:rsidDel="002E2989">
          <w:rPr>
            <w:rFonts w:ascii="Courier New" w:hAnsi="Courier New" w:cs="Courier New"/>
            <w:lang w:val="en-US"/>
          </w:rPr>
          <w:delText>l</w:delText>
        </w:r>
      </w:del>
      <w:r w:rsidRPr="00CD753F">
        <w:rPr>
          <w:rFonts w:ascii="Courier New" w:hAnsi="Courier New" w:cs="Courier New"/>
          <w:lang w:val="en-US"/>
        </w:rPr>
        <w:t xml:space="preserve"> of the param</w:t>
      </w:r>
      <w:r w:rsidRPr="00CD753F">
        <w:rPr>
          <w:rFonts w:ascii="Courier New" w:hAnsi="Courier New" w:cs="Courier New"/>
          <w:lang w:val="en-US"/>
        </w:rPr>
        <w:t>eter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space is a </w:t>
      </w:r>
      <w:del w:id="204" w:author="Marc" w:date="2012-04-14T12:48:00Z">
        <w:r w:rsidRPr="00CD753F" w:rsidDel="002E2989">
          <w:rPr>
            <w:rFonts w:ascii="Courier New" w:hAnsi="Courier New" w:cs="Courier New"/>
            <w:lang w:val="en-US"/>
          </w:rPr>
          <w:delText xml:space="preserve">variable </w:delText>
        </w:r>
      </w:del>
      <w:r w:rsidRPr="00CD753F">
        <w:rPr>
          <w:rFonts w:ascii="Courier New" w:hAnsi="Courier New" w:cs="Courier New"/>
          <w:lang w:val="en-US"/>
        </w:rPr>
        <w:t>function of $N$</w:t>
      </w:r>
      <w:ins w:id="205" w:author="Marc" w:date="2012-04-14T12:49:00Z">
        <w:r w:rsidR="002E2989">
          <w:rPr>
            <w:rFonts w:ascii="Courier New" w:hAnsi="Courier New" w:cs="Courier New"/>
            <w:lang w:val="en-US"/>
          </w:rPr>
          <w:t>, and will therefore typically vary at each iteration of the MCMC algorithm</w:t>
        </w:r>
      </w:ins>
      <w:r w:rsidRPr="00CD753F">
        <w:rPr>
          <w:rFonts w:ascii="Courier New" w:hAnsi="Courier New" w:cs="Courier New"/>
          <w:lang w:val="en-US"/>
        </w:rPr>
        <w:t>. TD/RJMCMC approaches might appear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have the advantage that one can model $N$ explicitly or consider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alternative priors for $N$. However, despite that $N$ is removed as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parameter in DA, it is possi</w:t>
      </w:r>
      <w:r w:rsidRPr="00CD753F">
        <w:rPr>
          <w:rFonts w:ascii="Courier New" w:hAnsi="Courier New" w:cs="Courier New"/>
          <w:lang w:val="en-US"/>
        </w:rPr>
        <w:t>ble to develop hierarchical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that involve structure on $N$ \citep{converse_royle:2010,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royle_etal:2011ms} </w:t>
      </w:r>
      <w:ins w:id="206" w:author="Marc" w:date="2012-04-14T12:54:00Z">
        <w:r w:rsidR="0039222C">
          <w:rPr>
            <w:rFonts w:ascii="Courier New" w:hAnsi="Courier New" w:cs="Courier New"/>
            <w:lang w:val="en-US"/>
          </w:rPr>
          <w:t xml:space="preserve">$C&amp;R is out ?$ </w:t>
        </w:r>
      </w:ins>
      <w:r w:rsidRPr="00CD753F">
        <w:rPr>
          <w:rFonts w:ascii="Courier New" w:hAnsi="Courier New" w:cs="Courier New"/>
          <w:lang w:val="en-US"/>
        </w:rPr>
        <w:t>which we consider in Chapt. \ref{chapt.hscr}.</w:t>
      </w:r>
    </w:p>
    <w:p w:rsidR="00000000" w:rsidRDefault="00BE383C" w:rsidP="00DC4865">
      <w:pPr>
        <w:pStyle w:val="PlainText"/>
        <w:rPr>
          <w:ins w:id="207" w:author="Marc" w:date="2012-04-14T12:55:00Z"/>
          <w:rFonts w:ascii="Courier New" w:hAnsi="Courier New" w:cs="Courier New"/>
          <w:lang w:val="en-US"/>
        </w:rPr>
      </w:pPr>
    </w:p>
    <w:p w:rsidR="00B319CA" w:rsidRDefault="00B319CA" w:rsidP="00DC4865">
      <w:pPr>
        <w:pStyle w:val="PlainText"/>
        <w:rPr>
          <w:ins w:id="208" w:author="Marc" w:date="2012-04-14T12:55:00Z"/>
          <w:rFonts w:ascii="Courier New" w:hAnsi="Courier New" w:cs="Courier New"/>
          <w:lang w:val="en-US"/>
        </w:rPr>
      </w:pPr>
      <w:ins w:id="209" w:author="Marc" w:date="2012-04-14T12:55:00Z">
        <w:r>
          <w:rPr>
            <w:rFonts w:ascii="Courier New" w:hAnsi="Courier New" w:cs="Courier New"/>
            <w:lang w:val="en-US"/>
          </w:rPr>
          <w:t xml:space="preserve">##### ---------------- </w:t>
        </w:r>
      </w:ins>
      <w:ins w:id="210" w:author="Marc" w:date="2012-04-14T12:56:00Z">
        <w:r>
          <w:rPr>
            <w:rFonts w:ascii="Courier New" w:hAnsi="Courier New" w:cs="Courier New"/>
            <w:lang w:val="en-US"/>
          </w:rPr>
          <w:t>Marc has c</w:t>
        </w:r>
      </w:ins>
      <w:ins w:id="211" w:author="Marc" w:date="2012-04-14T12:55:00Z">
        <w:r>
          <w:rPr>
            <w:rFonts w:ascii="Courier New" w:hAnsi="Courier New" w:cs="Courier New"/>
            <w:lang w:val="en-US"/>
          </w:rPr>
          <w:t>ommented up to here --------------</w:t>
        </w:r>
      </w:ins>
    </w:p>
    <w:p w:rsidR="00000000" w:rsidRPr="00CD753F" w:rsidRDefault="00B319CA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\subsection{Example: Black Bear Study on Fort Drum}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To illustrate the analysis of Model </w:t>
      </w:r>
      <w:r w:rsidRPr="00CD753F">
        <w:rPr>
          <w:rFonts w:ascii="Courier New" w:hAnsi="Courier New" w:cs="Courier New"/>
          <w:lang w:val="en-US"/>
        </w:rPr>
        <w:t>$</w:t>
      </w:r>
      <w:ins w:id="212" w:author="Marc" w:date="2012-04-15T16:52:00Z">
        <w:r w:rsidR="002D0879">
          <w:rPr>
            <w:rFonts w:ascii="Courier New" w:hAnsi="Courier New" w:cs="Courier New"/>
            <w:lang w:val="en-US"/>
          </w:rPr>
          <w:t>M</w:t>
        </w:r>
      </w:ins>
      <w:del w:id="213" w:author="Marc" w:date="2012-04-15T16:52:00Z">
        <w:r w:rsidRPr="00CD753F" w:rsidDel="002D0879">
          <w:rPr>
            <w:rFonts w:ascii="Courier New" w:hAnsi="Courier New" w:cs="Courier New"/>
            <w:lang w:val="en-US"/>
          </w:rPr>
          <w:delText>m</w:delText>
        </w:r>
      </w:del>
      <w:r w:rsidRPr="00CD753F">
        <w:rPr>
          <w:rFonts w:ascii="Courier New" w:hAnsi="Courier New" w:cs="Courier New"/>
          <w:lang w:val="en-US"/>
        </w:rPr>
        <w:t>_0$ using data augmentation, we 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data set collected at Fort Drum Military Installation in upstate New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York by the Department of Defense, Cornell University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colleagues</w:t>
      </w:r>
      <w:ins w:id="214" w:author="Marc" w:date="2012-04-15T16:52:00Z">
        <w:r w:rsidR="002D0879">
          <w:rPr>
            <w:rFonts w:ascii="Courier New" w:hAnsi="Courier New" w:cs="Courier New"/>
            <w:lang w:val="en-US"/>
          </w:rPr>
          <w:t xml:space="preserve"> $ of what/whom ?$</w:t>
        </w:r>
      </w:ins>
      <w:r w:rsidRPr="00CD753F">
        <w:rPr>
          <w:rFonts w:ascii="Courier New" w:hAnsi="Courier New" w:cs="Courier New"/>
          <w:lang w:val="en-US"/>
        </w:rPr>
        <w:t>. These data have been analyzed in various forms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\citet{wegan:2008,gardn</w:t>
      </w:r>
      <w:r w:rsidRPr="00CD753F">
        <w:rPr>
          <w:rFonts w:ascii="Courier New" w:hAnsi="Courier New" w:cs="Courier New"/>
          <w:lang w:val="en-US"/>
        </w:rPr>
        <w:t>er_etal:2009} and \citet{gardner_etal:2010jwm}.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specific data used here are encounter histories on 47 individuals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obtained from an array of 38 baited ``hair snares''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(Fig. \ref{fig.3.bears1}) during June and July 2006.  Barbed wire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traps were baite</w:t>
      </w:r>
      <w:r w:rsidRPr="00CD753F">
        <w:rPr>
          <w:rFonts w:ascii="Courier New" w:hAnsi="Courier New" w:cs="Courier New"/>
          <w:lang w:val="en-US"/>
        </w:rPr>
        <w:t>d and checked for hair samples each week for eight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weeks, thus we </w:t>
      </w:r>
      <w:ins w:id="215" w:author="Marc" w:date="2012-04-15T16:52:00Z">
        <w:r w:rsidR="00972CCE">
          <w:rPr>
            <w:rFonts w:ascii="Courier New" w:hAnsi="Courier New" w:cs="Courier New"/>
            <w:lang w:val="en-US"/>
          </w:rPr>
          <w:t xml:space="preserve">distinguished </w:t>
        </w:r>
      </w:ins>
      <w:del w:id="216" w:author="Marc" w:date="2012-04-15T16:52:00Z">
        <w:r w:rsidRPr="00CD753F" w:rsidDel="00972CCE">
          <w:rPr>
            <w:rFonts w:ascii="Courier New" w:hAnsi="Courier New" w:cs="Courier New"/>
            <w:lang w:val="en-US"/>
          </w:rPr>
          <w:delText>h</w:delText>
        </w:r>
        <w:r w:rsidRPr="00CD753F" w:rsidDel="00972CCE">
          <w:rPr>
            <w:rFonts w:ascii="Courier New" w:hAnsi="Courier New" w:cs="Courier New"/>
            <w:lang w:val="en-US"/>
          </w:rPr>
          <w:delText>a</w:delText>
        </w:r>
        <w:r w:rsidRPr="00CD753F" w:rsidDel="00972CCE">
          <w:rPr>
            <w:rFonts w:ascii="Courier New" w:hAnsi="Courier New" w:cs="Courier New"/>
            <w:lang w:val="en-US"/>
          </w:rPr>
          <w:delText>v</w:delText>
        </w:r>
        <w:r w:rsidRPr="00CD753F" w:rsidDel="00972CCE">
          <w:rPr>
            <w:rFonts w:ascii="Courier New" w:hAnsi="Courier New" w:cs="Courier New"/>
            <w:lang w:val="en-US"/>
          </w:rPr>
          <w:delText>e</w:delText>
        </w:r>
        <w:r w:rsidRPr="00CD753F" w:rsidDel="00972CCE">
          <w:rPr>
            <w:rFonts w:ascii="Courier New" w:hAnsi="Courier New" w:cs="Courier New"/>
            <w:lang w:val="en-US"/>
          </w:rPr>
          <w:delText xml:space="preserve"> </w:delText>
        </w:r>
      </w:del>
      <w:r w:rsidRPr="00CD753F">
        <w:rPr>
          <w:rFonts w:ascii="Courier New" w:hAnsi="Courier New" w:cs="Courier New"/>
          <w:lang w:val="en-US"/>
        </w:rPr>
        <w:t xml:space="preserve">$K=8$ </w:t>
      </w:r>
      <w:ins w:id="217" w:author="Marc" w:date="2012-04-15T16:53:00Z">
        <w:r w:rsidR="00972CCE">
          <w:rPr>
            <w:rFonts w:ascii="Courier New" w:hAnsi="Courier New" w:cs="Courier New"/>
            <w:lang w:val="en-US"/>
          </w:rPr>
          <w:t xml:space="preserve">weekly </w:t>
        </w:r>
      </w:ins>
      <w:r w:rsidRPr="00CD753F">
        <w:rPr>
          <w:rFonts w:ascii="Courier New" w:hAnsi="Courier New" w:cs="Courier New"/>
          <w:lang w:val="en-US"/>
        </w:rPr>
        <w:t xml:space="preserve">sample intervals. The data are provided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the {\bf R} package \mbox{\tt scrbook}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analysis can be set up and run as</w:t>
      </w:r>
    </w:p>
    <w:p w:rsidR="00972CCE" w:rsidRPr="00CD753F" w:rsidRDefault="00BE383C" w:rsidP="00972CCE">
      <w:pPr>
        <w:pStyle w:val="PlainText"/>
        <w:rPr>
          <w:ins w:id="218" w:author="Marc" w:date="2012-04-15T16:54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follows. Here, the data were augmented with </w:t>
      </w:r>
      <w:del w:id="219" w:author="Marc" w:date="2012-04-15T16:53:00Z">
        <w:r w:rsidRPr="00CD753F" w:rsidDel="00972CCE">
          <w:rPr>
            <w:rFonts w:ascii="Courier New" w:hAnsi="Courier New" w:cs="Courier New"/>
            <w:lang w:val="en-US"/>
          </w:rPr>
          <w:delText xml:space="preserve">$M-n </w:delText>
        </w:r>
        <w:r w:rsidRPr="00CD753F" w:rsidDel="00972CCE">
          <w:rPr>
            <w:rFonts w:ascii="Courier New" w:hAnsi="Courier New" w:cs="Courier New"/>
            <w:lang w:val="en-US"/>
          </w:rPr>
          <w:delText xml:space="preserve">= </w:delText>
        </w:r>
      </w:del>
      <w:r w:rsidRPr="00CD753F">
        <w:rPr>
          <w:rFonts w:ascii="Courier New" w:hAnsi="Courier New" w:cs="Courier New"/>
          <w:lang w:val="en-US"/>
        </w:rPr>
        <w:t>128</w:t>
      </w:r>
      <w:ins w:id="220" w:author="Marc" w:date="2012-04-15T16:53:00Z">
        <w:r w:rsidR="00972CCE">
          <w:rPr>
            <w:rFonts w:ascii="Courier New" w:hAnsi="Courier New" w:cs="Courier New"/>
            <w:lang w:val="en-US"/>
          </w:rPr>
          <w:t xml:space="preserve"> </w:t>
        </w:r>
      </w:ins>
    </w:p>
    <w:p w:rsidR="00000000" w:rsidRPr="00CD753F" w:rsidDel="00972CCE" w:rsidRDefault="00972CCE" w:rsidP="00972CCE">
      <w:pPr>
        <w:pStyle w:val="PlainText"/>
        <w:rPr>
          <w:del w:id="221" w:author="Marc" w:date="2012-04-15T16:54:00Z"/>
          <w:rFonts w:ascii="Courier New" w:hAnsi="Courier New" w:cs="Courier New"/>
          <w:lang w:val="en-US"/>
        </w:rPr>
      </w:pPr>
      <w:ins w:id="222" w:author="Marc" w:date="2012-04-15T16:54:00Z">
        <w:r w:rsidRPr="00CD753F">
          <w:rPr>
            <w:rFonts w:ascii="Courier New" w:hAnsi="Courier New" w:cs="Courier New"/>
            <w:lang w:val="en-US"/>
          </w:rPr>
          <w:t>all-zero encounter histories</w:t>
        </w:r>
      </w:ins>
      <w:ins w:id="223" w:author="Marc" w:date="2012-04-15T16:53:00Z">
        <w:r>
          <w:rPr>
            <w:rFonts w:ascii="Courier New" w:hAnsi="Courier New" w:cs="Courier New"/>
            <w:lang w:val="en-US"/>
          </w:rPr>
          <w:t xml:space="preserve">, resulting in a total sample size of </w:t>
        </w:r>
      </w:ins>
      <w:del w:id="224" w:author="Marc" w:date="2012-04-15T16:53:00Z">
        <w:r w:rsidR="00BE383C" w:rsidRPr="00CD753F" w:rsidDel="00972CCE">
          <w:rPr>
            <w:rFonts w:ascii="Courier New" w:hAnsi="Courier New" w:cs="Courier New"/>
            <w:lang w:val="en-US"/>
          </w:rPr>
          <w:delText>$</w:delText>
        </w:r>
        <w:r w:rsidR="00BE383C" w:rsidRPr="00CD753F" w:rsidDel="00972CCE">
          <w:rPr>
            <w:rFonts w:ascii="Courier New" w:hAnsi="Courier New" w:cs="Courier New"/>
            <w:lang w:val="en-US"/>
          </w:rPr>
          <w:delText xml:space="preserve"> (</w:delText>
        </w:r>
      </w:del>
      <w:r w:rsidR="00BE383C" w:rsidRPr="00CD753F">
        <w:rPr>
          <w:rFonts w:ascii="Courier New" w:hAnsi="Courier New" w:cs="Courier New"/>
          <w:lang w:val="en-US"/>
        </w:rPr>
        <w:t>$M=175$</w:t>
      </w:r>
      <w:del w:id="225" w:author="Marc" w:date="2012-04-15T16:53:00Z">
        <w:r w:rsidR="00BE383C" w:rsidRPr="00CD753F" w:rsidDel="00972CCE">
          <w:rPr>
            <w:rFonts w:ascii="Courier New" w:hAnsi="Courier New" w:cs="Courier New"/>
            <w:lang w:val="en-US"/>
          </w:rPr>
          <w:delText>)</w:delText>
        </w:r>
      </w:del>
    </w:p>
    <w:p w:rsidR="00000000" w:rsidRPr="00CD753F" w:rsidRDefault="00BE383C" w:rsidP="00972CCE">
      <w:pPr>
        <w:pStyle w:val="PlainText"/>
        <w:rPr>
          <w:rFonts w:ascii="Courier New" w:hAnsi="Courier New" w:cs="Courier New"/>
          <w:lang w:val="en-US"/>
        </w:rPr>
        <w:pPrChange w:id="226" w:author="Marc" w:date="2012-04-15T16:54:00Z">
          <w:pPr>
            <w:pStyle w:val="PlainText"/>
          </w:pPr>
        </w:pPrChange>
      </w:pPr>
      <w:del w:id="227" w:author="Marc" w:date="2012-04-15T16:54:00Z">
        <w:r w:rsidRPr="00CD753F" w:rsidDel="00972CCE">
          <w:rPr>
            <w:rFonts w:ascii="Courier New" w:hAnsi="Courier New" w:cs="Courier New"/>
            <w:lang w:val="en-US"/>
          </w:rPr>
          <w:delText>all-zero encounter histories</w:delText>
        </w:r>
      </w:del>
      <w:r w:rsidRPr="00CD753F">
        <w:rPr>
          <w:rFonts w:ascii="Courier New" w:hAnsi="Courier New" w:cs="Courier New"/>
          <w:lang w:val="en-US"/>
        </w:rPr>
        <w:t>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\includegraphics[height=2.5in,width=1.9in]{Ch3/figs/hairsnares.png}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\caption{Fort Drum </w:t>
      </w:r>
      <w:ins w:id="228" w:author="Marc" w:date="2012-04-14T12:55:00Z">
        <w:r w:rsidR="0039222C">
          <w:rPr>
            <w:rFonts w:ascii="Courier New" w:hAnsi="Courier New" w:cs="Courier New"/>
            <w:lang w:val="en-US"/>
          </w:rPr>
          <w:t xml:space="preserve">Black bear </w:t>
        </w:r>
      </w:ins>
      <w:r w:rsidRPr="00CD753F">
        <w:rPr>
          <w:rFonts w:ascii="Courier New" w:hAnsi="Courier New" w:cs="Courier New"/>
          <w:lang w:val="en-US"/>
        </w:rPr>
        <w:t xml:space="preserve">study area and </w:t>
      </w:r>
      <w:ins w:id="229" w:author="Marc" w:date="2012-04-14T12:55:00Z">
        <w:r w:rsidR="0039222C">
          <w:rPr>
            <w:rFonts w:ascii="Courier New" w:hAnsi="Courier New" w:cs="Courier New"/>
            <w:lang w:val="en-US"/>
          </w:rPr>
          <w:t xml:space="preserve">the 38 locations of </w:t>
        </w:r>
      </w:ins>
      <w:r w:rsidRPr="00CD753F">
        <w:rPr>
          <w:rFonts w:ascii="Courier New" w:hAnsi="Courier New" w:cs="Courier New"/>
          <w:lang w:val="en-US"/>
        </w:rPr>
        <w:t>hair snare</w:t>
      </w:r>
      <w:ins w:id="230" w:author="Marc" w:date="2012-04-14T12:55:00Z">
        <w:r w:rsidR="0039222C">
          <w:rPr>
            <w:rFonts w:ascii="Courier New" w:hAnsi="Courier New" w:cs="Courier New"/>
            <w:lang w:val="en-US"/>
          </w:rPr>
          <w:t>s</w:t>
        </w:r>
      </w:ins>
      <w:del w:id="231" w:author="Marc" w:date="2012-04-14T12:55:00Z">
        <w:r w:rsidRPr="00CD753F" w:rsidDel="0039222C">
          <w:rPr>
            <w:rFonts w:ascii="Courier New" w:hAnsi="Courier New" w:cs="Courier New"/>
            <w:lang w:val="en-US"/>
          </w:rPr>
          <w:delText xml:space="preserve"> locations</w:delText>
        </w:r>
      </w:del>
      <w:r w:rsidRPr="00CD753F">
        <w:rPr>
          <w:rFonts w:ascii="Courier New" w:hAnsi="Courier New" w:cs="Courier New"/>
          <w:lang w:val="en-US"/>
        </w:rPr>
        <w:t>.}</w:t>
      </w:r>
      <w:ins w:id="232" w:author="Marc" w:date="2012-04-14T12:55:00Z">
        <w:r w:rsidR="0039222C">
          <w:rPr>
            <w:rFonts w:ascii="Courier New" w:hAnsi="Courier New" w:cs="Courier New"/>
            <w:lang w:val="en-US"/>
          </w:rPr>
          <w:t xml:space="preserve"> $more informative legends$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\label{fig.3.bears1}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</w:t>
      </w:r>
      <w:r w:rsidRPr="00CD753F">
        <w:rPr>
          <w:rFonts w:ascii="Courier New" w:hAnsi="Courier New" w:cs="Courier New"/>
          <w:lang w:val="en-US"/>
        </w:rPr>
        <w:t>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library("scrbook")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data("beardata")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trapmat&lt;-beardata$trapmat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nind&lt;-dim(beardata$bearArray)[1]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K&lt;-dim(beardata$bearArray)[3]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ntraps&lt;-dim(beardata$bearArray)[2]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M=175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nz&lt;-M-nind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Yaug &lt;- array(0, dim=c(M,ntraps,K))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Yaug[1:nind,,]&lt;</w:t>
      </w:r>
      <w:r w:rsidRPr="00CD753F">
        <w:rPr>
          <w:rFonts w:ascii="Courier New" w:hAnsi="Courier New" w:cs="Courier New"/>
          <w:lang w:val="en-US"/>
        </w:rPr>
        <w:t>-beardata$bearArray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 apply(Yaug,c(1,3),sum) # summarize by ind x rep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y[y&gt;1]&lt;- 1             # toss out </w:t>
      </w:r>
      <w:del w:id="233" w:author="Marc" w:date="2012-04-15T16:54:00Z">
        <w:r w:rsidRPr="00CD753F" w:rsidDel="00972CCE">
          <w:rPr>
            <w:rFonts w:ascii="Courier New" w:hAnsi="Courier New" w:cs="Courier New"/>
            <w:lang w:val="en-US"/>
          </w:rPr>
          <w:delText xml:space="preserve">duplicate </w:delText>
        </w:r>
      </w:del>
      <w:ins w:id="234" w:author="Marc" w:date="2012-04-15T16:54:00Z">
        <w:r w:rsidR="00972CCE">
          <w:rPr>
            <w:rFonts w:ascii="Courier New" w:hAnsi="Courier New" w:cs="Courier New"/>
            <w:lang w:val="en-US"/>
          </w:rPr>
          <w:t>multiple</w:t>
        </w:r>
        <w:r w:rsidR="00972CCE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obs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ytot&lt;-apply(y,1,sum)   # total encounters out of K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raw data object, \mbox{\tt beardata\$bearArray} is a 3-d</w:t>
      </w:r>
      <w:r w:rsidRPr="00CD753F">
        <w:rPr>
          <w:rFonts w:ascii="Courier New" w:hAnsi="Courier New" w:cs="Courier New"/>
          <w:lang w:val="en-US"/>
        </w:rPr>
        <w:t>imensional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$\mbox{\tt nind} \times \mbox{\tt ntraps} \times K$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encounter events (i.e., $y_{ijk} = 1$ if individual $i$ was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encountered in trap $j$ during occasion $k$, and 0 otherwise). 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fitting model $M_{0}$ (or $M_{h}$, see be</w:t>
      </w:r>
      <w:r w:rsidRPr="00CD753F">
        <w:rPr>
          <w:rFonts w:ascii="Courier New" w:hAnsi="Courier New" w:cs="Courier New"/>
          <w:lang w:val="en-US"/>
        </w:rPr>
        <w:t>low), it is sufficient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reduce the data to individual encounter frequencies which we have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labeled \mbox{\tt ytot} above.  The {\bf BUGS} model file along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commands to fit the model are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set.seed(2013)      </w:t>
      </w:r>
      <w:r w:rsidRPr="00CD753F">
        <w:rPr>
          <w:rFonts w:ascii="Courier New" w:hAnsi="Courier New" w:cs="Courier New"/>
          <w:lang w:val="en-US"/>
        </w:rPr>
        <w:t xml:space="preserve">         # to obtain the same results each time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library("R2WinBUGS")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data0&lt;-list(y=y,M=M,K=K)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params0&lt;-list('psi','p','N')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zst=c(rep(1,nind),rbinom(M-nind, 1, .5))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inits =  function() {list(z=zst, psi=runif(1), p=runif(1))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</w:t>
      </w:r>
      <w:r w:rsidRPr="00CD753F">
        <w:rPr>
          <w:rFonts w:ascii="Courier New" w:hAnsi="Courier New" w:cs="Courier New"/>
          <w:lang w:val="en-US"/>
        </w:rPr>
        <w:t>unif(0, 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(i in 1:M){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z[i]~dbern(psi)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for(k in 1:K){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tmp[i,k]&lt;-p*z[i]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y[i,k]~dbin(tmp[i,k],1)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N&lt;-sum(z[1:M])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",file="modelM0.txt")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fit0 = bugs(data0, inits, params0, model.file="modelM0.txt</w:t>
      </w:r>
      <w:r w:rsidRPr="00CD753F">
        <w:rPr>
          <w:rFonts w:ascii="Courier New" w:hAnsi="Courier New" w:cs="Courier New"/>
          <w:lang w:val="en-US"/>
        </w:rPr>
        <w:t>",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n.chains=3, n.iter=2000, n.burnin=1000, n.thin=1,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debug=TRUE,working.directory=getwd())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follow</w:t>
      </w:r>
      <w:ins w:id="235" w:author="Marc" w:date="2012-04-15T16:56:00Z">
        <w:r w:rsidR="00972CCE">
          <w:rPr>
            <w:rFonts w:ascii="Courier New" w:hAnsi="Courier New" w:cs="Courier New"/>
            <w:lang w:val="en-US"/>
          </w:rPr>
          <w:t>ing</w:t>
        </w:r>
      </w:ins>
      <w:r w:rsidRPr="00CD753F">
        <w:rPr>
          <w:rFonts w:ascii="Courier New" w:hAnsi="Courier New" w:cs="Courier New"/>
          <w:lang w:val="en-US"/>
        </w:rPr>
        <w:t xml:space="preserve"> posterior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summary statistics: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print(fit0,digits=2)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Inference for Bugs m</w:t>
      </w:r>
      <w:r w:rsidRPr="00CD753F">
        <w:rPr>
          <w:rFonts w:ascii="Courier New" w:hAnsi="Courier New" w:cs="Courier New"/>
          <w:lang w:val="en-US"/>
        </w:rPr>
        <w:t>odel at "modelM0.txt", fit using WinBUGS,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 each with 2000 iterations (first 1000 discarded)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n.sims = 3000 iterations saved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sd   2.5%    25%    50%    75%  97.5% Rhat n.eff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psi        0.29  0.04   0.22   0.26   0.29   0.31 </w:t>
      </w:r>
      <w:r w:rsidRPr="00CD753F">
        <w:rPr>
          <w:rFonts w:ascii="Courier New" w:hAnsi="Courier New" w:cs="Courier New"/>
          <w:lang w:val="en-US"/>
        </w:rPr>
        <w:t xml:space="preserve">  0.36    1  3000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          0.30  0.03   0.25   0.28   0.30   0.32   0.35    1  3000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         49.94  1.99  47.00  48.00  50.00  51.00  54.00    1  3000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deviance 489.05 11.28 471.00 480.45 488.80 495.40 513.70    1  3000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</w:t>
      </w:r>
      <w:ins w:id="236" w:author="Marc" w:date="2012-04-15T16:56:00Z">
        <w:r w:rsidR="00972CCE">
          <w:rPr>
            <w:rFonts w:ascii="Courier New" w:hAnsi="Courier New" w:cs="Courier New"/>
            <w:lang w:val="en-US"/>
          </w:rPr>
          <w:t>.</w:t>
        </w:r>
      </w:ins>
      <w:r w:rsidRPr="00CD753F">
        <w:rPr>
          <w:rFonts w:ascii="Courier New" w:hAnsi="Courier New" w:cs="Courier New"/>
          <w:lang w:val="en-US"/>
        </w:rPr>
        <w:t xml:space="preserve"> some output deleted ...]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WinBUGS} did well in choosing an MCMC algorithm for this model --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have $\hat{R} = 1$ for each parameter, and an effective sample size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3000, equal to the total number of posterior samples\footnote{This is even a little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sus</w:t>
      </w:r>
      <w:r w:rsidRPr="00CD753F">
        <w:rPr>
          <w:rFonts w:ascii="Courier New" w:hAnsi="Courier New" w:cs="Courier New"/>
          <w:lang w:val="en-US"/>
        </w:rPr>
        <w:t>picious....}.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see that the posterior mean of $N$ under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is $49.94$ and a 95\% posterior interval is $(48,54)$. 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revisit these data later in the context of more complex models.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order to obtain an estimate of density, $D$, we need </w:t>
      </w:r>
      <w:r w:rsidRPr="00CD753F">
        <w:rPr>
          <w:rFonts w:ascii="Courier New" w:hAnsi="Courier New" w:cs="Courier New"/>
          <w:lang w:val="en-US"/>
        </w:rPr>
        <w:t>an area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associate with the estimate of $N$,  and in Chapt. </w:t>
      </w:r>
      <w:ins w:id="237" w:author="Marc" w:date="2012-04-15T16:56:00Z">
        <w:r w:rsidR="00972CCE">
          <w:rPr>
            <w:rFonts w:ascii="Courier New" w:hAnsi="Courier New" w:cs="Courier New"/>
            <w:lang w:val="en-US"/>
          </w:rPr>
          <w:t>$make chap/Chap/Chapt.</w:t>
        </w:r>
      </w:ins>
      <w:ins w:id="238" w:author="Marc" w:date="2012-04-15T16:57:00Z">
        <w:r w:rsidR="00972CCE">
          <w:rPr>
            <w:rFonts w:ascii="Courier New" w:hAnsi="Courier New" w:cs="Courier New"/>
            <w:lang w:val="en-US"/>
          </w:rPr>
          <w:t xml:space="preserve"> consistent</w:t>
        </w:r>
      </w:ins>
      <w:ins w:id="239" w:author="Marc" w:date="2012-04-15T16:56:00Z">
        <w:r w:rsidR="00972CCE">
          <w:rPr>
            <w:rFonts w:ascii="Courier New" w:hAnsi="Courier New" w:cs="Courier New"/>
            <w:lang w:val="en-US"/>
          </w:rPr>
          <w:t xml:space="preserve">$ </w:t>
        </w:r>
      </w:ins>
      <w:r w:rsidRPr="00CD753F">
        <w:rPr>
          <w:rFonts w:ascii="Courier New" w:hAnsi="Courier New" w:cs="Courier New"/>
          <w:lang w:val="en-US"/>
        </w:rPr>
        <w:t xml:space="preserve">\ref{chapt.intro} we already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went through a number of commonly used procedures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conjure up such an area, including buffering the trap array by the home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radius, often estimated by th</w:t>
      </w:r>
      <w:r w:rsidRPr="00CD753F">
        <w:rPr>
          <w:rFonts w:ascii="Courier New" w:hAnsi="Courier New" w:cs="Courier New"/>
          <w:lang w:val="en-US"/>
        </w:rPr>
        <w:t>e mean maximum distance moved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(MMDM) \citep{parmenter_etal:2003},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$1/2$ MMDM \citep{dice:1938} 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directly from telemetry data \citep{wallace_etal:2003}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 HAVE SEEN 2 PAPERS CITING OTIS ET AL 1978 IN THIS CONTEXT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I ONLY FOUND THE</w:t>
      </w:r>
      <w:r w:rsidRPr="00CD753F">
        <w:rPr>
          <w:rFonts w:ascii="Courier New" w:hAnsi="Courier New" w:cs="Courier New"/>
          <w:lang w:val="en-US"/>
        </w:rPr>
        <w:t xml:space="preserve"> SECITON WHERE THEY SUGGEST USING INFORMATION ON ANIMAL HOME RANGE AS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OBTAIN FROM TRAPPING DATA; I GUESS THIS DICE GUY SAID TO USE THE HOME RANGE RADIUS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PEOPLE JUST TRY TO GET AT THIS WHICHEVER WAY THEY CAN; BE IT RECAPTURES OR OTHER HOME RANGE INF</w:t>
      </w:r>
      <w:r w:rsidRPr="00CD753F">
        <w:rPr>
          <w:rFonts w:ascii="Courier New" w:hAnsi="Courier New" w:cs="Courier New"/>
          <w:lang w:val="en-US"/>
        </w:rPr>
        <w:t>ORMATION XXXXX).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Typically, the trap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is defined by the convex hull around the trap locations,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is what we applied a buffer to. We computed the buffer by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 estimate of the mean female home range radius (2.19 km) estim</w:t>
      </w:r>
      <w:r w:rsidRPr="00CD753F">
        <w:rPr>
          <w:rFonts w:ascii="Courier New" w:hAnsi="Courier New" w:cs="Courier New"/>
          <w:lang w:val="en-US"/>
        </w:rPr>
        <w:t>ated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telemetry studies \citep{bales_etal:2005} instead of using an estimate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based on our relatively more sparse recapture data.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For the Fort Drum study, the convex hull has area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$157.135$ $km^2$, and the buffered convex hull has area $277.011$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</w:t>
      </w:r>
      <w:r w:rsidRPr="00CD753F">
        <w:rPr>
          <w:rFonts w:ascii="Courier New" w:hAnsi="Courier New" w:cs="Courier New"/>
          <w:lang w:val="en-US"/>
        </w:rPr>
        <w:t>km^2$.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create this we used functions contained in the {\bf R} package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\mbox{\tt rgeos} and created a utility function \mbox{\tt bcharea}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is in our {\bf R} package \mbox{\tt scrbook}. The commands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library("rge</w:t>
      </w:r>
      <w:r w:rsidRPr="00CD753F">
        <w:rPr>
          <w:rFonts w:ascii="Courier New" w:hAnsi="Courier New" w:cs="Courier New"/>
          <w:lang w:val="en-US"/>
        </w:rPr>
        <w:t>os")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bcharea&lt;-function(buff,traplocs){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p1&lt;-Polygon(rbind(traplocs,traplocs[1,]))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p2&lt;-Polygons(list(p1=p1),ID=1)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p3&lt;-SpatialPolygons(list(p2=p2))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p1ch&lt;-gConvexHull(p3)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bp1&lt;-(gBuffer(p1ch, width=buff))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plot(bp1, col='gray')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plot(p1ch, border='bl</w:t>
      </w:r>
      <w:r w:rsidRPr="00CD753F">
        <w:rPr>
          <w:rFonts w:ascii="Courier New" w:hAnsi="Courier New" w:cs="Courier New"/>
          <w:lang w:val="en-US"/>
        </w:rPr>
        <w:t>ack', lwd=2, add=TRUE)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gArea(bp1)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bcharea(2.19,traplocs=trapmat)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resulting buffered convex hull is shown in Fig. \ref{closed.fig.bch}.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\begin{center}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\includegraphics[height=3in,width=3in]{Ch3/figs/bufferedCH}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\end{center}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\caption{Convex hull of the bear hair snare array </w:t>
      </w:r>
      <w:ins w:id="240" w:author="Marc" w:date="2012-04-15T16:59:00Z">
        <w:r w:rsidR="00EA7263">
          <w:rPr>
            <w:rFonts w:ascii="Courier New" w:hAnsi="Courier New" w:cs="Courier New"/>
            <w:lang w:val="en-US"/>
          </w:rPr>
          <w:t xml:space="preserve">at Fort Drum/NY </w:t>
        </w:r>
      </w:ins>
      <w:r w:rsidRPr="00CD753F">
        <w:rPr>
          <w:rFonts w:ascii="Courier New" w:hAnsi="Courier New" w:cs="Courier New"/>
          <w:lang w:val="en-US"/>
        </w:rPr>
        <w:t>buffered by mean female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home range radius (2.19 km).}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\label{closed.fig.bch}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conjure up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estimate under model $M_0$, we compute the appropriate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sum</w:t>
      </w:r>
      <w:r w:rsidRPr="00CD753F">
        <w:rPr>
          <w:rFonts w:ascii="Courier New" w:hAnsi="Courier New" w:cs="Courier New"/>
          <w:lang w:val="en-US"/>
        </w:rPr>
        <w:t xml:space="preserve">mary of </w:t>
      </w:r>
      <w:ins w:id="241" w:author="Marc" w:date="2012-04-15T16:58:00Z">
        <w:r w:rsidR="00EA7263">
          <w:rPr>
            <w:rFonts w:ascii="Courier New" w:hAnsi="Courier New" w:cs="Courier New"/>
            <w:lang w:val="en-US"/>
          </w:rPr>
          <w:t xml:space="preserve">the ratio of </w:t>
        </w:r>
      </w:ins>
      <w:r w:rsidRPr="00CD753F">
        <w:rPr>
          <w:rFonts w:ascii="Courier New" w:hAnsi="Courier New" w:cs="Courier New"/>
          <w:lang w:val="en-US"/>
        </w:rPr>
        <w:t>$N$ and the prescribed area ($277.011$ $km^2$):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summary(fit0$sims.list$N/277.011)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  Min. 1st Qu.  Median    Mean 3rd Qu.    </w:t>
      </w:r>
      <w:r w:rsidRPr="00CD753F">
        <w:rPr>
          <w:rFonts w:ascii="Courier New" w:hAnsi="Courier New" w:cs="Courier New"/>
          <w:lang w:val="fr-CH"/>
        </w:rPr>
        <w:t>Max.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0.1697  0.1733  0.1805  0.1803  0.1841  0.2130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&gt; quantile(fit0$sims.list$N/277.011</w:t>
      </w:r>
      <w:r w:rsidRPr="00CD753F">
        <w:rPr>
          <w:rFonts w:ascii="Courier New" w:hAnsi="Courier New" w:cs="Courier New"/>
          <w:lang w:val="fr-CH"/>
        </w:rPr>
        <w:t>,c(0.025,0.975))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fr-CH"/>
        </w:rPr>
        <w:t xml:space="preserve">     </w:t>
      </w:r>
      <w:r w:rsidRPr="00CD753F">
        <w:rPr>
          <w:rFonts w:ascii="Courier New" w:hAnsi="Courier New" w:cs="Courier New"/>
          <w:lang w:val="en-US"/>
        </w:rPr>
        <w:t>2.5%     97.5%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0.1696684 0.1949381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yields a density estimate of about $0.18$ ind/km$^2$, and a $95\%$ Bayesian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confidence interval of $(0.170, 0.195)$.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summary, we have an estimate of density if we h</w:t>
      </w:r>
      <w:r w:rsidRPr="00CD753F">
        <w:rPr>
          <w:rFonts w:ascii="Courier New" w:hAnsi="Courier New" w:cs="Courier New"/>
          <w:lang w:val="en-US"/>
        </w:rPr>
        <w:t>ave faith in our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stated value of the ``sample area''. Clearly though this is largely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subjective, and not something we can formally evaluate from the data.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 certain are we of this area? Can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we quantify our uncertainty about this quantity?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More imp</w:t>
      </w:r>
      <w:r w:rsidRPr="00CD753F">
        <w:rPr>
          <w:rFonts w:ascii="Courier New" w:hAnsi="Courier New" w:cs="Courier New"/>
          <w:lang w:val="en-US"/>
        </w:rPr>
        <w:t>ortant, what exactly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meaning of this area and, in this context, how do we gauge bias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and/or variance of ``estimators'' of it? (i.e., what is 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estimating?).\footnote{Mention the delta approximation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KARANTH AND NICHOLS (1998)?}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is no</w:t>
      </w:r>
      <w:r w:rsidRPr="00CD753F">
        <w:rPr>
          <w:rFonts w:ascii="Courier New" w:hAnsi="Courier New" w:cs="Courier New"/>
          <w:lang w:val="en-US"/>
        </w:rPr>
        <w:t xml:space="preserve"> theory to guide us in trying to answer these important questions.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\section{Temporally varying and behavioral effects}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purpose of this chapter is mainly to emphasize the central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importance of the binomial model in capture-recapture and so we h</w:t>
      </w:r>
      <w:r w:rsidRPr="00CD753F">
        <w:rPr>
          <w:rFonts w:ascii="Courier New" w:hAnsi="Courier New" w:cs="Courier New"/>
          <w:lang w:val="en-US"/>
        </w:rPr>
        <w:t>ave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considered models for individual encounter frequencies - the number of</w:t>
      </w:r>
    </w:p>
    <w:p w:rsidR="00000000" w:rsidRPr="00CD753F" w:rsidDel="00E944B3" w:rsidRDefault="00BE383C" w:rsidP="00E944B3">
      <w:pPr>
        <w:pStyle w:val="PlainText"/>
        <w:rPr>
          <w:del w:id="242" w:author="Marc" w:date="2012-04-15T17:00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times individuals are captured out of $K$ samples.  Sometimes </w:t>
      </w:r>
      <w:ins w:id="243" w:author="Marc" w:date="2012-04-15T17:00:00Z">
        <w:r w:rsidR="00E944B3">
          <w:rPr>
            <w:rFonts w:ascii="Courier New" w:hAnsi="Courier New" w:cs="Courier New"/>
            <w:lang w:val="en-US"/>
          </w:rPr>
          <w:t xml:space="preserve">we can’t </w:t>
        </w:r>
      </w:ins>
      <w:del w:id="244" w:author="Marc" w:date="2012-04-15T17:00:00Z">
        <w:r w:rsidRPr="00CD753F" w:rsidDel="00E944B3">
          <w:rPr>
            <w:rFonts w:ascii="Courier New" w:hAnsi="Courier New" w:cs="Courier New"/>
            <w:lang w:val="en-US"/>
          </w:rPr>
          <w:delText>it is</w:delText>
        </w:r>
      </w:del>
    </w:p>
    <w:p w:rsidR="00000000" w:rsidRPr="00CD753F" w:rsidRDefault="00BE383C" w:rsidP="00E944B3">
      <w:pPr>
        <w:pStyle w:val="PlainText"/>
        <w:rPr>
          <w:rFonts w:ascii="Courier New" w:hAnsi="Courier New" w:cs="Courier New"/>
          <w:lang w:val="en-US"/>
        </w:rPr>
        <w:pPrChange w:id="245" w:author="Marc" w:date="2012-04-15T17:00:00Z">
          <w:pPr>
            <w:pStyle w:val="PlainText"/>
          </w:pPr>
        </w:pPrChange>
      </w:pPr>
      <w:del w:id="246" w:author="Marc" w:date="2012-04-15T17:00:00Z">
        <w:r w:rsidRPr="00CD753F" w:rsidDel="00E944B3">
          <w:rPr>
            <w:rFonts w:ascii="Courier New" w:hAnsi="Courier New" w:cs="Courier New"/>
            <w:lang w:val="en-US"/>
          </w:rPr>
          <w:delText xml:space="preserve">not acceptable to </w:delText>
        </w:r>
      </w:del>
      <w:r w:rsidRPr="00CD753F">
        <w:rPr>
          <w:rFonts w:ascii="Courier New" w:hAnsi="Courier New" w:cs="Courier New"/>
          <w:lang w:val="en-US"/>
        </w:rPr>
        <w:t>aggregate the encounter data for each individual --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as when encounter probability vari</w:t>
      </w:r>
      <w:r w:rsidRPr="00CD753F">
        <w:rPr>
          <w:rFonts w:ascii="Courier New" w:hAnsi="Courier New" w:cs="Courier New"/>
          <w:lang w:val="en-US"/>
        </w:rPr>
        <w:t xml:space="preserve">es over time among samples.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Time-varying responses that are relevant in many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studies are ``effort'' such as amount of search time,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number of observers, or trap nights, or when encounter probability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varies over time or as a function o</w:t>
      </w:r>
      <w:r w:rsidRPr="00CD753F">
        <w:rPr>
          <w:rFonts w:ascii="Courier New" w:hAnsi="Courier New" w:cs="Courier New"/>
          <w:lang w:val="en-US"/>
        </w:rPr>
        <w:t>f date or season due to species behavior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\citep{kery_etal:2010}.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 common situation in many animal studies is that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there exists a ``behavioral response'' to trapping (even if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animal is not physically trapped).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%For example, individuals</w:t>
      </w:r>
      <w:r w:rsidRPr="00CD753F">
        <w:rPr>
          <w:rFonts w:ascii="Courier New" w:hAnsi="Courier New" w:cs="Courier New"/>
          <w:lang w:val="en-US"/>
        </w:rPr>
        <w:t xml:space="preserve"> might exhibit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%``trap happiness'' in response to baited traps. Conversely, individuals might learn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%to avoid traps (trap shyness) if the capture experience produces some negative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%stimulus.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Behavioral response is an important concept in animal stud</w:t>
      </w:r>
      <w:r w:rsidRPr="00CD753F">
        <w:rPr>
          <w:rFonts w:ascii="Courier New" w:hAnsi="Courier New" w:cs="Courier New"/>
          <w:lang w:val="en-US"/>
        </w:rPr>
        <w:t>ies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individuals might learn to come to baited traps or avoid traps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due to trauma related to being encountered.  There are a number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ways to parameterize a behavioral response to encounter.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distinction between persistent and ephemeral was </w:t>
      </w:r>
      <w:r w:rsidRPr="00CD753F">
        <w:rPr>
          <w:rFonts w:ascii="Courier New" w:hAnsi="Courier New" w:cs="Courier New"/>
          <w:lang w:val="en-US"/>
        </w:rPr>
        <w:t>made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\citet{yang_chao:2005} who considered a general behavioral response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of the form: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\mbox{logit}(p_{ik}) = \alpha_{0} + \alpha_{1}*y_{i,k-1} + \alpha_{2} x_{ik}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$x_{ik}$ is a covariate indicator variable of previous 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(i</w:t>
      </w:r>
      <w:r w:rsidRPr="00CD753F">
        <w:rPr>
          <w:rFonts w:ascii="Courier New" w:hAnsi="Courier New" w:cs="Courier New"/>
          <w:lang w:val="en-US"/>
        </w:rPr>
        <w:t>.e., $x_{ik} = 1$ if captured in any previous period). Therefore,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 changes depending on whether an individual was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captured in the immediate previous period (ephemeral behavioral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response XXX described by the term $\alpha_{1}*y_{i,k-</w:t>
      </w:r>
      <w:r w:rsidRPr="00CD753F">
        <w:rPr>
          <w:rFonts w:ascii="Courier New" w:hAnsi="Courier New" w:cs="Courier New"/>
          <w:lang w:val="en-US"/>
        </w:rPr>
        <w:t>1}$) or in any previous period (persistent behavioral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response). The former probably models a behavioral response due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moving around their territory relatively slowly over time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latter probably accommodates trap happiness due to bai</w:t>
      </w:r>
      <w:r w:rsidRPr="00CD753F">
        <w:rPr>
          <w:rFonts w:ascii="Courier New" w:hAnsi="Courier New" w:cs="Courier New"/>
          <w:lang w:val="en-US"/>
        </w:rPr>
        <w:t>ting 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shyness due to trauma.  Spatial capture-recapture models allow us to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include trap-specific covariates, and in such models it makes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sense to consider a local behavioral response that is trap-specific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\citep{royle_etal:2011jwm} - that is, the en</w:t>
      </w:r>
      <w:r w:rsidRPr="00CD753F">
        <w:rPr>
          <w:rFonts w:ascii="Courier New" w:hAnsi="Courier New" w:cs="Courier New"/>
          <w:lang w:val="en-US"/>
        </w:rPr>
        <w:t>counter probability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modified for an individual trap depending on previous capture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trap.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with temporal effects are easy to describe in the {\bf BUGS} language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analyze and we provide a number of examples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Chapt. \ref{chapt.cova</w:t>
      </w:r>
      <w:r w:rsidRPr="00CD753F">
        <w:rPr>
          <w:rFonts w:ascii="Courier New" w:hAnsi="Courier New" w:cs="Courier New"/>
          <w:lang w:val="en-US"/>
        </w:rPr>
        <w:t xml:space="preserve">riates} and elsewhere.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 Models with individual heterogeneity}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\label{closed.sec.modelmh}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consider models with individual-specific encounter probability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parameters, say $p_{i}$, which we model according to some probability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</w:t>
      </w:r>
      <w:r w:rsidRPr="00CD753F">
        <w:rPr>
          <w:rFonts w:ascii="Courier New" w:hAnsi="Courier New" w:cs="Courier New"/>
          <w:lang w:val="en-US"/>
        </w:rPr>
        <w:t>ibution, $g(\theta)$. We denote this basic model assumption 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$p_{i} \sim g(\theta)$. This type of model is similar in concept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extending a GLM to a GLMM but in the capture-recapture context $N$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unknown.  The basic class of models is often referre</w:t>
      </w:r>
      <w:r w:rsidRPr="00CD753F">
        <w:rPr>
          <w:rFonts w:ascii="Courier New" w:hAnsi="Courier New" w:cs="Courier New"/>
          <w:lang w:val="en-US"/>
        </w:rPr>
        <w:t>d to as ``model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$M_h$''</w:t>
      </w:r>
      <w:ins w:id="247" w:author="Marc" w:date="2012-04-15T17:02:00Z">
        <w:r w:rsidR="00E944B3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but really this is a broad class of models, each being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distinguished by the specific distribution assumed for $p_{i}$.  There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are many different varieties of model $M_{h}$ including parametric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various putatively non-parametr</w:t>
      </w:r>
      <w:r w:rsidRPr="00CD753F">
        <w:rPr>
          <w:rFonts w:ascii="Courier New" w:hAnsi="Courier New" w:cs="Courier New"/>
          <w:lang w:val="en-US"/>
        </w:rPr>
        <w:t>ic approaches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\citep{burnham_overton:1978, norris_pollock:1996, pledger:2000}. One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important practical matter is that estimates of $N$ can be extremely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sensitive to the choice of heterogeneity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\citep{fienberg_etal:1999, dorazio_royle:2003, link:2</w:t>
      </w:r>
      <w:r w:rsidRPr="00CD753F">
        <w:rPr>
          <w:rFonts w:ascii="Courier New" w:hAnsi="Courier New" w:cs="Courier New"/>
          <w:lang w:val="en-US"/>
        </w:rPr>
        <w:t>003}. Indeed,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\citet{link:2003} showed that in some cases it's possible to find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that yield precisely the same expected data, yet produce wildly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different estimates of $N$. In that sense, $N$ for most practical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purposes is not identifiable across</w:t>
      </w:r>
      <w:r w:rsidRPr="00CD753F">
        <w:rPr>
          <w:rFonts w:ascii="Courier New" w:hAnsi="Courier New" w:cs="Courier New"/>
          <w:lang w:val="en-US"/>
        </w:rPr>
        <w:t xml:space="preserve"> classes of mixture models,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should be understood before fitting any such model. One solution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this problem is to seek to model explicit factors that contribute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heterogeneity, e.g., using individual covariate models (See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\ref{closed.sec.in</w:t>
      </w:r>
      <w:r w:rsidRPr="00CD753F">
        <w:rPr>
          <w:rFonts w:ascii="Courier New" w:hAnsi="Courier New" w:cs="Courier New"/>
          <w:lang w:val="en-US"/>
        </w:rPr>
        <w:t>dcov} below). Indeed, spatial 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seek to do just that, by modeling heterogeneity due to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organization of individuals in relation to traps or other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mechanism.  For additional background and applications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</w:t>
      </w:r>
      <w:r w:rsidRPr="00CD753F">
        <w:rPr>
          <w:rFonts w:ascii="Courier New" w:hAnsi="Courier New" w:cs="Courier New"/>
          <w:lang w:val="en-US"/>
        </w:rPr>
        <w:t>l $M_{h}$ see \citet[][Chapt. 6]{royle_dorazio:2008}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\citet[][Chapt. 6]{kery_schaub:201</w:t>
      </w:r>
      <w:ins w:id="248" w:author="Marc" w:date="2012-04-15T17:02:00Z">
        <w:r w:rsidR="00E944B3">
          <w:rPr>
            <w:rFonts w:ascii="Courier New" w:hAnsi="Courier New" w:cs="Courier New"/>
            <w:lang w:val="en-US"/>
          </w:rPr>
          <w:t>2</w:t>
        </w:r>
      </w:ins>
      <w:del w:id="249" w:author="Marc" w:date="2012-04-15T17:02:00Z">
        <w:r w:rsidRPr="00CD753F" w:rsidDel="00E944B3">
          <w:rPr>
            <w:rFonts w:ascii="Courier New" w:hAnsi="Courier New" w:cs="Courier New"/>
            <w:lang w:val="en-US"/>
          </w:rPr>
          <w:delText>1</w:delText>
        </w:r>
      </w:del>
      <w:r w:rsidRPr="00CD753F">
        <w:rPr>
          <w:rFonts w:ascii="Courier New" w:hAnsi="Courier New" w:cs="Courier New"/>
          <w:lang w:val="en-US"/>
        </w:rPr>
        <w:t>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$M_{h}$ has important historical relevance to spatial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situations \citep{karanth:1995} because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investigators recognized that the jux</w:t>
      </w:r>
      <w:r w:rsidRPr="00CD753F">
        <w:rPr>
          <w:rFonts w:ascii="Courier New" w:hAnsi="Courier New" w:cs="Courier New"/>
          <w:lang w:val="en-US"/>
        </w:rPr>
        <w:t>taposition of individuals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array of trap locations should yield heterogeneity in encounter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probability, and thus it became common to use some version of model $M_h$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spatial trapping arrays to estimate $N$.  While this doesn't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resolve the pro</w:t>
      </w:r>
      <w:r w:rsidRPr="00CD753F">
        <w:rPr>
          <w:rFonts w:ascii="Courier New" w:hAnsi="Courier New" w:cs="Courier New"/>
          <w:lang w:val="en-US"/>
        </w:rPr>
        <w:t>blem of not knowing the area relevant to $N$, it does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yield an estimator that accommodates the heterogeneity in $p$ induced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the spatial aspect of capture-recapture studies.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see how this juxtaposition induces heterogeneity, we have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understand</w:t>
      </w:r>
      <w:r w:rsidRPr="00CD753F">
        <w:rPr>
          <w:rFonts w:ascii="Courier New" w:hAnsi="Courier New" w:cs="Courier New"/>
          <w:lang w:val="en-US"/>
        </w:rPr>
        <w:t xml:space="preserve"> the relevance of movement in capture-recapture models.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Imagine a quadrat that can be uniformly searched by a crew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biologists for some species of reptile (see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\citet{royle_young:2008}).  Figure \ref{closed.fig.quadrat} shows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 quadrat searche</w:t>
      </w:r>
      <w:r w:rsidRPr="00CD753F">
        <w:rPr>
          <w:rFonts w:ascii="Courier New" w:hAnsi="Courier New" w:cs="Courier New"/>
          <w:lang w:val="en-US"/>
        </w:rPr>
        <w:t>d repeatedly over a period of time. Further,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suppose that species exhibits some sense of spatial fidelity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 of a home range or territory, and individuals move about their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home range (home range centroids are given by the blue dots) in some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ki</w:t>
      </w:r>
      <w:r w:rsidRPr="00CD753F">
        <w:rPr>
          <w:rFonts w:ascii="Courier New" w:hAnsi="Courier New" w:cs="Courier New"/>
          <w:lang w:val="en-US"/>
        </w:rPr>
        <w:t xml:space="preserve">nd of random fashion.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%It is natural to think about it in terms of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%movement process and sometimes that movement process can be modeled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%explicitly using hierarchical models \citep{royle_young:2008,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  royle_etal:2011mee}.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Heuristically, we imag</w:t>
      </w:r>
      <w:r w:rsidRPr="00CD753F">
        <w:rPr>
          <w:rFonts w:ascii="Courier New" w:hAnsi="Courier New" w:cs="Courier New"/>
          <w:lang w:val="en-US"/>
        </w:rPr>
        <w:t>ine that each individual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vicinity of the study area is liable to experience variable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encounter due to the overlap of its home range with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sampled area - essentially the long-run proportion of times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is within the sam</w:t>
      </w:r>
      <w:r w:rsidRPr="00CD753F">
        <w:rPr>
          <w:rFonts w:ascii="Courier New" w:hAnsi="Courier New" w:cs="Courier New"/>
          <w:lang w:val="en-US"/>
        </w:rPr>
        <w:t>ple plot boundaries, say $\phi$.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might model the exposure of an individual to capture by supposing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 = 1$ if individual $i$ is available to be captured (i.e.,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within the survey plot) during any sample, and $0$ otherwise. </w:t>
      </w:r>
      <w:r w:rsidRPr="00CD753F">
        <w:rPr>
          <w:rFonts w:ascii="Courier New" w:hAnsi="Courier New" w:cs="Courier New"/>
          <w:lang w:val="fr-CH"/>
        </w:rPr>
        <w:t>Then,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fr-CH"/>
        </w:rPr>
        <w:t>$\Pr(z_{i}=1</w:t>
      </w:r>
      <w:r w:rsidRPr="00CD753F">
        <w:rPr>
          <w:rFonts w:ascii="Courier New" w:hAnsi="Courier New" w:cs="Courier New"/>
          <w:lang w:val="fr-CH"/>
        </w:rPr>
        <w:t xml:space="preserve">) = \phi$.  </w:t>
      </w:r>
      <w:r w:rsidRPr="00CD753F">
        <w:rPr>
          <w:rFonts w:ascii="Courier New" w:hAnsi="Courier New" w:cs="Courier New"/>
          <w:lang w:val="en-US"/>
        </w:rPr>
        <w:t>In the context of spatial studies, it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natural that $\phi$ should depend on {\it where} an individual lives,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i.e., it should be individual-specific $\phi_{i}$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\citep{chandler_etal:2011}. This system describes, precisely, that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``random </w:t>
      </w:r>
      <w:r w:rsidRPr="00CD753F">
        <w:rPr>
          <w:rFonts w:ascii="Courier New" w:hAnsi="Courier New" w:cs="Courier New"/>
          <w:lang w:val="en-US"/>
        </w:rPr>
        <w:t>temporary emigration'' \citep{kendall_etal:1997} where $\phi_{i}$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the individual-specific probability of being ``available''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SCR models aim to deal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problem of variable exposure to sampling due to movement in th</w:t>
      </w:r>
      <w:r w:rsidRPr="00CD753F">
        <w:rPr>
          <w:rFonts w:ascii="Courier New" w:hAnsi="Courier New" w:cs="Courier New"/>
          <w:lang w:val="en-US"/>
        </w:rPr>
        <w:t>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proximity of the trapping array explicitly and formally with auxiliary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information.  If individuals are detected with probability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$p_{0}$, {\it conditional} on $z_{i} = 1$, then the marginal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of detecting  individual $i$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</w:t>
      </w:r>
      <w:r w:rsidRPr="00CD753F">
        <w:rPr>
          <w:rFonts w:ascii="Courier New" w:hAnsi="Courier New" w:cs="Courier New"/>
          <w:lang w:val="en-US"/>
        </w:rPr>
        <w:t>_{i} = p_{0}\phi_{i}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we see clearly that individual heterogeneity in encounter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is induced as a result of the juxtaposition of individuals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(i.e., their home ranges) with the sample apparatus and the movement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individuals about their</w:t>
      </w:r>
      <w:r w:rsidRPr="00CD753F">
        <w:rPr>
          <w:rFonts w:ascii="Courier New" w:hAnsi="Courier New" w:cs="Courier New"/>
          <w:lang w:val="en-US"/>
        </w:rPr>
        <w:t xml:space="preserve"> home range.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\begin{center}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\includegraphics[height=3in]{Ch3/figs/quadrat}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\end{center}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\caption{A quadrat searched for lizards and the locations of each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lizard over some period of time</w:t>
      </w:r>
      <w:ins w:id="250" w:author="Marc" w:date="2012-04-15T17:04:00Z">
        <w:r w:rsidR="00E944B3">
          <w:rPr>
            <w:rFonts w:ascii="Courier New" w:hAnsi="Courier New" w:cs="Courier New"/>
            <w:lang w:val="en-US"/>
          </w:rPr>
          <w:t xml:space="preserve"> (simulated data)</w:t>
        </w:r>
      </w:ins>
      <w:r w:rsidRPr="00CD753F">
        <w:rPr>
          <w:rFonts w:ascii="Courier New" w:hAnsi="Courier New" w:cs="Courier New"/>
          <w:lang w:val="en-US"/>
        </w:rPr>
        <w:t>.}</w:t>
      </w:r>
      <w:ins w:id="251" w:author="Marc" w:date="2012-04-15T17:02:00Z">
        <w:r w:rsidR="00E944B3">
          <w:rPr>
            <w:rFonts w:ascii="Courier New" w:hAnsi="Courier New" w:cs="Courier New"/>
            <w:lang w:val="en-US"/>
          </w:rPr>
          <w:t xml:space="preserve"> $nice plot ! but, as usual, I would give more info. For instance, I would say something like ‘</w:t>
        </w:r>
      </w:ins>
      <w:ins w:id="252" w:author="Marc" w:date="2012-04-15T17:03:00Z">
        <w:r w:rsidR="00E944B3">
          <w:rPr>
            <w:rFonts w:ascii="Courier New" w:hAnsi="Courier New" w:cs="Courier New"/>
            <w:lang w:val="en-US"/>
          </w:rPr>
          <w:t xml:space="preserve">Successive locations of 10 individual lizards over time are depicted by grey lines; </w:t>
        </w:r>
      </w:ins>
      <w:ins w:id="253" w:author="Marc" w:date="2012-04-15T17:04:00Z">
        <w:r w:rsidR="00E944B3">
          <w:rPr>
            <w:rFonts w:ascii="Courier New" w:hAnsi="Courier New" w:cs="Courier New"/>
            <w:lang w:val="en-US"/>
          </w:rPr>
          <w:t xml:space="preserve">black dots represent the </w:t>
        </w:r>
      </w:ins>
      <w:ins w:id="254" w:author="Marc" w:date="2012-04-15T17:03:00Z">
        <w:r w:rsidR="00E944B3">
          <w:rPr>
            <w:rFonts w:ascii="Courier New" w:hAnsi="Courier New" w:cs="Courier New"/>
            <w:lang w:val="en-US"/>
          </w:rPr>
          <w:t>individual activity centers</w:t>
        </w:r>
      </w:ins>
      <w:ins w:id="255" w:author="Marc" w:date="2012-04-15T17:04:00Z">
        <w:r w:rsidR="00E944B3">
          <w:rPr>
            <w:rFonts w:ascii="Courier New" w:hAnsi="Courier New" w:cs="Courier New"/>
            <w:lang w:val="en-US"/>
          </w:rPr>
          <w:t>.</w:t>
        </w:r>
      </w:ins>
      <w:ins w:id="256" w:author="Marc" w:date="2012-04-15T17:02:00Z">
        <w:r w:rsidR="00E944B3">
          <w:rPr>
            <w:rFonts w:ascii="Courier New" w:hAnsi="Courier New" w:cs="Courier New"/>
            <w:lang w:val="en-US"/>
          </w:rPr>
          <w:t>’$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\label{closed.fig.quadrat}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will work with a specific type of model $M_{h}$ here, that in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extend the basic binomial observation model of model $M_{0}$ 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\mbox{logit}(p_{i}) = \mu + \eta_{i}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\eta_{i} \sim \mbox{Normal}(0, \sigma_{p}^2)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</w:t>
      </w:r>
      <w:r w:rsidRPr="00CD753F">
        <w:rPr>
          <w:rFonts w:ascii="Courier New" w:hAnsi="Courier New" w:cs="Courier New"/>
          <w:lang w:val="en-US"/>
        </w:rPr>
        <w:t>e could as well write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\mbox{logit}(p_{i}) \sim \mbox{Normal}(\mu,\sigma_{p}^2)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``logit-normal mixture'' was analyzed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\citet{coull_agresti:1999} and elsewhere. It is a natural extension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basic model with constant $p$, as a mixed GL</w:t>
      </w:r>
      <w:r w:rsidRPr="00CD753F">
        <w:rPr>
          <w:rFonts w:ascii="Courier New" w:hAnsi="Courier New" w:cs="Courier New"/>
          <w:lang w:val="en-US"/>
        </w:rPr>
        <w:t>MM, and similar 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occur throughout statistics. It is also natural to consider a beta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distribution for $p_{i}$ \citep{dorazio_royle:2003} and</w:t>
      </w:r>
    </w:p>
    <w:p w:rsidR="00000000" w:rsidRPr="00CD753F" w:rsidDel="00AF2247" w:rsidRDefault="00BE383C" w:rsidP="00AF2247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so-called ``finite-mixture'' models </w:t>
      </w:r>
      <w:moveFromRangeStart w:id="257" w:author="Marc" w:date="2012-04-15T17:05:00Z" w:name="move322272851"/>
      <w:moveFrom w:id="258" w:author="Marc" w:date="2012-04-15T17:05:00Z">
        <w:r w:rsidRPr="00CD753F" w:rsidDel="00AF2247">
          <w:rPr>
            <w:rFonts w:ascii="Courier New" w:hAnsi="Courier New" w:cs="Courier New"/>
            <w:lang w:val="en-US"/>
          </w:rPr>
          <w:t xml:space="preserve">(models in which individuals are assumed to </w:t>
        </w:r>
      </w:moveFrom>
    </w:p>
    <w:p w:rsidR="00000000" w:rsidRPr="00CD753F" w:rsidRDefault="00BE383C" w:rsidP="00AF2247">
      <w:pPr>
        <w:pStyle w:val="PlainText"/>
        <w:rPr>
          <w:rFonts w:ascii="Courier New" w:hAnsi="Courier New" w:cs="Courier New"/>
          <w:lang w:val="en-US"/>
        </w:rPr>
      </w:pPr>
      <w:moveFrom w:id="259" w:author="Marc" w:date="2012-04-15T17:05:00Z">
        <w:r w:rsidRPr="00CD753F" w:rsidDel="00AF2247">
          <w:rPr>
            <w:rFonts w:ascii="Courier New" w:hAnsi="Courier New" w:cs="Courier New"/>
            <w:lang w:val="en-US"/>
          </w:rPr>
          <w:t xml:space="preserve">belong to a finite </w:t>
        </w:r>
        <w:r w:rsidRPr="00CD753F" w:rsidDel="00AF2247">
          <w:rPr>
            <w:rFonts w:ascii="Courier New" w:hAnsi="Courier New" w:cs="Courier New"/>
            <w:lang w:val="en-US"/>
          </w:rPr>
          <w:t xml:space="preserve">number of latent classes, each of which has its own capture probability) </w:t>
        </w:r>
      </w:moveFrom>
      <w:moveFromRangeEnd w:id="257"/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also popular</w:t>
      </w:r>
    </w:p>
    <w:p w:rsidR="00AF2247" w:rsidRPr="00CD753F" w:rsidRDefault="00BE383C" w:rsidP="00AF2247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\citep{norris_pollock:1996, pledger:2000}.</w:t>
      </w:r>
      <w:ins w:id="260" w:author="Marc" w:date="2012-04-15T17:05:00Z">
        <w:r w:rsidR="00AF2247">
          <w:rPr>
            <w:rFonts w:ascii="Courier New" w:hAnsi="Courier New" w:cs="Courier New"/>
            <w:lang w:val="en-US"/>
          </w:rPr>
          <w:t xml:space="preserve"> In the latter, </w:t>
        </w:r>
      </w:ins>
      <w:moveToRangeStart w:id="261" w:author="Marc" w:date="2012-04-15T17:05:00Z" w:name="move322272851"/>
      <w:moveTo w:id="262" w:author="Marc" w:date="2012-04-15T17:05:00Z">
        <w:del w:id="263" w:author="Marc" w:date="2012-04-15T17:05:00Z">
          <w:r w:rsidR="00AF2247" w:rsidRPr="00CD753F" w:rsidDel="00AF2247">
            <w:rPr>
              <w:rFonts w:ascii="Courier New" w:hAnsi="Courier New" w:cs="Courier New"/>
              <w:lang w:val="en-US"/>
            </w:rPr>
            <w:delText xml:space="preserve">(models in which </w:delText>
          </w:r>
        </w:del>
        <w:r w:rsidR="00AF2247" w:rsidRPr="00CD753F">
          <w:rPr>
            <w:rFonts w:ascii="Courier New" w:hAnsi="Courier New" w:cs="Courier New"/>
            <w:lang w:val="en-US"/>
          </w:rPr>
          <w:t xml:space="preserve">individuals are assumed to </w:t>
        </w:r>
      </w:moveTo>
    </w:p>
    <w:p w:rsidR="00AF2247" w:rsidRPr="00CD753F" w:rsidRDefault="00AF2247" w:rsidP="00AF2247">
      <w:pPr>
        <w:pStyle w:val="PlainText"/>
        <w:rPr>
          <w:rFonts w:ascii="Courier New" w:hAnsi="Courier New" w:cs="Courier New"/>
          <w:lang w:val="en-US"/>
        </w:rPr>
      </w:pPr>
      <w:moveTo w:id="264" w:author="Marc" w:date="2012-04-15T17:05:00Z">
        <w:r w:rsidRPr="00CD753F">
          <w:rPr>
            <w:rFonts w:ascii="Courier New" w:hAnsi="Courier New" w:cs="Courier New"/>
            <w:lang w:val="en-US"/>
          </w:rPr>
          <w:t>belong to a finite number of latent classes, each of which has its own capture probability</w:t>
        </w:r>
      </w:moveTo>
      <w:ins w:id="265" w:author="Marc" w:date="2012-04-15T17:05:00Z">
        <w:r>
          <w:rPr>
            <w:rFonts w:ascii="Courier New" w:hAnsi="Courier New" w:cs="Courier New"/>
            <w:lang w:val="en-US"/>
          </w:rPr>
          <w:t>.</w:t>
        </w:r>
      </w:ins>
      <w:moveTo w:id="266" w:author="Marc" w:date="2012-04-15T17:05:00Z">
        <w:del w:id="267" w:author="Marc" w:date="2012-04-15T17:05:00Z">
          <w:r w:rsidRPr="00CD753F" w:rsidDel="00AF2247">
            <w:rPr>
              <w:rFonts w:ascii="Courier New" w:hAnsi="Courier New" w:cs="Courier New"/>
              <w:lang w:val="en-US"/>
            </w:rPr>
            <w:delText>)</w:delText>
          </w:r>
        </w:del>
        <w:r w:rsidRPr="00CD753F">
          <w:rPr>
            <w:rFonts w:ascii="Courier New" w:hAnsi="Courier New" w:cs="Courier New"/>
            <w:lang w:val="en-US"/>
          </w:rPr>
          <w:t xml:space="preserve"> </w:t>
        </w:r>
      </w:moveTo>
    </w:p>
    <w:moveToRangeEnd w:id="261"/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\subsection{Analysis of Model $M_h$}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 $N$ is known, it is worth taking note of the essential simplicity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of mode</w:t>
      </w:r>
      <w:r w:rsidRPr="00CD753F">
        <w:rPr>
          <w:rFonts w:ascii="Courier New" w:hAnsi="Courier New" w:cs="Courier New"/>
          <w:lang w:val="en-US"/>
        </w:rPr>
        <w:t>l $M_h$ as a binomial GLMM.  This is a type of model that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widely applied </w:t>
      </w:r>
      <w:del w:id="268" w:author="Marc" w:date="2012-04-15T17:05:00Z">
        <w:r w:rsidRPr="00CD753F" w:rsidDel="00473E21">
          <w:rPr>
            <w:rFonts w:ascii="Courier New" w:hAnsi="Courier New" w:cs="Courier New"/>
            <w:lang w:val="en-US"/>
          </w:rPr>
          <w:delText xml:space="preserve">in </w:delText>
        </w:r>
      </w:del>
      <w:r w:rsidRPr="00CD753F">
        <w:rPr>
          <w:rFonts w:ascii="Courier New" w:hAnsi="Courier New" w:cs="Courier New"/>
          <w:lang w:val="en-US"/>
        </w:rPr>
        <w:t xml:space="preserve">throughout statistics using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standard methods of inference based either on integrated likelihood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\citep{laird_ware:1982, berger_etal:1999}</w:t>
      </w:r>
      <w:ins w:id="269" w:author="Marc" w:date="2012-04-15T17:05:00Z">
        <w:r w:rsidR="00473E21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which we discuss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Chapt. \ref{ch</w:t>
      </w:r>
      <w:r w:rsidRPr="00CD753F">
        <w:rPr>
          <w:rFonts w:ascii="Courier New" w:hAnsi="Courier New" w:cs="Courier New"/>
          <w:lang w:val="en-US"/>
        </w:rPr>
        <w:t>apt.mle}</w:t>
      </w:r>
      <w:ins w:id="270" w:author="Marc" w:date="2012-04-15T17:06:00Z">
        <w:r w:rsidR="00473E21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or standard Bayesian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methods. However, because $N$ is not known, inference is somewhat more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challenging. We address that here using Bayesian analysis based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(DA). Although we use data augmentation in the context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Bayesian</w:t>
      </w:r>
      <w:r w:rsidRPr="00CD753F">
        <w:rPr>
          <w:rFonts w:ascii="Courier New" w:hAnsi="Courier New" w:cs="Courier New"/>
          <w:lang w:val="en-US"/>
        </w:rPr>
        <w:t xml:space="preserve"> methods here, we note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models formulated under DA are easily analyzed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conventional likelihood methods as zero-inflated binomial mixtures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\citep{royle:2006} and more traditional analysis of model $M_h$ based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integrated likelihoo</w:t>
      </w:r>
      <w:r w:rsidRPr="00CD753F">
        <w:rPr>
          <w:rFonts w:ascii="Courier New" w:hAnsi="Courier New" w:cs="Courier New"/>
          <w:lang w:val="en-US"/>
        </w:rPr>
        <w:t>d, without using data augmentation, has been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considered by \citet{coull_agresti:1999}, \citet{dorazio_royle:2003},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others.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with model $M_{0}$, we have the Bernoulli model for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zero-inflation variables: $z_{i} \sim \mbox{Bern}(\psi)$ and the</w:t>
      </w:r>
      <w:r w:rsidRPr="00CD753F">
        <w:rPr>
          <w:rFonts w:ascii="Courier New" w:hAnsi="Courier New" w:cs="Courier New"/>
          <w:lang w:val="en-US"/>
        </w:rPr>
        <w:t xml:space="preserve">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observations expressed conditional on the</w:t>
      </w:r>
      <w:ins w:id="271" w:author="Marc" w:date="2012-04-15T17:06:00Z">
        <w:r w:rsidR="00473E21">
          <w:rPr>
            <w:rFonts w:ascii="Courier New" w:hAnsi="Courier New" w:cs="Courier New"/>
            <w:lang w:val="en-US"/>
          </w:rPr>
          <w:t>se</w:t>
        </w:r>
      </w:ins>
      <w:r w:rsidRPr="00CD753F">
        <w:rPr>
          <w:rFonts w:ascii="Courier New" w:hAnsi="Courier New" w:cs="Courier New"/>
          <w:lang w:val="en-US"/>
        </w:rPr>
        <w:t xml:space="preserve"> latent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$z_{i}$. For $z_{i}=1$, we have a binomial model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individual-specific $p_{i}$: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y_{i}|{z_{i} \! = \! 1} \sim \mbox{Bin}(K,p_{i})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and otherwise $y_{i} |{ z_{i} \! = \! </w:t>
      </w:r>
      <w:r w:rsidRPr="00CD753F">
        <w:rPr>
          <w:rFonts w:ascii="Courier New" w:hAnsi="Courier New" w:cs="Courier New"/>
          <w:lang w:val="en-US"/>
        </w:rPr>
        <w:t>0} \sim \delta(0)$. Further,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prescribe a distribution for $p_{i}$. Here we assume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\mathrm{logit}(p_{i}) \sim \mbox{Normal}(\mu,\sigma^2)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basic {\bf BUGS} description for this model, assuming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$\mbox{Unif}(0,1)$ prior for $p_{0} = \mbox{</w:t>
      </w:r>
      <w:r w:rsidRPr="00CD753F">
        <w:rPr>
          <w:rFonts w:ascii="Courier New" w:hAnsi="Courier New" w:cs="Courier New"/>
          <w:lang w:val="en-US"/>
        </w:rPr>
        <w:t>logit}^{-1}(\mu)$, is given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 ~ dunif(0,1)       # prior distributions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mup&lt;- log(p0/(1-p0))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taup~dgamma(.1,.1)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z[i]~dbern(psi)     # zero inflation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lp[i] ~ dnorm(mup,taup) # individual effect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logit(p[i])&lt;-lp[i]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y[i]~dbin(</w:t>
      </w:r>
      <w:r w:rsidRPr="00FA4B50">
        <w:rPr>
          <w:rFonts w:ascii="Courier New" w:hAnsi="Courier New" w:cs="Courier New"/>
          <w:highlight w:val="yellow"/>
          <w:lang w:val="en-US"/>
          <w:rPrChange w:id="272" w:author="Marc" w:date="2012-04-15T17:06:00Z">
            <w:rPr>
              <w:rFonts w:ascii="Courier New" w:hAnsi="Courier New" w:cs="Courier New"/>
              <w:lang w:val="en-US"/>
            </w:rPr>
          </w:rPrChange>
        </w:rPr>
        <w:t>mu[i],J</w:t>
      </w:r>
      <w:r w:rsidRPr="00CD753F">
        <w:rPr>
          <w:rFonts w:ascii="Courier New" w:hAnsi="Courier New" w:cs="Courier New"/>
          <w:lang w:val="en-US"/>
        </w:rPr>
        <w:t>)  #  observation model</w:t>
      </w:r>
      <w:ins w:id="273" w:author="Marc" w:date="2012-04-15T17:06:00Z">
        <w:r w:rsidR="00FA4B50">
          <w:rPr>
            <w:rFonts w:ascii="Courier New" w:hAnsi="Courier New" w:cs="Courier New"/>
            <w:lang w:val="en-US"/>
          </w:rPr>
          <w:t xml:space="preserve"> # note that this is K normally and just below on same page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N&lt;-sum(z[1:(nind+nz)])  # N is a derived parameter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\subsection{Analysis of the Fort Drum</w:t>
      </w:r>
      <w:r w:rsidRPr="00CD753F">
        <w:rPr>
          <w:rFonts w:ascii="Courier New" w:hAnsi="Courier New" w:cs="Courier New"/>
          <w:lang w:val="en-US"/>
        </w:rPr>
        <w:t xml:space="preserve"> data}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logit-normal heterogeneity model was fitted to the bear data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the Fort Drum study, and we used data augmentation to produce a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of $M=500$ individuals.  We ran the model using {\bf JAGS}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instructions given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get data as before ....]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set.seed(2013)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 ~ dunif(0,1)       # prior distributions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mup&lt;- log(p0/(1-p0))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sigmap ~ dunif(0,10)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taup&lt;- 1/(sigmap*sigmap)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Default="00BE383C" w:rsidP="00DC4865">
      <w:pPr>
        <w:pStyle w:val="PlainText"/>
        <w:rPr>
          <w:ins w:id="274" w:author="Marc" w:date="2012-04-15T17:07:00Z"/>
          <w:rFonts w:ascii="Courier New" w:hAnsi="Courier New" w:cs="Courier New"/>
          <w:lang w:val="en-US"/>
        </w:rPr>
      </w:pPr>
    </w:p>
    <w:p w:rsidR="00FA4B50" w:rsidRDefault="00FA4B50" w:rsidP="00DC4865">
      <w:pPr>
        <w:pStyle w:val="PlainText"/>
        <w:rPr>
          <w:ins w:id="275" w:author="Marc" w:date="2012-04-15T17:07:00Z"/>
          <w:rFonts w:ascii="Courier New" w:hAnsi="Courier New" w:cs="Courier New"/>
          <w:lang w:val="en-US"/>
        </w:rPr>
      </w:pPr>
      <w:ins w:id="276" w:author="Marc" w:date="2012-04-15T17:07:00Z">
        <w:r>
          <w:rPr>
            <w:rFonts w:ascii="Courier New" w:hAnsi="Courier New" w:cs="Courier New"/>
            <w:lang w:val="en-US"/>
          </w:rPr>
          <w:t xml:space="preserve">$ It might confuse people if you use the gamma prior on the precision in the immediately preceding example and here a uniform for the SD. </w:t>
        </w:r>
      </w:ins>
      <w:ins w:id="277" w:author="Marc" w:date="2012-04-15T17:08:00Z">
        <w:r>
          <w:rPr>
            <w:rFonts w:ascii="Courier New" w:hAnsi="Courier New" w:cs="Courier New"/>
            <w:lang w:val="en-US"/>
          </w:rPr>
          <w:t>make the same or else briefly comment on it.</w:t>
        </w:r>
      </w:ins>
    </w:p>
    <w:p w:rsidR="00000000" w:rsidRPr="00CD753F" w:rsidRDefault="00FA4B50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</w:t>
      </w:r>
      <w:r w:rsidRPr="00CD753F">
        <w:rPr>
          <w:rFonts w:ascii="Courier New" w:hAnsi="Courier New" w:cs="Courier New"/>
          <w:lang w:val="en-US"/>
        </w:rPr>
        <w:t>~dbern(psi)     # zero inflation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lp[i] ~ dnorm(mup,taup) # individual effect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logit(p[i])&lt;-lp[i]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y[i]~dbin(</w:t>
      </w:r>
      <w:r w:rsidRPr="00FA4B50">
        <w:rPr>
          <w:rFonts w:ascii="Courier New" w:hAnsi="Courier New" w:cs="Courier New"/>
          <w:highlight w:val="yellow"/>
          <w:lang w:val="en-US"/>
          <w:rPrChange w:id="278" w:author="Marc" w:date="2012-04-15T17:06:00Z">
            <w:rPr>
              <w:rFonts w:ascii="Courier New" w:hAnsi="Courier New" w:cs="Courier New"/>
              <w:lang w:val="en-US"/>
            </w:rPr>
          </w:rPrChange>
        </w:rPr>
        <w:t>mu[i],K</w:t>
      </w:r>
      <w:r w:rsidRPr="00CD753F">
        <w:rPr>
          <w:rFonts w:ascii="Courier New" w:hAnsi="Courier New" w:cs="Courier New"/>
          <w:lang w:val="en-US"/>
        </w:rPr>
        <w:t>)  #  observation model</w:t>
      </w:r>
      <w:ins w:id="279" w:author="Marc" w:date="2012-04-15T17:06:00Z">
        <w:r w:rsidR="00FA4B50">
          <w:rPr>
            <w:rFonts w:ascii="Courier New" w:hAnsi="Courier New" w:cs="Courier New"/>
            <w:lang w:val="en-US"/>
          </w:rPr>
          <w:t xml:space="preserve">    # J above</w:t>
        </w:r>
      </w:ins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",file="modelMh.txt")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data1&lt;-list(y=ytot, n</w:t>
      </w:r>
      <w:r w:rsidRPr="00CD753F">
        <w:rPr>
          <w:rFonts w:ascii="Courier New" w:hAnsi="Courier New" w:cs="Courier New"/>
          <w:lang w:val="en-US"/>
        </w:rPr>
        <w:t xml:space="preserve">z=nz, nind=nind,K=K)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params1= c('p0','sigmap','psi','N')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inits =  function() {list(z=as.numeric(ytot&gt;=1), psi=.6, p0=runif(1),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sigmap=runif(1,.7,1.2),lp=rnorm(M,-2))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library("rjags")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jm&lt;- jags.model("modelMh.txt", data=data1, inits=init</w:t>
      </w:r>
      <w:r w:rsidRPr="00CD753F">
        <w:rPr>
          <w:rFonts w:ascii="Courier New" w:hAnsi="Courier New" w:cs="Courier New"/>
          <w:lang w:val="en-US"/>
        </w:rPr>
        <w:t>s, n.chains=3,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      n.adapt=10000)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jout&lt;- coda.samples(jm, params1, n.iter=500000, thin=1)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posterior distribution for $N$ shown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Fig. \ref{closed.fig.bearMh}. Posterior summaries of parameters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giv</w:t>
      </w:r>
      <w:r w:rsidRPr="00CD753F">
        <w:rPr>
          <w:rFonts w:ascii="Courier New" w:hAnsi="Courier New" w:cs="Courier New"/>
          <w:lang w:val="en-US"/>
        </w:rPr>
        <w:t>en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summary(jout)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output deleted ...]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Iterations = 500001:1e+06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Thinning interval = 1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Number of chains = 3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Sample size per chain = 5e+05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1. Empirical mean and standard deviation for each variable,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plus standard error of the mean: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           </w:t>
      </w:r>
      <w:r w:rsidRPr="00DC4865">
        <w:rPr>
          <w:rFonts w:ascii="Courier New" w:hAnsi="Courier New" w:cs="Courier New"/>
        </w:rPr>
        <w:t>Mean       SD  Naive SE Time-series SE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      119.11050 57.85859 4.724e-02       1.285748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p0       0.07228  0.05545 4.527e-05       0.001064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psi      0.23928  0.11669 9.528e-05       0.002562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sigmap  </w:t>
      </w:r>
      <w:r w:rsidRPr="00DC4865">
        <w:rPr>
          <w:rFonts w:ascii="Courier New" w:hAnsi="Courier New" w:cs="Courier New"/>
        </w:rPr>
        <w:t xml:space="preserve"> 2.08650  0.53532 4.371e-04       0.010903</w:t>
      </w:r>
    </w:p>
    <w:p w:rsidR="00000000" w:rsidRDefault="00BE383C" w:rsidP="00DC4865">
      <w:pPr>
        <w:pStyle w:val="PlainText"/>
        <w:rPr>
          <w:ins w:id="280" w:author="Marc" w:date="2012-04-15T17:08:00Z"/>
          <w:rFonts w:ascii="Courier New" w:hAnsi="Courier New" w:cs="Courier New"/>
        </w:rPr>
      </w:pPr>
    </w:p>
    <w:p w:rsidR="00C8697C" w:rsidRDefault="00C8697C" w:rsidP="00DC4865">
      <w:pPr>
        <w:pStyle w:val="PlainText"/>
        <w:rPr>
          <w:ins w:id="281" w:author="Marc" w:date="2012-04-15T17:08:00Z"/>
          <w:rFonts w:ascii="Courier New" w:hAnsi="Courier New" w:cs="Courier New"/>
        </w:rPr>
      </w:pPr>
      <w:ins w:id="282" w:author="Marc" w:date="2012-04-15T17:08:00Z">
        <w:r w:rsidRPr="00C8697C">
          <w:rPr>
            <w:rFonts w:ascii="Courier New" w:hAnsi="Courier New" w:cs="Courier New"/>
            <w:lang w:val="en-US"/>
            <w:rPrChange w:id="283" w:author="Marc" w:date="2012-04-15T17:08:00Z">
              <w:rPr>
                <w:rFonts w:ascii="Courier New" w:hAnsi="Courier New" w:cs="Courier New"/>
              </w:rPr>
            </w:rPrChange>
          </w:rPr>
          <w:t xml:space="preserve">$Could you explain this output a little more ? </w:t>
        </w:r>
        <w:r>
          <w:rPr>
            <w:rFonts w:ascii="Courier New" w:hAnsi="Courier New" w:cs="Courier New"/>
            <w:lang w:val="en-US"/>
          </w:rPr>
          <w:t xml:space="preserve">I later saw that you do later on, but I would always explain new stuff where it first appears. </w:t>
        </w:r>
      </w:ins>
      <w:ins w:id="284" w:author="Marc" w:date="2012-04-15T17:09:00Z">
        <w:r>
          <w:rPr>
            <w:rFonts w:ascii="Courier New" w:hAnsi="Courier New" w:cs="Courier New"/>
            <w:lang w:val="en-US"/>
          </w:rPr>
          <w:t>For instance, I had no clue what the naive SE meant ? Seems to be the Monte Carlo error ?</w:t>
        </w:r>
      </w:ins>
      <w:ins w:id="285" w:author="Marc" w:date="2012-04-15T17:08:00Z">
        <w:r>
          <w:rPr>
            <w:rFonts w:ascii="Courier New" w:hAnsi="Courier New" w:cs="Courier New"/>
          </w:rPr>
          <w:t>$</w:t>
        </w:r>
      </w:ins>
    </w:p>
    <w:p w:rsidR="00000000" w:rsidRPr="00DC4865" w:rsidRDefault="00C8697C" w:rsidP="00DC4865">
      <w:pPr>
        <w:pStyle w:val="PlainText"/>
        <w:rPr>
          <w:rFonts w:ascii="Courier New" w:hAnsi="Courier New" w:cs="Courier New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output deleted ... 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used $M=500$ for this analysis and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 that  while the posterior mass of $N$ is concentrated away from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upper bound (Fig. \ref{closed.fig.bearMh}), t</w:t>
      </w:r>
      <w:r w:rsidRPr="00CD753F">
        <w:rPr>
          <w:rFonts w:ascii="Courier New" w:hAnsi="Courier New" w:cs="Courier New"/>
          <w:lang w:val="en-US"/>
        </w:rPr>
        <w:t>he posterior has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extremely long right tail, with some posterior values at the upper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bound $N=500$, suggesting that </w:t>
      </w:r>
      <w:ins w:id="286" w:author="Marc" w:date="2012-04-15T17:09:00Z">
        <w:r w:rsidR="00C8697C">
          <w:rPr>
            <w:rFonts w:ascii="Courier New" w:hAnsi="Courier New" w:cs="Courier New"/>
            <w:lang w:val="en-US"/>
          </w:rPr>
          <w:t xml:space="preserve">an </w:t>
        </w:r>
      </w:ins>
      <w:r w:rsidRPr="00CD753F">
        <w:rPr>
          <w:rFonts w:ascii="Courier New" w:hAnsi="Courier New" w:cs="Courier New"/>
          <w:lang w:val="en-US"/>
        </w:rPr>
        <w:t xml:space="preserve">even </w:t>
      </w:r>
      <w:del w:id="287" w:author="Marc" w:date="2012-04-15T17:09:00Z">
        <w:r w:rsidRPr="00CD753F" w:rsidDel="00C8697C">
          <w:rPr>
            <w:rFonts w:ascii="Courier New" w:hAnsi="Courier New" w:cs="Courier New"/>
            <w:lang w:val="en-US"/>
          </w:rPr>
          <w:delText xml:space="preserve">a </w:delText>
        </w:r>
      </w:del>
      <w:r w:rsidRPr="00CD753F">
        <w:rPr>
          <w:rFonts w:ascii="Courier New" w:hAnsi="Courier New" w:cs="Courier New"/>
          <w:lang w:val="en-US"/>
        </w:rPr>
        <w:t>higher value of $M$ may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called for.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characterize the posterior distribution of density we produce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relevant summar</w:t>
      </w:r>
      <w:r w:rsidRPr="00CD753F">
        <w:rPr>
          <w:rFonts w:ascii="Courier New" w:hAnsi="Courier New" w:cs="Courier New"/>
          <w:lang w:val="en-US"/>
        </w:rPr>
        <w:t>ies of the posterior distribution of $N/277.11$ where,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recall, the buffered area of the convex hull is 277.11 $km^2$: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N&lt;-c(jout[[1]][,"N"],jout[[2]][,"N"],jout[[3]][,"N"])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summary(N/277.11)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Min. 1st Qu.  Median    Mean 3r</w:t>
      </w:r>
      <w:r w:rsidRPr="00CD753F">
        <w:rPr>
          <w:rFonts w:ascii="Courier New" w:hAnsi="Courier New" w:cs="Courier New"/>
          <w:lang w:val="en-US"/>
        </w:rPr>
        <w:t xml:space="preserve">d Qu.    Max.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fr-CH"/>
        </w:rPr>
        <w:t xml:space="preserve">0.1696  0.2959  0.3681  0.4298  0.4908  1.8040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&gt; quantile(N/277.11,c(0.025,0.50,0.975))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  2.5%       50%     97.5%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0.2237379 0.3680849 1.0284724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the point estimate, characterized by the posterior mean, is ar</w:t>
      </w:r>
      <w:r w:rsidRPr="00CD753F">
        <w:rPr>
          <w:rFonts w:ascii="Courier New" w:hAnsi="Courier New" w:cs="Courier New"/>
          <w:lang w:val="en-US"/>
        </w:rPr>
        <w:t>ound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$0.43$ bears per square km.</w:t>
      </w:r>
      <w:ins w:id="288" w:author="Marc" w:date="2012-04-15T17:09:00Z">
        <w:r w:rsidR="00C8697C">
          <w:rPr>
            <w:rFonts w:ascii="Courier New" w:hAnsi="Courier New" w:cs="Courier New"/>
            <w:lang w:val="en-US"/>
          </w:rPr>
          <w:t xml:space="preserve"> $</w:t>
        </w:r>
      </w:ins>
      <w:ins w:id="289" w:author="Marc" w:date="2012-04-15T17:10:00Z">
        <w:r w:rsidR="00C8697C">
          <w:rPr>
            <w:rFonts w:ascii="Courier New" w:hAnsi="Courier New" w:cs="Courier New"/>
            <w:lang w:val="en-US"/>
          </w:rPr>
          <w:t>may want to give the 95% CRI, or else delete last R command</w:t>
        </w:r>
      </w:ins>
      <w:ins w:id="290" w:author="Marc" w:date="2012-04-15T17:09:00Z">
        <w:r w:rsidR="00C8697C">
          <w:rPr>
            <w:rFonts w:ascii="Courier New" w:hAnsi="Courier New" w:cs="Courier New"/>
            <w:lang w:val="en-US"/>
          </w:rPr>
          <w:t>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runs effectively in {\bf WinBUGS} but sometimes with apparently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inefficient mixing for reasons that may be related to bad starting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values. In some cases this was resolved if we supplied starting values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</w:t>
      </w:r>
      <w:r w:rsidRPr="00CD753F">
        <w:rPr>
          <w:rFonts w:ascii="Courier New" w:hAnsi="Courier New" w:cs="Courier New"/>
          <w:lang w:val="en-US"/>
        </w:rPr>
        <w:t>r the $logit(p_{i})$ parameters and $\tau$. We provide a user-friendly {\bf 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function \mbox{\tt modelMhBUGS} in the package \mbox{\tt scrbook} which will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fit the model using either {\bf JAGS} or {\bf WinBUGS} as specified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user.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addition, f</w:t>
      </w:r>
      <w:r w:rsidRPr="00CD753F">
        <w:rPr>
          <w:rFonts w:ascii="Courier New" w:hAnsi="Courier New" w:cs="Courier New"/>
          <w:lang w:val="en-US"/>
        </w:rPr>
        <w:t>or fun, we construct our own MCMC algorithm using a Metropolized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Gibbs sampler for model $M_{h}$ in Chapt. \ref{chapt.mcmc}, where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develop the MCMC  algorithms for spatial capture-recapture models.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\subsection{Comparison with MLE}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</w:t>
      </w:r>
      <w:r w:rsidRPr="00CD753F">
        <w:rPr>
          <w:rFonts w:ascii="Courier New" w:hAnsi="Courier New" w:cs="Courier New"/>
          <w:lang w:val="en-US"/>
        </w:rPr>
        <w:t xml:space="preserve"> of the skewed posterior we see that the posterior mean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($N=119$) is considerably higher than the posterior median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($N=102$). Moreover, posterior summaries are estimated with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high error: The ``Time-series'' or Monte Carlo SE of around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1.2 </w:t>
      </w:r>
      <w:r w:rsidRPr="00CD753F">
        <w:rPr>
          <w:rFonts w:ascii="Courier New" w:hAnsi="Courier New" w:cs="Courier New"/>
          <w:lang w:val="en-US"/>
        </w:rPr>
        <w:t>(see secs.  for discussion of this quantity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\ref{glms.sec.convergence} \ref{mcmc.sec.mcmcsummary}) even despite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high number of iterations we ran here (each of 3 chains based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500000 iterations).  Further, it may be surprising that the posterior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</w:t>
      </w:r>
      <w:r w:rsidRPr="00CD753F">
        <w:rPr>
          <w:rFonts w:ascii="Courier New" w:hAnsi="Courier New" w:cs="Courier New"/>
          <w:lang w:val="en-US"/>
        </w:rPr>
        <w:t>ode does not compare well with the MLE</w:t>
      </w:r>
      <w:ins w:id="291" w:author="Marc" w:date="2012-04-15T17:10:00Z">
        <w:r w:rsidR="004E068D">
          <w:rPr>
            <w:rFonts w:ascii="Courier New" w:hAnsi="Courier New" w:cs="Courier New"/>
            <w:lang w:val="en-US"/>
          </w:rPr>
          <w:t xml:space="preserve"> $as yet, we don’t know the MLE$</w:t>
        </w:r>
      </w:ins>
      <w:r w:rsidRPr="00CD753F">
        <w:rPr>
          <w:rFonts w:ascii="Courier New" w:hAnsi="Courier New" w:cs="Courier New"/>
          <w:lang w:val="en-US"/>
        </w:rPr>
        <w:t>. To compute the posterior mode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could easily find the posterior value of $N$ with the highest mass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$N$ is discrete. But we want to smooth out some of the Monte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Carlo error a bit so we used a smoothing spl</w:t>
      </w:r>
      <w:r w:rsidRPr="00CD753F">
        <w:rPr>
          <w:rFonts w:ascii="Courier New" w:hAnsi="Courier New" w:cs="Courier New"/>
          <w:lang w:val="en-US"/>
        </w:rPr>
        <w:t>ine to the posterior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frequencies of $N$ as follows (here we take only the first 80 values):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tt&lt;-table(jout[[1]][,"N"])[1:80]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xg&lt;-as.numeric(names(tt))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plot(xg,tt)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sp&lt;- smooth.spline(xg,tt,df=9)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r w:rsidRPr="00CD753F">
        <w:rPr>
          <w:rFonts w:ascii="Courier New" w:hAnsi="Courier New" w:cs="Courier New"/>
          <w:lang w:val="fr-CH"/>
        </w:rPr>
        <w:t>sp$x[sp$y==max(sp$y)]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[1] </w:t>
      </w:r>
      <w:r w:rsidRPr="00CD753F">
        <w:rPr>
          <w:rFonts w:ascii="Courier New" w:hAnsi="Courier New" w:cs="Courier New"/>
          <w:lang w:val="en-US"/>
        </w:rPr>
        <w:t>81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\mbox{\tt df} argument controls the degree of smoothing and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find in this case that the modal value (i.e., 81) is not too sensitive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the smoothing parameter but this should be checked in any specific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instance\footnote{we need</w:t>
      </w:r>
      <w:r w:rsidRPr="00CD753F">
        <w:rPr>
          <w:rFonts w:ascii="Courier New" w:hAnsi="Courier New" w:cs="Courier New"/>
          <w:lang w:val="en-US"/>
        </w:rPr>
        <w:t xml:space="preserve"> to give examples of using \mbox{\tt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density()} to obtain modes}.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To compare this with the MLE, we used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{\bf R} code contained in Panel 6.1 </w:t>
      </w:r>
      <w:ins w:id="292" w:author="Marc" w:date="2012-04-15T17:11:00Z">
        <w:r w:rsidR="004E068D">
          <w:rPr>
            <w:rFonts w:ascii="Courier New" w:hAnsi="Courier New" w:cs="Courier New"/>
            <w:lang w:val="en-US"/>
          </w:rPr>
          <w:t xml:space="preserve">on p. XXX </w:t>
        </w:r>
      </w:ins>
      <w:r w:rsidRPr="00CD753F">
        <w:rPr>
          <w:rFonts w:ascii="Courier New" w:hAnsi="Courier New" w:cs="Courier New"/>
          <w:lang w:val="en-US"/>
        </w:rPr>
        <w:t>of \citet{royle_dorazio:2008}. 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MLE of $log(n_{0})$, the logarithm of the number of uncaptured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</w:t>
      </w:r>
      <w:r w:rsidRPr="00CD753F">
        <w:rPr>
          <w:rFonts w:ascii="Courier New" w:hAnsi="Courier New" w:cs="Courier New"/>
          <w:lang w:val="en-US"/>
        </w:rPr>
        <w:t>ividuals, is $\widehat{log(n0)} = 3.86$ and therefore $\hat{N}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exp(3.86)+47 = 94.47$ which is not at all consistent with the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 in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Fig. \ref{closed.fig.bearMh}.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%\footnote{We note that the result is inconsistent with Gardner et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  al. (2009) who</w:t>
      </w:r>
      <w:r w:rsidRPr="00CD753F">
        <w:rPr>
          <w:rFonts w:ascii="Courier New" w:hAnsi="Courier New" w:cs="Courier New"/>
          <w:lang w:val="en-US"/>
        </w:rPr>
        <w:t xml:space="preserve"> reported an MLE of 104.1 ($density = 0.437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  inds/km^2$) although we do not know the reason for this at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  present time.}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%To convert this to density we use the buffered area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%as computed above (255.3 $km^2$)\footnote{WRONG \#} and perform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%required summary analysis on the posterior samples of $N$, which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%results in about $0.37$ individuals/$km^2$. The reader should carry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%out this analysis to confirm the estimates, and also obtain the $95\%$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%confidence interval.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re</w:t>
      </w:r>
      <w:r w:rsidRPr="00CD753F">
        <w:rPr>
          <w:rFonts w:ascii="Courier New" w:hAnsi="Courier New" w:cs="Courier New"/>
          <w:lang w:val="en-US"/>
        </w:rPr>
        <w:t>flect for a moment on the whole idea of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to estimate density. It seems pointless to argue about ``buffer width'' when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can't even decide on an estimate of $N$! Maybe this reflects poorly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 the desire to have a point estimate of</w:t>
      </w:r>
      <w:r w:rsidRPr="00CD753F">
        <w:rPr>
          <w:rFonts w:ascii="Courier New" w:hAnsi="Courier New" w:cs="Courier New"/>
          <w:lang w:val="en-US"/>
        </w:rPr>
        <w:t xml:space="preserve"> a quantity more than our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ability to provide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{\bf Remarks:}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First of all the posterior for this model and data set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very sensitive to prior distributions. While MLEs are invariant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transformation of the parameters, the posterior</w:t>
      </w:r>
      <w:r w:rsidRPr="00CD753F">
        <w:rPr>
          <w:rFonts w:ascii="Courier New" w:hAnsi="Courier New" w:cs="Courier New"/>
          <w:lang w:val="en-US"/>
        </w:rPr>
        <w:t xml:space="preserve"> distribution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definitely is {\it not} invariant. In the present case, the use of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$\mbox{Unif}(0,1)$ prior for $p_{0} = \mbox{expit}(\mu)$ is somewhat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informative -- in particular, it is not at all ``flat'' on the scale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$\mu$ -- and this affects th</w:t>
      </w:r>
      <w:r w:rsidRPr="00CD753F">
        <w:rPr>
          <w:rFonts w:ascii="Courier New" w:hAnsi="Courier New" w:cs="Courier New"/>
          <w:lang w:val="en-US"/>
        </w:rPr>
        <w:t>e posterior.  We generally always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recommend use of a $\mbox{Unif}(0,1)$ prior for $\mbox{expit}(\mu)$ in such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models. That said, we were surprised at this result, and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experimented with other prior configurations including putting a flat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on $\m</w:t>
      </w:r>
      <w:r w:rsidRPr="00CD753F">
        <w:rPr>
          <w:rFonts w:ascii="Courier New" w:hAnsi="Courier New" w:cs="Courier New"/>
          <w:lang w:val="en-US"/>
        </w:rPr>
        <w:t>u$ directly. That specific prior suggests the possibility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the posterior distribution may be improper for that prior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specification. This kind of small sample instability has been widely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noted in model $M_h$ \citep{fienberg_etal:1999, dorazio_royle:2</w:t>
      </w:r>
      <w:r w:rsidRPr="00CD753F">
        <w:rPr>
          <w:rFonts w:ascii="Courier New" w:hAnsi="Courier New" w:cs="Courier New"/>
          <w:lang w:val="en-US"/>
        </w:rPr>
        <w:t>003},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has extreme sensitivity to the specific form of model $M_{h}$ \citep{link:2003}.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summary, while the mode is well-defined, the data set is relatively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sparse and hence inferences are poor and sensitive to model choice.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</w:t>
      </w:r>
      <w:r w:rsidRPr="00CD753F">
        <w:rPr>
          <w:rFonts w:ascii="Courier New" w:hAnsi="Courier New" w:cs="Courier New"/>
          <w:lang w:val="en-US"/>
        </w:rPr>
        <w:t>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\includegraphics[height=4.5in,width=4.5in]{Ch3/figs/bear-modelMh-post}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\caption{Posterior of $N$ for Fort Drum bear study data under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logit-normal version of model $M_h$.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\label{closed.fig.bearMh}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begin, we first collect all of our model components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are as follows: $[y_{i}| p_{i},z_{i}]$,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$[p_{i}|\mu_{p},\sigma_{p}]$, and $[z_{i}|\psi]$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{\it each} $i=1,2,\ldots,M$ and then prior distributions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$[\mu_{p}]$, $[\sigma_{p}]$ and $[\psi]$</w:t>
      </w:r>
      <w:r w:rsidRPr="00CD753F">
        <w:rPr>
          <w:rFonts w:ascii="Courier New" w:hAnsi="Courier New" w:cs="Courier New"/>
          <w:lang w:val="en-US"/>
        </w:rPr>
        <w:t>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joint posterior distribution of all unknown quantities in the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proportional to the joint distribution of all elements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$y_{i},p_{i},z_{i}$ and also the prior distributions of the prior parameters: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\left\{ \prod_{i=1}^{M} [y_{i}|p_{i},z</w:t>
      </w:r>
      <w:r w:rsidRPr="00CD753F">
        <w:rPr>
          <w:rFonts w:ascii="Courier New" w:hAnsi="Courier New" w:cs="Courier New"/>
          <w:lang w:val="en-US"/>
        </w:rPr>
        <w:t>_{i}][p_{i}|\mu_{p},\sigma_{p}]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[z_{i}|\psi] \right\} [\mu_{p},\sigma_{p},\psi]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prior distributions, we assume that $\mu_{p},\sigma_{p}, \psi$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mutually independent and for $\mu_{p}$ and $\sigma_{p}$ we 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improper uniform priors, and $\psi</w:t>
      </w:r>
      <w:r w:rsidRPr="00CD753F">
        <w:rPr>
          <w:rFonts w:ascii="Courier New" w:hAnsi="Courier New" w:cs="Courier New"/>
          <w:lang w:val="en-US"/>
        </w:rPr>
        <w:t xml:space="preserve"> \sim \mbox{Unif}(0,1)$.  Note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likelihood contribution for each individual, when conditioned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$p_{i}$ and $z_{i}$, does not depend on $\psi$, $\mu_{p}$, 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$\sigma_{p}$.  As such, the full-conditionals for the structural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 $\psi$ on</w:t>
      </w:r>
      <w:r w:rsidRPr="00CD753F">
        <w:rPr>
          <w:rFonts w:ascii="Courier New" w:hAnsi="Courier New" w:cs="Courier New"/>
          <w:lang w:val="en-US"/>
        </w:rPr>
        <w:t>ly depends on the collection of data augmentation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variables $z_{i}$, and that for $\mu_{p}$ and $\sigma_{p}$ will only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depends on the collection of latent variables $p_{i}; i=1,2,\ldots,M$.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full conditionals for all the unknowns are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</w:t>
      </w:r>
      <w:r w:rsidRPr="00CD753F">
        <w:rPr>
          <w:rFonts w:ascii="Courier New" w:hAnsi="Courier New" w:cs="Courier New"/>
          <w:lang w:val="en-US"/>
        </w:rPr>
        <w:t>\bf (1)} For $p_{i}$: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[p_{i}|y_{i}, \mu_p, \sigma_{p},z_{i}=1] &amp;\propto  &amp;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[y_{i}|p_{i}][p_{i}|\mu_p,\sigma_{p}^{2}] \mbox{ if $z_{i}=1$ }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      &amp;  &amp;  [p_{i}|\mu_p,\sigma_{p}] \mbox{if $z_{i}=0$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</w:t>
      </w:r>
      <w:r w:rsidRPr="00CD753F">
        <w:rPr>
          <w:rFonts w:ascii="Courier New" w:hAnsi="Courier New" w:cs="Courier New"/>
          <w:lang w:val="en-US"/>
        </w:rPr>
        <w:t>bf (2)} for $z_{i}$: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z_{i} | \cdot \propto [y_{i}|z_{i}*p_{i}] \mbox{Bern}(z_{i}|\psi)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(3)} For $\mu_{p}$: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[\mu_{p} | \cdot ] \sim \prod_{i} [p_{i}| \cdot] *\mbox{const}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(4)} For $\sigma_{p}$: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 \sigma_{p}|\cdot ] \</w:t>
      </w:r>
      <w:r w:rsidRPr="00CD753F">
        <w:rPr>
          <w:rFonts w:ascii="Courier New" w:hAnsi="Courier New" w:cs="Courier New"/>
          <w:lang w:val="en-US"/>
        </w:rPr>
        <w:t>sim\prod_{i}[p_{i}| \cdot ]*\mbox{const}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(5)} For $\psi$: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\psi|\cdot\sim \mbox{Beta}(1 + \sum z_{i}, 1 + M - \sum z_{i})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We've  identified each of the full conditional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 in sufficient detail to apply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Metropolis-H</w:t>
      </w:r>
      <w:r w:rsidRPr="00CD753F">
        <w:rPr>
          <w:rFonts w:ascii="Courier New" w:hAnsi="Courier New" w:cs="Courier New"/>
          <w:lang w:val="en-US"/>
        </w:rPr>
        <w:t>astings algorithm. With the exception of $\psi$ which has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convenient analytic solution -- it is a beta distribution which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can easily sample directly. In truth, we could also sample $\mu_{p}$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$\sigma_{p}^{2}$ directly with certain choices of pri</w:t>
      </w:r>
      <w:r w:rsidRPr="00CD753F">
        <w:rPr>
          <w:rFonts w:ascii="Courier New" w:hAnsi="Courier New" w:cs="Courier New"/>
          <w:lang w:val="en-US"/>
        </w:rPr>
        <w:t>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distributions. For example, if $\mu_{p} \sim \mbox{Normal}(0, 1000)$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 the full conditional for $\mu_{p}$ is also normal, etc..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implement an MCMC algorithm for this model in the following block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{\bf R} code.  The basic structure is: initial</w:t>
      </w:r>
      <w:r w:rsidRPr="00CD753F">
        <w:rPr>
          <w:rFonts w:ascii="Courier New" w:hAnsi="Courier New" w:cs="Courier New"/>
          <w:lang w:val="en-US"/>
        </w:rPr>
        <w:t>ize the parameters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create any required output or intermediate data holders, and then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begin the main MCMC loop which, in this case, generates 100000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samples.\footnote{This data grabbing function is not implemented yet}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</w:t>
      </w:r>
      <w:r w:rsidRPr="00CD753F">
        <w:rPr>
          <w:rFonts w:ascii="Courier New" w:hAnsi="Courier New" w:cs="Courier New"/>
          <w:lang w:val="en-US"/>
        </w:rPr>
        <w:t># obtain the bear data by executing the previous data grabbing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 function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temp&lt;-getdata()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M&lt;-temp$M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K&lt;-temp$K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ytot&lt;-temp$ytot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###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### MCMC algorithm for Model Mh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out&lt;-matrix(NA,nrow=100000,ncol=4)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dimnames(out)&lt;-list(NULL,c("mu","sigma","ps</w:t>
      </w:r>
      <w:r w:rsidRPr="00CD753F">
        <w:rPr>
          <w:rFonts w:ascii="Courier New" w:hAnsi="Courier New" w:cs="Courier New"/>
          <w:lang w:val="en-US"/>
        </w:rPr>
        <w:t>i","N"))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lp&lt;- rnorm(M,-1,1)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p&lt;-expit(lp)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mu&lt;- -1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p0&lt;-exp(mu)/(1+exp(mu))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sigma&lt;- 1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psi&lt;- .5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z&lt;-rbinom(M,1,psi)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z[ytot&gt;0]&lt;-1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1:100000){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### update the logit(p) parameters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lpc&lt;- rnorm(M,lp,1)  # 0.5 is a tuning parameter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pc&lt;-expit(lp</w:t>
      </w:r>
      <w:r w:rsidRPr="00CD753F">
        <w:rPr>
          <w:rFonts w:ascii="Courier New" w:hAnsi="Courier New" w:cs="Courier New"/>
          <w:lang w:val="en-US"/>
        </w:rPr>
        <w:t>c)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lik.curr&lt;-log(dbinom(ytot,K,z*p)*dnorm(lp,mu,sigma))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lik.cand&lt;-log(dbinom(ytot,K,z*pc)*dnorm(lpc,mu,sigma))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kp&lt;- runif(M) &lt; exp(lik.cand-lik.curr)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p[kp]&lt;-pc[kp]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lp[kp]&lt;-lpc[kp]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p0c&lt;- rnorm(1,p0,.05)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if(p0c&gt;0 &amp; p0c&lt;1){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muc&lt;-log(p0c/(1-p0c))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</w:t>
      </w:r>
      <w:r w:rsidRPr="00CD753F">
        <w:rPr>
          <w:rFonts w:ascii="Courier New" w:hAnsi="Courier New" w:cs="Courier New"/>
          <w:lang w:val="en-US"/>
        </w:rPr>
        <w:t>k.curr&lt;-sum(dnorm(lp,mu,sigma,log=TRUE))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lik.cand&lt;-sum(dnorm(lp,muc,sigma,log=TRUE))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if(runif(1)&lt;exp(lik.cand-lik.curr)) 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mu&lt;-muc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p0&lt;-p0c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sigmac&lt;-rnorm(1,sigma,.5)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if(sigmac&gt;0){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lik.curr&lt;-sum(dnorm(lp,mu,sigma,log=TRUE))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lik.cand&lt;-sum(dn</w:t>
      </w:r>
      <w:r w:rsidRPr="00CD753F">
        <w:rPr>
          <w:rFonts w:ascii="Courier New" w:hAnsi="Courier New" w:cs="Courier New"/>
          <w:lang w:val="en-US"/>
        </w:rPr>
        <w:t>orm(lp,mu,sigmac,log=TRUE))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if(runif(1)&lt;exp(lik.cand-lik.curr))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sigma&lt;-sigmac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### update the z[i]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zc&lt;-  ifelse(z==1,0,1)  # candidate is 0 if current = 1, etc..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lik.curr&lt;- dbinom(ytot,K,z*p)*dbinom(z,1,psi)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lik.cand&lt;- dbinom(ytot,K,zc</w:t>
      </w:r>
      <w:r w:rsidRPr="00CD753F">
        <w:rPr>
          <w:rFonts w:ascii="Courier New" w:hAnsi="Courier New" w:cs="Courier New"/>
          <w:lang w:val="en-US"/>
        </w:rPr>
        <w:t>*p)*dbinom(zc,1,psi)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kp&lt;- runif(M) &lt;  (lik.cand/lik.curr)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z[kp]&lt;- zc[kp]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psi&lt;-rbeta(1, sum(z) + 1, M-sum(z) + 1)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out[i,]&lt;- c(mu,sigma,psi,sum(z))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Remarks}: (1) for parameters with bounded support, i.e.,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$\sigma_{p}$</w:t>
      </w:r>
      <w:r w:rsidRPr="00CD753F">
        <w:rPr>
          <w:rFonts w:ascii="Courier New" w:hAnsi="Courier New" w:cs="Courier New"/>
          <w:lang w:val="en-US"/>
        </w:rPr>
        <w:t xml:space="preserve"> and $p_{0}$, we are using a random walk candidate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generator but rejecting draws outside of the parameter space.  (2)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mostly use Metropolis-Hastings except for the data augmentation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 $\psi$ which we sample directly from its full-conditional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which is a beta distribution.  (3) Even the latent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variables $z_{i}$ are updated using Metropolis-Hastings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although they too can be updated directly from their full-conditional.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</w:t>
      </w:r>
      <w:r w:rsidRPr="00CD753F">
        <w:rPr>
          <w:rFonts w:ascii="Courier New" w:hAnsi="Courier New" w:cs="Courier New"/>
          <w:lang w:val="en-US"/>
        </w:rPr>
        <w:t>ection{Exercises related to model $M_h$}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\begin{itemize}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\item[(1)] Enclose the MCMC algorithm in an R function and provide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 arguments for some of the parameters of the function that a user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might wish to modify.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\item[(2)] Execute the function an</w:t>
      </w:r>
      <w:r w:rsidRPr="00CD753F">
        <w:rPr>
          <w:rFonts w:ascii="Courier New" w:hAnsi="Courier New" w:cs="Courier New"/>
          <w:lang w:val="en-US"/>
        </w:rPr>
        <w:t>d compare the results to those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generated from WinBUGS in the previous section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\item[(3)] Note that the prior distribution for the ``mean'' parameter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is given on $p_0=exp(\mu)/(1+exp(\mu))$.  Reformulate the algorithm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with a flat prior on $\mu$ an</w:t>
      </w:r>
      <w:r w:rsidRPr="00CD753F">
        <w:rPr>
          <w:rFonts w:ascii="Courier New" w:hAnsi="Courier New" w:cs="Courier New"/>
          <w:lang w:val="en-US"/>
        </w:rPr>
        <w:t>d see what happens. Contemplate this.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\item[(4)] Using Bayes rule, figure out the full conditional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$z_{i}$ so that you don't have to use MH for that one. It might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more efficient. Is it?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\item[(5)] Modify the MCMC algorithm so that the prior </w:t>
      </w:r>
      <w:r w:rsidRPr="00CD753F">
        <w:rPr>
          <w:rFonts w:ascii="Courier New" w:hAnsi="Courier New" w:cs="Courier New"/>
          <w:lang w:val="en-US"/>
        </w:rPr>
        <w:t>for $\mu_{p}$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is an improper flat prior. i.e., $[\mu_{p}] \propto 1$. Describe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posterior distribution of $N$.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\end{itemize}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\section{Individual Covariate Models: Toward Spatial Capture-Recapture}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\label{closed.sec.indco</w:t>
      </w:r>
      <w:r w:rsidRPr="00CD753F">
        <w:rPr>
          <w:rFonts w:ascii="Courier New" w:hAnsi="Courier New" w:cs="Courier New"/>
          <w:lang w:val="en-US"/>
        </w:rPr>
        <w:t>v}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standard situation in capture-recapture models is when an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is measured, and this covariate is thought to influence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probability.  As with other closed population models,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begin with the basic binomial observation</w:t>
      </w:r>
      <w:r w:rsidRPr="00CD753F">
        <w:rPr>
          <w:rFonts w:ascii="Courier New" w:hAnsi="Courier New" w:cs="Courier New"/>
          <w:lang w:val="en-US"/>
        </w:rPr>
        <w:t xml:space="preserve"> model: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\sim \mbox{Bin}(K, p_{i})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we assume also  a model for encounter probability according to: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\mbox{logit}(p_{i}) = \alpha + \beta x_{i}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\label{closed.eq.ha}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examples of covariates inf</w:t>
      </w:r>
      <w:r w:rsidRPr="00CD753F">
        <w:rPr>
          <w:rFonts w:ascii="Courier New" w:hAnsi="Courier New" w:cs="Courier New"/>
          <w:lang w:val="en-US"/>
        </w:rPr>
        <w:t>luencing detection probability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type of animal (juvenile/adult or male/female), a continuous covariate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as body mass \citep[][ch. 6]{royle_dorazio:2008}, or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discrete covariate such as group or cluster size. For example,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of aerial sur</w:t>
      </w:r>
      <w:r w:rsidRPr="00CD753F">
        <w:rPr>
          <w:rFonts w:ascii="Courier New" w:hAnsi="Courier New" w:cs="Courier New"/>
          <w:lang w:val="en-US"/>
        </w:rPr>
        <w:t xml:space="preserve">vey data, it is natural to model </w:t>
      </w:r>
      <w:ins w:id="293" w:author="Marc" w:date="2012-04-15T17:12:00Z">
        <w:r w:rsidR="004D4697">
          <w:rPr>
            <w:rFonts w:ascii="Courier New" w:hAnsi="Courier New" w:cs="Courier New"/>
            <w:lang w:val="en-US"/>
          </w:rPr>
          <w:t xml:space="preserve">the </w:t>
        </w:r>
      </w:ins>
      <w:r w:rsidRPr="00CD753F">
        <w:rPr>
          <w:rFonts w:ascii="Courier New" w:hAnsi="Courier New" w:cs="Courier New"/>
          <w:lang w:val="en-US"/>
        </w:rPr>
        <w:t>detection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</w:t>
      </w:r>
      <w:ins w:id="294" w:author="Marc" w:date="2012-04-15T17:12:00Z">
        <w:r w:rsidR="004D4697">
          <w:rPr>
            <w:rFonts w:ascii="Courier New" w:hAnsi="Courier New" w:cs="Courier New"/>
            <w:lang w:val="en-US"/>
          </w:rPr>
          <w:t xml:space="preserve">y </w:t>
        </w:r>
      </w:ins>
      <w:del w:id="295" w:author="Marc" w:date="2012-04-15T17:12:00Z">
        <w:r w:rsidRPr="00CD753F" w:rsidDel="004D4697">
          <w:rPr>
            <w:rFonts w:ascii="Courier New" w:hAnsi="Courier New" w:cs="Courier New"/>
            <w:lang w:val="en-US"/>
          </w:rPr>
          <w:delText xml:space="preserve">ies </w:delText>
        </w:r>
      </w:del>
      <w:ins w:id="296" w:author="Marc" w:date="2012-04-15T17:12:00Z">
        <w:r w:rsidR="004D4697">
          <w:rPr>
            <w:rFonts w:ascii="Courier New" w:hAnsi="Courier New" w:cs="Courier New"/>
            <w:lang w:val="en-US"/>
          </w:rPr>
          <w:t xml:space="preserve">of a group </w:t>
        </w:r>
      </w:ins>
      <w:r w:rsidRPr="00CD753F">
        <w:rPr>
          <w:rFonts w:ascii="Courier New" w:hAnsi="Courier New" w:cs="Courier New"/>
          <w:lang w:val="en-US"/>
        </w:rPr>
        <w:t>as a function of the observation-level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covariate, ``group size'' \citep{royle:2008, royle:2009,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langtimm_etal:2011}.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``individual covariate models'' are similar in structure t</w:t>
      </w:r>
      <w:r w:rsidRPr="00CD753F">
        <w:rPr>
          <w:rFonts w:ascii="Courier New" w:hAnsi="Courier New" w:cs="Courier New"/>
          <w:lang w:val="en-US"/>
        </w:rPr>
        <w:t>o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$M_{h}$, except that the individual effects are {\it observed} for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individuals that appear in the sample. These models are important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here because spatial capture-recapture models </w:t>
      </w:r>
      <w:ins w:id="297" w:author="Marc" w:date="2012-04-15T17:12:00Z">
        <w:r w:rsidR="00BF1075">
          <w:rPr>
            <w:rFonts w:ascii="Courier New" w:hAnsi="Courier New" w:cs="Courier New"/>
            <w:lang w:val="en-US"/>
          </w:rPr>
          <w:t xml:space="preserve">can be descrived precisely as a </w:t>
        </w:r>
      </w:ins>
      <w:del w:id="298" w:author="Marc" w:date="2012-04-15T17:12:00Z">
        <w:r w:rsidRPr="00CD753F" w:rsidDel="00BF1075">
          <w:rPr>
            <w:rFonts w:ascii="Courier New" w:hAnsi="Courier New" w:cs="Courier New"/>
            <w:lang w:val="en-US"/>
          </w:rPr>
          <w:delText xml:space="preserve">are precisely a </w:delText>
        </w:r>
      </w:del>
      <w:r w:rsidRPr="00CD753F">
        <w:rPr>
          <w:rFonts w:ascii="Courier New" w:hAnsi="Courier New" w:cs="Courier New"/>
          <w:lang w:val="en-US"/>
        </w:rPr>
        <w:t>form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model, an id</w:t>
      </w:r>
      <w:r w:rsidRPr="00CD753F">
        <w:rPr>
          <w:rFonts w:ascii="Courier New" w:hAnsi="Courier New" w:cs="Courier New"/>
          <w:lang w:val="en-US"/>
        </w:rPr>
        <w:t>ea that we will develop here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elsewhere. Specifically, they are such models, but where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individual covariate is a partially observed latent variable for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captured individuals. As such, it is a type of measurement error.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is, unlike model $M_h</w:t>
      </w:r>
      <w:r w:rsidRPr="00CD753F">
        <w:rPr>
          <w:rFonts w:ascii="Courier New" w:hAnsi="Courier New" w:cs="Courier New"/>
          <w:lang w:val="en-US"/>
        </w:rPr>
        <w:t>$, we do have some direct information about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latent variable, which comes from the spatial locations/distribution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 recaptures.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Traditionally, estimation of $N$ in individual covariate models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achieved using methods based on ideas of</w:t>
      </w:r>
      <w:r w:rsidRPr="00CD753F">
        <w:rPr>
          <w:rFonts w:ascii="Courier New" w:hAnsi="Courier New" w:cs="Courier New"/>
          <w:lang w:val="en-US"/>
        </w:rPr>
        <w:t xml:space="preserve"> unequal probability sampling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(i.e., Horwitz-Thompson estimation; see \citet{huggins:1989}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\citet{alho:1990}). An estimator of $N$ is</w:t>
      </w:r>
      <w:ins w:id="299" w:author="Marc" w:date="2012-04-15T17:13:00Z">
        <w:r w:rsidR="009B5210">
          <w:rPr>
            <w:rFonts w:ascii="Courier New" w:hAnsi="Courier New" w:cs="Courier New"/>
            <w:lang w:val="en-US"/>
          </w:rPr>
          <w:t xml:space="preserve"> $I think it’s Horvitz$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\hat{N} = \sum_{i}^{n} \frac{1}{\tilde{p}_{i}}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$\tilde{p}_{i}$ is the probability that individual $i</w:t>
      </w:r>
      <w:r w:rsidRPr="00CD753F">
        <w:rPr>
          <w:rFonts w:ascii="Courier New" w:hAnsi="Courier New" w:cs="Courier New"/>
          <w:lang w:val="en-US"/>
        </w:rPr>
        <w:t>$ appeared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sample.  That is, $\tilde{p}_{i} = \Pr(y_{i}&gt;0)$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where, in closed population capture-recapture models,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\Pr(y_{i}&gt;0) = (1- (1-p_{i})^K)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$p_{i}$ is a function of parameters $\alpha$ and $\beta$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according to Eq. \ref{clos</w:t>
      </w:r>
      <w:r w:rsidRPr="00CD753F">
        <w:rPr>
          <w:rFonts w:ascii="Courier New" w:hAnsi="Courier New" w:cs="Courier New"/>
          <w:lang w:val="en-US"/>
        </w:rPr>
        <w:t>ed.eq.ha}.  In practice, parameters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estimated from the conditional-likelihood of the observed encounter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histories which is, for observation $y_{i}$,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{\cal L}_{c}(\alpha, \beta | y_{i}) = \frac{ \mbox{Bin}(y_{i}|\alpha,\beta) } { \tilde{p}_{i}}.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take a formal model-based approach to Bayesian analysis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models based on the joint likelihood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using data augmentation \citep{royle:2009}. Classical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likelihood analysis of the so-called ``full likelihood'' is covered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by \citet{bo</w:t>
      </w:r>
      <w:r w:rsidRPr="00CD753F">
        <w:rPr>
          <w:rFonts w:ascii="Courier New" w:hAnsi="Courier New" w:cs="Courier New"/>
          <w:lang w:val="en-US"/>
        </w:rPr>
        <w:t>rchers_etal:2002}.  For Bayesian analysis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models, because the individual covariate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unobserved for the $N-n$ uncaptured individuals, we require a model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 variation among individuals, essentially allowing the sample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</w:t>
      </w:r>
      <w:r w:rsidRPr="00CD753F">
        <w:rPr>
          <w:rFonts w:ascii="Courier New" w:hAnsi="Courier New" w:cs="Courier New"/>
          <w:lang w:val="en-US"/>
        </w:rPr>
        <w:t>o be extrapolated to the population.  For our present purposes,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 a continuous covariate and we assume that it has a normal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\sim \mbox{Normal}(\mu,\sigma^{2})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can be applied directly to this class</w:t>
      </w:r>
      <w:r w:rsidRPr="00CD753F">
        <w:rPr>
          <w:rFonts w:ascii="Courier New" w:hAnsi="Courier New" w:cs="Courier New"/>
          <w:lang w:val="en-US"/>
        </w:rPr>
        <w:t xml:space="preserve"> of models.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reformulation of the model under DA yields a basic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model of the form: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z_{i} &amp;\sim&amp; \mbox{Bern}(\psi) \; \; \; i=1,2,\ldots,M\\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y_{i}|{z_{i}\! =\! 1} &amp;\sim&amp; \mbox{Bin}(K,p_{i}(x_{i})) </w:t>
      </w:r>
      <w:r w:rsidRPr="00CD753F">
        <w:rPr>
          <w:rFonts w:ascii="Courier New" w:hAnsi="Courier New" w:cs="Courier New"/>
          <w:lang w:val="en-US"/>
        </w:rPr>
        <w:t>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|{ z_{i}\! =\! 0} &amp;\sim&amp; \delta(0)  \\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&amp; \sim &amp; \mbox{Normal}(\mu,\sigma^{2})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\end{eqnarray*}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Fully spatial capture-recapture models use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formulation with a latent covariate that is directly related to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detection prob</w:t>
      </w:r>
      <w:r w:rsidRPr="00CD753F">
        <w:rPr>
          <w:rFonts w:ascii="Courier New" w:hAnsi="Courier New" w:cs="Courier New"/>
          <w:lang w:val="en-US"/>
        </w:rPr>
        <w:t>ability (see next section). As with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 models, implementation is trivial in the {\bf BUGS} language.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BUGS} specification is very similar to that for model $M_h$, but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require the distribution of the covariate to be specified, along </w:t>
      </w:r>
      <w:r w:rsidRPr="00CD753F">
        <w:rPr>
          <w:rFonts w:ascii="Courier New" w:hAnsi="Courier New" w:cs="Courier New"/>
          <w:lang w:val="en-US"/>
        </w:rPr>
        <w:t>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priors for the parameters of that distribution.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\subsection{Example: Location of capture as a covariate.}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 we had a regular grid of traps over some closed geographic system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 we imagine that the average location of capture would be a de</w:t>
      </w:r>
      <w:r w:rsidRPr="00CD753F">
        <w:rPr>
          <w:rFonts w:ascii="Courier New" w:hAnsi="Courier New" w:cs="Courier New"/>
          <w:lang w:val="en-US"/>
        </w:rPr>
        <w:t>cent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 (heuristically) of an individual's home range center.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Intuitively some measure of typical distance from home range center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traps for an individual should be a decent covariate to explain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heterogeneity in encounter probability, i.e., ind</w:t>
      </w:r>
      <w:r w:rsidRPr="00CD753F">
        <w:rPr>
          <w:rFonts w:ascii="Courier New" w:hAnsi="Courier New" w:cs="Courier New"/>
          <w:lang w:val="en-US"/>
        </w:rPr>
        <w:t>ividuals with more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traps should have higher encounter probabilities and vice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versa.  A version of this idea was put forth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\citet{boulanger_mclellan:2001} (see also \citet{ivan:2012}), but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using the Huggins-Alho estimator and with covaria</w:t>
      </w:r>
      <w:r w:rsidRPr="00CD753F">
        <w:rPr>
          <w:rFonts w:ascii="Courier New" w:hAnsi="Courier New" w:cs="Courier New"/>
          <w:lang w:val="en-US"/>
        </w:rPr>
        <w:t>te ``distance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edge'' of the trapping array. A limitation of this  approach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it does not provide a solution to the problem that the trap area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fundamentally ill-defined, nor does it readily accommodate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inherent and heterogeneous variatio</w:t>
      </w:r>
      <w:r w:rsidRPr="00CD753F">
        <w:rPr>
          <w:rFonts w:ascii="Courier New" w:hAnsi="Courier New" w:cs="Courier New"/>
          <w:lang w:val="en-US"/>
        </w:rPr>
        <w:t>n in this measured covariate.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Here, we provide an example of this type of heuristically motivated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approach using the fully model-based individual covariate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described above analyzed by data augmentation. We take a slightly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different approach tha</w:t>
      </w:r>
      <w:r w:rsidRPr="00CD753F">
        <w:rPr>
          <w:rFonts w:ascii="Courier New" w:hAnsi="Courier New" w:cs="Courier New"/>
          <w:lang w:val="en-US"/>
        </w:rPr>
        <w:t>n that adopted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\citet{boulanger_mclellan:2001}. By analyzing the full likelihood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placing a prior distribution on the individual covariate, we resolve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problem of having an ill-defined area over which the population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size is distributed. After </w:t>
      </w:r>
      <w:r w:rsidRPr="00CD753F">
        <w:rPr>
          <w:rFonts w:ascii="Courier New" w:hAnsi="Courier New" w:cs="Courier New"/>
          <w:lang w:val="en-US"/>
        </w:rPr>
        <w:t>you read later chapters of this book, 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will be apparent that SCR models represent a formalization of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heuristic procedure.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our purposes here, we define $x_{i} = ||{\bf s}_{i} - {\bf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x}_{0}||$ where ${\bf s}_{i}$ is the average encounter l</w:t>
      </w:r>
      <w:r w:rsidRPr="00CD753F">
        <w:rPr>
          <w:rFonts w:ascii="Courier New" w:hAnsi="Courier New" w:cs="Courier New"/>
          <w:lang w:val="en-US"/>
        </w:rPr>
        <w:t>ocation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$i$ and ${\bf x}_{0}$ is the centroid of the trap array.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individuals in the middle of the array should have</w:t>
      </w:r>
      <w:ins w:id="300" w:author="Marc" w:date="2012-04-15T17:15:00Z">
        <w:r w:rsidR="00740101">
          <w:rPr>
            <w:rFonts w:ascii="Courier New" w:hAnsi="Courier New" w:cs="Courier New"/>
            <w:lang w:val="en-US"/>
          </w:rPr>
          <w:t xml:space="preserve"> a 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higher probability of encounter and, as $x_{i}$ increases, $p_{i}$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should therefore decrease. We note that w</w:t>
      </w:r>
      <w:r w:rsidRPr="00CD753F">
        <w:rPr>
          <w:rFonts w:ascii="Courier New" w:hAnsi="Courier New" w:cs="Courier New"/>
          <w:lang w:val="en-US"/>
        </w:rPr>
        <w:t>e have defined ${\bf s}_{i}$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terms of a sample quantity - the observed mean - which is ad hoc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consistent with existing applications in the literature.  For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expansive, dense trapping grid </w:t>
      </w:r>
      <w:del w:id="301" w:author="Marc" w:date="2012-04-15T17:16:00Z">
        <w:r w:rsidRPr="00CD753F" w:rsidDel="00740101">
          <w:rPr>
            <w:rFonts w:ascii="Courier New" w:hAnsi="Courier New" w:cs="Courier New"/>
            <w:lang w:val="en-US"/>
          </w:rPr>
          <w:delText xml:space="preserve">then </w:delText>
        </w:r>
      </w:del>
      <w:r w:rsidRPr="00CD753F">
        <w:rPr>
          <w:rFonts w:ascii="Courier New" w:hAnsi="Courier New" w:cs="Courier New"/>
          <w:lang w:val="en-US"/>
        </w:rPr>
        <w:t>we might expect the sample mean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location</w:t>
      </w:r>
      <w:r w:rsidRPr="00CD753F">
        <w:rPr>
          <w:rFonts w:ascii="Courier New" w:hAnsi="Courier New" w:cs="Courier New"/>
          <w:lang w:val="en-US"/>
        </w:rPr>
        <w:t xml:space="preserve"> to be a good estimate of home range center but,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clearly this is biased for individuals that live around the edge (or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off) the trapping array. Regardless, it should be good enough for our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present purposes of demonstrating this heuristically appealing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</w:t>
      </w:r>
      <w:r w:rsidRPr="00CD753F">
        <w:rPr>
          <w:rFonts w:ascii="Courier New" w:hAnsi="Courier New" w:cs="Courier New"/>
          <w:lang w:val="en-US"/>
        </w:rPr>
        <w:t>pplication of an individual covariate model. A key point is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${\bf s}_{i}$ is missing for each individual that is not encountered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thus so is $x_{i}$. Thus</w:t>
      </w:r>
      <w:ins w:id="302" w:author="Marc" w:date="2012-04-15T17:16:00Z">
        <w:r w:rsidR="00740101">
          <w:rPr>
            <w:rFonts w:ascii="Courier New" w:hAnsi="Courier New" w:cs="Courier New"/>
            <w:lang w:val="en-US"/>
          </w:rPr>
          <w:t xml:space="preserve"> $2</w:t>
        </w:r>
        <w:r w:rsidR="00740101" w:rsidRPr="00740101">
          <w:rPr>
            <w:rFonts w:ascii="Courier New" w:hAnsi="Courier New" w:cs="Courier New"/>
            <w:vertAlign w:val="superscript"/>
            <w:lang w:val="en-US"/>
            <w:rPrChange w:id="303" w:author="Marc" w:date="2012-04-15T17:16:00Z">
              <w:rPr>
                <w:rFonts w:ascii="Courier New" w:hAnsi="Courier New" w:cs="Courier New"/>
                <w:lang w:val="en-US"/>
              </w:rPr>
            </w:rPrChange>
          </w:rPr>
          <w:t>nd</w:t>
        </w:r>
        <w:r w:rsidR="00740101">
          <w:rPr>
            <w:rFonts w:ascii="Courier New" w:hAnsi="Courier New" w:cs="Courier New"/>
            <w:lang w:val="en-US"/>
          </w:rPr>
          <w:t xml:space="preserve"> thus within just a few words$</w:t>
        </w:r>
      </w:ins>
      <w:r w:rsidRPr="00CD753F">
        <w:rPr>
          <w:rFonts w:ascii="Courier New" w:hAnsi="Courier New" w:cs="Courier New"/>
          <w:lang w:val="en-US"/>
        </w:rPr>
        <w:t>, it is a latent variable, or random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effect, and we need therefore to specify a probability</w:t>
      </w:r>
      <w:r w:rsidRPr="00CD753F">
        <w:rPr>
          <w:rFonts w:ascii="Courier New" w:hAnsi="Courier New" w:cs="Courier New"/>
          <w:lang w:val="en-US"/>
        </w:rPr>
        <w:t xml:space="preserve"> distribution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it.  As a measurement of distance we know it must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positive-valued. Thinking about this like a distance sampling </w:t>
      </w:r>
      <w:ins w:id="304" w:author="Marc" w:date="2012-04-15T17:17:00Z">
        <w:r w:rsidR="00F45592">
          <w:rPr>
            <w:rFonts w:ascii="Courier New" w:hAnsi="Courier New" w:cs="Courier New"/>
            <w:lang w:val="en-US"/>
          </w:rPr>
          <w:t xml:space="preserve">$need to have introduced distance sampling somewhere before in the book, otherwise can’t expect reader to know distance sampling$ </w:t>
        </w:r>
      </w:ins>
      <w:r w:rsidRPr="00CD753F">
        <w:rPr>
          <w:rFonts w:ascii="Courier New" w:hAnsi="Courier New" w:cs="Courier New"/>
          <w:lang w:val="en-US"/>
        </w:rPr>
        <w:t>problem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lets first try to make $x_{i}$ uniform from $0$ to some large number,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say $D_{max}$, beyond which it would be d</w:t>
      </w:r>
      <w:r w:rsidRPr="00CD753F">
        <w:rPr>
          <w:rFonts w:ascii="Courier New" w:hAnsi="Courier New" w:cs="Courier New"/>
          <w:lang w:val="en-US"/>
        </w:rPr>
        <w:t>ifficult to imagine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being captured. For example, $D_{max}$ should be at a home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diameter past the furthest trap from the center.  As such,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this distribution for the individual covariate ``distance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center of the trap array</w:t>
      </w:r>
      <w:r w:rsidRPr="00CD753F">
        <w:rPr>
          <w:rFonts w:ascii="Courier New" w:hAnsi="Courier New" w:cs="Courier New"/>
          <w:lang w:val="en-US"/>
        </w:rPr>
        <w:t>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x_{i} \sim \mbox{Unif}(0,D_{max})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$D_{max}$ is a specified constant, which we may choose to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arbitrarily large.  In practice, people have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used distance from edge of the trap array but that is less easy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make sense of.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\subsu</w:t>
      </w:r>
      <w:r w:rsidRPr="00CD753F">
        <w:rPr>
          <w:rFonts w:ascii="Courier New" w:hAnsi="Courier New" w:cs="Courier New"/>
          <w:lang w:val="en-US"/>
        </w:rPr>
        <w:t>bsection{Fort Drum Bear Study}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\begin{figure}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\includegraphics[height=3.5in,width=3.5in]{Ch3/figs/bear_spiderplot.png}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\caption{Spider plot of the Fort Drum study data.}</w:t>
      </w:r>
      <w:ins w:id="305" w:author="Marc" w:date="2012-04-15T17:18:00Z">
        <w:r w:rsidR="00CB61F7">
          <w:rPr>
            <w:rFonts w:ascii="Courier New" w:hAnsi="Courier New" w:cs="Courier New"/>
            <w:lang w:val="en-US"/>
          </w:rPr>
          <w:t xml:space="preserve"> $more info, e.g., “Dots represent the 47 trap locations with thick dots being those where a </w:t>
        </w:r>
      </w:ins>
      <w:ins w:id="306" w:author="Marc" w:date="2012-04-15T17:19:00Z">
        <w:r w:rsidR="00CB61F7">
          <w:rPr>
            <w:rFonts w:ascii="Courier New" w:hAnsi="Courier New" w:cs="Courier New"/>
            <w:lang w:val="en-US"/>
          </w:rPr>
          <w:t>b</w:t>
        </w:r>
      </w:ins>
      <w:ins w:id="307" w:author="Marc" w:date="2012-04-15T17:18:00Z">
        <w:r w:rsidR="00CB61F7">
          <w:rPr>
            <w:rFonts w:ascii="Courier New" w:hAnsi="Courier New" w:cs="Courier New"/>
            <w:lang w:val="en-US"/>
          </w:rPr>
          <w:t xml:space="preserve">ear was </w:t>
        </w:r>
      </w:ins>
      <w:ins w:id="308" w:author="Marc" w:date="2012-04-15T17:19:00Z">
        <w:r w:rsidR="00CB61F7">
          <w:rPr>
            <w:rFonts w:ascii="Courier New" w:hAnsi="Courier New" w:cs="Courier New"/>
            <w:lang w:val="en-US"/>
          </w:rPr>
          <w:t>detected. Lines join traps where the same bear was detected. (is this true ?)</w:t>
        </w:r>
      </w:ins>
      <w:ins w:id="309" w:author="Marc" w:date="2012-04-15T17:18:00Z">
        <w:r w:rsidR="00CB61F7">
          <w:rPr>
            <w:rFonts w:ascii="Courier New" w:hAnsi="Courier New" w:cs="Courier New"/>
            <w:lang w:val="en-US"/>
          </w:rPr>
          <w:t>”$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\label{closed.fig.spiderplot}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have to do a littl</w:t>
      </w:r>
      <w:r w:rsidRPr="00CD753F">
        <w:rPr>
          <w:rFonts w:ascii="Courier New" w:hAnsi="Courier New" w:cs="Courier New"/>
          <w:lang w:val="en-US"/>
        </w:rPr>
        <w:t>e bit of data processing to fit this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 to the Fort Drum data.  We need to compute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${\bf x}_{i}$ (distance from the centroid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trapping array) using the {\bf R} function \mbox{\tt spiderplot}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provid</w:t>
      </w:r>
      <w:r w:rsidRPr="00CD753F">
        <w:rPr>
          <w:rFonts w:ascii="Courier New" w:hAnsi="Courier New" w:cs="Courier New"/>
          <w:lang w:val="en-US"/>
        </w:rPr>
        <w:t>ed in \mbox{\tt scrbook}. This function also produces the keen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plot shown in Fig. \ref{closed.fig.spiderplot} which we call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``spider plot''.  The {\bf R} commands for obtaining the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``distance from trap centroid'' and making the sp</w:t>
      </w:r>
      <w:r w:rsidRPr="00CD753F">
        <w:rPr>
          <w:rFonts w:ascii="Courier New" w:hAnsi="Courier New" w:cs="Courier New"/>
          <w:lang w:val="en-US"/>
        </w:rPr>
        <w:t>ider plot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library("scrbook")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data("beardata")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toad&lt;- spiderplot(beardata$bearArray,beardata$trapmat)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xcent&lt;-toad$xcent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analysis of these data using the individual covariate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"distance from c</w:t>
      </w:r>
      <w:r w:rsidRPr="00CD753F">
        <w:rPr>
          <w:rFonts w:ascii="Courier New" w:hAnsi="Courier New" w:cs="Courier New"/>
          <w:lang w:val="en-US"/>
        </w:rPr>
        <w:t>entroid" we used $x_{i} \sim \mbox{Unif}(0,D_{max})$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with $D_{max} = 11.5$ $km^2$</w:t>
      </w:r>
      <w:ins w:id="310" w:author="Marc" w:date="2012-04-15T17:17:00Z">
        <w:r w:rsidR="00CB61F7">
          <w:rPr>
            <w:rFonts w:ascii="Courier New" w:hAnsi="Courier New" w:cs="Courier New"/>
            <w:lang w:val="en-US"/>
          </w:rPr>
          <w:t>,</w:t>
        </w:r>
      </w:ins>
      <w:r w:rsidRPr="00CD753F">
        <w:rPr>
          <w:rFonts w:ascii="Courier New" w:hAnsi="Courier New" w:cs="Courier New"/>
          <w:lang w:val="en-US"/>
        </w:rPr>
        <w:t xml:space="preserve"> which is about the distance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center to the furthest trap.  Once we pick $D_{max}$ then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direct implication is that the population size parameter applies t</w:t>
      </w:r>
      <w:r w:rsidRPr="00CD753F">
        <w:rPr>
          <w:rFonts w:ascii="Courier New" w:hAnsi="Courier New" w:cs="Courier New"/>
          <w:lang w:val="en-US"/>
        </w:rPr>
        <w:t>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area within 11.5 units of the trap centroid and thus we will find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$N$ does, in fact, scale with our choice of $D_{max}$ to reflect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changing area over which the $N$ individuals of the model reside.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{\bf BUGS} model specification and {</w:t>
      </w:r>
      <w:r w:rsidRPr="00CD753F">
        <w:rPr>
          <w:rFonts w:ascii="Courier New" w:hAnsi="Courier New" w:cs="Courier New"/>
          <w:lang w:val="en-US"/>
        </w:rPr>
        <w:t>\bf R} commands to package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and fit the model are as follows: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 ~ dunif(0,1)       # prior distributions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mup&lt;- log(p0/(1-p0))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beta~dnorm(0,.01)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xcent[i]~dun</w:t>
      </w:r>
      <w:r w:rsidRPr="00CD753F">
        <w:rPr>
          <w:rFonts w:ascii="Courier New" w:hAnsi="Courier New" w:cs="Courier New"/>
          <w:lang w:val="en-US"/>
        </w:rPr>
        <w:t>if(0,Dmax)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z[i]~dbern(psi)     # DA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lp[i] &lt;- mup + beta*xcent[i] # individual effect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logit(p[i])&lt;-lp[i]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y[i]~dbin(mu[i],K)  #  observation model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",file="modelMcov.txt")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data2&lt;-lis</w:t>
      </w:r>
      <w:r w:rsidRPr="00DC4865">
        <w:rPr>
          <w:rFonts w:ascii="Courier New" w:hAnsi="Courier New" w:cs="Courier New"/>
        </w:rPr>
        <w:t>t(y=ytot,nz=nz,nind=nind,K=K,xcent=xcent,Dmax=11.5)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params2&lt;-list('p0','psi','N','beta')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inits =  function() {list(z=zst, psi=psi, p0=runif(1),beta=rnorm(1) )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fit2 = bugs(data2, inits, params2, model.file="modelMcov.txt",working.directory=getwd(),  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debug=T, n.chains=3, n.iter=11000, n.burnin=1000, n.thin=1)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following posterior summary statistics: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Inference for Bugs model at "modelMcov.txt", fit using WinBUGS,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 each </w:t>
      </w:r>
      <w:r w:rsidRPr="00CD753F">
        <w:rPr>
          <w:rFonts w:ascii="Courier New" w:hAnsi="Courier New" w:cs="Courier New"/>
          <w:lang w:val="en-US"/>
        </w:rPr>
        <w:t>with 11000 iterations (first 1000 discarded)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n.sims = 30000 iterations saved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sd   2.5%    25%    50%    75%  97.5% Rhat n.eff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p0         0.54  0.07   0.40   0.50   0.54   0.59   0.67    1  1100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psi        0.34  0.05   0.25   0.31   </w:t>
      </w:r>
      <w:r w:rsidRPr="00CD753F">
        <w:rPr>
          <w:rFonts w:ascii="Courier New" w:hAnsi="Courier New" w:cs="Courier New"/>
          <w:lang w:val="fr-CH"/>
        </w:rPr>
        <w:t>0.34   0.37   0.44    1  3500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       58.92  5.49  50.00  55.00  58.00  62.00  71.00    1  1900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beta      -0.25  0.06  -0.36  -0.29  -0.25  -0.21  -0.12    1   780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deviance 459.51 13.21 435.80 450.20 458.80 467.90 487.40    1  2600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It might be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perplexing that the estimated $N$ is much lower than obtained by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$M_h$ but there is a good explanation for this, discussed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subsequently. That issue notwithstanding, it is worth pondering how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could be an improvement (con</w:t>
      </w:r>
      <w:r w:rsidRPr="00CD753F">
        <w:rPr>
          <w:rFonts w:ascii="Courier New" w:hAnsi="Courier New" w:cs="Courier New"/>
          <w:lang w:val="en-US"/>
        </w:rPr>
        <w:t>ceptually or technically) over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some other model/estimator including $M_0$ and $M_h$ considered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previously. Well, for one, we have accounted formally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due to spatial location of individuals relative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the trap array, charac</w:t>
      </w:r>
      <w:r w:rsidRPr="00CD753F">
        <w:rPr>
          <w:rFonts w:ascii="Courier New" w:hAnsi="Courier New" w:cs="Courier New"/>
          <w:lang w:val="en-US"/>
        </w:rPr>
        <w:t>terized by the centroid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array. Moreover, we have done so using a model that is based on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mechanism, as opposed to a phenomenological one such as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$M_h$. Moreover, importantly, using our new model, {\it the estimated 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applies t</w:t>
      </w:r>
      <w:r w:rsidRPr="00CD753F">
        <w:rPr>
          <w:rFonts w:ascii="Courier New" w:hAnsi="Courier New" w:cs="Courier New"/>
          <w:lang w:val="en-US"/>
        </w:rPr>
        <w:t>o an explicit area which is defined by our prescribed value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of $D_{max}$}. That is, this area is a fixed component of the model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parameter $N$ therefore has explicit spatial context, as the number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individuals with home range centers less tha</w:t>
      </w:r>
      <w:r w:rsidRPr="00CD753F">
        <w:rPr>
          <w:rFonts w:ascii="Courier New" w:hAnsi="Courier New" w:cs="Courier New"/>
          <w:lang w:val="en-US"/>
        </w:rPr>
        <w:t>n $D_{max}$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centroid of the trap array. As such, the implied ``effective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area'' of the trap array for a given $D_{max}$ is a precisely defined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quantity -- it is that of a circle with with radius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$D_{max}$.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\subsection{Extension of the M</w:t>
      </w:r>
      <w:r w:rsidRPr="00CD753F">
        <w:rPr>
          <w:rFonts w:ascii="Courier New" w:hAnsi="Courier New" w:cs="Courier New"/>
          <w:lang w:val="en-US"/>
        </w:rPr>
        <w:t>odel}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is actually not a very good model for one important reason: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Imposing a uniform prior distribution on $x$ implies that density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{\it not constant} over space. In particular, this model implies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{\it decreases} as we move away</w:t>
      </w:r>
      <w:r w:rsidRPr="00CD753F">
        <w:rPr>
          <w:rFonts w:ascii="Courier New" w:hAnsi="Courier New" w:cs="Courier New"/>
          <w:lang w:val="en-US"/>
        </w:rPr>
        <w:t xml:space="preserve"> from the centroid of the trap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array.  That is, $x_{i} \sim \mbox{Unif}(0,D_{max})$ implies constant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in each distance band from the centroid but obviously the {\it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area} of each distance band is increasing.  This is one reason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lower est</w:t>
      </w:r>
      <w:r w:rsidRPr="00CD753F">
        <w:rPr>
          <w:rFonts w:ascii="Courier New" w:hAnsi="Courier New" w:cs="Courier New"/>
          <w:lang w:val="en-US"/>
        </w:rPr>
        <w:t>imate of density than that obtained previously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</w:t>
      </w:r>
      <w:del w:id="311" w:author="Marc" w:date="2012-04-15T17:19:00Z">
        <w:r w:rsidRPr="00CD753F" w:rsidDel="00CB61F7">
          <w:rPr>
            <w:rFonts w:ascii="Courier New" w:hAnsi="Courier New" w:cs="Courier New"/>
            <w:lang w:val="en-US"/>
          </w:rPr>
          <w:delText>0</w:delText>
        </w:r>
      </w:del>
      <w:ins w:id="312" w:author="Marc" w:date="2012-04-15T17:19:00Z">
        <w:r w:rsidR="00CB61F7">
          <w:rPr>
            <w:rFonts w:ascii="Courier New" w:hAnsi="Courier New" w:cs="Courier New"/>
            <w:lang w:val="en-US"/>
          </w:rPr>
          <w:t>h</w:t>
        </w:r>
      </w:ins>
      <w:r w:rsidRPr="00CD753F">
        <w:rPr>
          <w:rFonts w:ascii="Courier New" w:hAnsi="Courier New" w:cs="Courier New"/>
          <w:lang w:val="en-US"/>
        </w:rPr>
        <w:t xml:space="preserve">$ </w:t>
      </w:r>
      <w:ins w:id="313" w:author="Marc" w:date="2012-04-15T17:20:00Z">
        <w:r w:rsidR="00CB61F7">
          <w:rPr>
            <w:rFonts w:ascii="Courier New" w:hAnsi="Courier New" w:cs="Courier New"/>
            <w:lang w:val="en-US"/>
          </w:rPr>
          <w:t xml:space="preserve">$?$ </w:t>
        </w:r>
      </w:ins>
      <w:r w:rsidRPr="00CD753F">
        <w:rPr>
          <w:rFonts w:ascii="Courier New" w:hAnsi="Courier New" w:cs="Courier New"/>
          <w:lang w:val="en-US"/>
        </w:rPr>
        <w:t>and also why, if we were to increase $D_{max}$, we would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see density continue to decrease.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Fortunately, the use of an individual covariate model is {\it not} restricted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of this sp</w:t>
      </w:r>
      <w:r w:rsidRPr="00CD753F">
        <w:rPr>
          <w:rFonts w:ascii="Courier New" w:hAnsi="Courier New" w:cs="Courier New"/>
          <w:lang w:val="en-US"/>
        </w:rPr>
        <w:t>ecific distribution for the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covariate. Clearly, it is a bad choice and, therefore, we should think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about whether we can choose a better distribution for $D_{max}$ - one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doesn't imply a decreasing density as distance from the centroid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</w:t>
      </w:r>
      <w:r w:rsidRPr="00CD753F">
        <w:rPr>
          <w:rFonts w:ascii="Courier New" w:hAnsi="Courier New" w:cs="Courier New"/>
          <w:lang w:val="en-US"/>
        </w:rPr>
        <w:t>creases.  Conceptually, what we want to do is impose a prior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from the centroid, $x$, such that density is proportional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amount of area in each successive distance band as you move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farther away from the centroid.  In fact, </w:t>
      </w:r>
      <w:del w:id="314" w:author="Marc" w:date="2012-04-15T17:20:00Z">
        <w:r w:rsidRPr="00CD753F" w:rsidDel="00CB61F7">
          <w:rPr>
            <w:rFonts w:ascii="Courier New" w:hAnsi="Courier New" w:cs="Courier New"/>
            <w:lang w:val="en-US"/>
          </w:rPr>
          <w:delText xml:space="preserve">there is </w:delText>
        </w:r>
      </w:del>
      <w:r w:rsidRPr="00CD753F">
        <w:rPr>
          <w:rFonts w:ascii="Courier New" w:hAnsi="Courier New" w:cs="Courier New"/>
          <w:lang w:val="en-US"/>
        </w:rPr>
        <w:t>theo</w:t>
      </w:r>
      <w:r w:rsidRPr="00CD753F">
        <w:rPr>
          <w:rFonts w:ascii="Courier New" w:hAnsi="Courier New" w:cs="Courier New"/>
          <w:lang w:val="en-US"/>
        </w:rPr>
        <w:t xml:space="preserve">ry </w:t>
      </w:r>
      <w:del w:id="315" w:author="Marc" w:date="2012-04-15T17:20:00Z">
        <w:r w:rsidRPr="00CD753F" w:rsidDel="00CB61F7">
          <w:rPr>
            <w:rFonts w:ascii="Courier New" w:hAnsi="Courier New" w:cs="Courier New"/>
            <w:lang w:val="en-US"/>
          </w:rPr>
          <w:delText xml:space="preserve">that </w:delText>
        </w:r>
      </w:del>
      <w:r w:rsidRPr="00CD753F">
        <w:rPr>
          <w:rFonts w:ascii="Courier New" w:hAnsi="Courier New" w:cs="Courier New"/>
          <w:lang w:val="en-US"/>
        </w:rPr>
        <w:t>exists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tells us what the correct distribution of $x$ is</w:t>
      </w:r>
      <w:ins w:id="316" w:author="Marc" w:date="2012-04-15T17:20:00Z">
        <w:r w:rsidR="00CB61F7">
          <w:rPr>
            <w:rFonts w:ascii="Courier New" w:hAnsi="Courier New" w:cs="Courier New"/>
            <w:lang w:val="en-US"/>
          </w:rPr>
          <w:t xml:space="preserve">: 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$2x/D_{max}^2$. This can be derived by noting that $F(x) = \Pr(X&lt;x)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\pi*x*x/\pi*D_{max}^{2}$ . Then, $f(x) = dF/dx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2*x/(D_{max}^{2})$. This is a sort of triangular distribution i</w:t>
      </w:r>
      <w:r w:rsidRPr="00CD753F">
        <w:rPr>
          <w:rFonts w:ascii="Courier New" w:hAnsi="Courier New" w:cs="Courier New"/>
          <w:lang w:val="en-US"/>
        </w:rPr>
        <w:t>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induced because the incremental area in each additional distance band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increases linearly with radius (i.e., distance from centroid). It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sometimes comforting to verify things empirically: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u&lt;-runif(10000,-1,1)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v&lt;-runif(10000,-1,1)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d&lt;- sqrt(u*u+v*v)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hist(d[d&lt;1])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hist(d[d&lt;1],100)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hist(d[d&lt;1],100,probability=TRUE)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abline(0,2)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would be useful if we could describe this distribution in {\bf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BUGS} but there is not a built-in way to</w:t>
      </w:r>
      <w:r w:rsidRPr="00CD753F">
        <w:rPr>
          <w:rFonts w:ascii="Courier New" w:hAnsi="Courier New" w:cs="Courier New"/>
          <w:lang w:val="en-US"/>
        </w:rPr>
        <w:t xml:space="preserve"> do this that we are aware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of.  One possibility is to use a discrete version of the pdf. We might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be able to use what is referred to in {\bf WinBUGS} jargon as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``zeros trick'' (see {\it Advanced BUGS tricks} in the manual)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although we haven't </w:t>
      </w:r>
      <w:r w:rsidRPr="00CD753F">
        <w:rPr>
          <w:rFonts w:ascii="Courier New" w:hAnsi="Courier New" w:cs="Courier New"/>
          <w:lang w:val="en-US"/>
        </w:rPr>
        <w:t>pursued this approach. Instead, we use a discrete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approximation of the density of $x$, and break $D_{max}$ into $L$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classes of width $\delta$, with probabilities proportional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$2*x$. In particular, if we denote the cut-points by $xg_{1}=0,xg_</w:t>
      </w:r>
      <w:r w:rsidRPr="00CD753F">
        <w:rPr>
          <w:rFonts w:ascii="Courier New" w:hAnsi="Courier New" w:cs="Courier New"/>
          <w:lang w:val="en-US"/>
        </w:rPr>
        <w:t>{2},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\ldots, xg_{L+1}=D_{max}$ and the interval midpoints are $xm_{i}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xg_{i+1}-\delta$ then the interval probabilities are $p_{i}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2*xm_{i}*\delta/(D_{max}^{2})$, which we can compute once and then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pass them to {\bf WinBUGS} as data.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{\bf R} </w:t>
      </w:r>
      <w:r w:rsidRPr="00CD753F">
        <w:rPr>
          <w:rFonts w:ascii="Courier New" w:hAnsi="Courier New" w:cs="Courier New"/>
          <w:lang w:val="en-US"/>
        </w:rPr>
        <w:t>commands for doing all of this (noting that we have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already loaded and processed the Fort Drum bear data) are given 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follows. In the model description the variable $x$ (observed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from centroid of the trap array) has been rounded so that the di</w:t>
      </w:r>
      <w:r w:rsidRPr="00CD753F">
        <w:rPr>
          <w:rFonts w:ascii="Courier New" w:hAnsi="Courier New" w:cs="Courier New"/>
          <w:lang w:val="en-US"/>
        </w:rPr>
        <w:t>screte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version of the $f(x)$ can be used as described previously. The new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 labeled \mbox{\tt xround} is then the integer category label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units of $\delta$ from 0. Thus, to convert back to distance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expression for $lp[i]$, \mbox{\tt xrou</w:t>
      </w:r>
      <w:r w:rsidRPr="00CD753F">
        <w:rPr>
          <w:rFonts w:ascii="Courier New" w:hAnsi="Courier New" w:cs="Courier New"/>
          <w:lang w:val="en-US"/>
        </w:rPr>
        <w:t>nd[i]} has to be multiplied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$\delta$. Here is the {\bf BUGS} model specification: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delta&lt;-.2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xround&lt;-xcent%/%delta  + 1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Dgrid&lt;- seq(delta,Dmax,delta)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xprobs&lt;- delta*(2*Dgrid/(Dmax*Dmax))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xprobs&lt;-xprobs/sum(xprobs)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</w:t>
      </w:r>
      <w:r w:rsidRPr="00CD753F">
        <w:rPr>
          <w:rFonts w:ascii="Courier New" w:hAnsi="Courier New" w:cs="Courier New"/>
          <w:lang w:val="en-US"/>
        </w:rPr>
        <w:t>("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p0 ~ dunif(0,1)       # prior distributions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mup&lt;- log(p0/(1-p0))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beta~dnorm(0,.01)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xround[i]~dcat(xprobs[])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z[i]~dbern(psi)                     # zero inflation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lp[i] &lt;- mup + beta*</w:t>
      </w:r>
      <w:r w:rsidRPr="00CD753F">
        <w:rPr>
          <w:rFonts w:ascii="Courier New" w:hAnsi="Courier New" w:cs="Courier New"/>
          <w:lang w:val="en-US"/>
        </w:rPr>
        <w:t>xround[i]*delta # individual effect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logit(p[i])&lt;-lp[i]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y[i]~dbin(mu[i],K)  #  observation model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",file="modelMcov.txt")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fit the model we do this - keeping in mind that the d</w:t>
      </w:r>
      <w:r w:rsidRPr="00CD753F">
        <w:rPr>
          <w:rFonts w:ascii="Courier New" w:hAnsi="Courier New" w:cs="Courier New"/>
          <w:lang w:val="en-US"/>
        </w:rPr>
        <w:t>ata objects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required below have been defined in previous analyses of this chapter: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data2&lt;-list(y=ytot,nz=nz,nind=nind,K=K,xround=xround,xprobs=xprobs,delta=delta)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params2&lt;-list('p0','psi','N','beta')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inits =  function() {list</w:t>
      </w:r>
      <w:r w:rsidRPr="00CD753F">
        <w:rPr>
          <w:rFonts w:ascii="Courier New" w:hAnsi="Courier New" w:cs="Courier New"/>
          <w:lang w:val="en-US"/>
        </w:rPr>
        <w:t>(z=z, psi=psi, p0=runif(1),beta=rnorm(1) )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fit = bugs(data2, inits, params2, model.file="modelMcov.txt",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working.directory=getwd(), debug=FALSE, n.chains=3, n.iter=11000,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n.burnin=1000, n.thin=2)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is a us</w:t>
      </w:r>
      <w:r w:rsidRPr="00CD753F">
        <w:rPr>
          <w:rFonts w:ascii="Courier New" w:hAnsi="Courier New" w:cs="Courier New"/>
          <w:lang w:val="en-US"/>
        </w:rPr>
        <w:t>eful model because it induces a clear definition of area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which the population of $N$ individuals reside. Under this model,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that area is defined by specification of $D_{max}$.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Further, the parameter $N$ of the model is, explicitly,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si</w:t>
      </w:r>
      <w:r w:rsidRPr="00CD753F">
        <w:rPr>
          <w:rFonts w:ascii="Courier New" w:hAnsi="Courier New" w:cs="Courier New"/>
          <w:lang w:val="en-US"/>
        </w:rPr>
        <w:t>ze that applies to the particular value of $D_{max}$ and,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such, we will see that $N$ scales with our choice of $D_{max}$.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might be disconcerting to some -- we can get whatever value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we want by changing $D_{max}$!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Fortunately, we find emp</w:t>
      </w:r>
      <w:r w:rsidRPr="00CD753F">
        <w:rPr>
          <w:rFonts w:ascii="Courier New" w:hAnsi="Courier New" w:cs="Courier New"/>
          <w:lang w:val="en-US"/>
        </w:rPr>
        <w:t>irically, that while $N$ seems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highly sensitive to the prescribed value of $D_{max}$, density seems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invariant to $D_{max}$ as long as it is chosen to be sufficiently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large. We fit the model for a random of values of $D_{max}$ from $D_{max}=12$ (re</w:t>
      </w:r>
      <w:r w:rsidRPr="00CD753F">
        <w:rPr>
          <w:rFonts w:ascii="Courier New" w:hAnsi="Courier New" w:cs="Courier New"/>
          <w:lang w:val="en-US"/>
        </w:rPr>
        <w:t>stricting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 of $x$ to be in close proximity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trap array) on up to 20. The results are given in Table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\ref{closed.tab.Dmax}.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\begin{table}[htp]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\caption{Analysis of Fort Drum bear hair snare data using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individual covaria</w:t>
      </w:r>
      <w:r w:rsidRPr="00CD753F">
        <w:rPr>
          <w:rFonts w:ascii="Courier New" w:hAnsi="Courier New" w:cs="Courier New"/>
          <w:lang w:val="en-US"/>
        </w:rPr>
        <w:t>te model, for different values of $D_{max}$, the upper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limit of the uniform distribution of `distance from centroid of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trap array'. ``Density'' is the posterior mean of density and SD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the posterior standard deviation.}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\begin{tabular}{ccc}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lastRenderedPageBreak/>
        <w:t>\hline \hline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$D_{max}$ &amp; Density &amp; SD \\ \hline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12&amp; 0.230 &amp; 0.038 \\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15&amp; 0.244 &amp;0.041 \\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17&amp; 0.249 &amp;0.044 \\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18&amp; 0.249 &amp;0.043\\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19&amp; 0.250 &amp;0.043\\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20&amp; 0.250 &amp;0.044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\end{tabular}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\label{closed.tab.Dmax}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\end{table}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see that</w:t>
      </w:r>
      <w:r w:rsidRPr="00CD753F">
        <w:rPr>
          <w:rFonts w:ascii="Courier New" w:hAnsi="Courier New" w:cs="Courier New"/>
          <w:lang w:val="en-US"/>
        </w:rPr>
        <w:t xml:space="preserve"> the posterior mean and SD of density (individuals per</w:t>
      </w:r>
    </w:p>
    <w:p w:rsidR="00000000" w:rsidRPr="00CD753F" w:rsidDel="00CB61F7" w:rsidRDefault="00BE383C" w:rsidP="00CB61F7">
      <w:pPr>
        <w:pStyle w:val="PlainText"/>
        <w:rPr>
          <w:del w:id="317" w:author="Marc" w:date="2012-04-15T17:21:00Z"/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square km) appear insensitive to choice of $D_{max}$ once we get a</w:t>
      </w:r>
      <w:ins w:id="318" w:author="Marc" w:date="2012-04-15T17:21:00Z">
        <w:r w:rsidR="00CB61F7">
          <w:rPr>
            <w:rFonts w:ascii="Courier New" w:hAnsi="Courier New" w:cs="Courier New"/>
            <w:lang w:val="en-US"/>
          </w:rPr>
          <w:t xml:space="preserve">way </w:t>
        </w:r>
      </w:ins>
    </w:p>
    <w:p w:rsidR="00000000" w:rsidRPr="00CD753F" w:rsidRDefault="00BE383C" w:rsidP="00CB61F7">
      <w:pPr>
        <w:pStyle w:val="PlainText"/>
        <w:rPr>
          <w:rFonts w:ascii="Courier New" w:hAnsi="Courier New" w:cs="Courier New"/>
          <w:lang w:val="en-US"/>
        </w:rPr>
        <w:pPrChange w:id="319" w:author="Marc" w:date="2012-04-15T17:21:00Z">
          <w:pPr>
            <w:pStyle w:val="PlainText"/>
          </w:pPr>
        </w:pPrChange>
      </w:pPr>
      <w:del w:id="320" w:author="Marc" w:date="2012-04-15T17:21:00Z">
        <w:r w:rsidRPr="00CD753F" w:rsidDel="00CB61F7">
          <w:rPr>
            <w:rFonts w:ascii="Courier New" w:hAnsi="Courier New" w:cs="Courier New"/>
            <w:lang w:val="en-US"/>
          </w:rPr>
          <w:delText xml:space="preserve">ways away </w:delText>
        </w:r>
      </w:del>
      <w:r w:rsidRPr="00CD753F">
        <w:rPr>
          <w:rFonts w:ascii="Courier New" w:hAnsi="Courier New" w:cs="Courier New"/>
          <w:lang w:val="en-US"/>
        </w:rPr>
        <w:t>from the maximum observed value of about 11.5. The estimated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of 0.25 per km$^2$ is actually quite a bit lower tha</w:t>
      </w:r>
      <w:r w:rsidRPr="00CD753F">
        <w:rPr>
          <w:rFonts w:ascii="Courier New" w:hAnsi="Courier New" w:cs="Courier New"/>
          <w:lang w:val="en-US"/>
        </w:rPr>
        <w:t>n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reported using model $M_h$ for which no relevant ``area'' quantity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in the model.  Using MLEs of $N$ in conjunction with buffer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strips (see Table \ref{intro.tab.fdtests}) our estimates were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of $0.32-0.43$ and see sec.  \ref</w:t>
      </w:r>
      <w:r w:rsidRPr="00CD753F">
        <w:rPr>
          <w:rFonts w:ascii="Courier New" w:hAnsi="Courier New" w:cs="Courier New"/>
          <w:lang w:val="en-US"/>
        </w:rPr>
        <w:t>{closed.sec.modelmh} above. 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other hand our estimate of $\hat{D} = 0.25$ here (based on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mean) is higher than that reported from model $M_0$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buffered area (0.18). There is no basis really for comparing 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contrasting these</w:t>
      </w:r>
      <w:r w:rsidRPr="00CD753F">
        <w:rPr>
          <w:rFonts w:ascii="Courier New" w:hAnsi="Courier New" w:cs="Courier New"/>
          <w:lang w:val="en-US"/>
        </w:rPr>
        <w:t xml:space="preserve"> various estimates and it would be a useful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philosophical exercise for the reader to discuss this matter.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application of models $M_0$ and $M_h$ are distinctly {\it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not} spatially explicit models -- the area within which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population </w:t>
      </w:r>
      <w:r w:rsidRPr="00CD753F">
        <w:rPr>
          <w:rFonts w:ascii="Courier New" w:hAnsi="Courier New" w:cs="Courier New"/>
          <w:lang w:val="en-US"/>
        </w:rPr>
        <w:t>resides is not defined under either model. There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therefore no reason at all to think that the estimates produced under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either either closed population model, based on a buffered ``trap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area'', are justifiable by any theory. In fact, we would get exac</w:t>
      </w:r>
      <w:r w:rsidRPr="00CD753F">
        <w:rPr>
          <w:rFonts w:ascii="Courier New" w:hAnsi="Courier New" w:cs="Courier New"/>
          <w:lang w:val="en-US"/>
        </w:rPr>
        <w:t>tly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same estimate of $N$ no matter what we declare the area to be. 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other hand, the individual covariate model explicitly describes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for ``distance from centroid'' that is a reasonable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standard null model - it posits, in the</w:t>
      </w:r>
      <w:r w:rsidRPr="00CD753F">
        <w:rPr>
          <w:rFonts w:ascii="Courier New" w:hAnsi="Courier New" w:cs="Courier New"/>
          <w:lang w:val="en-US"/>
        </w:rPr>
        <w:t xml:space="preserve"> absence of direct information,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individual home range centers are randomly distributed in space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that probability of detection depends on the distance between home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center and the centroid of the trap array. Under this definition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sy</w:t>
      </w:r>
      <w:r w:rsidRPr="00CD753F">
        <w:rPr>
          <w:rFonts w:ascii="Courier New" w:hAnsi="Courier New" w:cs="Courier New"/>
          <w:lang w:val="en-US"/>
        </w:rPr>
        <w:t>stem, we see that density is invariant to the choice of area</w:t>
      </w:r>
      <w:ins w:id="321" w:author="Marc" w:date="2012-04-15T17:21:00Z">
        <w:r w:rsidR="00CB61F7">
          <w:rPr>
            <w:rFonts w:ascii="Courier New" w:hAnsi="Courier New" w:cs="Courier New"/>
            <w:lang w:val="en-US"/>
          </w:rPr>
          <w:t xml:space="preserve">, 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seems like a desirable feature.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\subsection{Invariance of density to $D_{max}$}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Under this individual covariate model, and also under models that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consider in later chapters, a </w:t>
      </w:r>
      <w:r w:rsidRPr="00CD753F">
        <w:rPr>
          <w:rFonts w:ascii="Courier New" w:hAnsi="Courier New" w:cs="Courier New"/>
          <w:lang w:val="en-US"/>
        </w:rPr>
        <w:t>general property of the estimators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while $N$ increases with the prescribed trap area (equivalent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$D_{max}$ in this case), we expect that density estimators should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invariant to this area. In the model used above, we note that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$Area(D_{max}</w:t>
      </w:r>
      <w:r w:rsidRPr="00CD753F">
        <w:rPr>
          <w:rFonts w:ascii="Courier New" w:hAnsi="Courier New" w:cs="Courier New"/>
          <w:lang w:val="en-US"/>
        </w:rPr>
        <w:t>) = \pi*D_{max}^{2}$ and $E[N(D_{max})]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\lambda*Area(D_{max})$ and thus $E[Density(D_{max})] = \lambda$, i.e.,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constant. This should be interpreted as the {\it prior}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density. Absent data, then realizations under the model will have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$\lambda$</w:t>
      </w:r>
      <w:r w:rsidRPr="00CD753F">
        <w:rPr>
          <w:rFonts w:ascii="Courier New" w:hAnsi="Courier New" w:cs="Courier New"/>
          <w:lang w:val="en-US"/>
        </w:rPr>
        <w:t xml:space="preserve"> regardless of what $D_{max}$ is prescribed to be.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we verified empirically above, the posterior density is also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invariant </w:t>
      </w:r>
      <w:del w:id="322" w:author="Marc" w:date="2012-04-15T17:21:00Z">
        <w:r w:rsidRPr="00CD753F" w:rsidDel="00CB61F7">
          <w:rPr>
            <w:rFonts w:ascii="Courier New" w:hAnsi="Courier New" w:cs="Courier New"/>
            <w:lang w:val="en-US"/>
          </w:rPr>
          <w:delText xml:space="preserve">Of </w:delText>
        </w:r>
      </w:del>
      <w:ins w:id="323" w:author="Marc" w:date="2012-04-15T17:21:00Z">
        <w:r w:rsidR="00CB61F7">
          <w:rPr>
            <w:rFonts w:ascii="Courier New" w:hAnsi="Courier New" w:cs="Courier New"/>
            <w:lang w:val="en-US"/>
          </w:rPr>
          <w:t>to</w:t>
        </w:r>
        <w:r w:rsidR="00CB61F7" w:rsidRPr="00CD753F">
          <w:rPr>
            <w:rFonts w:ascii="Courier New" w:hAnsi="Courier New" w:cs="Courier New"/>
            <w:lang w:val="en-US"/>
          </w:rPr>
          <w:t xml:space="preserve"> </w:t>
        </w:r>
      </w:ins>
      <w:r w:rsidRPr="00CD753F">
        <w:rPr>
          <w:rFonts w:ascii="Courier New" w:hAnsi="Courier New" w:cs="Courier New"/>
          <w:lang w:val="en-US"/>
        </w:rPr>
        <w:t>$D_{max}$ as long as the implied area is large enough 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the data no longer provide information about density (i.e., ``f</w:t>
      </w:r>
      <w:r w:rsidRPr="00CD753F">
        <w:rPr>
          <w:rFonts w:ascii="Courier New" w:hAnsi="Courier New" w:cs="Courier New"/>
          <w:lang w:val="en-US"/>
        </w:rPr>
        <w:t>ar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away'').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\subsection{Toward Fully Spatial Capture-recapture Models}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While the individual covariate model resolves two important problems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inherent in almost all capture-recapture studies (induced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and absence of a precise relationsh</w:t>
      </w:r>
      <w:r w:rsidRPr="00CD753F">
        <w:rPr>
          <w:rFonts w:ascii="Courier New" w:hAnsi="Courier New" w:cs="Courier New"/>
          <w:lang w:val="en-US"/>
        </w:rPr>
        <w:t>ip between $N$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area), is not ideal for all purposes because it does not make full 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spatial information in the data set, i.e., the trap locations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locations of each individual encounter, so that we cannot use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to model tra</w:t>
      </w:r>
      <w:r w:rsidRPr="00CD753F">
        <w:rPr>
          <w:rFonts w:ascii="Courier New" w:hAnsi="Courier New" w:cs="Courier New"/>
          <w:lang w:val="en-US"/>
        </w:rPr>
        <w:t>p-specific effects (e.g., trap effort or type).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Moreover, we developed this model for the average observed location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equated it to home range center ${\bf s}_{i}$. Intuitively, taking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average encounter location as an estimate of home range center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makes sense but more so when the trapping grid is dense and expansive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 to typical home range sizes.  However, our approach also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ignored the variable precision with which each ${\bf s}_{i}$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estimated and also, as noted previously, estimates </w:t>
      </w:r>
      <w:r w:rsidRPr="00CD753F">
        <w:rPr>
          <w:rFonts w:ascii="Courier New" w:hAnsi="Courier New" w:cs="Courier New"/>
          <w:lang w:val="en-US"/>
        </w:rPr>
        <w:t>of ${\bf s}_{i}$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around the ``edge'' (however we define that) are biased because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observations are truncated (we can only observe locations within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 array).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However, there is hope to extend this model in order to resolve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remaining deficien</w:t>
      </w:r>
      <w:r w:rsidRPr="00CD753F">
        <w:rPr>
          <w:rFonts w:ascii="Courier New" w:hAnsi="Courier New" w:cs="Courier New"/>
          <w:lang w:val="en-US"/>
        </w:rPr>
        <w:t>cies.  In the next chapter we provide a further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extension of this individual covariate model that definitively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resolves the ad hoc nature of the individual covariate approach we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took here. In that chapter we build a model in which ${\bf s}_{i}$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</w:t>
      </w:r>
      <w:r w:rsidRPr="00CD753F">
        <w:rPr>
          <w:rFonts w:ascii="Courier New" w:hAnsi="Courier New" w:cs="Courier New"/>
          <w:lang w:val="en-US"/>
        </w:rPr>
        <w:t>arded as latent variables and the observation locations (i.e., trap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 encounters) are linked to those latent variables with 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model. We note that the model fitted previously could be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adapted easily to deal with ${\bf s}_{i}$ as a latent</w:t>
      </w:r>
      <w:r w:rsidRPr="00CD753F">
        <w:rPr>
          <w:rFonts w:ascii="Courier New" w:hAnsi="Courier New" w:cs="Courier New"/>
          <w:lang w:val="en-US"/>
        </w:rPr>
        <w:t xml:space="preserve"> variable, simply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adding a prior distribution for ${\bf s}_{i}$. The reader should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contemplate how to do this in {\bf BUGS}.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\section{DISTANCE SAMPLING: A prim</w:t>
      </w:r>
      <w:ins w:id="324" w:author="Marc" w:date="2012-04-15T17:21:00Z">
        <w:r w:rsidR="00CB61F7">
          <w:rPr>
            <w:rFonts w:ascii="Courier New" w:hAnsi="Courier New" w:cs="Courier New"/>
            <w:lang w:val="en-US"/>
          </w:rPr>
          <w:t>i</w:t>
        </w:r>
      </w:ins>
      <w:del w:id="325" w:author="Marc" w:date="2012-04-15T17:21:00Z">
        <w:r w:rsidRPr="00CD753F" w:rsidDel="00CB61F7">
          <w:rPr>
            <w:rFonts w:ascii="Courier New" w:hAnsi="Courier New" w:cs="Courier New"/>
            <w:lang w:val="en-US"/>
          </w:rPr>
          <w:delText>a</w:delText>
        </w:r>
      </w:del>
      <w:r w:rsidRPr="00CD753F">
        <w:rPr>
          <w:rFonts w:ascii="Courier New" w:hAnsi="Courier New" w:cs="Courier New"/>
          <w:lang w:val="en-US"/>
        </w:rPr>
        <w:t>tive Spatial Capture-Recapture Model}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Distance sampling is one of the most popular </w:t>
      </w:r>
      <w:r w:rsidRPr="00CD753F">
        <w:rPr>
          <w:rFonts w:ascii="Courier New" w:hAnsi="Courier New" w:cs="Courier New"/>
          <w:lang w:val="en-US"/>
        </w:rPr>
        <w:t>methods for estimating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animal abundance</w:t>
      </w:r>
      <w:ins w:id="326" w:author="Marc" w:date="2012-04-15T17:22:00Z">
        <w:r w:rsidR="000A52BA">
          <w:rPr>
            <w:rFonts w:ascii="Courier New" w:hAnsi="Courier New" w:cs="Courier New"/>
            <w:lang w:val="en-US"/>
          </w:rPr>
          <w:t xml:space="preserve"> (cite all the classics)</w:t>
        </w:r>
      </w:ins>
      <w:r w:rsidRPr="00CD753F">
        <w:rPr>
          <w:rFonts w:ascii="Courier New" w:hAnsi="Courier New" w:cs="Courier New"/>
          <w:lang w:val="en-US"/>
        </w:rPr>
        <w:t>. One of the great benefits of distance sampling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it provides explicit estimates of {\it density}. The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model is a special case of a closed population model with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covariate. The covariate </w:t>
      </w:r>
      <w:r w:rsidRPr="00CD753F">
        <w:rPr>
          <w:rFonts w:ascii="Courier New" w:hAnsi="Courier New" w:cs="Courier New"/>
          <w:lang w:val="en-US"/>
        </w:rPr>
        <w:t>in this case, $x_{i}$, is the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between an individual's location ``$u$'' and the observation location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or transect. In fact, the model underlying distance sampling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precisely the same model as that which applies to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individual-covariate mode</w:t>
      </w:r>
      <w:r w:rsidRPr="00CD753F">
        <w:rPr>
          <w:rFonts w:ascii="Courier New" w:hAnsi="Courier New" w:cs="Courier New"/>
          <w:lang w:val="en-US"/>
        </w:rPr>
        <w:t>ls, except that observations are made at only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$K=1$ sampling occasion. In a sense, distance sampling is a spatial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model, but without the ``recapture.''  This first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most basic spatial capture-recapture model has been used routinely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decades and, formally, it is a spatially-explicit model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sense that it describes, explicitly, the spatial organization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locations (although this is not always stated explicitly)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and, as a result, somewhat general models of how in</w:t>
      </w:r>
      <w:r w:rsidRPr="00CD753F">
        <w:rPr>
          <w:rFonts w:ascii="Courier New" w:hAnsi="Courier New" w:cs="Courier New"/>
          <w:lang w:val="en-US"/>
        </w:rPr>
        <w:t>dividuals are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distributed in space can be specified \citep{royle_etal:2004,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johnson_etal:2010, sillett_etal:2011}.</w:t>
      </w:r>
      <w:ins w:id="327" w:author="Marc" w:date="2012-04-15T17:22:00Z">
        <w:r w:rsidR="000A52BA">
          <w:rPr>
            <w:rFonts w:ascii="Courier New" w:hAnsi="Courier New" w:cs="Courier New"/>
            <w:lang w:val="en-US"/>
          </w:rPr>
          <w:t xml:space="preserve"> $with all the excitement that our jay paper caused in the old school, I would definitely cite all the other guys here, i.e., include Hedley and Buckland 2004 and Niemi and Fernandez 2011 or whatever</w:t>
        </w:r>
      </w:ins>
      <w:ins w:id="328" w:author="Marc" w:date="2012-04-15T17:23:00Z">
        <w:r w:rsidR="00EC7102">
          <w:rPr>
            <w:rFonts w:ascii="Courier New" w:hAnsi="Courier New" w:cs="Courier New"/>
            <w:lang w:val="en-US"/>
          </w:rPr>
          <w:t>. Add these courtesy cites</w:t>
        </w:r>
      </w:ins>
      <w:ins w:id="329" w:author="Marc" w:date="2012-04-15T17:22:00Z">
        <w:r w:rsidR="000A52BA">
          <w:rPr>
            <w:rFonts w:ascii="Courier New" w:hAnsi="Courier New" w:cs="Courier New"/>
            <w:lang w:val="en-US"/>
          </w:rPr>
          <w:t>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before, the distance sampling model, under data augmentation,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includes a set of $M$ zero-inflation variables $z_{i}$ and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bino</w:t>
      </w:r>
      <w:r w:rsidRPr="00CD753F">
        <w:rPr>
          <w:rFonts w:ascii="Courier New" w:hAnsi="Courier New" w:cs="Courier New"/>
          <w:lang w:val="en-US"/>
        </w:rPr>
        <w:t>mial model expressed conditional on $z$ (binomial for $z=1$,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fixed zeros for $z=0$).  In distance sampling we pay for having only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single sample (i.e., $K=1$) by requiring constraints on the model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detection probability. </w:t>
      </w:r>
      <w:ins w:id="330" w:author="Marc" w:date="2012-04-15T17:23:00Z">
        <w:r w:rsidR="008523B4">
          <w:rPr>
            <w:rFonts w:ascii="Courier New" w:hAnsi="Courier New" w:cs="Courier New"/>
            <w:lang w:val="en-US"/>
          </w:rPr>
          <w:t xml:space="preserve">$say which constraint: intercept is known$ </w:t>
        </w:r>
      </w:ins>
      <w:r w:rsidRPr="00CD753F">
        <w:rPr>
          <w:rFonts w:ascii="Courier New" w:hAnsi="Courier New" w:cs="Courier New"/>
          <w:lang w:val="en-US"/>
        </w:rPr>
        <w:t>A standard model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\log(p_{i}) = \beta x_{i}^{2}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$\beta &lt; 0$, where $x_i$ denotes the distance at which the $i$th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is detected relative to some reference location where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perfect detectability ($p=1$) is assumed. This function corresponds to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``half-no</w:t>
      </w:r>
      <w:r w:rsidRPr="00CD753F">
        <w:rPr>
          <w:rFonts w:ascii="Courier New" w:hAnsi="Courier New" w:cs="Courier New"/>
          <w:lang w:val="en-US"/>
        </w:rPr>
        <w:t>rmal'' detection function (i.e., with $\beta =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1/\sigma^{2}$).  If $K&gt;1$ then an intercept in this model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identifiable and such models are usually called ``capture-recapture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sampling''\citep{alpizar_pollock:1996,borchers_etal:1998}.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</w:t>
      </w:r>
      <w:r w:rsidRPr="00CD753F">
        <w:rPr>
          <w:rFonts w:ascii="Courier New" w:hAnsi="Courier New" w:cs="Courier New"/>
          <w:lang w:val="en-US"/>
        </w:rPr>
        <w:t>h previous examples, we require a distribution for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$x_{i}$. The customary choice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\sim \mbox{Unif}(0,B)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wherein $B&gt;0$ is a known constant, being the upper limit of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recording by the observer (i.e., the point</w:t>
      </w:r>
      <w:r w:rsidRPr="00CD753F">
        <w:rPr>
          <w:rFonts w:ascii="Courier New" w:hAnsi="Courier New" w:cs="Courier New"/>
          <w:lang w:val="en-US"/>
        </w:rPr>
        <w:t xml:space="preserve"> count radius, or transect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half-width). In practice, this is sometimes asserted to be infinity,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in such cases the distance data are usually truncated.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of this distance sampling model in the {\bf BUGS} language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shown in Panel \ref{c</w:t>
      </w:r>
      <w:r w:rsidRPr="00CD753F">
        <w:rPr>
          <w:rFonts w:ascii="Courier New" w:hAnsi="Courier New" w:cs="Courier New"/>
          <w:lang w:val="en-US"/>
        </w:rPr>
        <w:t>losed.panel.distance} from \citet{royle_dorazio:2008}.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\begin{panel}[htp]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\rule[0.15in]{\textwidth}{.03in}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\begin{minipage}{5in}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beta~dunif(0,10)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z[i]~dbern(psi)    # DA Va</w:t>
      </w:r>
      <w:r w:rsidRPr="00CD753F">
        <w:rPr>
          <w:rFonts w:ascii="Courier New" w:hAnsi="Courier New" w:cs="Courier New"/>
          <w:lang w:val="en-US"/>
        </w:rPr>
        <w:t>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x[i]~dunif(0,B)    # B=strip width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p[i]&lt;-exp(logp[i])   # DETECTION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logp[i]&lt;-   - beta*(x[i]*x[i])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y[i]~dbern(mu[i])  # OBSERVATION MODEL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D&lt;- N/striparea  # area of transects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\end{minipage}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\rule[-0.15in]{\textwidth}{.03in}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\caption{Distance sampling model in {\bf BUGS}, using a half-normal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detection function.}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\label{closed.panel.distance}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\end{panel}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with the individual covariate model in the prev</w:t>
      </w:r>
      <w:r w:rsidRPr="00CD753F">
        <w:rPr>
          <w:rFonts w:ascii="Courier New" w:hAnsi="Courier New" w:cs="Courier New"/>
          <w:lang w:val="en-US"/>
        </w:rPr>
        <w:t>ious section,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model can be equivalently specified by putting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prior distribution on individual {\it location} instead of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between individual and observation point (or transect).  Thus we can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write the general distance sam</w:t>
      </w:r>
      <w:r w:rsidRPr="00CD753F">
        <w:rPr>
          <w:rFonts w:ascii="Courier New" w:hAnsi="Courier New" w:cs="Courier New"/>
          <w:lang w:val="en-US"/>
        </w:rPr>
        <w:t>pling model 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p_{i} = f(\beta,||{\bf u}_{i} - {\bf x}_0||)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along with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{\bf u}_{i} \sim \mbox{Unif}({\cal S})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${\bf x}_{0}$ is a fixed point (or line) and ${\bf u}_{i}$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individual's location which is observable for $n$ in</w:t>
      </w:r>
      <w:r w:rsidRPr="00CD753F">
        <w:rPr>
          <w:rFonts w:ascii="Courier New" w:hAnsi="Courier New" w:cs="Courier New"/>
          <w:lang w:val="en-US"/>
        </w:rPr>
        <w:t>dividuals.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practice it is easier to record distance instead of location.  Basic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math can be used to argue that if individuals have a uniform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in space, then the distribution of Euclidean distance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uniform. In particular, if a tran</w:t>
      </w:r>
      <w:r w:rsidRPr="00CD753F">
        <w:rPr>
          <w:rFonts w:ascii="Courier New" w:hAnsi="Courier New" w:cs="Courier New"/>
          <w:lang w:val="en-US"/>
        </w:rPr>
        <w:t>sect of length $L$ is used and $x$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distance to the transect then $F(x) = \Pr(X\le x) = L*x/L*B = x/B$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$f(x) = dF/dx = (1/B)$. For measurements of radial distance, see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 section.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the context of our general characterization of SCR </w:t>
      </w:r>
      <w:r w:rsidRPr="00CD753F">
        <w:rPr>
          <w:rFonts w:ascii="Courier New" w:hAnsi="Courier New" w:cs="Courier New"/>
          <w:lang w:val="en-US"/>
        </w:rPr>
        <w:t xml:space="preserve">models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(Chapt. \ref{modeling.sec.characterization}),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suggested that every SCR model can be described,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by a hierarchical model of the form: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[y|u][u|s][s].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ignores the part of the model pertaining to ${\bf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 xml:space="preserve"> s}$, and deals only with the model components for the observed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 ${\bf u}$\footnote{Equivalently, we could also say that $[u]$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the distance sampling model is $[u] = \int [u|{\bf s}][{\bf s}]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d{\bf s}$}. Thus, we are left with a hierarchical </w:t>
      </w:r>
      <w:r w:rsidRPr="00CD753F">
        <w:rPr>
          <w:rFonts w:ascii="Courier New" w:hAnsi="Courier New" w:cs="Courier New"/>
          <w:lang w:val="en-US"/>
        </w:rPr>
        <w:t>model of the form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[y|{\bf u}][{\bf u}].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contrast, as we will see in the next chapters, basic SCR models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(Chapt. \ref{chapt.scr0}) ignore ${\bf u}$ and condition on ${\bf s}$,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is not observed: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[y|{\bf s}][{\bf s}]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Since $[{\bf</w:t>
      </w:r>
      <w:r w:rsidRPr="00CD753F">
        <w:rPr>
          <w:rFonts w:ascii="Courier New" w:hAnsi="Courier New" w:cs="Courier New"/>
          <w:lang w:val="en-US"/>
        </w:rPr>
        <w:t xml:space="preserve"> u}]$ and $[{\bf s}]$ are both assumed to be uniformly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distributed, these are structurally equivalent models! The main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differences have to do with interpretation of model components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whether or not the latent variables are observable (in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</w:t>
      </w:r>
      <w:r w:rsidRPr="00CD753F">
        <w:rPr>
          <w:rFonts w:ascii="Courier New" w:hAnsi="Courier New" w:cs="Courier New"/>
          <w:lang w:val="en-US"/>
        </w:rPr>
        <w:t>mpling they are).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why bother with SCR models when distance sampling yields density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estimates and accounts for spatial heterogeneity in detection? For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one, imagine trying to collect distance sampling data on tigers!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Clearly, distance sampling requi</w:t>
      </w:r>
      <w:r w:rsidRPr="00CD753F">
        <w:rPr>
          <w:rFonts w:ascii="Courier New" w:hAnsi="Courier New" w:cs="Courier New"/>
          <w:lang w:val="en-US"/>
        </w:rPr>
        <w:t>res that one can collect large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quantities of distance data, which is not always possible. For tigers,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much easier, efficient, and safer to employ camera traps or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tracking plates and then apply SCR models. Furthermore, as we will see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Chap</w:t>
      </w:r>
      <w:ins w:id="331" w:author="Marc" w:date="2012-04-15T17:24:00Z">
        <w:r>
          <w:rPr>
            <w:rFonts w:ascii="Courier New" w:hAnsi="Courier New" w:cs="Courier New"/>
            <w:lang w:val="en-US"/>
          </w:rPr>
          <w:t>s</w:t>
        </w:r>
      </w:ins>
      <w:del w:id="332" w:author="Marc" w:date="2012-04-15T17:24:00Z">
        <w:r w:rsidRPr="00CD753F" w:rsidDel="00BE383C">
          <w:rPr>
            <w:rFonts w:ascii="Courier New" w:hAnsi="Courier New" w:cs="Courier New"/>
            <w:lang w:val="en-US"/>
          </w:rPr>
          <w:delText>t</w:delText>
        </w:r>
        <w:r w:rsidRPr="00CD753F" w:rsidDel="00BE383C">
          <w:rPr>
            <w:rFonts w:ascii="Courier New" w:hAnsi="Courier New" w:cs="Courier New"/>
            <w:lang w:val="en-US"/>
          </w:rPr>
          <w:delText>s</w:delText>
        </w:r>
      </w:del>
      <w:r w:rsidRPr="00CD753F">
        <w:rPr>
          <w:rFonts w:ascii="Courier New" w:hAnsi="Courier New" w:cs="Courier New"/>
          <w:lang w:val="en-US"/>
        </w:rPr>
        <w:t>.  \</w:t>
      </w:r>
      <w:r w:rsidRPr="00CD753F">
        <w:rPr>
          <w:rFonts w:ascii="Courier New" w:hAnsi="Courier New" w:cs="Courier New"/>
          <w:lang w:val="en-US"/>
        </w:rPr>
        <w:t>ref{chapt.searchencounter} and \ref{chapt.scrds}, SCR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can use distance data to estimate all the parameters of our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enchilada, allowing us to study distribution, movement, and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density. Thus, SCR models are much more general and versatile than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</w:t>
      </w:r>
      <w:r w:rsidRPr="00CD753F">
        <w:rPr>
          <w:rFonts w:ascii="Courier New" w:hAnsi="Courier New" w:cs="Courier New"/>
          <w:lang w:val="en-US"/>
        </w:rPr>
        <w:t>ance sampling models (which clearly are a special case), and can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accommodate data from virtually all animal survey designs.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\subsection{Example: Muntjac deer survey from Nagarahole, India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fit distance sampling models to distance sampling</w:t>
      </w:r>
      <w:r w:rsidRPr="00CD753F">
        <w:rPr>
          <w:rFonts w:ascii="Courier New" w:hAnsi="Courier New" w:cs="Courier New"/>
          <w:lang w:val="en-US"/>
        </w:rPr>
        <w:t xml:space="preserve"> data on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muntjac deer (Muntiakus muntjak) collected in the year 2004 from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Nagarahole National Park in southern India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(Kumar et al. unpublished data). The muntjac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solitary species and distance measurements were made on 57 groups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were larg</w:t>
      </w:r>
      <w:r w:rsidRPr="00CD753F">
        <w:rPr>
          <w:rFonts w:ascii="Courier New" w:hAnsi="Courier New" w:cs="Courier New"/>
          <w:lang w:val="en-US"/>
        </w:rPr>
        <w:t>ely singletons with 4 pairs of individuals.  Commands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reading in and organizing the data for {\bf WinBUGS}, followed by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writing the model to a text file, are given below. Note that the total sampled area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transects is fed in as ``striparea'' w</w:t>
      </w:r>
      <w:r w:rsidRPr="00CD753F">
        <w:rPr>
          <w:rFonts w:ascii="Courier New" w:hAnsi="Courier New" w:cs="Courier New"/>
          <w:lang w:val="en-US"/>
        </w:rPr>
        <w:t>hich is $708$ (km of transect walked)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multiplied by the strip width ($B=120 = 0.12$ km) multiplied by 2.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{\small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library("R2WinBUGS")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data&lt;- read.csv("Muntjac.csv")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hist(data[,3],30)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nind&lt;-nrow(data)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y&lt;-rep(1,nind)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nz&lt;-400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y&lt;-c(</w:t>
      </w:r>
      <w:r w:rsidRPr="00CD753F">
        <w:rPr>
          <w:rFonts w:ascii="Courier New" w:hAnsi="Courier New" w:cs="Courier New"/>
          <w:lang w:val="en-US"/>
        </w:rPr>
        <w:t>y,rep(0,nz))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x&lt;-data[,3]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x&lt;-c(x,rep(NA,nz))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z&lt;-y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cat("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model{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beta~dunif(0,10)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psi~dunif(0,1)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1:(nind+nz)){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z[i]~dbern(psi)    # DA Variables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x[i]~dunif(0,B)    # B=strip width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p[i]&lt;-exp(logp[i])   # DETECTION MODEL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log</w:t>
      </w:r>
      <w:r w:rsidRPr="00CD753F">
        <w:rPr>
          <w:rFonts w:ascii="Courier New" w:hAnsi="Courier New" w:cs="Courier New"/>
          <w:lang w:val="en-US"/>
        </w:rPr>
        <w:t>p[i]&lt;-   -beta*(x[i]*x[i])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mu[i]&lt;-z[i]*p[i]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y[i]~dbern(mu[i])  # OBSERVATION MODEL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000000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D&lt;- N/striparea  # area of transects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",file="dsamp.txt")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Next, we provide inits, indicate which parameters to mo</w:t>
      </w:r>
      <w:r w:rsidRPr="00CD753F">
        <w:rPr>
          <w:rFonts w:ascii="Courier New" w:hAnsi="Courier New" w:cs="Courier New"/>
          <w:lang w:val="en-US"/>
        </w:rPr>
        <w:t>nitor, and then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pass those things to {\bf WinBUGS}: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data&lt;-list(y=y,x=x,nz=nz,nind=nind,B=120,striparea=(708*2*.120))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params&lt;-list('beta','N','D','psi')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inits =  function() {list(z=z, psi=runif(1), beta=runif(1,0,.02) )}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 </w:t>
      </w:r>
      <w:r w:rsidRPr="00CD753F">
        <w:rPr>
          <w:rFonts w:ascii="Courier New" w:hAnsi="Courier New" w:cs="Courier New"/>
          <w:lang w:val="en-US"/>
        </w:rPr>
        <w:t xml:space="preserve">= bugs(data, inits, params, model.file="dsamp.txt",working.directory=getwd(),    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debug=T, n.chains=3, n.iter=11000, n.burnin=1000, n.thin=2)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Posterior summaries are provided in the following table. Estimated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density is pretty </w:t>
      </w:r>
      <w:r w:rsidRPr="00CD753F">
        <w:rPr>
          <w:rFonts w:ascii="Courier New" w:hAnsi="Courier New" w:cs="Courier New"/>
          <w:lang w:val="en-US"/>
        </w:rPr>
        <w:t>low, 1.1 individuals per sq. km.\footnote{ This is much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lower than Samba's estimate produced from WinBUGS accounting for group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size. Reason unknown. 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Inference for Bugs model at "dsamp.txt", fit using WinBUGS,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</w:t>
      </w:r>
      <w:r w:rsidRPr="00CD753F">
        <w:rPr>
          <w:rFonts w:ascii="Courier New" w:hAnsi="Courier New" w:cs="Courier New"/>
          <w:lang w:val="en-US"/>
        </w:rPr>
        <w:t xml:space="preserve"> each with 11000 iterations (first 1000 discarded), n.thin = 2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n.sims = 15000 iterations saved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sd   2.5%    25%    50%    75%  97.5% Rhat n.eff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beta       0.00  0.00   0.00   0.00   0.00   0.00   0.00    1  1100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      185.73 26.5</w:t>
      </w:r>
      <w:r w:rsidRPr="00CD753F">
        <w:rPr>
          <w:rFonts w:ascii="Courier New" w:hAnsi="Courier New" w:cs="Courier New"/>
          <w:lang w:val="fr-CH"/>
        </w:rPr>
        <w:t>3 138.00 167.00 184.00 203.00 242.00    1   570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          1.09  0.16   0.81   0.98   1.08   1.20   1.42    1   570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psi        0.41  0.06   0.30   0.36   0.40   0.45   0.54    1   670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deviance 655.74 16.26 626.00 644.50 655.10 666.40 689.80    1  1300</w:t>
      </w:r>
    </w:p>
    <w:p w:rsidR="00000000" w:rsidRDefault="00BE383C" w:rsidP="00DC4865">
      <w:pPr>
        <w:pStyle w:val="PlainText"/>
        <w:rPr>
          <w:ins w:id="333" w:author="Marc" w:date="2012-04-15T17:24:00Z"/>
          <w:rFonts w:ascii="Courier New" w:hAnsi="Courier New" w:cs="Courier New"/>
          <w:lang w:val="fr-CH"/>
        </w:rPr>
      </w:pPr>
    </w:p>
    <w:p w:rsidR="00BE383C" w:rsidRDefault="00BE383C" w:rsidP="00DC4865">
      <w:pPr>
        <w:pStyle w:val="PlainText"/>
        <w:rPr>
          <w:ins w:id="334" w:author="Marc" w:date="2012-04-15T17:24:00Z"/>
          <w:rFonts w:ascii="Courier New" w:hAnsi="Courier New" w:cs="Courier New"/>
          <w:lang w:val="fr-CH"/>
        </w:rPr>
      </w:pPr>
      <w:ins w:id="335" w:author="Marc" w:date="2012-04-15T17:24:00Z">
        <w:r>
          <w:rPr>
            <w:rFonts w:ascii="Courier New" w:hAnsi="Courier New" w:cs="Courier New"/>
            <w:lang w:val="fr-CH"/>
          </w:rPr>
          <w:t>$Is the first line (beta) reasonable?</w:t>
        </w:r>
        <w:bookmarkStart w:id="336" w:name="_GoBack"/>
        <w:bookmarkEnd w:id="336"/>
        <w:r>
          <w:rPr>
            <w:rFonts w:ascii="Courier New" w:hAnsi="Courier New" w:cs="Courier New"/>
            <w:lang w:val="fr-CH"/>
          </w:rPr>
          <w:t>$</w:t>
        </w:r>
      </w:ins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[.... some output deleted .... ]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\section{Summary and Outlook}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Traditional closed population capture-recapture models are closely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related to binomial generalized linear models.  Indeed, the only real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distinction is that in capt</w:t>
      </w:r>
      <w:r w:rsidRPr="00CD753F">
        <w:rPr>
          <w:rFonts w:ascii="Courier New" w:hAnsi="Courier New" w:cs="Courier New"/>
          <w:lang w:val="en-US"/>
        </w:rPr>
        <w:t>ure-recapture models, the population size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 $N$ (corresponding also to the size of a hypothetical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``complete'' data set) is unknown.  This requires special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consideration in the analysis of capture-recapture models.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approach to inf</w:t>
      </w:r>
      <w:r w:rsidRPr="00CD753F">
        <w:rPr>
          <w:rFonts w:ascii="Courier New" w:hAnsi="Courier New" w:cs="Courier New"/>
          <w:lang w:val="en-US"/>
        </w:rPr>
        <w:t>erence recognizes that the observations don't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standard binomial distribution but, rather, a truncated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binomial (from which which the so-called ``conditional likelihood''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derives) since we only have encounter frequency data on observed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</w:t>
      </w:r>
      <w:r w:rsidRPr="00CD753F">
        <w:rPr>
          <w:rFonts w:ascii="Courier New" w:hAnsi="Courier New" w:cs="Courier New"/>
          <w:lang w:val="en-US"/>
        </w:rPr>
        <w:t>s. If instead we analyze the models using data augmentation,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observations can be modeled using a zero-inflated binomial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distribution. In short, when we deal with the unknown-$N$ problem using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then we are left with zero-inflated GLM</w:t>
      </w:r>
      <w:r w:rsidRPr="00CD753F">
        <w:rPr>
          <w:rFonts w:ascii="Courier New" w:hAnsi="Courier New" w:cs="Courier New"/>
          <w:lang w:val="en-US"/>
        </w:rPr>
        <w:t xml:space="preserve"> and GLMMs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instead of ordinary GLM or GLMMs. The analysis of such zero-inflated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is practically convenient, especially using the various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Bayesian analysis packages that use the {\bf BUGS} language.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Spatial capture-recapture models that we will </w:t>
      </w:r>
      <w:r w:rsidRPr="00CD753F">
        <w:rPr>
          <w:rFonts w:ascii="Courier New" w:hAnsi="Courier New" w:cs="Courier New"/>
          <w:lang w:val="en-US"/>
        </w:rPr>
        <w:t>consider in the rest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chapters of this book are closely related to what have been called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models. Heuristically, spatial capture-recapture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arise by defining individual covariates based on observed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locations of individua</w:t>
      </w:r>
      <w:r w:rsidRPr="00CD753F">
        <w:rPr>
          <w:rFonts w:ascii="Courier New" w:hAnsi="Courier New" w:cs="Courier New"/>
          <w:lang w:val="en-US"/>
        </w:rPr>
        <w:t>ls -- we can think of using some function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mean encounter location as an individual covariate. We did this in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novel way, by using distance to the centroid of the trapping array as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covariate. We analyzed the ``full likelihood'' using data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</w:t>
      </w:r>
      <w:r w:rsidRPr="00CD753F">
        <w:rPr>
          <w:rFonts w:ascii="Courier New" w:hAnsi="Courier New" w:cs="Courier New"/>
          <w:lang w:val="en-US"/>
        </w:rPr>
        <w:t>tion, and placed a prior distribution on the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which was derived from an assumption that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locations are, a priori, uniformly distributed in space. This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assumption provides for invariance of the density estimator to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choi</w:t>
      </w:r>
      <w:r w:rsidRPr="00CD753F">
        <w:rPr>
          <w:rFonts w:ascii="Courier New" w:hAnsi="Courier New" w:cs="Courier New"/>
          <w:lang w:val="en-US"/>
        </w:rPr>
        <w:t>ce of population size area (induced by maximum distance from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centroid of the trap array). The model addressed some important problems in the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of closed population models: it allows for heterogeneity in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 due to the spatial con</w:t>
      </w:r>
      <w:r w:rsidRPr="00CD753F">
        <w:rPr>
          <w:rFonts w:ascii="Courier New" w:hAnsi="Courier New" w:cs="Courier New"/>
          <w:lang w:val="en-US"/>
        </w:rPr>
        <w:t>text of the problem and it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provides a direct estimate of density because area is a feature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of the model (via the prior on the individual covariate). The model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still not completely general because it does not make use of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fully spatial encoun</w:t>
      </w:r>
      <w:r w:rsidRPr="00CD753F">
        <w:rPr>
          <w:rFonts w:ascii="Courier New" w:hAnsi="Courier New" w:cs="Courier New"/>
          <w:lang w:val="en-US"/>
        </w:rPr>
        <w:t>ter histories, which provide direct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information about the locations and density of individuals.  A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 individual covariate model that is in widespread use is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``distance sampling.'' The model underlying distance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is precisely a s</w:t>
      </w:r>
      <w:r w:rsidRPr="00CD753F">
        <w:rPr>
          <w:rFonts w:ascii="Courier New" w:hAnsi="Courier New" w:cs="Courier New"/>
          <w:lang w:val="en-US"/>
        </w:rPr>
        <w:t>pecial kind of SCR model - but one without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replicate samples. Understanding distance sampling and individual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models more broadly provides a solid basis for understanding</w:t>
      </w:r>
    </w:p>
    <w:p w:rsidR="00000000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analyzing spatial capture-recapture models.</w:t>
      </w:r>
    </w:p>
    <w:p w:rsidR="00DC4865" w:rsidRPr="00CD753F" w:rsidRDefault="00DC4865" w:rsidP="00DC4865">
      <w:pPr>
        <w:pStyle w:val="PlainText"/>
        <w:rPr>
          <w:rFonts w:ascii="Courier New" w:hAnsi="Courier New" w:cs="Courier New"/>
          <w:lang w:val="en-US"/>
        </w:rPr>
      </w:pPr>
    </w:p>
    <w:sectPr w:rsidR="00DC4865" w:rsidRPr="00CD753F" w:rsidSect="00DC48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94"/>
    <w:rsid w:val="00006C27"/>
    <w:rsid w:val="000369BC"/>
    <w:rsid w:val="000A52BA"/>
    <w:rsid w:val="000D5D37"/>
    <w:rsid w:val="0013262E"/>
    <w:rsid w:val="001A37C5"/>
    <w:rsid w:val="00213902"/>
    <w:rsid w:val="002822BC"/>
    <w:rsid w:val="002D0879"/>
    <w:rsid w:val="002E2989"/>
    <w:rsid w:val="0039222C"/>
    <w:rsid w:val="003A7959"/>
    <w:rsid w:val="004561BD"/>
    <w:rsid w:val="004619E6"/>
    <w:rsid w:val="00473E21"/>
    <w:rsid w:val="004B0068"/>
    <w:rsid w:val="004C3FAF"/>
    <w:rsid w:val="004D4697"/>
    <w:rsid w:val="004E068D"/>
    <w:rsid w:val="004E13BA"/>
    <w:rsid w:val="0056746C"/>
    <w:rsid w:val="005A1723"/>
    <w:rsid w:val="005C245E"/>
    <w:rsid w:val="005D68B5"/>
    <w:rsid w:val="00693FCF"/>
    <w:rsid w:val="00740101"/>
    <w:rsid w:val="007D0AD0"/>
    <w:rsid w:val="008108C2"/>
    <w:rsid w:val="008523B4"/>
    <w:rsid w:val="00855EE7"/>
    <w:rsid w:val="008B3BE7"/>
    <w:rsid w:val="00972CCE"/>
    <w:rsid w:val="009B5210"/>
    <w:rsid w:val="009C1E5A"/>
    <w:rsid w:val="009E77CE"/>
    <w:rsid w:val="00A058EA"/>
    <w:rsid w:val="00A76FC4"/>
    <w:rsid w:val="00AC2C09"/>
    <w:rsid w:val="00AE5794"/>
    <w:rsid w:val="00AE6696"/>
    <w:rsid w:val="00AF2247"/>
    <w:rsid w:val="00B15166"/>
    <w:rsid w:val="00B319CA"/>
    <w:rsid w:val="00BE383C"/>
    <w:rsid w:val="00BF1075"/>
    <w:rsid w:val="00C57322"/>
    <w:rsid w:val="00C80F5F"/>
    <w:rsid w:val="00C8697C"/>
    <w:rsid w:val="00CB61F7"/>
    <w:rsid w:val="00CB723F"/>
    <w:rsid w:val="00CD753F"/>
    <w:rsid w:val="00D228A9"/>
    <w:rsid w:val="00D3370E"/>
    <w:rsid w:val="00D42147"/>
    <w:rsid w:val="00DC4865"/>
    <w:rsid w:val="00DD03E9"/>
    <w:rsid w:val="00E211FF"/>
    <w:rsid w:val="00E72067"/>
    <w:rsid w:val="00E944B3"/>
    <w:rsid w:val="00E97DEF"/>
    <w:rsid w:val="00EA7263"/>
    <w:rsid w:val="00EC7102"/>
    <w:rsid w:val="00EF233B"/>
    <w:rsid w:val="00F45592"/>
    <w:rsid w:val="00FA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8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8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8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8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14254</Words>
  <Characters>89805</Characters>
  <Application>Microsoft Office Word</Application>
  <DocSecurity>0</DocSecurity>
  <Lines>748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23</cp:revision>
  <dcterms:created xsi:type="dcterms:W3CDTF">2012-04-14T16:57:00Z</dcterms:created>
  <dcterms:modified xsi:type="dcterms:W3CDTF">2012-04-15T21:25:00Z</dcterms:modified>
</cp:coreProperties>
</file>