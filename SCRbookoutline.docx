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9F5" w:rsidRPr="0049585C" w:rsidRDefault="002B69F5" w:rsidP="003F5387">
      <w:pPr>
        <w:pStyle w:val="PlainText"/>
        <w:rPr>
          <w:rFonts w:ascii="Arial" w:hAnsi="Arial" w:cs="Arial"/>
          <w:b/>
          <w:sz w:val="32"/>
          <w:szCs w:val="32"/>
        </w:rPr>
      </w:pPr>
      <w:r w:rsidRPr="0049585C">
        <w:rPr>
          <w:rFonts w:ascii="Arial" w:hAnsi="Arial" w:cs="Arial"/>
          <w:b/>
          <w:sz w:val="32"/>
          <w:szCs w:val="32"/>
        </w:rPr>
        <w:t>Spatial Capture-Recapture Models</w:t>
      </w:r>
      <w:r w:rsidR="000A6C0D">
        <w:rPr>
          <w:rFonts w:ascii="Arial" w:hAnsi="Arial" w:cs="Arial"/>
          <w:b/>
          <w:sz w:val="32"/>
          <w:szCs w:val="32"/>
        </w:rPr>
        <w:t>:</w:t>
      </w:r>
    </w:p>
    <w:p w:rsidR="002B69F5" w:rsidRDefault="000A6C0D" w:rsidP="003F5387">
      <w:pPr>
        <w:pStyle w:val="PlainText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H</w:t>
      </w:r>
      <w:r w:rsidR="002B69F5" w:rsidRPr="0049585C">
        <w:rPr>
          <w:rFonts w:ascii="Arial" w:hAnsi="Arial" w:cs="Arial"/>
          <w:i/>
          <w:sz w:val="24"/>
          <w:szCs w:val="24"/>
        </w:rPr>
        <w:t>ierarchical model</w:t>
      </w:r>
      <w:r w:rsidR="002B69F5">
        <w:rPr>
          <w:rFonts w:ascii="Arial" w:hAnsi="Arial" w:cs="Arial"/>
          <w:i/>
          <w:sz w:val="24"/>
          <w:szCs w:val="24"/>
        </w:rPr>
        <w:t>ing of</w:t>
      </w:r>
      <w:r w:rsidR="002B69F5" w:rsidRPr="0049585C">
        <w:rPr>
          <w:rFonts w:ascii="Arial" w:hAnsi="Arial" w:cs="Arial"/>
          <w:i/>
          <w:sz w:val="24"/>
          <w:szCs w:val="24"/>
        </w:rPr>
        <w:t xml:space="preserve"> capture-recapture data with auxiliary spatial information.</w:t>
      </w:r>
      <w:proofErr w:type="gramEnd"/>
    </w:p>
    <w:p w:rsidR="002B69F5" w:rsidRDefault="002B69F5" w:rsidP="003F5387">
      <w:pPr>
        <w:pStyle w:val="PlainText"/>
        <w:rPr>
          <w:rFonts w:ascii="Arial" w:hAnsi="Arial" w:cs="Arial"/>
          <w:i/>
          <w:sz w:val="24"/>
          <w:szCs w:val="24"/>
        </w:rPr>
      </w:pP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Rationale…..</w:t>
      </w:r>
    </w:p>
    <w:p w:rsidR="002B69F5" w:rsidRDefault="002B69F5" w:rsidP="003F5387">
      <w:pPr>
        <w:pStyle w:val="PlainText"/>
        <w:rPr>
          <w:rFonts w:ascii="Arial" w:hAnsi="Arial" w:cs="Arial"/>
          <w:sz w:val="24"/>
          <w:szCs w:val="24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  <w:szCs w:val="24"/>
        </w:rPr>
        <w:t>Organization of the book.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Outline</w:t>
      </w:r>
    </w:p>
    <w:p w:rsidR="002B69F5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1. Introduction to Spatial Capture-Recapture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</w:t>
      </w:r>
      <w:proofErr w:type="gramStart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</w:t>
      </w:r>
      <w:proofErr w:type="gramEnd"/>
      <w:r w:rsidR="009F7670" w:rsidRPr="009F7670">
        <w:rPr>
          <w:rFonts w:ascii="Arial" w:hAnsi="Arial" w:cs="Arial"/>
          <w:b/>
          <w:color w:val="FF0000"/>
          <w:sz w:val="22"/>
          <w:szCs w:val="22"/>
        </w:rPr>
        <w:t xml:space="preserve"> draft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Basic concepts.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 w:rsidRPr="0049585C">
        <w:rPr>
          <w:rFonts w:ascii="Arial" w:hAnsi="Arial" w:cs="Arial"/>
        </w:rPr>
        <w:t xml:space="preserve">By way of exploring the failure of model M0 and </w:t>
      </w:r>
      <w:proofErr w:type="spellStart"/>
      <w:r w:rsidRPr="0049585C">
        <w:rPr>
          <w:rFonts w:ascii="Arial" w:hAnsi="Arial" w:cs="Arial"/>
        </w:rPr>
        <w:t>Mh</w:t>
      </w:r>
      <w:proofErr w:type="spellEnd"/>
      <w:r w:rsidRPr="0049585C">
        <w:rPr>
          <w:rFonts w:ascii="Arial" w:hAnsi="Arial" w:cs="Arial"/>
        </w:rPr>
        <w:t>.</w:t>
      </w:r>
      <w:proofErr w:type="gramEnd"/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Literature review.</w:t>
      </w:r>
      <w:proofErr w:type="gramEnd"/>
      <w:r w:rsidRPr="0049585C">
        <w:rPr>
          <w:rFonts w:ascii="Arial" w:hAnsi="Arial" w:cs="Arial"/>
        </w:rPr>
        <w:t xml:space="preserve">  </w:t>
      </w:r>
      <w:proofErr w:type="gramStart"/>
      <w:r w:rsidR="00B62E1A">
        <w:rPr>
          <w:rFonts w:ascii="Arial" w:hAnsi="Arial" w:cs="Arial"/>
        </w:rPr>
        <w:t>Conceptual/methodological a</w:t>
      </w:r>
      <w:r w:rsidRPr="0049585C">
        <w:rPr>
          <w:rFonts w:ascii="Arial" w:hAnsi="Arial" w:cs="Arial"/>
        </w:rPr>
        <w:t>pproach taken in this book.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2.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A Primer on Bayesian Analysis of GLMs Using R/</w:t>
      </w:r>
      <w:proofErr w:type="spellStart"/>
      <w:proofErr w:type="gramStart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WinBUGS</w:t>
      </w:r>
      <w:proofErr w:type="spellEnd"/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(</w:t>
      </w:r>
      <w:proofErr w:type="gramEnd"/>
      <w:r>
        <w:rPr>
          <w:rFonts w:ascii="Arial" w:hAnsi="Arial" w:cs="Arial"/>
          <w:b/>
          <w:sz w:val="22"/>
          <w:szCs w:val="22"/>
        </w:rPr>
        <w:t>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Notation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Bayesian analysis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MCMC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Binomial/Poisson regression models including with random effects.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 w:rsidRPr="009B5818">
        <w:rPr>
          <w:rFonts w:ascii="Arial" w:hAnsi="Arial" w:cs="Arial"/>
          <w:b/>
          <w:sz w:val="22"/>
          <w:szCs w:val="22"/>
        </w:rPr>
        <w:t xml:space="preserve">3. 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Closed population models.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complete draft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Model M0, </w:t>
      </w:r>
      <w:proofErr w:type="spellStart"/>
      <w:r>
        <w:rPr>
          <w:rFonts w:ascii="Arial" w:hAnsi="Arial" w:cs="Arial"/>
        </w:rPr>
        <w:t>Mh</w:t>
      </w:r>
      <w:proofErr w:type="spellEnd"/>
      <w:r>
        <w:rPr>
          <w:rFonts w:ascii="Arial" w:hAnsi="Arial" w:cs="Arial"/>
        </w:rPr>
        <w:t xml:space="preserve">, individual covariate models. </w:t>
      </w:r>
    </w:p>
    <w:p w:rsidR="009110B7" w:rsidRDefault="009110B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Data augmentation</w:t>
      </w:r>
    </w:p>
    <w:p w:rsidR="002B69F5" w:rsidRDefault="00B62E1A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Dista</w:t>
      </w:r>
      <w:r w:rsidR="009110B7">
        <w:rPr>
          <w:rFonts w:ascii="Arial" w:hAnsi="Arial" w:cs="Arial"/>
        </w:rPr>
        <w:t xml:space="preserve">nce sampling. 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8F6A0A" w:rsidRDefault="002B69F5" w:rsidP="003F5387">
      <w:pPr>
        <w:pStyle w:val="PlainText"/>
        <w:rPr>
          <w:rFonts w:ascii="Arial" w:hAnsi="Arial" w:cs="Arial"/>
          <w:b/>
        </w:rPr>
      </w:pPr>
      <w:r w:rsidRPr="008F6A0A">
        <w:rPr>
          <w:rFonts w:ascii="Arial" w:hAnsi="Arial" w:cs="Arial"/>
          <w:b/>
        </w:rPr>
        <w:t xml:space="preserve">4. </w:t>
      </w:r>
      <w:r w:rsidRPr="00997C06">
        <w:rPr>
          <w:rFonts w:ascii="Arial" w:hAnsi="Arial" w:cs="Arial"/>
          <w:b/>
          <w:color w:val="C0504D" w:themeColor="accent2"/>
        </w:rPr>
        <w:t>Spatial capture-recapture models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(Andy)</w:t>
      </w:r>
      <w:r w:rsidR="009F7670">
        <w:rPr>
          <w:rFonts w:ascii="Arial" w:hAnsi="Arial" w:cs="Arial"/>
          <w:b/>
        </w:rPr>
        <w:t xml:space="preserve"> </w:t>
      </w:r>
      <w:r w:rsidR="009F7670" w:rsidRPr="009F7670">
        <w:rPr>
          <w:rFonts w:ascii="Arial" w:hAnsi="Arial" w:cs="Arial"/>
          <w:b/>
          <w:color w:val="FF0000"/>
        </w:rPr>
        <w:t>complete draft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SCR0</w:t>
      </w:r>
      <w:r w:rsidR="00B62E1A">
        <w:rPr>
          <w:rFonts w:ascii="Arial" w:hAnsi="Arial" w:cs="Arial"/>
        </w:rPr>
        <w:t xml:space="preserve">. </w:t>
      </w:r>
    </w:p>
    <w:p w:rsidR="009110B7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Simulating data in a perfect situation.</w:t>
      </w:r>
      <w:proofErr w:type="gramEnd"/>
      <w:r w:rsidR="00B62E1A">
        <w:rPr>
          <w:rFonts w:ascii="Arial" w:hAnsi="Arial" w:cs="Arial"/>
        </w:rPr>
        <w:t xml:space="preserve"> </w:t>
      </w:r>
    </w:p>
    <w:p w:rsidR="009110B7" w:rsidRDefault="00B62E1A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Making density maps.</w:t>
      </w:r>
      <w:proofErr w:type="gramEnd"/>
      <w:r>
        <w:rPr>
          <w:rFonts w:ascii="Arial" w:hAnsi="Arial" w:cs="Arial"/>
        </w:rPr>
        <w:t xml:space="preserve">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Wolverine analysis.</w:t>
      </w:r>
      <w:proofErr w:type="gramEnd"/>
      <w:r>
        <w:rPr>
          <w:rFonts w:ascii="Arial" w:hAnsi="Arial" w:cs="Arial"/>
        </w:rPr>
        <w:t xml:space="preserve"> </w:t>
      </w:r>
    </w:p>
    <w:p w:rsidR="004465A1" w:rsidRDefault="004465A1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Discrete state-space</w:t>
      </w:r>
    </w:p>
    <w:p w:rsidR="00195E94" w:rsidRDefault="00195E94" w:rsidP="003F5387">
      <w:pPr>
        <w:pStyle w:val="PlainText"/>
        <w:rPr>
          <w:rFonts w:ascii="Arial" w:hAnsi="Arial" w:cs="Arial"/>
          <w:b/>
        </w:rPr>
      </w:pPr>
      <w:r w:rsidRPr="00195E94">
        <w:rPr>
          <w:rFonts w:ascii="Arial" w:hAnsi="Arial" w:cs="Arial"/>
          <w:b/>
        </w:rPr>
        <w:t>All kinds of detection functions</w:t>
      </w:r>
    </w:p>
    <w:p w:rsidR="007B5A1A" w:rsidRPr="00195E94" w:rsidRDefault="007B5A1A" w:rsidP="003F5387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 implicit home range model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432D7A" w:rsidRPr="009B5818" w:rsidRDefault="00BC0F18" w:rsidP="00432D7A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432D7A" w:rsidRPr="009B5818">
        <w:rPr>
          <w:rFonts w:ascii="Arial" w:hAnsi="Arial" w:cs="Arial"/>
          <w:b/>
          <w:sz w:val="22"/>
          <w:szCs w:val="22"/>
        </w:rPr>
        <w:t xml:space="preserve">. </w:t>
      </w:r>
      <w:r w:rsidR="00432D7A" w:rsidRPr="00997C06">
        <w:rPr>
          <w:rFonts w:ascii="Arial" w:hAnsi="Arial" w:cs="Arial"/>
          <w:b/>
          <w:color w:val="C0504D" w:themeColor="accent2"/>
          <w:sz w:val="22"/>
          <w:szCs w:val="22"/>
        </w:rPr>
        <w:t>Poisson and multinomial observation models</w:t>
      </w:r>
      <w:r w:rsidR="00432D7A">
        <w:rPr>
          <w:rFonts w:ascii="Arial" w:hAnsi="Arial" w:cs="Arial"/>
          <w:b/>
          <w:sz w:val="22"/>
          <w:szCs w:val="22"/>
        </w:rPr>
        <w:tab/>
        <w:t xml:space="preserve"> (Andy/</w:t>
      </w:r>
      <w:proofErr w:type="spellStart"/>
      <w:r w:rsidR="00432D7A">
        <w:rPr>
          <w:rFonts w:ascii="Arial" w:hAnsi="Arial" w:cs="Arial"/>
          <w:b/>
          <w:sz w:val="22"/>
          <w:szCs w:val="22"/>
        </w:rPr>
        <w:t>Rahel</w:t>
      </w:r>
      <w:proofErr w:type="spellEnd"/>
      <w:r w:rsidR="00432D7A">
        <w:rPr>
          <w:rFonts w:ascii="Arial" w:hAnsi="Arial" w:cs="Arial"/>
          <w:b/>
          <w:sz w:val="22"/>
          <w:szCs w:val="22"/>
        </w:rPr>
        <w:t xml:space="preserve">) </w:t>
      </w:r>
      <w:r w:rsidR="00432D7A" w:rsidRPr="009F7670">
        <w:rPr>
          <w:rFonts w:ascii="Arial" w:hAnsi="Arial" w:cs="Arial"/>
          <w:b/>
          <w:color w:val="FF0000"/>
          <w:sz w:val="22"/>
          <w:szCs w:val="22"/>
        </w:rPr>
        <w:t xml:space="preserve">early </w:t>
      </w:r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Alternative observation </w:t>
      </w:r>
      <w:r w:rsidRPr="0049585C">
        <w:rPr>
          <w:rFonts w:ascii="Arial" w:hAnsi="Arial" w:cs="Arial"/>
        </w:rPr>
        <w:t>models.</w:t>
      </w:r>
      <w:proofErr w:type="gramEnd"/>
      <w:r w:rsidRPr="0049585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Bernoulli/binomial, Poisson, Multinomial.</w:t>
      </w:r>
      <w:proofErr w:type="gramEnd"/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Capricailie</w:t>
      </w:r>
      <w:proofErr w:type="spellEnd"/>
      <w:r>
        <w:rPr>
          <w:rFonts w:ascii="Arial" w:hAnsi="Arial" w:cs="Arial"/>
        </w:rPr>
        <w:t xml:space="preserve"> example – Poisson observation model </w:t>
      </w:r>
    </w:p>
    <w:p w:rsidR="00432D7A" w:rsidRDefault="00432D7A" w:rsidP="00432D7A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Need a mist-netting example. </w:t>
      </w: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secr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do</w:t>
      </w:r>
      <w:r>
        <w:rPr>
          <w:rFonts w:ascii="Arial" w:hAnsi="Arial" w:cs="Arial"/>
          <w:b/>
          <w:color w:val="FF0000"/>
        </w:rPr>
        <w:t>.</w:t>
      </w:r>
      <w:proofErr w:type="gramEnd"/>
      <w:r>
        <w:rPr>
          <w:rFonts w:ascii="Arial" w:hAnsi="Arial" w:cs="Arial"/>
          <w:b/>
          <w:color w:val="FF0000"/>
        </w:rPr>
        <w:t xml:space="preserve">  </w:t>
      </w:r>
      <w:proofErr w:type="spellStart"/>
      <w:proofErr w:type="gramStart"/>
      <w:r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  <w:b/>
          <w:color w:val="FF0000"/>
        </w:rPr>
        <w:t xml:space="preserve"> can you help?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SCR as multi-state type of model</w:t>
      </w:r>
    </w:p>
    <w:p w:rsidR="00432D7A" w:rsidRPr="0049585C" w:rsidRDefault="00432D7A" w:rsidP="00432D7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Single-catch traps.  Approximation by Bernoulli or multinomial (</w:t>
      </w:r>
      <w:proofErr w:type="spellStart"/>
      <w:proofErr w:type="gramStart"/>
      <w:r w:rsidRPr="0059376F">
        <w:rPr>
          <w:rFonts w:ascii="Arial" w:hAnsi="Arial" w:cs="Arial"/>
          <w:b/>
          <w:color w:val="FF0000"/>
        </w:rPr>
        <w:t>Rahel</w:t>
      </w:r>
      <w:proofErr w:type="spellEnd"/>
      <w:r>
        <w:rPr>
          <w:rFonts w:ascii="Arial" w:hAnsi="Arial" w:cs="Arial"/>
        </w:rPr>
        <w:t xml:space="preserve"> ?)</w:t>
      </w:r>
      <w:proofErr w:type="gramEnd"/>
    </w:p>
    <w:p w:rsidR="00432D7A" w:rsidRDefault="00432D7A" w:rsidP="00432D7A">
      <w:pPr>
        <w:pStyle w:val="PlainText"/>
        <w:rPr>
          <w:rFonts w:ascii="Arial" w:hAnsi="Arial" w:cs="Arial"/>
        </w:rPr>
      </w:pPr>
      <w:proofErr w:type="gramStart"/>
      <w:r w:rsidRPr="009F7670">
        <w:rPr>
          <w:rFonts w:ascii="Arial" w:hAnsi="Arial" w:cs="Arial"/>
          <w:b/>
        </w:rPr>
        <w:t>Acoustic devices</w:t>
      </w:r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Efford</w:t>
      </w:r>
      <w:proofErr w:type="spellEnd"/>
      <w:r>
        <w:rPr>
          <w:rFonts w:ascii="Arial" w:hAnsi="Arial" w:cs="Arial"/>
        </w:rPr>
        <w:t xml:space="preserve"> et al. – use the example from SECR()?).</w:t>
      </w:r>
    </w:p>
    <w:p w:rsidR="00432D7A" w:rsidRDefault="00432D7A" w:rsidP="00201148">
      <w:pPr>
        <w:pStyle w:val="PlainText"/>
        <w:rPr>
          <w:rFonts w:ascii="Arial" w:hAnsi="Arial" w:cs="Arial"/>
          <w:b/>
          <w:sz w:val="22"/>
          <w:szCs w:val="22"/>
        </w:rPr>
      </w:pPr>
    </w:p>
    <w:p w:rsidR="00201148" w:rsidRDefault="00BC0F18" w:rsidP="00201148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201148">
        <w:rPr>
          <w:rFonts w:ascii="Arial" w:hAnsi="Arial" w:cs="Arial"/>
          <w:b/>
          <w:sz w:val="22"/>
          <w:szCs w:val="22"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  <w:sz w:val="22"/>
          <w:szCs w:val="22"/>
        </w:rPr>
        <w:t>Likelihood analysis and SECR</w:t>
      </w:r>
      <w:r w:rsidR="00201148">
        <w:rPr>
          <w:rFonts w:ascii="Arial" w:hAnsi="Arial" w:cs="Arial"/>
          <w:b/>
          <w:sz w:val="22"/>
          <w:szCs w:val="22"/>
        </w:rPr>
        <w:tab/>
      </w:r>
      <w:r w:rsidR="00201148">
        <w:rPr>
          <w:rFonts w:ascii="Arial" w:hAnsi="Arial" w:cs="Arial"/>
          <w:b/>
          <w:sz w:val="22"/>
          <w:szCs w:val="22"/>
        </w:rPr>
        <w:tab/>
      </w:r>
      <w:r w:rsidR="007471AC">
        <w:rPr>
          <w:rFonts w:ascii="Arial" w:hAnsi="Arial" w:cs="Arial"/>
          <w:b/>
          <w:sz w:val="22"/>
          <w:szCs w:val="22"/>
        </w:rPr>
        <w:t>(Andy/Beth)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draft</w:t>
      </w:r>
    </w:p>
    <w:p w:rsidR="00201148" w:rsidRDefault="00201148" w:rsidP="00201148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How to do likelihood analysis</w:t>
      </w:r>
      <w:r w:rsidR="00B62E1A">
        <w:rPr>
          <w:rFonts w:ascii="Arial" w:hAnsi="Arial" w:cs="Arial"/>
          <w:sz w:val="22"/>
          <w:szCs w:val="22"/>
        </w:rPr>
        <w:t>.</w:t>
      </w:r>
      <w:proofErr w:type="gramEnd"/>
      <w:r w:rsidR="00B62E1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62E1A">
        <w:rPr>
          <w:rFonts w:ascii="Arial" w:hAnsi="Arial" w:cs="Arial"/>
          <w:sz w:val="22"/>
          <w:szCs w:val="22"/>
        </w:rPr>
        <w:t>Native R and using SECR.</w:t>
      </w:r>
      <w:proofErr w:type="gramEnd"/>
    </w:p>
    <w:p w:rsidR="00B62E1A" w:rsidRDefault="00B62E1A" w:rsidP="00201148">
      <w:pPr>
        <w:pStyle w:val="PlainText"/>
        <w:rPr>
          <w:rFonts w:ascii="Arial" w:hAnsi="Arial" w:cs="Arial"/>
          <w:sz w:val="22"/>
          <w:szCs w:val="22"/>
        </w:rPr>
      </w:pPr>
    </w:p>
    <w:p w:rsidR="005D0619" w:rsidRDefault="00BC0F18" w:rsidP="005D0619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4"/>
        </w:rPr>
        <w:t>7</w:t>
      </w:r>
      <w:r w:rsidR="005D0619" w:rsidRPr="00C918B6">
        <w:rPr>
          <w:rFonts w:ascii="Arial" w:hAnsi="Arial" w:cs="Arial"/>
          <w:b/>
          <w:sz w:val="24"/>
        </w:rPr>
        <w:t>.</w:t>
      </w:r>
      <w:r w:rsidR="005D0619">
        <w:rPr>
          <w:rFonts w:ascii="Arial" w:hAnsi="Arial" w:cs="Arial"/>
        </w:rPr>
        <w:t xml:space="preserve"> </w:t>
      </w:r>
      <w:r w:rsidR="005D0619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MCMC details                               </w:t>
      </w:r>
      <w:r w:rsidR="00B21D27">
        <w:rPr>
          <w:rFonts w:ascii="Arial" w:hAnsi="Arial" w:cs="Arial"/>
          <w:b/>
          <w:sz w:val="22"/>
          <w:szCs w:val="22"/>
        </w:rPr>
        <w:t>(</w:t>
      </w:r>
      <w:proofErr w:type="spellStart"/>
      <w:r w:rsidR="00B21D27"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/Richard?</w:t>
      </w:r>
      <w:r w:rsidR="005D0619">
        <w:rPr>
          <w:rFonts w:ascii="Arial" w:hAnsi="Arial" w:cs="Arial"/>
          <w:b/>
          <w:sz w:val="22"/>
          <w:szCs w:val="22"/>
        </w:rPr>
        <w:t xml:space="preserve">)  </w:t>
      </w:r>
      <w:proofErr w:type="gramStart"/>
      <w:r w:rsidR="00432D7A">
        <w:rPr>
          <w:rFonts w:ascii="Arial" w:hAnsi="Arial" w:cs="Arial"/>
          <w:b/>
          <w:color w:val="FF0000"/>
          <w:sz w:val="22"/>
          <w:szCs w:val="22"/>
        </w:rPr>
        <w:t>draft</w:t>
      </w:r>
      <w:proofErr w:type="gramEnd"/>
    </w:p>
    <w:p w:rsidR="005D0619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do MCMC for basic Bernoulli/Poisson SCR models (Richard and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D0619" w:rsidRPr="008F6A0A" w:rsidRDefault="005D0619" w:rsidP="005D0619">
      <w:pPr>
        <w:pStyle w:val="PlainText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Rahel’s</w:t>
      </w:r>
      <w:proofErr w:type="spellEnd"/>
      <w:r>
        <w:rPr>
          <w:rFonts w:ascii="Arial" w:hAnsi="Arial" w:cs="Arial"/>
          <w:sz w:val="22"/>
          <w:szCs w:val="22"/>
        </w:rPr>
        <w:t xml:space="preserve"> multi-year version of the code.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5D0619" w:rsidRDefault="005D0619" w:rsidP="00201148">
      <w:pPr>
        <w:pStyle w:val="PlainText"/>
        <w:rPr>
          <w:rFonts w:ascii="Arial" w:hAnsi="Arial" w:cs="Arial"/>
          <w:b/>
        </w:rPr>
      </w:pPr>
    </w:p>
    <w:p w:rsidR="00201148" w:rsidRPr="00423F6C" w:rsidRDefault="00BC0F18" w:rsidP="00201148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201148" w:rsidRPr="00423F6C">
        <w:rPr>
          <w:rFonts w:ascii="Arial" w:hAnsi="Arial" w:cs="Arial"/>
          <w:b/>
        </w:rPr>
        <w:t xml:space="preserve">. </w:t>
      </w:r>
      <w:r w:rsidR="00201148" w:rsidRPr="00997C06">
        <w:rPr>
          <w:rFonts w:ascii="Arial" w:hAnsi="Arial" w:cs="Arial"/>
          <w:b/>
          <w:color w:val="C0504D" w:themeColor="accent2"/>
        </w:rPr>
        <w:t xml:space="preserve">Model Selection and </w:t>
      </w:r>
      <w:proofErr w:type="gramStart"/>
      <w:r w:rsidR="00201148" w:rsidRPr="00997C06">
        <w:rPr>
          <w:rFonts w:ascii="Arial" w:hAnsi="Arial" w:cs="Arial"/>
          <w:b/>
          <w:color w:val="C0504D" w:themeColor="accent2"/>
        </w:rPr>
        <w:t>Assessment</w:t>
      </w:r>
      <w:r w:rsidR="007471AC" w:rsidRPr="00997C06">
        <w:rPr>
          <w:rFonts w:ascii="Arial" w:hAnsi="Arial" w:cs="Arial"/>
          <w:b/>
          <w:color w:val="C0504D" w:themeColor="accent2"/>
        </w:rPr>
        <w:t xml:space="preserve">  </w:t>
      </w:r>
      <w:r w:rsidR="007471AC">
        <w:rPr>
          <w:rFonts w:ascii="Arial" w:hAnsi="Arial" w:cs="Arial"/>
          <w:b/>
        </w:rPr>
        <w:t>(</w:t>
      </w:r>
      <w:proofErr w:type="gramEnd"/>
      <w:r w:rsidR="007471AC">
        <w:rPr>
          <w:rFonts w:ascii="Arial" w:hAnsi="Arial" w:cs="Arial"/>
          <w:b/>
        </w:rPr>
        <w:t>Andy)</w:t>
      </w:r>
      <w:r w:rsidR="009F7670">
        <w:rPr>
          <w:rFonts w:ascii="Arial" w:hAnsi="Arial" w:cs="Arial"/>
          <w:b/>
        </w:rPr>
        <w:t xml:space="preserve">  </w:t>
      </w:r>
      <w:r w:rsidR="009F7670" w:rsidRPr="009F7670">
        <w:rPr>
          <w:rFonts w:ascii="Arial" w:hAnsi="Arial" w:cs="Arial"/>
          <w:b/>
          <w:color w:val="FF0000"/>
        </w:rPr>
        <w:t>early stages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Bayesian p-value stuff</w:t>
      </w:r>
      <w:r w:rsidR="00B62E1A">
        <w:rPr>
          <w:rFonts w:ascii="Arial" w:hAnsi="Arial" w:cs="Arial"/>
        </w:rPr>
        <w:t>.</w:t>
      </w:r>
      <w:proofErr w:type="gramEnd"/>
    </w:p>
    <w:p w:rsidR="00B62E1A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Testing CSR – complete spatial </w:t>
      </w:r>
      <w:proofErr w:type="gramStart"/>
      <w:r>
        <w:rPr>
          <w:rFonts w:ascii="Arial" w:hAnsi="Arial" w:cs="Arial"/>
        </w:rPr>
        <w:t>randomness</w:t>
      </w:r>
      <w:r w:rsidR="00997C06">
        <w:rPr>
          <w:rFonts w:ascii="Arial" w:hAnsi="Arial" w:cs="Arial"/>
        </w:rPr>
        <w:t xml:space="preserve">  -</w:t>
      </w:r>
      <w:proofErr w:type="gramEnd"/>
      <w:r w:rsidR="00997C06">
        <w:rPr>
          <w:rFonts w:ascii="Arial" w:hAnsi="Arial" w:cs="Arial"/>
        </w:rPr>
        <w:t xml:space="preserve"> 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Types of detection models</w:t>
      </w:r>
    </w:p>
    <w:p w:rsidR="00201148" w:rsidRDefault="00201148" w:rsidP="00201148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DIC</w:t>
      </w:r>
      <w:r w:rsidR="00997C06">
        <w:rPr>
          <w:rFonts w:ascii="Arial" w:hAnsi="Arial" w:cs="Arial"/>
        </w:rPr>
        <w:t>/AIC</w:t>
      </w:r>
      <w:r>
        <w:rPr>
          <w:rFonts w:ascii="Arial" w:hAnsi="Arial" w:cs="Arial"/>
        </w:rPr>
        <w:t xml:space="preserve"> type assessments of detection models</w:t>
      </w:r>
      <w:r w:rsidR="00997C06">
        <w:rPr>
          <w:rFonts w:ascii="Arial" w:hAnsi="Arial" w:cs="Arial"/>
        </w:rPr>
        <w:t xml:space="preserve"> – </w:t>
      </w:r>
      <w:proofErr w:type="spellStart"/>
      <w:r w:rsidR="00997C06">
        <w:rPr>
          <w:rFonts w:ascii="Arial" w:hAnsi="Arial" w:cs="Arial"/>
        </w:rPr>
        <w:t>Rahel</w:t>
      </w:r>
      <w:proofErr w:type="spellEnd"/>
      <w:r w:rsidR="00997C06">
        <w:rPr>
          <w:rFonts w:ascii="Arial" w:hAnsi="Arial" w:cs="Arial"/>
        </w:rPr>
        <w:t xml:space="preserve"> help w/</w:t>
      </w:r>
      <w:proofErr w:type="spellStart"/>
      <w:r w:rsidR="00997C06">
        <w:rPr>
          <w:rFonts w:ascii="Arial" w:hAnsi="Arial" w:cs="Arial"/>
        </w:rPr>
        <w:t>sim</w:t>
      </w:r>
      <w:proofErr w:type="spellEnd"/>
      <w:r w:rsidR="00997C06">
        <w:rPr>
          <w:rFonts w:ascii="Arial" w:hAnsi="Arial" w:cs="Arial"/>
        </w:rPr>
        <w:t xml:space="preserve"> study</w:t>
      </w:r>
    </w:p>
    <w:p w:rsidR="001837F6" w:rsidRDefault="001837F6" w:rsidP="001837F6">
      <w:pPr>
        <w:pStyle w:val="PlainText"/>
        <w:rPr>
          <w:rFonts w:ascii="Arial" w:hAnsi="Arial" w:cs="Arial"/>
          <w:b/>
        </w:rPr>
      </w:pPr>
    </w:p>
    <w:p w:rsidR="002B69F5" w:rsidRPr="009B5818" w:rsidRDefault="0027306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5A4CD3">
        <w:rPr>
          <w:rFonts w:ascii="Arial" w:hAnsi="Arial" w:cs="Arial"/>
          <w:b/>
          <w:color w:val="C0504D" w:themeColor="accent2"/>
          <w:sz w:val="22"/>
          <w:szCs w:val="22"/>
        </w:rPr>
        <w:t>Modeling Encounter Probability</w:t>
      </w:r>
      <w:r w:rsidR="002B69F5" w:rsidRPr="00997C06">
        <w:rPr>
          <w:rFonts w:ascii="Arial" w:hAnsi="Arial" w:cs="Arial"/>
          <w:b/>
          <w:color w:val="C0504D" w:themeColor="accent2"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          </w:t>
      </w:r>
      <w:r w:rsidR="002B69F5">
        <w:rPr>
          <w:rFonts w:ascii="Arial" w:hAnsi="Arial" w:cs="Arial"/>
          <w:b/>
          <w:sz w:val="22"/>
          <w:szCs w:val="22"/>
        </w:rPr>
        <w:t>(Beth)</w:t>
      </w:r>
      <w:r w:rsidR="009F7670">
        <w:rPr>
          <w:rFonts w:ascii="Arial" w:hAnsi="Arial" w:cs="Arial"/>
          <w:b/>
          <w:sz w:val="22"/>
          <w:szCs w:val="22"/>
        </w:rPr>
        <w:t xml:space="preserve">        </w:t>
      </w:r>
      <w:r w:rsidR="009F7670" w:rsidRPr="009F7670">
        <w:rPr>
          <w:rFonts w:ascii="Arial" w:hAnsi="Arial" w:cs="Arial"/>
          <w:b/>
          <w:color w:val="FF0000"/>
          <w:sz w:val="22"/>
          <w:szCs w:val="22"/>
        </w:rPr>
        <w:t>almost draft</w:t>
      </w:r>
    </w:p>
    <w:p w:rsidR="005A4CD3" w:rsidRDefault="005A4CD3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Different detection functions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Models with Covariates:</w:t>
      </w:r>
      <w:r>
        <w:rPr>
          <w:rFonts w:ascii="Arial" w:hAnsi="Arial" w:cs="Arial"/>
        </w:rPr>
        <w:t xml:space="preserve"> fixed covariates. </w:t>
      </w:r>
      <w:proofErr w:type="gramStart"/>
      <w:r>
        <w:rPr>
          <w:rFonts w:ascii="Arial" w:hAnsi="Arial" w:cs="Arial"/>
        </w:rPr>
        <w:t>Partially observed.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Unobserved.</w:t>
      </w:r>
      <w:proofErr w:type="gram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Sex and Behavior: The bear model (</w:t>
      </w:r>
      <w:smartTag w:uri="urn:schemas-microsoft-com:office:smarttags" w:element="City">
        <w:smartTag w:uri="urn:schemas-microsoft-com:office:smarttags" w:element="place">
          <w:r w:rsidRPr="0049585C">
            <w:rPr>
              <w:rFonts w:ascii="Arial" w:hAnsi="Arial" w:cs="Arial"/>
            </w:rPr>
            <w:t>Gardner</w:t>
          </w:r>
        </w:smartTag>
      </w:smartTag>
      <w:r w:rsidRPr="0049585C">
        <w:rPr>
          <w:rFonts w:ascii="Arial" w:hAnsi="Arial" w:cs="Arial"/>
        </w:rPr>
        <w:t xml:space="preserve"> et al. JWM) (sex is latent)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 type or season (</w:t>
      </w:r>
      <w:proofErr w:type="spellStart"/>
      <w:r>
        <w:rPr>
          <w:rFonts w:ascii="Arial" w:hAnsi="Arial" w:cs="Arial"/>
        </w:rPr>
        <w:t>swiss</w:t>
      </w:r>
      <w:proofErr w:type="spellEnd"/>
      <w:r>
        <w:rPr>
          <w:rFonts w:ascii="Arial" w:hAnsi="Arial" w:cs="Arial"/>
        </w:rPr>
        <w:t xml:space="preserve"> </w:t>
      </w:r>
      <w:r w:rsidRPr="0049585C">
        <w:rPr>
          <w:rFonts w:ascii="Arial" w:hAnsi="Arial" w:cs="Arial"/>
        </w:rPr>
        <w:t>Wildcat model)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Heterogeneity models 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Continue to use SECR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in this chapter.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73065" w:rsidRPr="0059376F" w:rsidRDefault="00273065" w:rsidP="00273065">
      <w:pPr>
        <w:pStyle w:val="PlainTex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984806" w:themeColor="accent6" w:themeShade="80"/>
          <w:sz w:val="22"/>
        </w:rPr>
        <w:t>10</w:t>
      </w:r>
      <w:r w:rsidRPr="004465A1">
        <w:rPr>
          <w:rFonts w:ascii="Arial" w:hAnsi="Arial" w:cs="Arial"/>
          <w:b/>
          <w:color w:val="984806" w:themeColor="accent6" w:themeShade="80"/>
          <w:sz w:val="22"/>
        </w:rPr>
        <w:t xml:space="preserve">.  </w:t>
      </w:r>
      <w:r w:rsidR="00E21FF1">
        <w:rPr>
          <w:rFonts w:ascii="Arial" w:hAnsi="Arial" w:cs="Arial"/>
          <w:b/>
          <w:color w:val="984806" w:themeColor="accent6" w:themeShade="80"/>
          <w:sz w:val="22"/>
        </w:rPr>
        <w:t>Ecological Distance models in SCR</w:t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>
        <w:rPr>
          <w:rFonts w:ascii="Arial" w:hAnsi="Arial" w:cs="Arial"/>
          <w:b/>
          <w:color w:val="984806" w:themeColor="accent6" w:themeShade="80"/>
          <w:sz w:val="22"/>
        </w:rPr>
        <w:tab/>
      </w:r>
      <w:r w:rsidRPr="0059376F">
        <w:rPr>
          <w:rFonts w:ascii="Arial" w:hAnsi="Arial" w:cs="Arial"/>
          <w:b/>
          <w:sz w:val="22"/>
        </w:rPr>
        <w:t>(ANDY)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Alternative detection models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Sensitivity/robustness   [put somewhere else]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Implicit home range model </w:t>
      </w:r>
      <w:proofErr w:type="gramStart"/>
      <w:r>
        <w:rPr>
          <w:rFonts w:ascii="Arial" w:hAnsi="Arial" w:cs="Arial"/>
          <w:b/>
        </w:rPr>
        <w:t>stuff  [</w:t>
      </w:r>
      <w:proofErr w:type="gramEnd"/>
      <w:r>
        <w:rPr>
          <w:rFonts w:ascii="Arial" w:hAnsi="Arial" w:cs="Arial"/>
          <w:b/>
        </w:rPr>
        <w:t>put in chapter 4]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Detection based on ecological distance</w:t>
      </w:r>
    </w:p>
    <w:p w:rsidR="00273065" w:rsidRDefault="00273065" w:rsidP="00273065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Modeling </w:t>
      </w:r>
      <w:proofErr w:type="gramStart"/>
      <w:r>
        <w:rPr>
          <w:rFonts w:ascii="Arial" w:hAnsi="Arial" w:cs="Arial"/>
          <w:b/>
        </w:rPr>
        <w:t>RSPFs  stuff</w:t>
      </w:r>
      <w:proofErr w:type="gramEnd"/>
      <w:r>
        <w:rPr>
          <w:rFonts w:ascii="Arial" w:hAnsi="Arial" w:cs="Arial"/>
          <w:b/>
        </w:rPr>
        <w:t xml:space="preserve"> (within home range variation)</w:t>
      </w:r>
    </w:p>
    <w:p w:rsidR="00273065" w:rsidRDefault="0027306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B21D27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193960">
        <w:rPr>
          <w:rFonts w:ascii="Arial" w:hAnsi="Arial" w:cs="Arial"/>
          <w:b/>
          <w:sz w:val="22"/>
          <w:szCs w:val="22"/>
        </w:rPr>
        <w:t>1</w:t>
      </w:r>
      <w:r w:rsidR="002B69F5" w:rsidRPr="009B5818">
        <w:rPr>
          <w:rFonts w:ascii="Arial" w:hAnsi="Arial" w:cs="Arial"/>
          <w:b/>
          <w:sz w:val="22"/>
          <w:szCs w:val="22"/>
        </w:rPr>
        <w:t xml:space="preserve">. </w:t>
      </w:r>
      <w:r w:rsidR="009F7670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state-space covariates </w:t>
      </w:r>
      <w:r w:rsidR="002B69F5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>Richard</w:t>
      </w:r>
      <w:r w:rsidR="002B69F5"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</w:t>
      </w:r>
      <w:r w:rsidR="00AD262E">
        <w:rPr>
          <w:rFonts w:ascii="Arial" w:hAnsi="Arial" w:cs="Arial"/>
          <w:b/>
          <w:sz w:val="22"/>
          <w:szCs w:val="22"/>
        </w:rPr>
        <w:t xml:space="preserve">      </w:t>
      </w:r>
      <w:r w:rsidR="00AD262E" w:rsidRPr="00AD262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E21FF1">
        <w:rPr>
          <w:rFonts w:ascii="Arial" w:hAnsi="Arial" w:cs="Arial"/>
          <w:b/>
          <w:color w:val="FF0000"/>
          <w:sz w:val="22"/>
          <w:szCs w:val="22"/>
        </w:rPr>
        <w:t xml:space="preserve">  </w:t>
      </w:r>
    </w:p>
    <w:p w:rsidR="002B69F5" w:rsidRDefault="002B69F5" w:rsidP="00DB1A93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763D1A">
        <w:rPr>
          <w:rFonts w:ascii="Arial" w:hAnsi="Arial" w:cs="Arial"/>
          <w:sz w:val="22"/>
          <w:szCs w:val="22"/>
        </w:rPr>
        <w:t>Modeling covariates that influence density.</w:t>
      </w:r>
      <w:proofErr w:type="gramEnd"/>
      <w:r w:rsidRPr="00763D1A">
        <w:rPr>
          <w:rFonts w:ascii="Arial" w:hAnsi="Arial" w:cs="Arial"/>
          <w:sz w:val="22"/>
          <w:szCs w:val="22"/>
        </w:rPr>
        <w:tab/>
      </w:r>
      <w:r w:rsidRPr="00763D1A">
        <w:rPr>
          <w:rFonts w:ascii="Arial" w:hAnsi="Arial" w:cs="Arial"/>
          <w:sz w:val="22"/>
          <w:szCs w:val="22"/>
        </w:rPr>
        <w:tab/>
      </w:r>
    </w:p>
    <w:p w:rsidR="009110B7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Example: jaguar data?</w:t>
      </w:r>
    </w:p>
    <w:p w:rsidR="001837F6" w:rsidRDefault="009110B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does SECR do?</w:t>
      </w:r>
    </w:p>
    <w:p w:rsidR="009110B7" w:rsidRDefault="009110B7" w:rsidP="003F5387">
      <w:pPr>
        <w:pStyle w:val="PlainText"/>
        <w:rPr>
          <w:rFonts w:ascii="Arial" w:hAnsi="Arial" w:cs="Arial"/>
        </w:rPr>
      </w:pPr>
    </w:p>
    <w:p w:rsidR="00316227" w:rsidRDefault="00316227" w:rsidP="006535DE">
      <w:pPr>
        <w:pStyle w:val="PlainText"/>
        <w:rPr>
          <w:rFonts w:ascii="Arial" w:hAnsi="Arial" w:cs="Arial"/>
          <w:b/>
          <w:sz w:val="22"/>
          <w:szCs w:val="22"/>
        </w:rPr>
      </w:pPr>
    </w:p>
    <w:p w:rsidR="006535DE" w:rsidRPr="009B5818" w:rsidRDefault="00B21D27" w:rsidP="006535DE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2</w:t>
      </w:r>
      <w:r w:rsidR="006535DE" w:rsidRPr="009B5818">
        <w:rPr>
          <w:rFonts w:ascii="Arial" w:hAnsi="Arial" w:cs="Arial"/>
          <w:b/>
          <w:sz w:val="22"/>
          <w:szCs w:val="22"/>
        </w:rPr>
        <w:t xml:space="preserve">. </w:t>
      </w:r>
      <w:r w:rsidR="006535DE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Open population models </w:t>
      </w:r>
      <w:r w:rsidR="006535DE" w:rsidRPr="009B5818">
        <w:rPr>
          <w:rFonts w:ascii="Arial" w:hAnsi="Arial" w:cs="Arial"/>
          <w:b/>
          <w:sz w:val="22"/>
          <w:szCs w:val="22"/>
        </w:rPr>
        <w:t>(Jolly-</w:t>
      </w:r>
      <w:proofErr w:type="spellStart"/>
      <w:r w:rsidR="006535DE" w:rsidRPr="009B5818">
        <w:rPr>
          <w:rFonts w:ascii="Arial" w:hAnsi="Arial" w:cs="Arial"/>
          <w:b/>
          <w:sz w:val="22"/>
          <w:szCs w:val="22"/>
        </w:rPr>
        <w:t>Seber</w:t>
      </w:r>
      <w:proofErr w:type="spellEnd"/>
      <w:r w:rsidR="006535DE" w:rsidRPr="009B5818">
        <w:rPr>
          <w:rFonts w:ascii="Arial" w:hAnsi="Arial" w:cs="Arial"/>
          <w:b/>
          <w:sz w:val="22"/>
          <w:szCs w:val="22"/>
        </w:rPr>
        <w:t>)</w:t>
      </w:r>
      <w:r w:rsidR="006535DE">
        <w:rPr>
          <w:rFonts w:ascii="Arial" w:hAnsi="Arial" w:cs="Arial"/>
          <w:b/>
          <w:sz w:val="22"/>
          <w:szCs w:val="22"/>
        </w:rPr>
        <w:tab/>
      </w:r>
      <w:r w:rsidR="006535DE">
        <w:rPr>
          <w:rFonts w:ascii="Arial" w:hAnsi="Arial" w:cs="Arial"/>
          <w:b/>
          <w:sz w:val="22"/>
          <w:szCs w:val="22"/>
        </w:rPr>
        <w:tab/>
        <w:t>(Beth)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T=2 case.... very simple</w:t>
      </w:r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General case.</w:t>
      </w:r>
      <w:proofErr w:type="gramEnd"/>
      <w:r w:rsidRPr="0049585C">
        <w:rPr>
          <w:rFonts w:ascii="Arial" w:hAnsi="Arial" w:cs="Arial"/>
        </w:rPr>
        <w:t xml:space="preserve">  </w:t>
      </w:r>
      <w:proofErr w:type="spellStart"/>
      <w:proofErr w:type="gramStart"/>
      <w:r w:rsidRPr="0049585C">
        <w:rPr>
          <w:rFonts w:ascii="Arial" w:hAnsi="Arial" w:cs="Arial"/>
        </w:rPr>
        <w:t>Karanth</w:t>
      </w:r>
      <w:proofErr w:type="spellEnd"/>
      <w:r w:rsidRPr="0049585C">
        <w:rPr>
          <w:rFonts w:ascii="Arial" w:hAnsi="Arial" w:cs="Arial"/>
        </w:rPr>
        <w:t xml:space="preserve"> tiger data?</w:t>
      </w:r>
      <w:proofErr w:type="gramEnd"/>
    </w:p>
    <w:p w:rsidR="006535DE" w:rsidRPr="0049585C" w:rsidRDefault="006535DE" w:rsidP="006535DE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Different models of home range dynamics.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----------------------------------------------------</w:t>
      </w:r>
    </w:p>
    <w:p w:rsidR="00316227" w:rsidRDefault="0031622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3</w:t>
      </w:r>
      <w:r w:rsidR="002B69F5" w:rsidRPr="009B5818">
        <w:rPr>
          <w:rFonts w:ascii="Arial" w:hAnsi="Arial" w:cs="Arial"/>
          <w:b/>
          <w:sz w:val="22"/>
          <w:szCs w:val="22"/>
        </w:rPr>
        <w:t>. Combining multiple study areas or spatial units.</w:t>
      </w:r>
      <w:r w:rsidR="002B69F5">
        <w:rPr>
          <w:rFonts w:ascii="Arial" w:hAnsi="Arial" w:cs="Arial"/>
          <w:b/>
          <w:sz w:val="22"/>
          <w:szCs w:val="22"/>
        </w:rPr>
        <w:tab/>
      </w:r>
      <w:r w:rsidR="002B69F5">
        <w:rPr>
          <w:rFonts w:ascii="Arial" w:hAnsi="Arial" w:cs="Arial"/>
          <w:b/>
          <w:sz w:val="22"/>
          <w:szCs w:val="22"/>
        </w:rPr>
        <w:tab/>
        <w:t>(Andy)</w:t>
      </w:r>
      <w:r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drafted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Data augmentation for stratified populations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>, Link and Converse paper).</w:t>
      </w:r>
    </w:p>
    <w:p w:rsidR="002B69F5" w:rsidRPr="0049585C" w:rsidRDefault="002B69F5" w:rsidP="00DE6867">
      <w:pPr>
        <w:pStyle w:val="PlainText"/>
        <w:rPr>
          <w:rFonts w:ascii="Arial" w:hAnsi="Arial" w:cs="Arial"/>
        </w:rPr>
      </w:pPr>
      <w:proofErr w:type="spellStart"/>
      <w:r w:rsidRPr="0049585C">
        <w:rPr>
          <w:rFonts w:ascii="Arial" w:hAnsi="Arial" w:cs="Arial"/>
        </w:rPr>
        <w:t>Dirichlet</w:t>
      </w:r>
      <w:proofErr w:type="spellEnd"/>
      <w:r w:rsidRPr="0049585C">
        <w:rPr>
          <w:rFonts w:ascii="Arial" w:hAnsi="Arial" w:cs="Arial"/>
        </w:rPr>
        <w:t xml:space="preserve"> compound multinomial.</w:t>
      </w:r>
    </w:p>
    <w:p w:rsidR="002B69F5" w:rsidRDefault="003D0D17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Stuff with Sarah Converse</w:t>
      </w:r>
    </w:p>
    <w:p w:rsidR="00C973C5" w:rsidRPr="0049585C" w:rsidRDefault="00C973C5" w:rsidP="00DE686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Sarah Converse R code 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500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commentRangeStart w:id="0"/>
      <w:commentRangeStart w:id="1"/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4</w:t>
      </w:r>
      <w:r w:rsidR="00C95007" w:rsidRPr="00997C06">
        <w:rPr>
          <w:rFonts w:ascii="Arial" w:hAnsi="Arial" w:cs="Arial"/>
          <w:b/>
          <w:color w:val="C0504D" w:themeColor="accent2"/>
          <w:sz w:val="22"/>
          <w:szCs w:val="22"/>
        </w:rPr>
        <w:t>. Estimating density from arrays of point counts.</w:t>
      </w: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(Richard)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biometrics 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ms</w:t>
      </w:r>
      <w:proofErr w:type="spellEnd"/>
    </w:p>
    <w:p w:rsidR="00C95007" w:rsidRPr="00997C06" w:rsidRDefault="00C95007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Spatial non-capture-recapture models. </w:t>
      </w:r>
      <w:r w:rsidR="009F7670" w:rsidRPr="00997C06">
        <w:rPr>
          <w:rFonts w:ascii="Arial" w:hAnsi="Arial" w:cs="Arial"/>
          <w:sz w:val="22"/>
          <w:szCs w:val="22"/>
        </w:rPr>
        <w:t xml:space="preserve"> 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Basic model for a trapping grid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Poisson/Bernoulli/RN observation models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MCMC code</w:t>
      </w:r>
    </w:p>
    <w:p w:rsidR="007471AC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</w:t>
      </w:r>
      <w:r w:rsidR="000A6C0D">
        <w:rPr>
          <w:rFonts w:ascii="Arial" w:hAnsi="Arial" w:cs="Arial"/>
          <w:sz w:val="22"/>
          <w:szCs w:val="22"/>
        </w:rPr>
        <w:t xml:space="preserve"> </w:t>
      </w:r>
      <w:r w:rsidRPr="00997C06">
        <w:rPr>
          <w:rFonts w:ascii="Arial" w:hAnsi="Arial" w:cs="Arial"/>
          <w:sz w:val="22"/>
          <w:szCs w:val="22"/>
        </w:rPr>
        <w:t>Simulation study (small)</w:t>
      </w:r>
    </w:p>
    <w:p w:rsidR="00B21D27" w:rsidRPr="00997C06" w:rsidRDefault="00B21D27" w:rsidP="00DE686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Including marked guys</w:t>
      </w:r>
    </w:p>
    <w:p w:rsidR="007471AC" w:rsidRPr="00997C06" w:rsidRDefault="007471AC" w:rsidP="00DE6867">
      <w:pPr>
        <w:pStyle w:val="PlainText"/>
        <w:rPr>
          <w:rFonts w:ascii="Arial" w:hAnsi="Arial" w:cs="Arial"/>
          <w:sz w:val="22"/>
          <w:szCs w:val="22"/>
        </w:rPr>
      </w:pPr>
      <w:r w:rsidRPr="00997C06">
        <w:rPr>
          <w:rFonts w:ascii="Arial" w:hAnsi="Arial" w:cs="Arial"/>
          <w:sz w:val="22"/>
          <w:szCs w:val="22"/>
        </w:rPr>
        <w:t xml:space="preserve">   Example</w:t>
      </w:r>
    </w:p>
    <w:p w:rsidR="00C075C0" w:rsidRDefault="00C075C0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 w:rsidRPr="00997C06">
        <w:rPr>
          <w:rFonts w:ascii="Arial" w:hAnsi="Arial" w:cs="Arial"/>
          <w:b/>
          <w:color w:val="C0504D" w:themeColor="accent2"/>
          <w:sz w:val="22"/>
          <w:szCs w:val="22"/>
        </w:rPr>
        <w:t>1</w:t>
      </w:r>
      <w:r w:rsidR="00316227">
        <w:rPr>
          <w:rFonts w:ascii="Arial" w:hAnsi="Arial" w:cs="Arial"/>
          <w:b/>
          <w:color w:val="C0504D" w:themeColor="accent2"/>
          <w:sz w:val="22"/>
          <w:szCs w:val="22"/>
        </w:rPr>
        <w:t>5</w:t>
      </w:r>
      <w:r w:rsidR="007471AC" w:rsidRPr="00997C06">
        <w:rPr>
          <w:rFonts w:ascii="Arial" w:hAnsi="Arial" w:cs="Arial"/>
          <w:b/>
          <w:color w:val="C0504D" w:themeColor="accent2"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color w:val="C0504D" w:themeColor="accent2"/>
          <w:sz w:val="22"/>
          <w:szCs w:val="22"/>
        </w:rPr>
        <w:t xml:space="preserve">Unmarked counts </w:t>
      </w:r>
      <w:r w:rsidR="007471AC">
        <w:rPr>
          <w:rFonts w:ascii="Arial" w:hAnsi="Arial" w:cs="Arial"/>
          <w:b/>
          <w:sz w:val="22"/>
          <w:szCs w:val="22"/>
        </w:rPr>
        <w:tab/>
        <w:t>(Richard</w:t>
      </w:r>
      <w:r>
        <w:rPr>
          <w:rFonts w:ascii="Arial" w:hAnsi="Arial" w:cs="Arial"/>
          <w:b/>
          <w:sz w:val="22"/>
          <w:szCs w:val="22"/>
        </w:rPr>
        <w:t>/</w:t>
      </w:r>
      <w:proofErr w:type="spellStart"/>
      <w:r>
        <w:rPr>
          <w:rFonts w:ascii="Arial" w:hAnsi="Arial" w:cs="Arial"/>
          <w:b/>
          <w:sz w:val="22"/>
          <w:szCs w:val="22"/>
        </w:rPr>
        <w:t>Rahel</w:t>
      </w:r>
      <w:proofErr w:type="spellEnd"/>
      <w:r w:rsidR="00B21D27">
        <w:rPr>
          <w:rFonts w:ascii="Arial" w:hAnsi="Arial" w:cs="Arial"/>
          <w:b/>
          <w:sz w:val="22"/>
          <w:szCs w:val="22"/>
        </w:rPr>
        <w:t>/Beth</w:t>
      </w:r>
      <w:r w:rsidR="007471A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b/>
          <w:sz w:val="22"/>
          <w:szCs w:val="22"/>
        </w:rPr>
        <w:t xml:space="preserve">                </w:t>
      </w:r>
      <w:r w:rsidRPr="009F7670">
        <w:rPr>
          <w:rFonts w:ascii="Arial" w:hAnsi="Arial" w:cs="Arial"/>
          <w:b/>
          <w:color w:val="FF0000"/>
          <w:sz w:val="22"/>
          <w:szCs w:val="22"/>
        </w:rPr>
        <w:t>Richard/</w:t>
      </w:r>
      <w:proofErr w:type="spellStart"/>
      <w:r w:rsidRPr="009F7670">
        <w:rPr>
          <w:rFonts w:ascii="Arial" w:hAnsi="Arial" w:cs="Arial"/>
          <w:b/>
          <w:color w:val="FF0000"/>
          <w:sz w:val="22"/>
          <w:szCs w:val="22"/>
        </w:rPr>
        <w:t>Rahel</w:t>
      </w:r>
      <w:proofErr w:type="spellEnd"/>
      <w:r w:rsidRPr="009F7670">
        <w:rPr>
          <w:rFonts w:ascii="Arial" w:hAnsi="Arial" w:cs="Arial"/>
          <w:b/>
          <w:color w:val="FF0000"/>
          <w:sz w:val="22"/>
          <w:szCs w:val="22"/>
        </w:rPr>
        <w:t xml:space="preserve"> manuscripts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 Linear designs – i.e., point transects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Configurations of quadrat counts [this would be huge].</w:t>
      </w:r>
      <w:commentRangeEnd w:id="0"/>
      <w:r w:rsidR="00F5326C">
        <w:rPr>
          <w:rStyle w:val="CommentReference"/>
          <w:rFonts w:ascii="Calibri" w:hAnsi="Calibri"/>
        </w:rPr>
        <w:commentReference w:id="0"/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Other observation models: Bernoulli – </w:t>
      </w:r>
      <w:proofErr w:type="spellStart"/>
      <w:r>
        <w:rPr>
          <w:rFonts w:ascii="Arial" w:hAnsi="Arial" w:cs="Arial"/>
          <w:b/>
          <w:sz w:val="22"/>
          <w:szCs w:val="22"/>
        </w:rPr>
        <w:t>Royle</w:t>
      </w:r>
      <w:proofErr w:type="spellEnd"/>
      <w:r>
        <w:rPr>
          <w:rFonts w:ascii="Arial" w:hAnsi="Arial" w:cs="Arial"/>
          <w:b/>
          <w:sz w:val="22"/>
          <w:szCs w:val="22"/>
        </w:rPr>
        <w:t>/Nichols – other?</w:t>
      </w:r>
    </w:p>
    <w:p w:rsidR="006535DE" w:rsidRDefault="006535DE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Lincoln-Peterson type of estimator (encounter rate of marked and unmarked</w:t>
      </w:r>
      <w:r w:rsidR="00B21D27">
        <w:rPr>
          <w:rFonts w:ascii="Arial" w:hAnsi="Arial" w:cs="Arial"/>
          <w:b/>
          <w:sz w:val="22"/>
          <w:szCs w:val="22"/>
        </w:rPr>
        <w:t xml:space="preserve"> like the    McClintock stuff – similar to Beth was applying to raccoon data</w:t>
      </w:r>
      <w:r>
        <w:rPr>
          <w:rFonts w:ascii="Arial" w:hAnsi="Arial" w:cs="Arial"/>
          <w:b/>
          <w:sz w:val="22"/>
          <w:szCs w:val="22"/>
        </w:rPr>
        <w:t>)</w:t>
      </w: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7471AC" w:rsidRDefault="007471AC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6</w:t>
      </w:r>
      <w:r>
        <w:rPr>
          <w:rFonts w:ascii="Arial" w:hAnsi="Arial" w:cs="Arial"/>
          <w:b/>
          <w:sz w:val="22"/>
          <w:szCs w:val="22"/>
        </w:rPr>
        <w:t xml:space="preserve">. </w:t>
      </w:r>
      <w:r w:rsidR="00B21D27">
        <w:rPr>
          <w:rFonts w:ascii="Arial" w:hAnsi="Arial" w:cs="Arial"/>
          <w:b/>
          <w:sz w:val="22"/>
          <w:szCs w:val="22"/>
        </w:rPr>
        <w:t xml:space="preserve">Unmarked counts        </w:t>
      </w:r>
      <w:r w:rsidR="009F7670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9F7670">
        <w:rPr>
          <w:rFonts w:ascii="Arial" w:hAnsi="Arial" w:cs="Arial"/>
          <w:b/>
          <w:sz w:val="22"/>
          <w:szCs w:val="22"/>
        </w:rPr>
        <w:t>Rahel</w:t>
      </w:r>
      <w:proofErr w:type="spellEnd"/>
      <w:r>
        <w:rPr>
          <w:rFonts w:ascii="Arial" w:hAnsi="Arial" w:cs="Arial"/>
          <w:b/>
          <w:sz w:val="22"/>
          <w:szCs w:val="22"/>
        </w:rPr>
        <w:t>)</w:t>
      </w:r>
      <w:r w:rsidR="009F7670">
        <w:rPr>
          <w:rFonts w:ascii="Arial" w:hAnsi="Arial" w:cs="Arial"/>
          <w:b/>
          <w:sz w:val="22"/>
          <w:szCs w:val="22"/>
        </w:rPr>
        <w:t xml:space="preserve">                              </w:t>
      </w:r>
      <w:proofErr w:type="spellStart"/>
      <w:r w:rsidR="00590E2E">
        <w:rPr>
          <w:rFonts w:ascii="Arial" w:hAnsi="Arial" w:cs="Arial"/>
          <w:b/>
          <w:color w:val="FF0000"/>
          <w:sz w:val="22"/>
          <w:szCs w:val="22"/>
        </w:rPr>
        <w:t>Rahel’s</w:t>
      </w:r>
      <w:proofErr w:type="spellEnd"/>
      <w:r w:rsidR="00590E2E">
        <w:rPr>
          <w:rFonts w:ascii="Arial" w:hAnsi="Arial" w:cs="Arial"/>
          <w:b/>
          <w:color w:val="FF0000"/>
          <w:sz w:val="22"/>
          <w:szCs w:val="22"/>
        </w:rPr>
        <w:t xml:space="preserve"> work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Dealing with multiple years of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Integrating telemetry data</w:t>
      </w:r>
    </w:p>
    <w:p w:rsidR="00B21D27" w:rsidRDefault="00B21D27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Panther case study </w:t>
      </w:r>
      <w:commentRangeEnd w:id="1"/>
      <w:r>
        <w:rPr>
          <w:rStyle w:val="CommentReference"/>
          <w:rFonts w:ascii="Calibri" w:hAnsi="Calibri"/>
        </w:rPr>
        <w:commentReference w:id="1"/>
      </w:r>
    </w:p>
    <w:p w:rsidR="00802541" w:rsidRDefault="00802541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90790F" w:rsidRDefault="0090790F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3D0D17" w:rsidRDefault="009F7670" w:rsidP="00DE686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316227">
        <w:rPr>
          <w:rFonts w:ascii="Arial" w:hAnsi="Arial" w:cs="Arial"/>
          <w:b/>
          <w:sz w:val="22"/>
          <w:szCs w:val="22"/>
        </w:rPr>
        <w:t>7</w:t>
      </w:r>
      <w:r w:rsidR="003D0D17">
        <w:rPr>
          <w:rFonts w:ascii="Arial" w:hAnsi="Arial" w:cs="Arial"/>
          <w:b/>
          <w:sz w:val="22"/>
          <w:szCs w:val="22"/>
        </w:rPr>
        <w:t xml:space="preserve">. SCR/DS </w:t>
      </w:r>
      <w:proofErr w:type="gramStart"/>
      <w:r w:rsidR="003D0D17">
        <w:rPr>
          <w:rFonts w:ascii="Arial" w:hAnsi="Arial" w:cs="Arial"/>
          <w:b/>
          <w:sz w:val="22"/>
          <w:szCs w:val="22"/>
        </w:rPr>
        <w:t>models  (</w:t>
      </w:r>
      <w:proofErr w:type="gramEnd"/>
      <w:r w:rsidR="003D0D17">
        <w:rPr>
          <w:rFonts w:ascii="Arial" w:hAnsi="Arial" w:cs="Arial"/>
          <w:b/>
          <w:sz w:val="22"/>
          <w:szCs w:val="22"/>
        </w:rPr>
        <w:t>Richard)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</w:t>
      </w:r>
    </w:p>
    <w:p w:rsidR="00C95007" w:rsidRDefault="00C95007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0D6AA5" w:rsidRDefault="000D6AA5" w:rsidP="003F5387">
      <w:pPr>
        <w:pStyle w:val="PlainText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New material.</w:t>
      </w:r>
      <w:proofErr w:type="gramEnd"/>
    </w:p>
    <w:p w:rsidR="000A6C0D" w:rsidRDefault="00AD262E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DS with location information.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Thinned Point process model.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sz w:val="22"/>
          <w:szCs w:val="22"/>
        </w:rPr>
        <w:t>A Poisson GLM.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b/>
          <w:sz w:val="22"/>
          <w:szCs w:val="22"/>
        </w:rPr>
        <w:t xml:space="preserve"> </w:t>
      </w:r>
      <w:r w:rsidR="0090790F">
        <w:rPr>
          <w:rFonts w:ascii="Arial" w:hAnsi="Arial" w:cs="Arial"/>
          <w:sz w:val="22"/>
          <w:szCs w:val="22"/>
        </w:rPr>
        <w:t xml:space="preserve">    </w:t>
      </w:r>
    </w:p>
    <w:p w:rsidR="00AD262E" w:rsidRDefault="00AD262E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AD262E" w:rsidRDefault="00AD262E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Pr="009B5818" w:rsidRDefault="002B69F5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="0090790F">
        <w:rPr>
          <w:rFonts w:ascii="Arial" w:hAnsi="Arial" w:cs="Arial"/>
          <w:b/>
          <w:sz w:val="22"/>
          <w:szCs w:val="22"/>
        </w:rPr>
        <w:t>8</w:t>
      </w:r>
      <w:r w:rsidRPr="009B5818">
        <w:rPr>
          <w:rFonts w:ascii="Arial" w:hAnsi="Arial" w:cs="Arial"/>
          <w:b/>
          <w:sz w:val="22"/>
          <w:szCs w:val="22"/>
        </w:rPr>
        <w:t>. Search-encounter models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(Andy)</w:t>
      </w:r>
      <w:r w:rsidR="009E7FA9">
        <w:rPr>
          <w:rFonts w:ascii="Arial" w:hAnsi="Arial" w:cs="Arial"/>
          <w:b/>
          <w:sz w:val="22"/>
          <w:szCs w:val="22"/>
        </w:rPr>
        <w:t xml:space="preserve">    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Uniform search intensity models (</w:t>
      </w:r>
      <w:proofErr w:type="spellStart"/>
      <w:r w:rsidRPr="0049585C">
        <w:rPr>
          <w:rFonts w:ascii="Arial" w:hAnsi="Arial" w:cs="Arial"/>
        </w:rPr>
        <w:t>Royle</w:t>
      </w:r>
      <w:proofErr w:type="spellEnd"/>
      <w:r w:rsidRPr="0049585C">
        <w:rPr>
          <w:rFonts w:ascii="Arial" w:hAnsi="Arial" w:cs="Arial"/>
        </w:rPr>
        <w:t xml:space="preserve"> and Young)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Non-uniform search intensity: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1-dimension -- trail searches.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distance sampling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stream data: Evan Grants </w:t>
      </w:r>
      <w:proofErr w:type="spellStart"/>
      <w:r w:rsidRPr="0049585C">
        <w:rPr>
          <w:rFonts w:ascii="Arial" w:hAnsi="Arial" w:cs="Arial"/>
        </w:rPr>
        <w:t>æmander</w:t>
      </w:r>
      <w:proofErr w:type="spellEnd"/>
      <w:r w:rsidRPr="0049585C">
        <w:rPr>
          <w:rFonts w:ascii="Arial" w:hAnsi="Arial" w:cs="Arial"/>
        </w:rPr>
        <w:t xml:space="preserve"> data?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Explicit movement models.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measurement error: Relationship to distance sampling.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What is the effective sample area under this model? precise meaning that is related to movement.......</w:t>
      </w:r>
    </w:p>
    <w:p w:rsidR="007174FA" w:rsidRDefault="007174FA" w:rsidP="003F5387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973C5">
      <w:pPr>
        <w:pStyle w:val="PlainText"/>
        <w:rPr>
          <w:rFonts w:ascii="Arial" w:hAnsi="Arial" w:cs="Arial"/>
          <w:b/>
          <w:sz w:val="22"/>
          <w:szCs w:val="22"/>
        </w:rPr>
      </w:pPr>
    </w:p>
    <w:p w:rsidR="00C73896" w:rsidRDefault="00C73896" w:rsidP="00C973C5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20. Miscellaneous topics:</w:t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</w:r>
      <w:r w:rsidR="00F81FE1">
        <w:rPr>
          <w:rFonts w:ascii="Arial" w:hAnsi="Arial" w:cs="Arial"/>
          <w:b/>
          <w:sz w:val="22"/>
          <w:szCs w:val="22"/>
        </w:rPr>
        <w:tab/>
        <w:t>(Everyone has to write 1+ section)</w:t>
      </w:r>
    </w:p>
    <w:p w:rsidR="00C73896" w:rsidRDefault="00C73896" w:rsidP="00C73896">
      <w:pPr>
        <w:pStyle w:val="PlainText"/>
        <w:rPr>
          <w:rFonts w:ascii="Arial" w:hAnsi="Arial" w:cs="Arial"/>
          <w:b/>
          <w:sz w:val="22"/>
          <w:szCs w:val="22"/>
        </w:rPr>
      </w:pPr>
    </w:p>
    <w:p w:rsidR="00C973C5" w:rsidRDefault="00C973C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commentRangeStart w:id="2"/>
      <w:proofErr w:type="gramStart"/>
      <w:r>
        <w:rPr>
          <w:rFonts w:ascii="Arial" w:hAnsi="Arial" w:cs="Arial"/>
          <w:b/>
          <w:sz w:val="22"/>
          <w:szCs w:val="22"/>
        </w:rPr>
        <w:t>a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one-dimensional case study of movement along a stream?</w:t>
      </w:r>
      <w:r w:rsidR="00F81FE1">
        <w:rPr>
          <w:rFonts w:ascii="Arial" w:hAnsi="Arial" w:cs="Arial"/>
          <w:b/>
          <w:sz w:val="22"/>
          <w:szCs w:val="22"/>
        </w:rPr>
        <w:t xml:space="preserve">  (???)</w:t>
      </w:r>
    </w:p>
    <w:p w:rsidR="00EC2EB6" w:rsidRDefault="001D4AF8" w:rsidP="003F5387">
      <w:pPr>
        <w:pStyle w:val="PlainText"/>
        <w:rPr>
          <w:rFonts w:ascii="Arial" w:hAnsi="Arial" w:cs="Arial"/>
        </w:rPr>
      </w:pPr>
      <w:r w:rsidRPr="001D4AF8">
        <w:rPr>
          <w:rFonts w:ascii="Arial" w:hAnsi="Arial" w:cs="Arial"/>
          <w:highlight w:val="yellow"/>
        </w:rPr>
        <w:t xml:space="preserve">The idea here is that I thought it would be useful to apply the models to fish or salamanders in a 1-d system because it is simpler and kind of cool, and applies to a lot of problems. Someone needs to take the </w:t>
      </w:r>
      <w:proofErr w:type="spellStart"/>
      <w:r w:rsidRPr="001D4AF8">
        <w:rPr>
          <w:rFonts w:ascii="Arial" w:hAnsi="Arial" w:cs="Arial"/>
          <w:highlight w:val="yellow"/>
        </w:rPr>
        <w:t>initative</w:t>
      </w:r>
      <w:proofErr w:type="spellEnd"/>
      <w:r w:rsidRPr="001D4AF8">
        <w:rPr>
          <w:rFonts w:ascii="Arial" w:hAnsi="Arial" w:cs="Arial"/>
          <w:highlight w:val="yellow"/>
        </w:rPr>
        <w:t xml:space="preserve"> here and put something together.</w:t>
      </w:r>
      <w:commentRangeEnd w:id="2"/>
      <w:r w:rsidR="00F5326C">
        <w:rPr>
          <w:rStyle w:val="CommentReference"/>
          <w:rFonts w:ascii="Calibri" w:hAnsi="Calibri"/>
        </w:rPr>
        <w:commentReference w:id="2"/>
      </w:r>
    </w:p>
    <w:p w:rsidR="001D4AF8" w:rsidRDefault="001D4AF8" w:rsidP="003F5387">
      <w:pPr>
        <w:pStyle w:val="PlainText"/>
        <w:rPr>
          <w:rFonts w:ascii="Arial" w:hAnsi="Arial" w:cs="Arial"/>
        </w:rPr>
      </w:pPr>
    </w:p>
    <w:p w:rsidR="00EC2EB6" w:rsidRPr="00EC2EB6" w:rsidRDefault="00EC2EB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EC2EB6">
        <w:rPr>
          <w:rFonts w:ascii="Arial" w:hAnsi="Arial" w:cs="Arial"/>
          <w:b/>
          <w:sz w:val="24"/>
          <w:szCs w:val="24"/>
        </w:rPr>
        <w:t>Combining different data types</w:t>
      </w:r>
      <w:r w:rsidR="009F7670">
        <w:rPr>
          <w:rFonts w:ascii="Arial" w:hAnsi="Arial" w:cs="Arial"/>
          <w:b/>
          <w:sz w:val="24"/>
          <w:szCs w:val="24"/>
        </w:rPr>
        <w:t xml:space="preserve">   (</w:t>
      </w:r>
      <w:r w:rsidR="00F81FE1">
        <w:rPr>
          <w:rFonts w:ascii="Arial" w:hAnsi="Arial" w:cs="Arial"/>
          <w:b/>
          <w:sz w:val="24"/>
          <w:szCs w:val="24"/>
        </w:rPr>
        <w:t>Andy</w:t>
      </w:r>
      <w:r w:rsidR="009F7670">
        <w:rPr>
          <w:rFonts w:ascii="Arial" w:hAnsi="Arial" w:cs="Arial"/>
          <w:b/>
          <w:sz w:val="24"/>
          <w:szCs w:val="24"/>
        </w:rPr>
        <w:t>)</w:t>
      </w:r>
    </w:p>
    <w:p w:rsidR="00E21FF1" w:rsidRDefault="00E21FF1" w:rsidP="003F5387">
      <w:pPr>
        <w:pStyle w:val="PlainText"/>
        <w:rPr>
          <w:rFonts w:ascii="Arial" w:hAnsi="Arial" w:cs="Arial"/>
          <w:sz w:val="22"/>
          <w:szCs w:val="22"/>
        </w:rPr>
      </w:pPr>
    </w:p>
    <w:p w:rsidR="002B69F5" w:rsidRDefault="00EC2EB6" w:rsidP="003F5387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621CF5">
        <w:rPr>
          <w:rFonts w:ascii="Arial" w:hAnsi="Arial" w:cs="Arial"/>
          <w:sz w:val="22"/>
          <w:szCs w:val="22"/>
        </w:rPr>
        <w:t>Genetics+ camera trapping.</w:t>
      </w:r>
      <w:proofErr w:type="gramEnd"/>
      <w:r w:rsidRPr="00621CF5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621CF5">
        <w:rPr>
          <w:rFonts w:ascii="Arial" w:hAnsi="Arial" w:cs="Arial"/>
          <w:sz w:val="22"/>
          <w:szCs w:val="22"/>
        </w:rPr>
        <w:t>Arjun’s</w:t>
      </w:r>
      <w:proofErr w:type="spellEnd"/>
      <w:r w:rsidRPr="00621CF5">
        <w:rPr>
          <w:rFonts w:ascii="Arial" w:hAnsi="Arial" w:cs="Arial"/>
          <w:sz w:val="22"/>
          <w:szCs w:val="22"/>
        </w:rPr>
        <w:t xml:space="preserve"> model)</w:t>
      </w:r>
    </w:p>
    <w:p w:rsidR="003D0D17" w:rsidRDefault="003D0D17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Incidental observations (tourists or road kill or poaching)</w:t>
      </w:r>
    </w:p>
    <w:p w:rsidR="00621CF5" w:rsidRDefault="0090790F" w:rsidP="003F5387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SCR + telemetry: </w:t>
      </w:r>
      <w:proofErr w:type="spellStart"/>
      <w:r>
        <w:rPr>
          <w:rFonts w:ascii="Arial" w:hAnsi="Arial" w:cs="Arial"/>
          <w:sz w:val="22"/>
          <w:szCs w:val="22"/>
        </w:rPr>
        <w:t>Rahel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:rsidR="00C73896" w:rsidRDefault="00C73896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Raccoon case study. Two-stage design + removals.</w:t>
      </w:r>
      <w:r w:rsidR="009F7670">
        <w:rPr>
          <w:rFonts w:ascii="Arial" w:hAnsi="Arial" w:cs="Arial"/>
          <w:b/>
          <w:sz w:val="22"/>
          <w:szCs w:val="22"/>
        </w:rPr>
        <w:t xml:space="preserve">  (Beth)</w:t>
      </w:r>
    </w:p>
    <w:p w:rsidR="002B69F5" w:rsidRDefault="002B69F5" w:rsidP="00DE6867">
      <w:pPr>
        <w:pStyle w:val="PlainText"/>
        <w:rPr>
          <w:rFonts w:ascii="Arial" w:hAnsi="Arial" w:cs="Arial"/>
          <w:b/>
          <w:sz w:val="22"/>
          <w:szCs w:val="22"/>
        </w:rPr>
      </w:pPr>
    </w:p>
    <w:p w:rsidR="002B69F5" w:rsidRDefault="002B69F5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CJS model with multiple strata?</w:t>
      </w:r>
      <w:r w:rsidR="009F7670">
        <w:rPr>
          <w:rFonts w:ascii="Arial" w:hAnsi="Arial" w:cs="Arial"/>
          <w:b/>
          <w:sz w:val="22"/>
          <w:szCs w:val="22"/>
        </w:rPr>
        <w:t xml:space="preserve">  (Beth????)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Gibbs or Markov point process models. </w:t>
      </w:r>
      <w:r w:rsidR="00F81FE1">
        <w:rPr>
          <w:rFonts w:ascii="Arial" w:hAnsi="Arial" w:cs="Arial"/>
          <w:b/>
          <w:sz w:val="22"/>
          <w:szCs w:val="22"/>
        </w:rPr>
        <w:t xml:space="preserve"> (Beth)</w:t>
      </w:r>
    </w:p>
    <w:p w:rsidR="00C73896" w:rsidRDefault="00C73896" w:rsidP="00C73896">
      <w:pPr>
        <w:pStyle w:val="ListParagraph"/>
        <w:rPr>
          <w:rFonts w:ascii="Arial" w:hAnsi="Arial" w:cs="Arial"/>
          <w:b/>
        </w:rPr>
      </w:pPr>
    </w:p>
    <w:p w:rsidR="00C73896" w:rsidRPr="009B5818" w:rsidRDefault="00C73896" w:rsidP="00C73896">
      <w:pPr>
        <w:pStyle w:val="PlainText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Design of trapping arrays.</w:t>
      </w:r>
      <w:r w:rsidR="0090790F">
        <w:rPr>
          <w:rFonts w:ascii="Arial" w:hAnsi="Arial" w:cs="Arial"/>
          <w:b/>
          <w:sz w:val="22"/>
          <w:szCs w:val="22"/>
        </w:rPr>
        <w:t xml:space="preserve">  </w:t>
      </w:r>
      <w:r w:rsidR="0059376F">
        <w:rPr>
          <w:rFonts w:ascii="Arial" w:hAnsi="Arial" w:cs="Arial"/>
          <w:b/>
          <w:sz w:val="22"/>
          <w:szCs w:val="22"/>
        </w:rPr>
        <w:t>(</w:t>
      </w:r>
      <w:proofErr w:type="spellStart"/>
      <w:r w:rsidR="0059376F">
        <w:rPr>
          <w:rFonts w:ascii="Arial" w:hAnsi="Arial" w:cs="Arial"/>
          <w:b/>
          <w:sz w:val="22"/>
          <w:szCs w:val="22"/>
        </w:rPr>
        <w:t>Rahel</w:t>
      </w:r>
      <w:proofErr w:type="spellEnd"/>
      <w:r w:rsidR="0059376F">
        <w:rPr>
          <w:rFonts w:ascii="Arial" w:hAnsi="Arial" w:cs="Arial"/>
          <w:b/>
          <w:sz w:val="22"/>
          <w:szCs w:val="22"/>
        </w:rPr>
        <w:t>/Beth?)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Default="002B69F5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</w:t>
      </w:r>
    </w:p>
    <w:p w:rsidR="002B69F5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0107E3" w:rsidRDefault="009F7670" w:rsidP="003F5387">
      <w:pPr>
        <w:pStyle w:val="PlainTex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E877E6">
        <w:rPr>
          <w:rFonts w:ascii="Arial" w:hAnsi="Arial" w:cs="Arial"/>
          <w:b/>
          <w:sz w:val="22"/>
          <w:szCs w:val="22"/>
        </w:rPr>
        <w:t>1</w:t>
      </w:r>
      <w:r w:rsidR="002B69F5" w:rsidRPr="000107E3">
        <w:rPr>
          <w:rFonts w:ascii="Arial" w:hAnsi="Arial" w:cs="Arial"/>
          <w:b/>
          <w:sz w:val="22"/>
          <w:szCs w:val="22"/>
        </w:rPr>
        <w:t>. Discussion</w:t>
      </w:r>
    </w:p>
    <w:p w:rsidR="00C73896" w:rsidRDefault="00C73896" w:rsidP="003F5387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Testing ecological hypotheses about space usage.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proofErr w:type="gramStart"/>
      <w:r w:rsidRPr="0049585C">
        <w:rPr>
          <w:rFonts w:ascii="Arial" w:hAnsi="Arial" w:cs="Arial"/>
        </w:rPr>
        <w:t>More complex movement models?</w:t>
      </w:r>
      <w:proofErr w:type="gramEnd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Landscape connectivity</w:t>
      </w:r>
    </w:p>
    <w:p w:rsidR="002B69F5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>Trapping webs</w:t>
      </w:r>
    </w:p>
    <w:p w:rsidR="00C73896" w:rsidRPr="0049585C" w:rsidRDefault="00C73896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Acoustic detectors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p w:rsidR="002B69F5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Appendix 1:  R and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software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Installing R and useful libraries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Running </w:t>
      </w:r>
      <w:proofErr w:type="spellStart"/>
      <w:r>
        <w:rPr>
          <w:rFonts w:ascii="Arial" w:hAnsi="Arial" w:cs="Arial"/>
        </w:rPr>
        <w:t>WinBUGS</w:t>
      </w:r>
      <w:proofErr w:type="spellEnd"/>
      <w:r>
        <w:rPr>
          <w:rFonts w:ascii="Arial" w:hAnsi="Arial" w:cs="Arial"/>
        </w:rPr>
        <w:t xml:space="preserve"> and other BUGS variants</w:t>
      </w:r>
    </w:p>
    <w:p w:rsidR="005D0619" w:rsidRDefault="005D0619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gramStart"/>
      <w:r>
        <w:rPr>
          <w:rFonts w:ascii="Arial" w:hAnsi="Arial" w:cs="Arial"/>
        </w:rPr>
        <w:t>required</w:t>
      </w:r>
      <w:proofErr w:type="gramEnd"/>
      <w:r>
        <w:rPr>
          <w:rFonts w:ascii="Arial" w:hAnsi="Arial" w:cs="Arial"/>
        </w:rPr>
        <w:t xml:space="preserve"> R packages diff between 32/64 bit machines, etc..)</w:t>
      </w:r>
    </w:p>
    <w:p w:rsidR="009C34A2" w:rsidRPr="0049585C" w:rsidRDefault="009C34A2" w:rsidP="003F5387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Appendix 2: Doing GIS kind of stuff in R</w:t>
      </w:r>
      <w:bookmarkStart w:id="3" w:name="_GoBack"/>
      <w:bookmarkEnd w:id="3"/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  <w:r w:rsidRPr="0049585C">
        <w:rPr>
          <w:rFonts w:ascii="Arial" w:hAnsi="Arial" w:cs="Arial"/>
        </w:rPr>
        <w:t xml:space="preserve"> </w:t>
      </w:r>
    </w:p>
    <w:p w:rsidR="002B69F5" w:rsidRPr="0049585C" w:rsidRDefault="002B69F5" w:rsidP="003F5387">
      <w:pPr>
        <w:pStyle w:val="PlainText"/>
        <w:rPr>
          <w:rFonts w:ascii="Arial" w:hAnsi="Arial" w:cs="Arial"/>
        </w:rPr>
      </w:pPr>
    </w:p>
    <w:sectPr w:rsidR="002B69F5" w:rsidRPr="0049585C" w:rsidSect="003F53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 xml:space="preserve">Richard and </w:t>
      </w:r>
      <w:proofErr w:type="spellStart"/>
      <w:r>
        <w:t>Rahel</w:t>
      </w:r>
      <w:proofErr w:type="spellEnd"/>
      <w:r>
        <w:t>: can you guys give me a good outline of these 2-4 chapters by the end of January? I want the outline to be final for the book proposal</w:t>
      </w:r>
    </w:p>
  </w:comment>
  <w:comment w:id="1" w:author="Andy Royle-pr" w:date="2011-12-10T09:46:00Z" w:initials="AR">
    <w:p w:rsidR="00B21D27" w:rsidRDefault="00B21D27">
      <w:pPr>
        <w:pStyle w:val="CommentText"/>
      </w:pPr>
      <w:r>
        <w:rPr>
          <w:rStyle w:val="CommentReference"/>
        </w:rPr>
        <w:annotationRef/>
      </w:r>
      <w:r>
        <w:t xml:space="preserve">I don’t know of a good way to organize this stuff but there’s a lot of information to present and a lot of material to cover.  Richard and </w:t>
      </w:r>
      <w:proofErr w:type="spellStart"/>
      <w:r>
        <w:t>Rahel</w:t>
      </w:r>
      <w:proofErr w:type="spellEnd"/>
      <w:r>
        <w:t>: work between yourselves to come up with a plan.</w:t>
      </w:r>
    </w:p>
  </w:comment>
  <w:comment w:id="2" w:author="Andy Royle-pr" w:date="2012-01-07T19:45:00Z" w:initials="AR">
    <w:p w:rsidR="00F5326C" w:rsidRDefault="00F5326C">
      <w:pPr>
        <w:pStyle w:val="CommentText"/>
      </w:pPr>
      <w:r>
        <w:rPr>
          <w:rStyle w:val="CommentReference"/>
        </w:rPr>
        <w:annotationRef/>
      </w:r>
      <w:r>
        <w:t>I’ll put this in the Poisson/multinomial/multistate chapter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B7FAF"/>
    <w:multiLevelType w:val="hybridMultilevel"/>
    <w:tmpl w:val="5BF2BB72"/>
    <w:lvl w:ilvl="0" w:tplc="C29421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48B8"/>
    <w:multiLevelType w:val="hybridMultilevel"/>
    <w:tmpl w:val="ABC2D950"/>
    <w:lvl w:ilvl="0" w:tplc="756E6B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D1E9E"/>
    <w:multiLevelType w:val="hybridMultilevel"/>
    <w:tmpl w:val="75E8B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B1E1A"/>
    <w:multiLevelType w:val="hybridMultilevel"/>
    <w:tmpl w:val="D50236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A21"/>
    <w:rsid w:val="000107E3"/>
    <w:rsid w:val="00051BC3"/>
    <w:rsid w:val="00075821"/>
    <w:rsid w:val="000A6C0D"/>
    <w:rsid w:val="000D6AA5"/>
    <w:rsid w:val="00121411"/>
    <w:rsid w:val="001837F6"/>
    <w:rsid w:val="00193960"/>
    <w:rsid w:val="00195E94"/>
    <w:rsid w:val="001B4EDE"/>
    <w:rsid w:val="001D4AF8"/>
    <w:rsid w:val="00201148"/>
    <w:rsid w:val="0022529F"/>
    <w:rsid w:val="00273065"/>
    <w:rsid w:val="002826CC"/>
    <w:rsid w:val="002B69F5"/>
    <w:rsid w:val="002E6E69"/>
    <w:rsid w:val="00316227"/>
    <w:rsid w:val="00367E07"/>
    <w:rsid w:val="003B2C02"/>
    <w:rsid w:val="003D0D17"/>
    <w:rsid w:val="003F4EFC"/>
    <w:rsid w:val="003F5387"/>
    <w:rsid w:val="00423F6C"/>
    <w:rsid w:val="00432D7A"/>
    <w:rsid w:val="004465A1"/>
    <w:rsid w:val="0049585C"/>
    <w:rsid w:val="004C29AD"/>
    <w:rsid w:val="004D65A5"/>
    <w:rsid w:val="00574080"/>
    <w:rsid w:val="00590E2E"/>
    <w:rsid w:val="0059376F"/>
    <w:rsid w:val="005A4CD3"/>
    <w:rsid w:val="005B7DF2"/>
    <w:rsid w:val="005D0619"/>
    <w:rsid w:val="005D3B39"/>
    <w:rsid w:val="005F7044"/>
    <w:rsid w:val="0060123D"/>
    <w:rsid w:val="00621CF5"/>
    <w:rsid w:val="006535DE"/>
    <w:rsid w:val="006837D9"/>
    <w:rsid w:val="006A3957"/>
    <w:rsid w:val="006B0C0F"/>
    <w:rsid w:val="007174FA"/>
    <w:rsid w:val="007471AC"/>
    <w:rsid w:val="00756CE2"/>
    <w:rsid w:val="00763D1A"/>
    <w:rsid w:val="00783667"/>
    <w:rsid w:val="007B5A1A"/>
    <w:rsid w:val="007C701C"/>
    <w:rsid w:val="00802541"/>
    <w:rsid w:val="00843FAB"/>
    <w:rsid w:val="008F6A0A"/>
    <w:rsid w:val="0090790F"/>
    <w:rsid w:val="009110B7"/>
    <w:rsid w:val="00916A31"/>
    <w:rsid w:val="00932439"/>
    <w:rsid w:val="00997C06"/>
    <w:rsid w:val="009A670E"/>
    <w:rsid w:val="009B5818"/>
    <w:rsid w:val="009C34A2"/>
    <w:rsid w:val="009C357B"/>
    <w:rsid w:val="009E7FA9"/>
    <w:rsid w:val="009F7670"/>
    <w:rsid w:val="00A72B9A"/>
    <w:rsid w:val="00AC0E08"/>
    <w:rsid w:val="00AD262E"/>
    <w:rsid w:val="00AE6DB3"/>
    <w:rsid w:val="00B130D4"/>
    <w:rsid w:val="00B21D27"/>
    <w:rsid w:val="00B2671B"/>
    <w:rsid w:val="00B62E1A"/>
    <w:rsid w:val="00B956A8"/>
    <w:rsid w:val="00BC0F18"/>
    <w:rsid w:val="00C075C0"/>
    <w:rsid w:val="00C14254"/>
    <w:rsid w:val="00C62587"/>
    <w:rsid w:val="00C73896"/>
    <w:rsid w:val="00C918B6"/>
    <w:rsid w:val="00C95007"/>
    <w:rsid w:val="00C973C5"/>
    <w:rsid w:val="00CB1AEB"/>
    <w:rsid w:val="00CB7A6A"/>
    <w:rsid w:val="00CD1BB9"/>
    <w:rsid w:val="00D61E95"/>
    <w:rsid w:val="00D62BB4"/>
    <w:rsid w:val="00DB1504"/>
    <w:rsid w:val="00DB1A93"/>
    <w:rsid w:val="00DE29B9"/>
    <w:rsid w:val="00DE6867"/>
    <w:rsid w:val="00E118BA"/>
    <w:rsid w:val="00E17484"/>
    <w:rsid w:val="00E21FF1"/>
    <w:rsid w:val="00E877E6"/>
    <w:rsid w:val="00E9549E"/>
    <w:rsid w:val="00EC2EB6"/>
    <w:rsid w:val="00EC6D37"/>
    <w:rsid w:val="00F20850"/>
    <w:rsid w:val="00F31DB7"/>
    <w:rsid w:val="00F5192F"/>
    <w:rsid w:val="00F51A21"/>
    <w:rsid w:val="00F5326C"/>
    <w:rsid w:val="00F75183"/>
    <w:rsid w:val="00F80EDA"/>
    <w:rsid w:val="00F81FE1"/>
    <w:rsid w:val="00FA23B6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75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75183"/>
    <w:rPr>
      <w:rFonts w:ascii="Consolas" w:hAnsi="Consolas" w:cs="Times New Roman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B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F087-8ECE-4FE7-91B0-870E2695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748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aroyle</dc:creator>
  <cp:lastModifiedBy>Royle, Andy</cp:lastModifiedBy>
  <cp:revision>21</cp:revision>
  <dcterms:created xsi:type="dcterms:W3CDTF">2011-12-12T01:03:00Z</dcterms:created>
  <dcterms:modified xsi:type="dcterms:W3CDTF">2012-01-12T22:31:00Z</dcterms:modified>
</cp:coreProperties>
</file>