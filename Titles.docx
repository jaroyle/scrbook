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08" w:rsidRDefault="00A802E3">
      <w:r>
        <w:t>Chapter titles</w:t>
      </w:r>
    </w:p>
    <w:p w:rsidR="00B53544" w:rsidRDefault="00A802E3" w:rsidP="00B53544">
      <w:pPr>
        <w:pStyle w:val="ListParagraph"/>
        <w:numPr>
          <w:ilvl w:val="0"/>
          <w:numId w:val="1"/>
        </w:numPr>
        <w:rPr>
          <w:ins w:id="0" w:author="Dr Rahel Sollmann" w:date="2012-12-10T09:18:00Z"/>
        </w:rPr>
      </w:pPr>
      <w:r w:rsidRPr="00A802E3">
        <w:t xml:space="preserve">Introduction </w:t>
      </w:r>
    </w:p>
    <w:p w:rsidR="00A802E3" w:rsidDel="00B53544" w:rsidRDefault="00A802E3" w:rsidP="00E67C2F">
      <w:pPr>
        <w:pStyle w:val="ListParagraph"/>
        <w:numPr>
          <w:ilvl w:val="0"/>
          <w:numId w:val="1"/>
        </w:numPr>
        <w:rPr>
          <w:del w:id="1" w:author="Dr Rahel Sollmann" w:date="2012-12-10T09:18:00Z"/>
        </w:rPr>
        <w:pPrChange w:id="2" w:author="Dr Rahel Sollmann" w:date="2012-12-10T09:18:00Z">
          <w:pPr>
            <w:pStyle w:val="ListParagraph"/>
            <w:numPr>
              <w:numId w:val="1"/>
            </w:numPr>
            <w:ind w:hanging="360"/>
          </w:pPr>
        </w:pPrChange>
      </w:pPr>
      <w:del w:id="3" w:author="Dr Rahel Sollmann" w:date="2012-12-10T09:18:00Z">
        <w:r w:rsidRPr="00A802E3" w:rsidDel="00B53544">
          <w:delText>to Spatial Capture-Recapture</w:delText>
        </w:r>
      </w:del>
    </w:p>
    <w:p w:rsidR="00A802E3" w:rsidRDefault="00A802E3" w:rsidP="00B53544">
      <w:pPr>
        <w:pStyle w:val="ListParagraph"/>
        <w:numPr>
          <w:ilvl w:val="0"/>
          <w:numId w:val="1"/>
        </w:numPr>
      </w:pPr>
      <w:r w:rsidRPr="00A802E3">
        <w:t>Basic Statistical Concepts</w:t>
      </w:r>
    </w:p>
    <w:p w:rsidR="00A802E3" w:rsidRDefault="00A802E3" w:rsidP="00A802E3">
      <w:pPr>
        <w:pStyle w:val="ListParagraph"/>
        <w:numPr>
          <w:ilvl w:val="0"/>
          <w:numId w:val="1"/>
        </w:numPr>
      </w:pPr>
      <w:del w:id="4" w:author="Dr Rahel Sollmann" w:date="2012-12-10T09:22:00Z">
        <w:r w:rsidRPr="00A802E3" w:rsidDel="00B53544">
          <w:delText xml:space="preserve">Introduction to </w:delText>
        </w:r>
      </w:del>
      <w:r w:rsidRPr="00A802E3">
        <w:t>GLMs and Bayesian Analysis</w:t>
      </w:r>
    </w:p>
    <w:p w:rsidR="00A802E3" w:rsidRDefault="00A802E3" w:rsidP="00A802E3">
      <w:pPr>
        <w:pStyle w:val="ListParagraph"/>
        <w:numPr>
          <w:ilvl w:val="0"/>
          <w:numId w:val="1"/>
        </w:numPr>
      </w:pPr>
      <w:r w:rsidRPr="00A802E3">
        <w:t xml:space="preserve">Closed Population </w:t>
      </w:r>
      <w:ins w:id="5" w:author="Dr Rahel Sollmann" w:date="2012-12-10T09:23:00Z">
        <w:r w:rsidR="00B53544">
          <w:t xml:space="preserve">Capture-Recapture </w:t>
        </w:r>
      </w:ins>
      <w:r w:rsidRPr="00A802E3">
        <w:t>Models</w:t>
      </w:r>
    </w:p>
    <w:p w:rsidR="00A802E3" w:rsidRDefault="00A802E3" w:rsidP="00A802E3">
      <w:pPr>
        <w:pStyle w:val="ListParagraph"/>
        <w:numPr>
          <w:ilvl w:val="0"/>
          <w:numId w:val="1"/>
        </w:numPr>
      </w:pPr>
      <w:r w:rsidRPr="00A802E3">
        <w:t>Fully Spatial Capture-Recapture Models</w:t>
      </w:r>
    </w:p>
    <w:p w:rsidR="00A802E3" w:rsidRDefault="00A802E3" w:rsidP="00A802E3">
      <w:pPr>
        <w:pStyle w:val="ListParagraph"/>
        <w:numPr>
          <w:ilvl w:val="0"/>
          <w:numId w:val="1"/>
        </w:numPr>
      </w:pPr>
      <w:r w:rsidRPr="00A802E3">
        <w:t>Alternative Models for the Encounter Process</w:t>
      </w:r>
    </w:p>
    <w:p w:rsidR="00A802E3" w:rsidRDefault="00A802E3" w:rsidP="00A802E3">
      <w:pPr>
        <w:pStyle w:val="ListParagraph"/>
        <w:numPr>
          <w:ilvl w:val="0"/>
          <w:numId w:val="1"/>
        </w:numPr>
      </w:pPr>
      <w:r w:rsidRPr="00A802E3">
        <w:t xml:space="preserve">Likelihood Analysis </w:t>
      </w:r>
      <w:ins w:id="6" w:author="Dr Rahel Sollmann" w:date="2012-12-10T09:23:00Z">
        <w:r w:rsidR="00B53544">
          <w:t>of Spatial Capture-Recapture Models</w:t>
        </w:r>
      </w:ins>
      <w:bookmarkStart w:id="7" w:name="_GoBack"/>
      <w:bookmarkEnd w:id="7"/>
      <w:del w:id="8" w:author="Dr Rahel Sollmann" w:date="2012-12-10T09:18:00Z">
        <w:r w:rsidRPr="00A802E3" w:rsidDel="00B53544">
          <w:delText>of Spatial Capture-Recapture Models</w:delText>
        </w:r>
      </w:del>
    </w:p>
    <w:p w:rsidR="00A802E3" w:rsidRDefault="00A802E3" w:rsidP="00A802E3">
      <w:pPr>
        <w:pStyle w:val="ListParagraph"/>
        <w:numPr>
          <w:ilvl w:val="0"/>
          <w:numId w:val="1"/>
        </w:numPr>
      </w:pPr>
      <w:r w:rsidRPr="00A802E3">
        <w:t>Model Selection and Assessment</w:t>
      </w:r>
    </w:p>
    <w:p w:rsidR="00A802E3" w:rsidRDefault="00A802E3" w:rsidP="00A802E3">
      <w:pPr>
        <w:pStyle w:val="ListParagraph"/>
        <w:numPr>
          <w:ilvl w:val="0"/>
          <w:numId w:val="1"/>
        </w:numPr>
      </w:pPr>
      <w:r w:rsidRPr="00A802E3">
        <w:t>Modeling Encounter Probability</w:t>
      </w:r>
    </w:p>
    <w:p w:rsidR="00A802E3" w:rsidRDefault="00A802E3" w:rsidP="00A802E3">
      <w:pPr>
        <w:pStyle w:val="ListParagraph"/>
        <w:numPr>
          <w:ilvl w:val="0"/>
          <w:numId w:val="1"/>
        </w:numPr>
      </w:pPr>
      <w:r w:rsidRPr="00A802E3">
        <w:t xml:space="preserve">Modeling Landscape Connectivity </w:t>
      </w:r>
      <w:del w:id="9" w:author="Dr Rahel Sollmann" w:date="2012-12-10T09:18:00Z">
        <w:r w:rsidRPr="00A802E3" w:rsidDel="00B53544">
          <w:delText>in Spatial Capture-Recapture Models</w:delText>
        </w:r>
      </w:del>
    </w:p>
    <w:p w:rsidR="00A802E3" w:rsidRDefault="00A802E3" w:rsidP="00EB4B8E">
      <w:pPr>
        <w:pStyle w:val="ListParagraph"/>
        <w:numPr>
          <w:ilvl w:val="0"/>
          <w:numId w:val="1"/>
        </w:numPr>
      </w:pPr>
      <w:del w:id="10" w:author="Dr Rahel Sollmann" w:date="2012-12-10T09:19:00Z">
        <w:r w:rsidDel="00B53544">
          <w:delText xml:space="preserve">Modeling Space Usage: </w:delText>
        </w:r>
      </w:del>
      <w:r>
        <w:t xml:space="preserve">Integrating Resource Selection </w:t>
      </w:r>
      <w:del w:id="11" w:author="Dr Rahel Sollmann" w:date="2012-12-10T09:19:00Z">
        <w:r w:rsidDel="00B53544">
          <w:delText xml:space="preserve">Information </w:delText>
        </w:r>
      </w:del>
      <w:r>
        <w:t>with</w:t>
      </w:r>
      <w:r>
        <w:t xml:space="preserve"> </w:t>
      </w:r>
      <w:r>
        <w:t>Spatial Capture-Recapture  Models</w:t>
      </w:r>
    </w:p>
    <w:p w:rsidR="00A802E3" w:rsidRDefault="00A802E3" w:rsidP="00A802E3">
      <w:pPr>
        <w:pStyle w:val="ListParagraph"/>
        <w:numPr>
          <w:ilvl w:val="0"/>
          <w:numId w:val="1"/>
        </w:numPr>
      </w:pPr>
      <w:r w:rsidRPr="00A802E3">
        <w:t>Modeling Spatial Variation in Density</w:t>
      </w:r>
    </w:p>
    <w:p w:rsidR="00A802E3" w:rsidRDefault="00A802E3" w:rsidP="00A802E3">
      <w:pPr>
        <w:pStyle w:val="ListParagraph"/>
        <w:numPr>
          <w:ilvl w:val="0"/>
          <w:numId w:val="1"/>
        </w:numPr>
      </w:pPr>
      <w:del w:id="12" w:author="Dr Rahel Sollmann" w:date="2012-12-10T09:19:00Z">
        <w:r w:rsidRPr="00A802E3" w:rsidDel="00B53544">
          <w:delText xml:space="preserve">SCR Models for </w:delText>
        </w:r>
      </w:del>
      <w:r w:rsidRPr="00A802E3">
        <w:t>Open Populations</w:t>
      </w:r>
      <w:ins w:id="13" w:author="Dr Rahel Sollmann" w:date="2012-12-10T09:19:00Z">
        <w:r w:rsidR="00B53544">
          <w:t xml:space="preserve"> Models</w:t>
        </w:r>
      </w:ins>
    </w:p>
    <w:p w:rsidR="00A802E3" w:rsidRDefault="00A802E3" w:rsidP="00A802E3">
      <w:pPr>
        <w:pStyle w:val="ListParagraph"/>
        <w:numPr>
          <w:ilvl w:val="0"/>
          <w:numId w:val="1"/>
        </w:numPr>
      </w:pPr>
      <w:del w:id="14" w:author="Dr Rahel Sollmann" w:date="2012-12-10T09:19:00Z">
        <w:r w:rsidDel="00B53544">
          <w:delText xml:space="preserve">SCR for </w:delText>
        </w:r>
      </w:del>
      <w:r>
        <w:t>Strat</w:t>
      </w:r>
      <w:ins w:id="15" w:author="Dr Rahel Sollmann" w:date="2012-12-10T09:19:00Z">
        <w:r w:rsidR="00B53544">
          <w:t>i</w:t>
        </w:r>
      </w:ins>
      <w:del w:id="16" w:author="Dr Rahel Sollmann" w:date="2012-12-10T09:19:00Z">
        <w:r w:rsidDel="00B53544">
          <w:delText>a</w:delText>
        </w:r>
      </w:del>
      <w:r>
        <w:t>fied Populations: Multi-se</w:t>
      </w:r>
      <w:del w:id="17" w:author="Dr Rahel Sollmann" w:date="2012-12-10T09:19:00Z">
        <w:r w:rsidDel="00B53544">
          <w:delText>s</w:delText>
        </w:r>
      </w:del>
      <w:r>
        <w:t>ssion and Multi-site Data</w:t>
      </w:r>
    </w:p>
    <w:p w:rsidR="00A802E3" w:rsidRDefault="00A802E3" w:rsidP="00A802E3">
      <w:pPr>
        <w:pStyle w:val="ListParagraph"/>
        <w:numPr>
          <w:ilvl w:val="0"/>
          <w:numId w:val="1"/>
        </w:numPr>
      </w:pPr>
      <w:r w:rsidRPr="00A802E3">
        <w:t>Spatial Capture-Recapture for Unmarked Populations</w:t>
      </w:r>
    </w:p>
    <w:p w:rsidR="00A802E3" w:rsidRDefault="00A802E3" w:rsidP="00A802E3">
      <w:pPr>
        <w:pStyle w:val="ListParagraph"/>
        <w:numPr>
          <w:ilvl w:val="0"/>
          <w:numId w:val="1"/>
        </w:numPr>
      </w:pPr>
      <w:del w:id="18" w:author="Dr Rahel Sollmann" w:date="2012-12-10T09:20:00Z">
        <w:r w:rsidDel="00B53544">
          <w:delText>Spatial capture-recapture models for partially identifiable</w:delText>
        </w:r>
        <w:r w:rsidDel="00B53544">
          <w:delText xml:space="preserve"> </w:delText>
        </w:r>
        <w:r w:rsidDel="00B53544">
          <w:delText xml:space="preserve">populations: </w:delText>
        </w:r>
      </w:del>
      <w:r>
        <w:t>Spatial mark-</w:t>
      </w:r>
      <w:proofErr w:type="spellStart"/>
      <w:r>
        <w:t>resight</w:t>
      </w:r>
      <w:proofErr w:type="spellEnd"/>
      <w:r>
        <w:t xml:space="preserve"> models</w:t>
      </w:r>
      <w:ins w:id="19" w:author="Dr Rahel Sollmann" w:date="2012-12-10T09:20:00Z">
        <w:r w:rsidR="00B53544">
          <w:t xml:space="preserve"> for partially identifiable populations</w:t>
        </w:r>
      </w:ins>
    </w:p>
    <w:p w:rsidR="00A802E3" w:rsidRDefault="00A802E3" w:rsidP="00A802E3">
      <w:pPr>
        <w:pStyle w:val="ListParagraph"/>
        <w:numPr>
          <w:ilvl w:val="0"/>
          <w:numId w:val="1"/>
        </w:numPr>
      </w:pPr>
      <w:r w:rsidRPr="00A802E3">
        <w:t>Models for  Search-Encounter Data</w:t>
      </w:r>
    </w:p>
    <w:p w:rsidR="00A802E3" w:rsidRDefault="00A802E3" w:rsidP="00A802E3">
      <w:pPr>
        <w:pStyle w:val="ListParagraph"/>
        <w:numPr>
          <w:ilvl w:val="0"/>
          <w:numId w:val="1"/>
        </w:numPr>
      </w:pPr>
      <w:r w:rsidRPr="00A802E3">
        <w:t>Spatial Capture-Recapture with Distance Sampling Data</w:t>
      </w:r>
    </w:p>
    <w:p w:rsidR="00A802E3" w:rsidRDefault="00A802E3" w:rsidP="00A802E3">
      <w:pPr>
        <w:pStyle w:val="ListParagraph"/>
        <w:numPr>
          <w:ilvl w:val="0"/>
          <w:numId w:val="1"/>
        </w:numPr>
      </w:pPr>
      <w:r w:rsidRPr="00A802E3">
        <w:t xml:space="preserve">Sampling design </w:t>
      </w:r>
      <w:del w:id="20" w:author="Dr Rahel Sollmann" w:date="2012-12-10T09:20:00Z">
        <w:r w:rsidRPr="00A802E3" w:rsidDel="00B53544">
          <w:delText>for spatial capture-recapture studies</w:delText>
        </w:r>
      </w:del>
    </w:p>
    <w:p w:rsidR="00A802E3" w:rsidRDefault="00A802E3" w:rsidP="00A802E3">
      <w:pPr>
        <w:pStyle w:val="ListParagraph"/>
        <w:numPr>
          <w:ilvl w:val="0"/>
          <w:numId w:val="1"/>
        </w:numPr>
      </w:pPr>
      <w:r w:rsidRPr="00A802E3">
        <w:t>Mini-chapters</w:t>
      </w:r>
    </w:p>
    <w:p w:rsidR="00A802E3" w:rsidRDefault="00A802E3" w:rsidP="00A802E3">
      <w:pPr>
        <w:pStyle w:val="ListParagraph"/>
        <w:numPr>
          <w:ilvl w:val="0"/>
          <w:numId w:val="1"/>
        </w:numPr>
      </w:pPr>
      <w:del w:id="21" w:author="Dr Rahel Sollmann" w:date="2012-12-10T09:20:00Z">
        <w:r w:rsidRPr="00A802E3" w:rsidDel="00B53544">
          <w:delText>MCMC for Spatial Capture-Recapture</w:delText>
        </w:r>
      </w:del>
      <w:ins w:id="22" w:author="Dr Rahel Sollmann" w:date="2012-12-10T09:20:00Z">
        <w:r w:rsidR="00B53544">
          <w:t>Writing Markov Chain Monte Carlo samplers</w:t>
        </w:r>
      </w:ins>
    </w:p>
    <w:p w:rsidR="00A802E3" w:rsidRDefault="00B53544" w:rsidP="00B53544">
      <w:pPr>
        <w:pStyle w:val="ListParagraph"/>
        <w:numPr>
          <w:ilvl w:val="0"/>
          <w:numId w:val="1"/>
        </w:numPr>
      </w:pPr>
      <w:ins w:id="23" w:author="Dr Rahel Sollmann" w:date="2012-12-10T09:21:00Z">
        <w:r w:rsidRPr="00B53544">
          <w:t>2012: A spatial capture-recapture odyssey</w:t>
        </w:r>
      </w:ins>
      <w:del w:id="24" w:author="Dr Rahel Sollmann" w:date="2012-12-10T09:21:00Z">
        <w:r w:rsidR="00A802E3" w:rsidRPr="00A802E3" w:rsidDel="00B53544">
          <w:delText>Spatial Capture-Recapture: The Final Frontier</w:delText>
        </w:r>
      </w:del>
    </w:p>
    <w:sectPr w:rsidR="00A8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61300"/>
    <w:multiLevelType w:val="hybridMultilevel"/>
    <w:tmpl w:val="C55E3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 Rahel Sollmann">
    <w15:presenceInfo w15:providerId="AD" w15:userId="S-1-5-21-2670277017-1606584948-3883025002-280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A4"/>
    <w:rsid w:val="008B3EA4"/>
    <w:rsid w:val="00A802E3"/>
    <w:rsid w:val="00B53544"/>
    <w:rsid w:val="00D2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85302-826E-486F-927C-CA8096FA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3936</TotalTime>
  <Pages>1</Pages>
  <Words>184</Words>
  <Characters>1051</Characters>
  <Application>Microsoft Office Word</Application>
  <DocSecurity>0</DocSecurity>
  <Lines>8</Lines>
  <Paragraphs>2</Paragraphs>
  <ScaleCrop>false</ScaleCrop>
  <Company>North Carolina State University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Rahel Sollmann</dc:creator>
  <cp:keywords/>
  <dc:description/>
  <cp:lastModifiedBy>Dr Rahel Sollmann</cp:lastModifiedBy>
  <cp:revision>3</cp:revision>
  <dcterms:created xsi:type="dcterms:W3CDTF">2012-12-07T20:48:00Z</dcterms:created>
  <dcterms:modified xsi:type="dcterms:W3CDTF">2012-12-10T14:24:00Z</dcterms:modified>
</cp:coreProperties>
</file>